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customXml/itemProps208.xml" ContentType="application/vnd.openxmlformats-officedocument.customXmlProperties+xml"/>
  <Override PartName="/customXml/itemProps209.xml" ContentType="application/vnd.openxmlformats-officedocument.customXmlProperties+xml"/>
  <Override PartName="/customXml/itemProps210.xml" ContentType="application/vnd.openxmlformats-officedocument.customXmlProperties+xml"/>
  <Override PartName="/customXml/itemProps211.xml" ContentType="application/vnd.openxmlformats-officedocument.customXmlProperties+xml"/>
  <Override PartName="/customXml/itemProps212.xml" ContentType="application/vnd.openxmlformats-officedocument.customXmlProperties+xml"/>
  <Override PartName="/customXml/itemProps213.xml" ContentType="application/vnd.openxmlformats-officedocument.customXmlProperties+xml"/>
  <Override PartName="/customXml/itemProps214.xml" ContentType="application/vnd.openxmlformats-officedocument.customXmlProperties+xml"/>
  <Override PartName="/customXml/itemProps215.xml" ContentType="application/vnd.openxmlformats-officedocument.customXmlProperties+xml"/>
  <Override PartName="/customXml/itemProps216.xml" ContentType="application/vnd.openxmlformats-officedocument.customXmlProperties+xml"/>
  <Override PartName="/customXml/itemProps217.xml" ContentType="application/vnd.openxmlformats-officedocument.customXmlProperties+xml"/>
  <Override PartName="/customXml/itemProps218.xml" ContentType="application/vnd.openxmlformats-officedocument.customXmlProperties+xml"/>
  <Override PartName="/customXml/itemProps219.xml" ContentType="application/vnd.openxmlformats-officedocument.customXmlProperties+xml"/>
  <Override PartName="/customXml/itemProps220.xml" ContentType="application/vnd.openxmlformats-officedocument.customXmlProperties+xml"/>
  <Override PartName="/customXml/itemProps221.xml" ContentType="application/vnd.openxmlformats-officedocument.customXmlProperties+xml"/>
  <Override PartName="/customXml/itemProps222.xml" ContentType="application/vnd.openxmlformats-officedocument.customXmlProperties+xml"/>
  <Override PartName="/customXml/itemProps223.xml" ContentType="application/vnd.openxmlformats-officedocument.customXmlProperties+xml"/>
  <Override PartName="/customXml/itemProps224.xml" ContentType="application/vnd.openxmlformats-officedocument.customXmlProperties+xml"/>
  <Override PartName="/customXml/itemProps225.xml" ContentType="application/vnd.openxmlformats-officedocument.customXmlProperties+xml"/>
  <Override PartName="/customXml/itemProps226.xml" ContentType="application/vnd.openxmlformats-officedocument.customXmlProperties+xml"/>
  <Override PartName="/customXml/itemProps227.xml" ContentType="application/vnd.openxmlformats-officedocument.customXmlProperties+xml"/>
  <Override PartName="/customXml/itemProps228.xml" ContentType="application/vnd.openxmlformats-officedocument.customXmlProperties+xml"/>
  <Override PartName="/customXml/itemProps229.xml" ContentType="application/vnd.openxmlformats-officedocument.customXmlProperties+xml"/>
  <Override PartName="/customXml/itemProps230.xml" ContentType="application/vnd.openxmlformats-officedocument.customXmlProperties+xml"/>
  <Override PartName="/customXml/itemProps231.xml" ContentType="application/vnd.openxmlformats-officedocument.customXmlProperties+xml"/>
  <Override PartName="/customXml/itemProps232.xml" ContentType="application/vnd.openxmlformats-officedocument.customXmlProperties+xml"/>
  <Override PartName="/customXml/itemProps233.xml" ContentType="application/vnd.openxmlformats-officedocument.customXmlProperties+xml"/>
  <Override PartName="/customXml/itemProps234.xml" ContentType="application/vnd.openxmlformats-officedocument.customXmlProperties+xml"/>
  <Override PartName="/customXml/itemProps235.xml" ContentType="application/vnd.openxmlformats-officedocument.customXmlProperties+xml"/>
  <Override PartName="/customXml/itemProps236.xml" ContentType="application/vnd.openxmlformats-officedocument.customXmlProperties+xml"/>
  <Override PartName="/customXml/itemProps237.xml" ContentType="application/vnd.openxmlformats-officedocument.customXmlProperties+xml"/>
  <Override PartName="/customXml/itemProps238.xml" ContentType="application/vnd.openxmlformats-officedocument.customXmlProperties+xml"/>
  <Override PartName="/customXml/itemProps239.xml" ContentType="application/vnd.openxmlformats-officedocument.customXmlProperties+xml"/>
  <Override PartName="/customXml/itemProps240.xml" ContentType="application/vnd.openxmlformats-officedocument.customXmlProperties+xml"/>
  <Override PartName="/customXml/itemProps241.xml" ContentType="application/vnd.openxmlformats-officedocument.customXmlProperties+xml"/>
  <Override PartName="/customXml/itemProps242.xml" ContentType="application/vnd.openxmlformats-officedocument.customXmlProperties+xml"/>
  <Override PartName="/customXml/itemProps243.xml" ContentType="application/vnd.openxmlformats-officedocument.customXmlProperties+xml"/>
  <Override PartName="/customXml/itemProps244.xml" ContentType="application/vnd.openxmlformats-officedocument.customXmlProperties+xml"/>
  <Override PartName="/customXml/itemProps245.xml" ContentType="application/vnd.openxmlformats-officedocument.customXmlProperties+xml"/>
  <Override PartName="/customXml/itemProps246.xml" ContentType="application/vnd.openxmlformats-officedocument.customXmlProperties+xml"/>
  <Override PartName="/customXml/itemProps247.xml" ContentType="application/vnd.openxmlformats-officedocument.customXmlProperties+xml"/>
  <Override PartName="/customXml/itemProps248.xml" ContentType="application/vnd.openxmlformats-officedocument.customXmlProperties+xml"/>
  <Override PartName="/customXml/itemProps249.xml" ContentType="application/vnd.openxmlformats-officedocument.customXmlProperties+xml"/>
  <Override PartName="/customXml/itemProps250.xml" ContentType="application/vnd.openxmlformats-officedocument.customXmlProperties+xml"/>
  <Override PartName="/customXml/itemProps251.xml" ContentType="application/vnd.openxmlformats-officedocument.customXmlProperties+xml"/>
  <Override PartName="/customXml/itemProps252.xml" ContentType="application/vnd.openxmlformats-officedocument.customXmlProperties+xml"/>
  <Override PartName="/customXml/itemProps253.xml" ContentType="application/vnd.openxmlformats-officedocument.customXmlProperties+xml"/>
  <Override PartName="/customXml/itemProps254.xml" ContentType="application/vnd.openxmlformats-officedocument.customXmlProperties+xml"/>
  <Override PartName="/customXml/itemProps255.xml" ContentType="application/vnd.openxmlformats-officedocument.customXmlProperties+xml"/>
  <Override PartName="/customXml/itemProps256.xml" ContentType="application/vnd.openxmlformats-officedocument.customXmlProperties+xml"/>
  <Override PartName="/customXml/itemProps257.xml" ContentType="application/vnd.openxmlformats-officedocument.customXmlProperties+xml"/>
  <Override PartName="/customXml/itemProps258.xml" ContentType="application/vnd.openxmlformats-officedocument.customXmlProperties+xml"/>
  <Override PartName="/customXml/itemProps259.xml" ContentType="application/vnd.openxmlformats-officedocument.customXmlProperties+xml"/>
  <Override PartName="/customXml/itemProps260.xml" ContentType="application/vnd.openxmlformats-officedocument.customXmlProperties+xml"/>
  <Override PartName="/customXml/itemProps261.xml" ContentType="application/vnd.openxmlformats-officedocument.customXmlProperties+xml"/>
  <Override PartName="/customXml/itemProps262.xml" ContentType="application/vnd.openxmlformats-officedocument.customXmlProperties+xml"/>
  <Override PartName="/customXml/itemProps263.xml" ContentType="application/vnd.openxmlformats-officedocument.customXmlProperties+xml"/>
  <Override PartName="/customXml/itemProps264.xml" ContentType="application/vnd.openxmlformats-officedocument.customXmlProperties+xml"/>
  <Override PartName="/customXml/itemProps265.xml" ContentType="application/vnd.openxmlformats-officedocument.customXmlProperties+xml"/>
  <Override PartName="/customXml/itemProps266.xml" ContentType="application/vnd.openxmlformats-officedocument.customXmlProperties+xml"/>
  <Override PartName="/customXml/itemProps267.xml" ContentType="application/vnd.openxmlformats-officedocument.customXmlProperties+xml"/>
  <Override PartName="/customXml/itemProps268.xml" ContentType="application/vnd.openxmlformats-officedocument.customXmlProperties+xml"/>
  <Override PartName="/customXml/itemProps269.xml" ContentType="application/vnd.openxmlformats-officedocument.customXmlProperties+xml"/>
  <Override PartName="/customXml/itemProps270.xml" ContentType="application/vnd.openxmlformats-officedocument.customXmlProperties+xml"/>
  <Override PartName="/customXml/itemProps271.xml" ContentType="application/vnd.openxmlformats-officedocument.customXmlProperties+xml"/>
  <Override PartName="/customXml/itemProps272.xml" ContentType="application/vnd.openxmlformats-officedocument.customXmlProperties+xml"/>
  <Override PartName="/customXml/itemProps273.xml" ContentType="application/vnd.openxmlformats-officedocument.customXmlProperties+xml"/>
  <Override PartName="/customXml/itemProps274.xml" ContentType="application/vnd.openxmlformats-officedocument.customXmlProperties+xml"/>
  <Override PartName="/customXml/itemProps275.xml" ContentType="application/vnd.openxmlformats-officedocument.customXmlProperties+xml"/>
  <Override PartName="/customXml/itemProps276.xml" ContentType="application/vnd.openxmlformats-officedocument.customXmlProperties+xml"/>
  <Override PartName="/customXml/itemProps277.xml" ContentType="application/vnd.openxmlformats-officedocument.customXmlProperties+xml"/>
  <Override PartName="/customXml/itemProps278.xml" ContentType="application/vnd.openxmlformats-officedocument.customXmlProperties+xml"/>
  <Override PartName="/customXml/itemProps279.xml" ContentType="application/vnd.openxmlformats-officedocument.customXmlProperties+xml"/>
  <Override PartName="/customXml/itemProps280.xml" ContentType="application/vnd.openxmlformats-officedocument.customXmlProperties+xml"/>
  <Override PartName="/customXml/itemProps281.xml" ContentType="application/vnd.openxmlformats-officedocument.customXmlProperties+xml"/>
  <Override PartName="/customXml/itemProps282.xml" ContentType="application/vnd.openxmlformats-officedocument.customXmlProperties+xml"/>
  <Override PartName="/customXml/itemProps283.xml" ContentType="application/vnd.openxmlformats-officedocument.customXmlProperties+xml"/>
  <Override PartName="/customXml/itemProps284.xml" ContentType="application/vnd.openxmlformats-officedocument.customXmlProperties+xml"/>
  <Override PartName="/customXml/itemProps285.xml" ContentType="application/vnd.openxmlformats-officedocument.customXmlProperties+xml"/>
  <Override PartName="/customXml/itemProps286.xml" ContentType="application/vnd.openxmlformats-officedocument.customXmlProperties+xml"/>
  <Override PartName="/customXml/itemProps287.xml" ContentType="application/vnd.openxmlformats-officedocument.customXmlProperties+xml"/>
  <Override PartName="/customXml/itemProps288.xml" ContentType="application/vnd.openxmlformats-officedocument.customXmlProperties+xml"/>
  <Override PartName="/customXml/itemProps289.xml" ContentType="application/vnd.openxmlformats-officedocument.customXmlProperties+xml"/>
  <Override PartName="/customXml/itemProps290.xml" ContentType="application/vnd.openxmlformats-officedocument.customXmlProperties+xml"/>
  <Override PartName="/customXml/itemProps291.xml" ContentType="application/vnd.openxmlformats-officedocument.customXmlProperties+xml"/>
  <Override PartName="/customXml/itemProps29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138"/>
      </w:tblGrid>
      <w:tr w:rsidR="006E25C4" w:rsidRPr="001A0C52">
        <w:trPr>
          <w:trHeight w:val="2880"/>
          <w:jc w:val="center"/>
        </w:trPr>
        <w:tc>
          <w:tcPr>
            <w:tcW w:w="5000" w:type="pct"/>
          </w:tcPr>
          <w:p w:rsidR="006E25C4" w:rsidRPr="001A0C52" w:rsidRDefault="00D45924" w:rsidP="00636789">
            <w:pPr>
              <w:pStyle w:val="NoSpacing"/>
              <w:jc w:val="center"/>
              <w:rPr>
                <w:rFonts w:ascii="Times New Roman" w:eastAsia="ＭＳ ゴシック" w:hAnsi="Times New Roman"/>
                <w:caps/>
                <w:sz w:val="24"/>
                <w:rPrChange w:id="0" w:author="Red Army" w:date="2012-02-08T20:12:00Z">
                  <w:rPr>
                    <w:rFonts w:ascii="Times New Roman" w:eastAsia="ＭＳ ゴシック" w:hAnsi="Times New Roman"/>
                    <w:caps/>
                  </w:rPr>
                </w:rPrChange>
              </w:rPr>
            </w:pPr>
            <w:r>
              <w:rPr>
                <w:rFonts w:ascii="Times New Roman" w:hAnsi="Times New Roman"/>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9" type="#_x0000_t75" alt="Description: E:\My Documents\Desktop\Logo_FPT_University_doc.jpg" style="position:absolute;left:0;text-align:left;margin-left:21.45pt;margin-top:0;width:92.4pt;height:77.6pt;z-index:251658240;visibility:visible;mso-wrap-style:square;mso-wrap-distance-left:9pt;mso-wrap-distance-top:0;mso-wrap-distance-right:9pt;mso-wrap-distance-bottom:0;mso-position-horizontal:absolute;mso-position-horizontal-relative:text;mso-position-vertical:absolute;mso-position-vertical-relative:text">
                  <v:imagedata r:id="rId300" o:title="Logo_FPT_University_doc"/>
                  <w10:wrap type="square"/>
                </v:shape>
              </w:pict>
            </w:r>
            <w:r w:rsidR="006E25C4" w:rsidRPr="001A0C52">
              <w:rPr>
                <w:rFonts w:ascii="Times New Roman" w:eastAsia="ＭＳ ゴシック" w:hAnsi="Times New Roman"/>
                <w:b/>
                <w:caps/>
                <w:sz w:val="34"/>
                <w:szCs w:val="32"/>
                <w:lang w:eastAsia="en-US"/>
                <w:rPrChange w:id="1" w:author="Red Army" w:date="2012-02-08T20:12:00Z">
                  <w:rPr>
                    <w:rFonts w:ascii="Times New Roman" w:eastAsia="ＭＳ ゴシック" w:hAnsi="Times New Roman"/>
                    <w:b/>
                    <w:caps/>
                    <w:sz w:val="32"/>
                    <w:szCs w:val="32"/>
                    <w:lang w:eastAsia="en-US"/>
                  </w:rPr>
                </w:rPrChange>
              </w:rPr>
              <w:t>Ministry of education and training</w:t>
            </w:r>
          </w:p>
        </w:tc>
      </w:tr>
      <w:tr w:rsidR="006E25C4" w:rsidRPr="001A0C52" w:rsidTr="0098332C">
        <w:trPr>
          <w:trHeight w:val="1440"/>
          <w:jc w:val="center"/>
        </w:trPr>
        <w:tc>
          <w:tcPr>
            <w:tcW w:w="5000" w:type="pct"/>
            <w:tcBorders>
              <w:bottom w:val="single" w:sz="4" w:space="0" w:color="4F81BD"/>
            </w:tcBorders>
            <w:vAlign w:val="center"/>
          </w:tcPr>
          <w:p w:rsidR="006E25C4" w:rsidRPr="001A0C52" w:rsidRDefault="006E25C4" w:rsidP="00B31164">
            <w:pPr>
              <w:pStyle w:val="NoSpacing"/>
              <w:jc w:val="center"/>
              <w:rPr>
                <w:rFonts w:ascii="Times New Roman" w:eastAsia="ＭＳ ゴシック" w:hAnsi="Times New Roman"/>
                <w:sz w:val="82"/>
                <w:szCs w:val="80"/>
                <w:rPrChange w:id="2" w:author="Red Army" w:date="2012-02-08T20:12:00Z">
                  <w:rPr>
                    <w:rFonts w:ascii="Times New Roman" w:eastAsia="ＭＳ ゴシック" w:hAnsi="Times New Roman"/>
                    <w:sz w:val="80"/>
                    <w:szCs w:val="80"/>
                  </w:rPr>
                </w:rPrChange>
              </w:rPr>
            </w:pPr>
            <w:r w:rsidRPr="001A0C52">
              <w:rPr>
                <w:rFonts w:ascii="Times New Roman" w:eastAsia="ＭＳ ゴシック" w:hAnsi="Times New Roman"/>
                <w:sz w:val="82"/>
                <w:szCs w:val="80"/>
                <w:rPrChange w:id="3" w:author="Red Army" w:date="2012-02-08T20:12:00Z">
                  <w:rPr>
                    <w:rFonts w:ascii="Times New Roman" w:eastAsia="ＭＳ ゴシック" w:hAnsi="Times New Roman"/>
                    <w:sz w:val="80"/>
                    <w:szCs w:val="80"/>
                    <w:lang w:eastAsia="en-US"/>
                  </w:rPr>
                </w:rPrChange>
              </w:rPr>
              <w:t>Software Requirement Specifications</w:t>
            </w:r>
          </w:p>
        </w:tc>
      </w:tr>
      <w:tr w:rsidR="006E25C4" w:rsidRPr="001A0C52" w:rsidTr="0098332C">
        <w:trPr>
          <w:trHeight w:val="720"/>
          <w:jc w:val="center"/>
        </w:trPr>
        <w:tc>
          <w:tcPr>
            <w:tcW w:w="5000" w:type="pct"/>
            <w:tcBorders>
              <w:top w:val="single" w:sz="4" w:space="0" w:color="4F81BD"/>
            </w:tcBorders>
            <w:vAlign w:val="center"/>
          </w:tcPr>
          <w:p w:rsidR="006E25C4" w:rsidRPr="001A0C52" w:rsidRDefault="006E25C4" w:rsidP="006D1EB3">
            <w:pPr>
              <w:pStyle w:val="NoSpacing"/>
              <w:jc w:val="center"/>
              <w:rPr>
                <w:rFonts w:ascii="Times New Roman" w:eastAsia="ＭＳ ゴシック" w:hAnsi="Times New Roman"/>
                <w:sz w:val="46"/>
                <w:szCs w:val="44"/>
                <w:rPrChange w:id="4" w:author="Red Army" w:date="2012-02-08T20:12:00Z">
                  <w:rPr>
                    <w:rFonts w:ascii="Times New Roman" w:eastAsia="ＭＳ ゴシック" w:hAnsi="Times New Roman"/>
                    <w:sz w:val="44"/>
                    <w:szCs w:val="44"/>
                  </w:rPr>
                </w:rPrChange>
              </w:rPr>
            </w:pPr>
            <w:r w:rsidRPr="001A0C52">
              <w:rPr>
                <w:rFonts w:ascii="Times New Roman" w:eastAsia="ＭＳ ゴシック" w:hAnsi="Times New Roman"/>
                <w:sz w:val="46"/>
                <w:szCs w:val="44"/>
                <w:rPrChange w:id="5" w:author="Red Army" w:date="2012-02-08T20:12:00Z">
                  <w:rPr>
                    <w:rFonts w:ascii="Times New Roman" w:eastAsia="ＭＳ ゴシック" w:hAnsi="Times New Roman"/>
                    <w:sz w:val="44"/>
                    <w:szCs w:val="44"/>
                    <w:lang w:eastAsia="en-US"/>
                  </w:rPr>
                </w:rPrChange>
              </w:rPr>
              <w:t>Teacher Left Hand</w:t>
            </w:r>
          </w:p>
        </w:tc>
      </w:tr>
      <w:tr w:rsidR="006E25C4" w:rsidRPr="001A0C52">
        <w:trPr>
          <w:trHeight w:val="360"/>
          <w:jc w:val="center"/>
        </w:trPr>
        <w:tc>
          <w:tcPr>
            <w:tcW w:w="5000" w:type="pct"/>
            <w:vAlign w:val="center"/>
          </w:tcPr>
          <w:p w:rsidR="006E25C4" w:rsidRPr="001A0C52" w:rsidRDefault="006E25C4">
            <w:pPr>
              <w:pStyle w:val="NoSpacing"/>
              <w:jc w:val="center"/>
              <w:rPr>
                <w:rFonts w:ascii="Times New Roman" w:hAnsi="Times New Roman"/>
                <w:sz w:val="24"/>
                <w:rPrChange w:id="6" w:author="Red Army" w:date="2012-02-08T20:12:00Z">
                  <w:rPr>
                    <w:rFonts w:ascii="Times New Roman" w:hAnsi="Times New Roman"/>
                  </w:rPr>
                </w:rPrChange>
              </w:rPr>
            </w:pPr>
          </w:p>
        </w:tc>
      </w:tr>
      <w:tr w:rsidR="006E25C4" w:rsidRPr="001A0C52">
        <w:trPr>
          <w:trHeight w:val="360"/>
          <w:jc w:val="center"/>
        </w:trPr>
        <w:tc>
          <w:tcPr>
            <w:tcW w:w="5000" w:type="pct"/>
            <w:vAlign w:val="center"/>
          </w:tcPr>
          <w:tbl>
            <w:tblPr>
              <w:tblpPr w:leftFromText="180" w:rightFromText="180" w:horzAnchor="margin" w:tblpXSpec="center" w:tblpY="8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6E25C4" w:rsidRPr="001A0C52" w:rsidTr="00F6624C">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6E25C4" w:rsidRPr="001A0C52" w:rsidRDefault="006E25C4" w:rsidP="00030490">
                  <w:pPr>
                    <w:spacing w:after="120"/>
                    <w:jc w:val="center"/>
                    <w:rPr>
                      <w:rFonts w:ascii="Times New Roman" w:hAnsi="Times New Roman"/>
                      <w:b/>
                      <w:bCs/>
                      <w:sz w:val="38"/>
                      <w:szCs w:val="36"/>
                      <w:rPrChange w:id="7" w:author="Red Army" w:date="2012-02-08T20:12:00Z">
                        <w:rPr>
                          <w:rFonts w:ascii="Times New Roman" w:hAnsi="Times New Roman"/>
                          <w:b/>
                          <w:bCs/>
                          <w:sz w:val="36"/>
                          <w:szCs w:val="36"/>
                        </w:rPr>
                      </w:rPrChange>
                    </w:rPr>
                  </w:pPr>
                  <w:r w:rsidRPr="001A0C52">
                    <w:rPr>
                      <w:rFonts w:ascii="Times New Roman" w:hAnsi="Times New Roman"/>
                      <w:b/>
                      <w:bCs/>
                      <w:sz w:val="38"/>
                      <w:szCs w:val="36"/>
                      <w:rPrChange w:id="8" w:author="Red Army" w:date="2012-02-08T20:12:00Z">
                        <w:rPr>
                          <w:rFonts w:ascii="Times New Roman" w:hAnsi="Times New Roman"/>
                          <w:b/>
                          <w:bCs/>
                          <w:sz w:val="36"/>
                          <w:szCs w:val="36"/>
                        </w:rPr>
                      </w:rPrChange>
                    </w:rPr>
                    <w:t>TLH Team</w:t>
                  </w:r>
                </w:p>
              </w:tc>
            </w:tr>
            <w:tr w:rsidR="006E25C4" w:rsidRPr="001A0C52" w:rsidTr="00F6624C">
              <w:trPr>
                <w:cantSplit/>
              </w:trPr>
              <w:tc>
                <w:tcPr>
                  <w:tcW w:w="2210"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030490">
                  <w:pPr>
                    <w:spacing w:after="120"/>
                    <w:jc w:val="right"/>
                    <w:rPr>
                      <w:rFonts w:ascii="Times New Roman" w:hAnsi="Times New Roman"/>
                      <w:b/>
                      <w:bCs/>
                      <w:sz w:val="24"/>
                      <w:rPrChange w:id="9" w:author="Red Army" w:date="2012-02-08T20:12:00Z">
                        <w:rPr>
                          <w:rFonts w:ascii="Times New Roman" w:hAnsi="Times New Roman"/>
                          <w:b/>
                          <w:bCs/>
                        </w:rPr>
                      </w:rPrChange>
                    </w:rPr>
                  </w:pPr>
                  <w:r w:rsidRPr="001A0C52">
                    <w:rPr>
                      <w:rFonts w:ascii="Times New Roman" w:hAnsi="Times New Roman"/>
                      <w:b/>
                      <w:bCs/>
                      <w:sz w:val="24"/>
                      <w:rPrChange w:id="10" w:author="Red Army" w:date="2012-02-08T20:12:00Z">
                        <w:rPr>
                          <w:rFonts w:ascii="Times New Roman" w:hAnsi="Times New Roman"/>
                          <w:b/>
                          <w:bCs/>
                        </w:rPr>
                      </w:rPrChange>
                    </w:rPr>
                    <w:t>Group Members</w:t>
                  </w:r>
                </w:p>
              </w:tc>
              <w:tc>
                <w:tcPr>
                  <w:tcW w:w="5504" w:type="dxa"/>
                  <w:tcBorders>
                    <w:top w:val="single" w:sz="4" w:space="0" w:color="auto"/>
                    <w:left w:val="single" w:sz="4" w:space="0" w:color="auto"/>
                    <w:bottom w:val="single" w:sz="4" w:space="0" w:color="auto"/>
                    <w:right w:val="single" w:sz="4" w:space="0" w:color="auto"/>
                  </w:tcBorders>
                </w:tcPr>
                <w:p w:rsidR="006E25C4" w:rsidRPr="001A0C52" w:rsidRDefault="006E25C4" w:rsidP="00030490">
                  <w:pPr>
                    <w:spacing w:after="120"/>
                    <w:jc w:val="both"/>
                    <w:rPr>
                      <w:rFonts w:ascii="Times New Roman" w:hAnsi="Times New Roman"/>
                      <w:bCs/>
                      <w:sz w:val="24"/>
                      <w:rPrChange w:id="11" w:author="Red Army" w:date="2012-02-08T20:12:00Z">
                        <w:rPr>
                          <w:rFonts w:ascii="Times New Roman" w:hAnsi="Times New Roman"/>
                          <w:bCs/>
                        </w:rPr>
                      </w:rPrChange>
                    </w:rPr>
                  </w:pPr>
                  <w:r w:rsidRPr="001A0C52">
                    <w:rPr>
                      <w:rFonts w:ascii="Times New Roman" w:hAnsi="Times New Roman"/>
                      <w:bCs/>
                      <w:sz w:val="24"/>
                      <w:rPrChange w:id="12" w:author="Red Army" w:date="2012-02-08T20:12:00Z">
                        <w:rPr>
                          <w:rFonts w:ascii="Times New Roman" w:hAnsi="Times New Roman"/>
                          <w:bCs/>
                        </w:rPr>
                      </w:rPrChange>
                    </w:rPr>
                    <w:t>Lê Phương Giang – 60046 – GiangLP60046</w:t>
                  </w:r>
                </w:p>
                <w:p w:rsidR="006E25C4" w:rsidRPr="001A0C52" w:rsidRDefault="006E25C4" w:rsidP="00030490">
                  <w:pPr>
                    <w:spacing w:after="120"/>
                    <w:jc w:val="both"/>
                    <w:rPr>
                      <w:rFonts w:ascii="Times New Roman" w:hAnsi="Times New Roman"/>
                      <w:bCs/>
                      <w:sz w:val="24"/>
                      <w:rPrChange w:id="13" w:author="Red Army" w:date="2012-02-08T20:12:00Z">
                        <w:rPr>
                          <w:rFonts w:ascii="Times New Roman" w:hAnsi="Times New Roman"/>
                          <w:bCs/>
                        </w:rPr>
                      </w:rPrChange>
                    </w:rPr>
                  </w:pPr>
                  <w:r w:rsidRPr="001A0C52">
                    <w:rPr>
                      <w:rFonts w:ascii="Times New Roman" w:hAnsi="Times New Roman"/>
                      <w:bCs/>
                      <w:sz w:val="24"/>
                      <w:rPrChange w:id="14" w:author="Red Army" w:date="2012-02-08T20:12:00Z">
                        <w:rPr>
                          <w:rFonts w:ascii="Times New Roman" w:hAnsi="Times New Roman"/>
                          <w:bCs/>
                        </w:rPr>
                      </w:rPrChange>
                    </w:rPr>
                    <w:t>Nguyễn Hồ Hải – 00268 – HaiNH00268</w:t>
                  </w:r>
                </w:p>
                <w:p w:rsidR="006E25C4" w:rsidRPr="001A0C52" w:rsidRDefault="006E25C4" w:rsidP="00030490">
                  <w:pPr>
                    <w:spacing w:after="120"/>
                    <w:jc w:val="both"/>
                    <w:rPr>
                      <w:rFonts w:ascii="Times New Roman" w:hAnsi="Times New Roman"/>
                      <w:bCs/>
                      <w:sz w:val="24"/>
                      <w:rPrChange w:id="15" w:author="Red Army" w:date="2012-02-08T20:12:00Z">
                        <w:rPr>
                          <w:rFonts w:ascii="Times New Roman" w:hAnsi="Times New Roman"/>
                          <w:bCs/>
                        </w:rPr>
                      </w:rPrChange>
                    </w:rPr>
                  </w:pPr>
                  <w:r w:rsidRPr="001A0C52">
                    <w:rPr>
                      <w:rFonts w:ascii="Times New Roman" w:hAnsi="Times New Roman"/>
                      <w:bCs/>
                      <w:sz w:val="24"/>
                      <w:rPrChange w:id="16" w:author="Red Army" w:date="2012-02-08T20:12:00Z">
                        <w:rPr>
                          <w:rFonts w:ascii="Times New Roman" w:hAnsi="Times New Roman"/>
                          <w:bCs/>
                        </w:rPr>
                      </w:rPrChange>
                    </w:rPr>
                    <w:t xml:space="preserve">Nguyễn Quốc Hùng – </w:t>
                  </w:r>
                  <w:r w:rsidRPr="001A0C52">
                    <w:rPr>
                      <w:rFonts w:ascii="Times New Roman" w:hAnsi="Times New Roman"/>
                      <w:sz w:val="24"/>
                      <w:rPrChange w:id="17" w:author="Red Army" w:date="2012-02-08T20:12:00Z">
                        <w:rPr>
                          <w:rFonts w:ascii="Times New Roman" w:hAnsi="Times New Roman"/>
                        </w:rPr>
                      </w:rPrChange>
                    </w:rPr>
                    <w:t>00267 – HungNQ00267</w:t>
                  </w:r>
                </w:p>
                <w:p w:rsidR="006E25C4" w:rsidRPr="001A0C52" w:rsidRDefault="006E25C4" w:rsidP="009418DE">
                  <w:pPr>
                    <w:spacing w:after="120"/>
                    <w:jc w:val="both"/>
                    <w:rPr>
                      <w:rFonts w:ascii="Times New Roman" w:hAnsi="Times New Roman"/>
                      <w:bCs/>
                      <w:sz w:val="24"/>
                      <w:rPrChange w:id="18" w:author="Red Army" w:date="2012-02-08T20:12:00Z">
                        <w:rPr>
                          <w:rFonts w:ascii="Times New Roman" w:hAnsi="Times New Roman"/>
                          <w:bCs/>
                        </w:rPr>
                      </w:rPrChange>
                    </w:rPr>
                  </w:pPr>
                  <w:r w:rsidRPr="001A0C52">
                    <w:rPr>
                      <w:rFonts w:ascii="Times New Roman" w:hAnsi="Times New Roman"/>
                      <w:sz w:val="24"/>
                      <w:rPrChange w:id="19" w:author="Red Army" w:date="2012-02-08T20:12:00Z">
                        <w:rPr>
                          <w:rFonts w:ascii="Times New Roman" w:hAnsi="Times New Roman"/>
                        </w:rPr>
                      </w:rPrChange>
                    </w:rPr>
                    <w:t xml:space="preserve">Tô Hồng Quân </w:t>
                  </w:r>
                  <w:r w:rsidRPr="001A0C52">
                    <w:rPr>
                      <w:rFonts w:ascii="Times New Roman" w:hAnsi="Times New Roman"/>
                      <w:bCs/>
                      <w:sz w:val="24"/>
                      <w:rPrChange w:id="20" w:author="Red Army" w:date="2012-02-08T20:12:00Z">
                        <w:rPr>
                          <w:rFonts w:ascii="Times New Roman" w:hAnsi="Times New Roman"/>
                          <w:bCs/>
                        </w:rPr>
                      </w:rPrChange>
                    </w:rPr>
                    <w:t xml:space="preserve">– </w:t>
                  </w:r>
                  <w:r w:rsidRPr="001A0C52">
                    <w:rPr>
                      <w:rFonts w:ascii="Times New Roman" w:hAnsi="Times New Roman"/>
                      <w:color w:val="000000"/>
                      <w:sz w:val="24"/>
                      <w:rPrChange w:id="21" w:author="Red Army" w:date="2012-02-08T20:12:00Z">
                        <w:rPr>
                          <w:rFonts w:ascii="Times New Roman" w:hAnsi="Times New Roman"/>
                          <w:color w:val="000000"/>
                        </w:rPr>
                      </w:rPrChange>
                    </w:rPr>
                    <w:t>60061 – QuanTH60061</w:t>
                  </w:r>
                </w:p>
              </w:tc>
            </w:tr>
            <w:tr w:rsidR="006E25C4" w:rsidRPr="001A0C52" w:rsidTr="00F6624C">
              <w:tc>
                <w:tcPr>
                  <w:tcW w:w="2210"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030490">
                  <w:pPr>
                    <w:spacing w:after="120"/>
                    <w:jc w:val="right"/>
                    <w:rPr>
                      <w:rFonts w:ascii="Times New Roman" w:hAnsi="Times New Roman"/>
                      <w:b/>
                      <w:bCs/>
                      <w:sz w:val="24"/>
                      <w:rPrChange w:id="22" w:author="Red Army" w:date="2012-02-08T20:12:00Z">
                        <w:rPr>
                          <w:rFonts w:ascii="Times New Roman" w:hAnsi="Times New Roman"/>
                          <w:b/>
                          <w:bCs/>
                        </w:rPr>
                      </w:rPrChange>
                    </w:rPr>
                  </w:pPr>
                  <w:r w:rsidRPr="001A0C52">
                    <w:rPr>
                      <w:rFonts w:ascii="Times New Roman" w:hAnsi="Times New Roman"/>
                      <w:b/>
                      <w:bCs/>
                      <w:sz w:val="24"/>
                      <w:rPrChange w:id="23" w:author="Red Army" w:date="2012-02-08T20:12:00Z">
                        <w:rPr>
                          <w:rFonts w:ascii="Times New Roman" w:hAnsi="Times New Roman"/>
                          <w:b/>
                          <w:bCs/>
                        </w:rPr>
                      </w:rPrChange>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030490">
                  <w:pPr>
                    <w:spacing w:after="120"/>
                    <w:rPr>
                      <w:rFonts w:ascii="Times New Roman" w:hAnsi="Times New Roman"/>
                      <w:bCs/>
                      <w:sz w:val="24"/>
                      <w:rPrChange w:id="24" w:author="Red Army" w:date="2012-02-08T20:12:00Z">
                        <w:rPr>
                          <w:rFonts w:ascii="Times New Roman" w:hAnsi="Times New Roman"/>
                          <w:bCs/>
                        </w:rPr>
                      </w:rPrChange>
                    </w:rPr>
                  </w:pPr>
                  <w:r w:rsidRPr="001A0C52">
                    <w:rPr>
                      <w:rFonts w:ascii="Times New Roman" w:hAnsi="Times New Roman"/>
                      <w:bCs/>
                      <w:sz w:val="24"/>
                      <w:rPrChange w:id="25" w:author="Red Army" w:date="2012-02-08T20:12:00Z">
                        <w:rPr>
                          <w:rFonts w:ascii="Times New Roman" w:hAnsi="Times New Roman"/>
                          <w:bCs/>
                        </w:rPr>
                      </w:rPrChange>
                    </w:rPr>
                    <w:t>Lâm Hữu Khánh Phương</w:t>
                  </w:r>
                </w:p>
              </w:tc>
            </w:tr>
            <w:tr w:rsidR="006E25C4" w:rsidRPr="001A0C52" w:rsidTr="00F6624C">
              <w:tc>
                <w:tcPr>
                  <w:tcW w:w="2210"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030490">
                  <w:pPr>
                    <w:spacing w:after="120"/>
                    <w:jc w:val="right"/>
                    <w:rPr>
                      <w:rFonts w:ascii="Times New Roman" w:hAnsi="Times New Roman"/>
                      <w:b/>
                      <w:bCs/>
                      <w:sz w:val="24"/>
                      <w:rPrChange w:id="26" w:author="Red Army" w:date="2012-02-08T20:12:00Z">
                        <w:rPr>
                          <w:rFonts w:ascii="Times New Roman" w:hAnsi="Times New Roman"/>
                          <w:b/>
                          <w:bCs/>
                        </w:rPr>
                      </w:rPrChange>
                    </w:rPr>
                  </w:pPr>
                  <w:r w:rsidRPr="001A0C52">
                    <w:rPr>
                      <w:rFonts w:ascii="Times New Roman" w:hAnsi="Times New Roman"/>
                      <w:b/>
                      <w:bCs/>
                      <w:sz w:val="24"/>
                      <w:rPrChange w:id="27" w:author="Red Army" w:date="2012-02-08T20:12:00Z">
                        <w:rPr>
                          <w:rFonts w:ascii="Times New Roman" w:hAnsi="Times New Roman"/>
                          <w:b/>
                          <w:bCs/>
                        </w:rPr>
                      </w:rPrChange>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030490">
                  <w:pPr>
                    <w:spacing w:after="120"/>
                    <w:rPr>
                      <w:rFonts w:ascii="Times New Roman" w:hAnsi="Times New Roman"/>
                      <w:bCs/>
                      <w:sz w:val="24"/>
                      <w:rPrChange w:id="28" w:author="Red Army" w:date="2012-02-08T20:12:00Z">
                        <w:rPr>
                          <w:rFonts w:ascii="Times New Roman" w:hAnsi="Times New Roman"/>
                          <w:bCs/>
                        </w:rPr>
                      </w:rPrChange>
                    </w:rPr>
                  </w:pPr>
                </w:p>
              </w:tc>
            </w:tr>
            <w:tr w:rsidR="006E25C4" w:rsidRPr="001A0C52" w:rsidTr="00F6624C">
              <w:tc>
                <w:tcPr>
                  <w:tcW w:w="2210"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030490">
                  <w:pPr>
                    <w:spacing w:after="120"/>
                    <w:jc w:val="right"/>
                    <w:rPr>
                      <w:rFonts w:ascii="Times New Roman" w:hAnsi="Times New Roman"/>
                      <w:b/>
                      <w:bCs/>
                      <w:sz w:val="24"/>
                      <w:rPrChange w:id="29" w:author="Red Army" w:date="2012-02-08T20:12:00Z">
                        <w:rPr>
                          <w:rFonts w:ascii="Times New Roman" w:hAnsi="Times New Roman"/>
                          <w:b/>
                          <w:bCs/>
                        </w:rPr>
                      </w:rPrChange>
                    </w:rPr>
                  </w:pPr>
                  <w:r w:rsidRPr="001A0C52">
                    <w:rPr>
                      <w:rFonts w:ascii="Times New Roman" w:hAnsi="Times New Roman"/>
                      <w:b/>
                      <w:bCs/>
                      <w:sz w:val="24"/>
                      <w:rPrChange w:id="30" w:author="Red Army" w:date="2012-02-08T20:12:00Z">
                        <w:rPr>
                          <w:rFonts w:ascii="Times New Roman" w:hAnsi="Times New Roman"/>
                          <w:b/>
                          <w:bCs/>
                        </w:rPr>
                      </w:rPrChange>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030490">
                  <w:pPr>
                    <w:spacing w:after="120"/>
                    <w:rPr>
                      <w:rFonts w:ascii="Times New Roman" w:hAnsi="Times New Roman"/>
                      <w:bCs/>
                      <w:sz w:val="24"/>
                      <w:rPrChange w:id="31" w:author="Red Army" w:date="2012-02-08T20:12:00Z">
                        <w:rPr>
                          <w:rFonts w:ascii="Times New Roman" w:hAnsi="Times New Roman"/>
                          <w:bCs/>
                        </w:rPr>
                      </w:rPrChange>
                    </w:rPr>
                  </w:pPr>
                  <w:r w:rsidRPr="001A0C52">
                    <w:rPr>
                      <w:rFonts w:ascii="Times New Roman" w:hAnsi="Times New Roman"/>
                      <w:bCs/>
                      <w:sz w:val="24"/>
                      <w:rPrChange w:id="32" w:author="Red Army" w:date="2012-02-08T20:12:00Z">
                        <w:rPr>
                          <w:rFonts w:ascii="Times New Roman" w:hAnsi="Times New Roman"/>
                          <w:bCs/>
                        </w:rPr>
                      </w:rPrChange>
                    </w:rPr>
                    <w:t xml:space="preserve"> TLH</w:t>
                  </w:r>
                </w:p>
              </w:tc>
            </w:tr>
          </w:tbl>
          <w:p w:rsidR="006E25C4" w:rsidRPr="001A0C52" w:rsidRDefault="006E25C4" w:rsidP="00536BFD">
            <w:pPr>
              <w:pStyle w:val="NoSpacing"/>
              <w:jc w:val="center"/>
              <w:rPr>
                <w:rFonts w:ascii="Times New Roman" w:hAnsi="Times New Roman"/>
                <w:b/>
                <w:bCs/>
                <w:sz w:val="24"/>
                <w:rPrChange w:id="33" w:author="Red Army" w:date="2012-02-08T20:12:00Z">
                  <w:rPr>
                    <w:rFonts w:ascii="Times New Roman" w:hAnsi="Times New Roman"/>
                    <w:b/>
                    <w:bCs/>
                  </w:rPr>
                </w:rPrChange>
              </w:rPr>
            </w:pPr>
          </w:p>
        </w:tc>
      </w:tr>
      <w:tr w:rsidR="006E25C4" w:rsidRPr="001A0C52">
        <w:trPr>
          <w:trHeight w:val="360"/>
          <w:jc w:val="center"/>
        </w:trPr>
        <w:tc>
          <w:tcPr>
            <w:tcW w:w="5000" w:type="pct"/>
            <w:vAlign w:val="center"/>
          </w:tcPr>
          <w:p w:rsidR="006E25C4" w:rsidRPr="001A0C52" w:rsidRDefault="006E25C4">
            <w:pPr>
              <w:pStyle w:val="NoSpacing"/>
              <w:jc w:val="center"/>
              <w:rPr>
                <w:rFonts w:ascii="Times New Roman" w:hAnsi="Times New Roman"/>
                <w:b/>
                <w:bCs/>
                <w:sz w:val="24"/>
                <w:rPrChange w:id="34" w:author="Red Army" w:date="2012-02-08T20:12:00Z">
                  <w:rPr>
                    <w:rFonts w:ascii="Times New Roman" w:hAnsi="Times New Roman"/>
                    <w:b/>
                    <w:bCs/>
                  </w:rPr>
                </w:rPrChange>
              </w:rPr>
            </w:pPr>
          </w:p>
          <w:p w:rsidR="006E25C4" w:rsidRPr="001A0C52" w:rsidRDefault="006E25C4">
            <w:pPr>
              <w:pStyle w:val="NoSpacing"/>
              <w:jc w:val="center"/>
              <w:rPr>
                <w:rFonts w:ascii="Times New Roman" w:hAnsi="Times New Roman"/>
                <w:b/>
                <w:bCs/>
                <w:sz w:val="24"/>
                <w:rPrChange w:id="35" w:author="Red Army" w:date="2012-02-08T20:12:00Z">
                  <w:rPr>
                    <w:rFonts w:ascii="Times New Roman" w:hAnsi="Times New Roman"/>
                    <w:b/>
                    <w:bCs/>
                  </w:rPr>
                </w:rPrChange>
              </w:rPr>
            </w:pPr>
          </w:p>
          <w:p w:rsidR="006E25C4" w:rsidRPr="001A0C52" w:rsidRDefault="006E25C4">
            <w:pPr>
              <w:pStyle w:val="NoSpacing"/>
              <w:jc w:val="center"/>
              <w:rPr>
                <w:rFonts w:ascii="Times New Roman" w:hAnsi="Times New Roman"/>
                <w:b/>
                <w:bCs/>
                <w:sz w:val="24"/>
                <w:rPrChange w:id="36" w:author="Red Army" w:date="2012-02-08T20:12:00Z">
                  <w:rPr>
                    <w:rFonts w:ascii="Times New Roman" w:hAnsi="Times New Roman"/>
                    <w:b/>
                    <w:bCs/>
                  </w:rPr>
                </w:rPrChange>
              </w:rPr>
            </w:pPr>
          </w:p>
          <w:p w:rsidR="006E25C4" w:rsidRPr="001A0C52" w:rsidRDefault="006E25C4">
            <w:pPr>
              <w:pStyle w:val="NoSpacing"/>
              <w:jc w:val="center"/>
              <w:rPr>
                <w:rFonts w:ascii="Times New Roman" w:hAnsi="Times New Roman"/>
                <w:b/>
                <w:bCs/>
                <w:sz w:val="24"/>
                <w:rPrChange w:id="37" w:author="Red Army" w:date="2012-02-08T20:12:00Z">
                  <w:rPr>
                    <w:rFonts w:ascii="Times New Roman" w:hAnsi="Times New Roman"/>
                    <w:b/>
                    <w:bCs/>
                  </w:rPr>
                </w:rPrChange>
              </w:rPr>
            </w:pPr>
          </w:p>
          <w:p w:rsidR="006E25C4" w:rsidRPr="001A0C52" w:rsidRDefault="006E25C4" w:rsidP="006D1EB3">
            <w:pPr>
              <w:pStyle w:val="NoSpacing"/>
              <w:jc w:val="center"/>
              <w:rPr>
                <w:rFonts w:ascii="Times New Roman" w:hAnsi="Times New Roman"/>
                <w:b/>
                <w:bCs/>
                <w:sz w:val="24"/>
                <w:rPrChange w:id="38" w:author="Red Army" w:date="2012-02-08T20:12:00Z">
                  <w:rPr>
                    <w:rFonts w:ascii="Times New Roman" w:hAnsi="Times New Roman"/>
                    <w:b/>
                    <w:bCs/>
                  </w:rPr>
                </w:rPrChange>
              </w:rPr>
            </w:pPr>
            <w:r w:rsidRPr="001A0C52">
              <w:rPr>
                <w:rFonts w:ascii="Times New Roman" w:hAnsi="Times New Roman"/>
                <w:b/>
                <w:bCs/>
                <w:sz w:val="24"/>
                <w:rPrChange w:id="39" w:author="Red Army" w:date="2012-02-08T20:12:00Z">
                  <w:rPr>
                    <w:rFonts w:ascii="Times New Roman" w:eastAsia="Calibri" w:hAnsi="Times New Roman"/>
                    <w:b/>
                    <w:bCs/>
                    <w:lang w:eastAsia="en-US"/>
                  </w:rPr>
                </w:rPrChange>
              </w:rPr>
              <w:t>Ho Chi Minh, 13</w:t>
            </w:r>
            <w:r w:rsidRPr="001A0C52">
              <w:rPr>
                <w:rFonts w:ascii="Times New Roman" w:hAnsi="Times New Roman"/>
                <w:b/>
                <w:bCs/>
                <w:sz w:val="24"/>
                <w:vertAlign w:val="superscript"/>
                <w:rPrChange w:id="40" w:author="Red Army" w:date="2012-02-08T20:12:00Z">
                  <w:rPr>
                    <w:rFonts w:ascii="Times New Roman" w:eastAsia="Calibri" w:hAnsi="Times New Roman"/>
                    <w:b/>
                    <w:bCs/>
                    <w:vertAlign w:val="superscript"/>
                    <w:lang w:eastAsia="en-US"/>
                  </w:rPr>
                </w:rPrChange>
              </w:rPr>
              <w:t>th</w:t>
            </w:r>
            <w:r w:rsidRPr="001A0C52">
              <w:rPr>
                <w:rFonts w:ascii="Times New Roman" w:hAnsi="Times New Roman"/>
                <w:b/>
                <w:bCs/>
                <w:sz w:val="24"/>
                <w:rPrChange w:id="41" w:author="Red Army" w:date="2012-02-08T20:12:00Z">
                  <w:rPr>
                    <w:rFonts w:ascii="Times New Roman" w:eastAsia="Calibri" w:hAnsi="Times New Roman"/>
                    <w:b/>
                    <w:bCs/>
                    <w:lang w:eastAsia="en-US"/>
                  </w:rPr>
                </w:rPrChange>
              </w:rPr>
              <w:t xml:space="preserve"> Jan, 2012</w:t>
            </w:r>
          </w:p>
        </w:tc>
      </w:tr>
    </w:tbl>
    <w:p w:rsidR="006E25C4" w:rsidRPr="001A0C52" w:rsidRDefault="006E25C4">
      <w:pPr>
        <w:rPr>
          <w:rFonts w:ascii="Times New Roman" w:hAnsi="Times New Roman"/>
          <w:sz w:val="24"/>
          <w:rPrChange w:id="42" w:author="Red Army" w:date="2012-02-08T20:12:00Z">
            <w:rPr>
              <w:rFonts w:ascii="Times New Roman" w:hAnsi="Times New Roman"/>
            </w:rPr>
          </w:rPrChange>
        </w:rPr>
      </w:pPr>
    </w:p>
    <w:p w:rsidR="006E25C4" w:rsidRPr="001A0C52" w:rsidRDefault="006E25C4">
      <w:pPr>
        <w:rPr>
          <w:rFonts w:ascii="Times New Roman" w:hAnsi="Times New Roman"/>
          <w:b/>
          <w:sz w:val="24"/>
          <w:rPrChange w:id="43" w:author="Red Army" w:date="2012-02-08T20:12:00Z">
            <w:rPr>
              <w:rFonts w:ascii="Times New Roman" w:hAnsi="Times New Roman"/>
              <w:b/>
            </w:rPr>
          </w:rPrChange>
        </w:rPr>
      </w:pPr>
      <w:bookmarkStart w:id="44" w:name="_GoBack"/>
      <w:bookmarkEnd w:id="44"/>
    </w:p>
    <w:p w:rsidR="006E25C4" w:rsidRPr="001A0C52" w:rsidRDefault="006E25C4">
      <w:pPr>
        <w:rPr>
          <w:rFonts w:ascii="Times New Roman" w:hAnsi="Times New Roman"/>
          <w:b/>
          <w:sz w:val="24"/>
          <w:rPrChange w:id="45" w:author="Red Army" w:date="2012-02-08T20:12:00Z">
            <w:rPr>
              <w:rFonts w:ascii="Times New Roman" w:hAnsi="Times New Roman"/>
              <w:b/>
            </w:rPr>
          </w:rPrChange>
        </w:rPr>
      </w:pPr>
    </w:p>
    <w:p w:rsidR="006E25C4" w:rsidRPr="001A0C52" w:rsidRDefault="006E25C4">
      <w:pPr>
        <w:rPr>
          <w:rFonts w:ascii="Times New Roman" w:hAnsi="Times New Roman"/>
          <w:b/>
          <w:sz w:val="24"/>
          <w:rPrChange w:id="46" w:author="Red Army" w:date="2012-02-08T20:12:00Z">
            <w:rPr>
              <w:rFonts w:ascii="Times New Roman" w:hAnsi="Times New Roman"/>
              <w:b/>
            </w:rPr>
          </w:rPrChange>
        </w:rPr>
      </w:pPr>
    </w:p>
    <w:p w:rsidR="006E25C4" w:rsidRPr="001A0C52" w:rsidRDefault="006E25C4">
      <w:pPr>
        <w:rPr>
          <w:rFonts w:ascii="Times New Roman" w:hAnsi="Times New Roman"/>
          <w:sz w:val="24"/>
          <w:rPrChange w:id="47" w:author="Red Army" w:date="2012-02-08T20:12:00Z">
            <w:rPr>
              <w:rFonts w:ascii="Times New Roman" w:hAnsi="Times New Roman"/>
            </w:rPr>
          </w:rPrChange>
        </w:rPr>
      </w:pPr>
      <w:r w:rsidRPr="001A0C52">
        <w:rPr>
          <w:rFonts w:ascii="Times New Roman" w:hAnsi="Times New Roman"/>
          <w:b/>
          <w:sz w:val="24"/>
          <w:rPrChange w:id="48" w:author="Red Army" w:date="2012-02-08T20:12:00Z">
            <w:rPr>
              <w:rFonts w:ascii="Times New Roman" w:hAnsi="Times New Roman"/>
              <w:b/>
            </w:rPr>
          </w:rPrChange>
        </w:rPr>
        <w:t>Record of Changes</w:t>
      </w:r>
    </w:p>
    <w:tbl>
      <w:tblPr>
        <w:tblStyle w:val="LightList-Accent1"/>
        <w:tblW w:w="0" w:type="auto"/>
        <w:tblLook w:val="04A0" w:firstRow="1" w:lastRow="0" w:firstColumn="1" w:lastColumn="0" w:noHBand="0" w:noVBand="1"/>
        <w:tblPrChange w:id="49" w:author="Phuong Giang" w:date="2012-02-10T22:2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67"/>
        <w:gridCol w:w="2145"/>
        <w:gridCol w:w="3029"/>
        <w:gridCol w:w="1503"/>
        <w:gridCol w:w="1935"/>
        <w:tblGridChange w:id="50">
          <w:tblGrid>
            <w:gridCol w:w="1167"/>
            <w:gridCol w:w="2145"/>
            <w:gridCol w:w="3029"/>
            <w:gridCol w:w="1503"/>
            <w:gridCol w:w="1935"/>
          </w:tblGrid>
        </w:tblGridChange>
      </w:tblGrid>
      <w:tr w:rsidR="006E25C4" w:rsidRPr="001A0C52" w:rsidTr="00D45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Change w:id="51" w:author="Phuong Giang" w:date="2012-02-10T22:27:00Z">
              <w:tcPr>
                <w:tcW w:w="1167" w:type="dxa"/>
                <w:shd w:val="clear" w:color="auto" w:fill="auto"/>
              </w:tcPr>
            </w:tcPrChange>
          </w:tcPr>
          <w:p w:rsidR="006E25C4" w:rsidRPr="001A0C52" w:rsidRDefault="006E25C4" w:rsidP="0098332C">
            <w:pPr>
              <w:jc w:val="center"/>
              <w:cnfStyle w:val="101000000000" w:firstRow="1" w:lastRow="0" w:firstColumn="1" w:lastColumn="0" w:oddVBand="0" w:evenVBand="0" w:oddHBand="0" w:evenHBand="0" w:firstRowFirstColumn="0" w:firstRowLastColumn="0" w:lastRowFirstColumn="0" w:lastRowLastColumn="0"/>
              <w:rPr>
                <w:rFonts w:ascii="Times New Roman" w:hAnsi="Times New Roman"/>
                <w:b w:val="0"/>
                <w:sz w:val="24"/>
                <w:rPrChange w:id="52" w:author="Red Army" w:date="2012-02-08T20:12:00Z">
                  <w:rPr>
                    <w:rFonts w:ascii="Times New Roman" w:hAnsi="Times New Roman"/>
                    <w:b w:val="0"/>
                  </w:rPr>
                </w:rPrChange>
              </w:rPr>
            </w:pPr>
            <w:r w:rsidRPr="001A0C52">
              <w:rPr>
                <w:rFonts w:ascii="Times New Roman" w:hAnsi="Times New Roman"/>
                <w:b w:val="0"/>
                <w:sz w:val="24"/>
                <w:rPrChange w:id="53" w:author="Red Army" w:date="2012-02-08T20:12:00Z">
                  <w:rPr>
                    <w:rFonts w:ascii="Times New Roman" w:hAnsi="Times New Roman"/>
                    <w:b w:val="0"/>
                  </w:rPr>
                </w:rPrChange>
              </w:rPr>
              <w:t>Date</w:t>
            </w:r>
          </w:p>
        </w:tc>
        <w:tc>
          <w:tcPr>
            <w:tcW w:w="2145" w:type="dxa"/>
            <w:tcPrChange w:id="54" w:author="Phuong Giang" w:date="2012-02-10T22:27:00Z">
              <w:tcPr>
                <w:tcW w:w="2145" w:type="dxa"/>
                <w:shd w:val="clear" w:color="auto" w:fill="auto"/>
              </w:tcPr>
            </w:tcPrChange>
          </w:tcPr>
          <w:p w:rsidR="006E25C4" w:rsidRPr="001A0C52" w:rsidRDefault="006E25C4" w:rsidP="009833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Change w:id="55" w:author="Red Army" w:date="2012-02-08T20:12:00Z">
                  <w:rPr>
                    <w:rFonts w:ascii="Times New Roman" w:hAnsi="Times New Roman"/>
                    <w:b w:val="0"/>
                  </w:rPr>
                </w:rPrChange>
              </w:rPr>
            </w:pPr>
            <w:r w:rsidRPr="001A0C52">
              <w:rPr>
                <w:rFonts w:ascii="Times New Roman" w:hAnsi="Times New Roman"/>
                <w:b w:val="0"/>
                <w:sz w:val="24"/>
                <w:rPrChange w:id="56" w:author="Red Army" w:date="2012-02-08T20:12:00Z">
                  <w:rPr>
                    <w:rFonts w:ascii="Times New Roman" w:hAnsi="Times New Roman"/>
                    <w:b w:val="0"/>
                  </w:rPr>
                </w:rPrChange>
              </w:rPr>
              <w:t>Change Item</w:t>
            </w:r>
          </w:p>
        </w:tc>
        <w:tc>
          <w:tcPr>
            <w:tcW w:w="3029" w:type="dxa"/>
            <w:tcPrChange w:id="57" w:author="Phuong Giang" w:date="2012-02-10T22:27:00Z">
              <w:tcPr>
                <w:tcW w:w="3029" w:type="dxa"/>
                <w:shd w:val="clear" w:color="auto" w:fill="auto"/>
              </w:tcPr>
            </w:tcPrChange>
          </w:tcPr>
          <w:p w:rsidR="006E25C4" w:rsidRPr="001A0C52" w:rsidRDefault="006E25C4" w:rsidP="009833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Change w:id="58" w:author="Red Army" w:date="2012-02-08T20:12:00Z">
                  <w:rPr>
                    <w:rFonts w:ascii="Times New Roman" w:hAnsi="Times New Roman"/>
                    <w:b w:val="0"/>
                  </w:rPr>
                </w:rPrChange>
              </w:rPr>
            </w:pPr>
            <w:r w:rsidRPr="001A0C52">
              <w:rPr>
                <w:rFonts w:ascii="Times New Roman" w:hAnsi="Times New Roman"/>
                <w:b w:val="0"/>
                <w:sz w:val="24"/>
                <w:rPrChange w:id="59" w:author="Red Army" w:date="2012-02-08T20:12:00Z">
                  <w:rPr>
                    <w:rFonts w:ascii="Times New Roman" w:hAnsi="Times New Roman"/>
                    <w:b w:val="0"/>
                  </w:rPr>
                </w:rPrChange>
              </w:rPr>
              <w:t>Description</w:t>
            </w:r>
          </w:p>
        </w:tc>
        <w:tc>
          <w:tcPr>
            <w:tcW w:w="1300" w:type="dxa"/>
            <w:tcPrChange w:id="60" w:author="Phuong Giang" w:date="2012-02-10T22:27:00Z">
              <w:tcPr>
                <w:tcW w:w="1300" w:type="dxa"/>
                <w:shd w:val="clear" w:color="auto" w:fill="auto"/>
              </w:tcPr>
            </w:tcPrChange>
          </w:tcPr>
          <w:p w:rsidR="006E25C4" w:rsidRPr="001A0C52" w:rsidRDefault="006E25C4" w:rsidP="009833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Change w:id="61" w:author="Red Army" w:date="2012-02-08T20:12:00Z">
                  <w:rPr>
                    <w:rFonts w:ascii="Times New Roman" w:hAnsi="Times New Roman"/>
                    <w:b w:val="0"/>
                  </w:rPr>
                </w:rPrChange>
              </w:rPr>
            </w:pPr>
            <w:r w:rsidRPr="001A0C52">
              <w:rPr>
                <w:rFonts w:ascii="Times New Roman" w:hAnsi="Times New Roman"/>
                <w:b w:val="0"/>
                <w:sz w:val="24"/>
                <w:rPrChange w:id="62" w:author="Red Army" w:date="2012-02-08T20:12:00Z">
                  <w:rPr>
                    <w:rFonts w:ascii="Times New Roman" w:hAnsi="Times New Roman"/>
                    <w:b w:val="0"/>
                  </w:rPr>
                </w:rPrChange>
              </w:rPr>
              <w:t>By</w:t>
            </w:r>
          </w:p>
        </w:tc>
        <w:tc>
          <w:tcPr>
            <w:tcW w:w="1935" w:type="dxa"/>
            <w:tcPrChange w:id="63" w:author="Phuong Giang" w:date="2012-02-10T22:27:00Z">
              <w:tcPr>
                <w:tcW w:w="1935" w:type="dxa"/>
                <w:shd w:val="clear" w:color="auto" w:fill="auto"/>
              </w:tcPr>
            </w:tcPrChange>
          </w:tcPr>
          <w:p w:rsidR="006E25C4" w:rsidRPr="001A0C52" w:rsidRDefault="006E25C4" w:rsidP="009833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Change w:id="64" w:author="Red Army" w:date="2012-02-08T20:12:00Z">
                  <w:rPr>
                    <w:rFonts w:ascii="Times New Roman" w:hAnsi="Times New Roman"/>
                    <w:b w:val="0"/>
                  </w:rPr>
                </w:rPrChange>
              </w:rPr>
            </w:pPr>
            <w:r w:rsidRPr="001A0C52">
              <w:rPr>
                <w:rFonts w:ascii="Times New Roman" w:hAnsi="Times New Roman"/>
                <w:b w:val="0"/>
                <w:sz w:val="24"/>
                <w:rPrChange w:id="65" w:author="Red Army" w:date="2012-02-08T20:12:00Z">
                  <w:rPr>
                    <w:rFonts w:ascii="Times New Roman" w:hAnsi="Times New Roman"/>
                    <w:b w:val="0"/>
                  </w:rPr>
                </w:rPrChange>
              </w:rPr>
              <w:t>Version</w:t>
            </w:r>
          </w:p>
        </w:tc>
      </w:tr>
      <w:tr w:rsidR="006E25C4" w:rsidRPr="001A0C52" w:rsidTr="00D4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Change w:id="66" w:author="Phuong Giang" w:date="2012-02-10T22:27:00Z">
              <w:tcPr>
                <w:tcW w:w="1167" w:type="dxa"/>
                <w:shd w:val="clear" w:color="auto" w:fill="auto"/>
              </w:tcPr>
            </w:tcPrChange>
          </w:tcPr>
          <w:p w:rsidR="006E25C4" w:rsidRPr="001A0C52" w:rsidRDefault="006E25C4" w:rsidP="0098332C">
            <w:pP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rPrChange w:id="67" w:author="Red Army" w:date="2012-02-08T20:12:00Z">
                  <w:rPr>
                    <w:rFonts w:ascii="Times New Roman" w:hAnsi="Times New Roman"/>
                    <w:b w:val="0"/>
                  </w:rPr>
                </w:rPrChange>
              </w:rPr>
            </w:pPr>
            <w:r w:rsidRPr="001A0C52">
              <w:rPr>
                <w:rFonts w:ascii="Times New Roman" w:hAnsi="Times New Roman"/>
                <w:b w:val="0"/>
                <w:sz w:val="24"/>
                <w:rPrChange w:id="68" w:author="Red Army" w:date="2012-02-08T20:12:00Z">
                  <w:rPr>
                    <w:rFonts w:ascii="Times New Roman" w:hAnsi="Times New Roman"/>
                    <w:b w:val="0"/>
                  </w:rPr>
                </w:rPrChange>
              </w:rPr>
              <w:t>12/1</w:t>
            </w:r>
          </w:p>
        </w:tc>
        <w:tc>
          <w:tcPr>
            <w:tcW w:w="2145" w:type="dxa"/>
            <w:tcPrChange w:id="69" w:author="Phuong Giang" w:date="2012-02-10T22:27:00Z">
              <w:tcPr>
                <w:tcW w:w="2145" w:type="dxa"/>
                <w:shd w:val="clear" w:color="auto" w:fill="auto"/>
              </w:tcPr>
            </w:tcPrChange>
          </w:tcPr>
          <w:p w:rsidR="006E25C4" w:rsidRPr="001A0C52" w:rsidRDefault="006E25C4"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70" w:author="Red Army" w:date="2012-02-08T20:12:00Z">
                  <w:rPr>
                    <w:rFonts w:ascii="Times New Roman" w:hAnsi="Times New Roman"/>
                  </w:rPr>
                </w:rPrChange>
              </w:rPr>
            </w:pPr>
            <w:r w:rsidRPr="001A0C52">
              <w:rPr>
                <w:rFonts w:ascii="Times New Roman" w:hAnsi="Times New Roman"/>
                <w:sz w:val="24"/>
                <w:rPrChange w:id="71" w:author="Red Army" w:date="2012-02-08T20:12:00Z">
                  <w:rPr>
                    <w:rFonts w:ascii="Times New Roman" w:hAnsi="Times New Roman"/>
                  </w:rPr>
                </w:rPrChange>
              </w:rPr>
              <w:t>Create document</w:t>
            </w:r>
          </w:p>
        </w:tc>
        <w:tc>
          <w:tcPr>
            <w:tcW w:w="3029" w:type="dxa"/>
            <w:tcPrChange w:id="72" w:author="Phuong Giang" w:date="2012-02-10T22:27:00Z">
              <w:tcPr>
                <w:tcW w:w="3029" w:type="dxa"/>
                <w:shd w:val="clear" w:color="auto" w:fill="auto"/>
              </w:tcPr>
            </w:tcPrChange>
          </w:tcPr>
          <w:p w:rsidR="006E25C4" w:rsidRPr="001A0C52" w:rsidRDefault="006E25C4"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73" w:author="Red Army" w:date="2012-02-08T20:12:00Z">
                  <w:rPr>
                    <w:rFonts w:ascii="Times New Roman" w:hAnsi="Times New Roman"/>
                  </w:rPr>
                </w:rPrChange>
              </w:rPr>
            </w:pPr>
          </w:p>
        </w:tc>
        <w:tc>
          <w:tcPr>
            <w:tcW w:w="1300" w:type="dxa"/>
            <w:tcPrChange w:id="74" w:author="Phuong Giang" w:date="2012-02-10T22:27:00Z">
              <w:tcPr>
                <w:tcW w:w="1300" w:type="dxa"/>
                <w:shd w:val="clear" w:color="auto" w:fill="auto"/>
              </w:tcPr>
            </w:tcPrChange>
          </w:tcPr>
          <w:p w:rsidR="006E25C4" w:rsidRPr="001A0C52" w:rsidRDefault="006E25C4"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75" w:author="Red Army" w:date="2012-02-08T20:12:00Z">
                  <w:rPr>
                    <w:rFonts w:ascii="Times New Roman" w:hAnsi="Times New Roman"/>
                  </w:rPr>
                </w:rPrChange>
              </w:rPr>
            </w:pPr>
            <w:r w:rsidRPr="001A0C52">
              <w:rPr>
                <w:rFonts w:ascii="Times New Roman" w:hAnsi="Times New Roman"/>
                <w:sz w:val="24"/>
                <w:rPrChange w:id="76" w:author="Red Army" w:date="2012-02-08T20:12:00Z">
                  <w:rPr>
                    <w:rFonts w:ascii="Times New Roman" w:hAnsi="Times New Roman"/>
                  </w:rPr>
                </w:rPrChange>
              </w:rPr>
              <w:t>GiangLP</w:t>
            </w:r>
          </w:p>
        </w:tc>
        <w:tc>
          <w:tcPr>
            <w:tcW w:w="1935" w:type="dxa"/>
            <w:tcPrChange w:id="77" w:author="Phuong Giang" w:date="2012-02-10T22:27:00Z">
              <w:tcPr>
                <w:tcW w:w="1935" w:type="dxa"/>
                <w:shd w:val="clear" w:color="auto" w:fill="auto"/>
              </w:tcPr>
            </w:tcPrChange>
          </w:tcPr>
          <w:p w:rsidR="006E25C4" w:rsidRPr="001A0C52" w:rsidRDefault="006E25C4"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78" w:author="Red Army" w:date="2012-02-08T20:12:00Z">
                  <w:rPr>
                    <w:rFonts w:ascii="Times New Roman" w:hAnsi="Times New Roman"/>
                  </w:rPr>
                </w:rPrChange>
              </w:rPr>
            </w:pPr>
            <w:r w:rsidRPr="001A0C52">
              <w:rPr>
                <w:rFonts w:ascii="Times New Roman" w:hAnsi="Times New Roman"/>
                <w:sz w:val="24"/>
                <w:rPrChange w:id="79" w:author="Red Army" w:date="2012-02-08T20:12:00Z">
                  <w:rPr>
                    <w:rFonts w:ascii="Times New Roman" w:hAnsi="Times New Roman"/>
                  </w:rPr>
                </w:rPrChange>
              </w:rPr>
              <w:t>0.1</w:t>
            </w:r>
          </w:p>
        </w:tc>
      </w:tr>
      <w:tr w:rsidR="00130E1F" w:rsidRPr="001A0C52" w:rsidTr="00D45924">
        <w:tc>
          <w:tcPr>
            <w:cnfStyle w:val="001000000000" w:firstRow="0" w:lastRow="0" w:firstColumn="1" w:lastColumn="0" w:oddVBand="0" w:evenVBand="0" w:oddHBand="0" w:evenHBand="0" w:firstRowFirstColumn="0" w:firstRowLastColumn="0" w:lastRowFirstColumn="0" w:lastRowLastColumn="0"/>
            <w:tcW w:w="1167" w:type="dxa"/>
            <w:tcPrChange w:id="80" w:author="Phuong Giang" w:date="2012-02-10T22:27:00Z">
              <w:tcPr>
                <w:tcW w:w="1167" w:type="dxa"/>
                <w:shd w:val="clear" w:color="auto" w:fill="auto"/>
              </w:tcPr>
            </w:tcPrChange>
          </w:tcPr>
          <w:p w:rsidR="00130E1F" w:rsidRPr="001A0C52" w:rsidRDefault="00130E1F" w:rsidP="0098332C">
            <w:pPr>
              <w:rPr>
                <w:rFonts w:ascii="Times New Roman" w:hAnsi="Times New Roman"/>
                <w:sz w:val="24"/>
                <w:rPrChange w:id="81" w:author="Red Army" w:date="2012-02-08T20:12:00Z">
                  <w:rPr>
                    <w:rFonts w:ascii="Times New Roman" w:hAnsi="Times New Roman"/>
                  </w:rPr>
                </w:rPrChange>
              </w:rPr>
            </w:pPr>
            <w:ins w:id="82" w:author="Red Army" w:date="2012-02-08T19:53:00Z">
              <w:r w:rsidRPr="001A0C52">
                <w:rPr>
                  <w:rFonts w:ascii="Times New Roman" w:hAnsi="Times New Roman"/>
                  <w:sz w:val="24"/>
                  <w:rPrChange w:id="83" w:author="Red Army" w:date="2012-02-08T20:12:00Z">
                    <w:rPr>
                      <w:rFonts w:ascii="Times New Roman" w:hAnsi="Times New Roman"/>
                    </w:rPr>
                  </w:rPrChange>
                </w:rPr>
                <w:t>18/1</w:t>
              </w:r>
            </w:ins>
          </w:p>
        </w:tc>
        <w:tc>
          <w:tcPr>
            <w:tcW w:w="2145" w:type="dxa"/>
            <w:tcPrChange w:id="84" w:author="Phuong Giang" w:date="2012-02-10T22:27:00Z">
              <w:tcPr>
                <w:tcW w:w="2145" w:type="dxa"/>
                <w:shd w:val="clear" w:color="auto" w:fill="auto"/>
              </w:tcPr>
            </w:tcPrChange>
          </w:tcPr>
          <w:p w:rsidR="00130E1F" w:rsidRPr="001A0C52" w:rsidRDefault="00130E1F"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85" w:author="Red Army" w:date="2012-02-08T20:12:00Z">
                  <w:rPr>
                    <w:rFonts w:ascii="Times New Roman" w:hAnsi="Times New Roman"/>
                  </w:rPr>
                </w:rPrChange>
              </w:rPr>
            </w:pPr>
            <w:ins w:id="86" w:author="Red Army" w:date="2012-02-08T19:59:00Z">
              <w:r w:rsidRPr="001A0C52">
                <w:rPr>
                  <w:rFonts w:ascii="Times New Roman" w:hAnsi="Times New Roman"/>
                  <w:sz w:val="24"/>
                  <w:rPrChange w:id="87" w:author="Red Army" w:date="2012-02-08T20:12:00Z">
                    <w:rPr>
                      <w:rFonts w:ascii="Times New Roman" w:hAnsi="Times New Roman"/>
                    </w:rPr>
                  </w:rPrChange>
                </w:rPr>
                <w:t xml:space="preserve">Add </w:t>
              </w:r>
            </w:ins>
            <w:ins w:id="88" w:author="Red Army" w:date="2012-02-08T20:00:00Z">
              <w:r w:rsidRPr="001A0C52">
                <w:rPr>
                  <w:rFonts w:ascii="Times New Roman" w:hAnsi="Times New Roman"/>
                  <w:sz w:val="24"/>
                  <w:rPrChange w:id="89" w:author="Red Army" w:date="2012-02-08T20:12:00Z">
                    <w:rPr>
                      <w:rFonts w:ascii="Times New Roman" w:hAnsi="Times New Roman"/>
                    </w:rPr>
                  </w:rPrChange>
                </w:rPr>
                <w:t>System Features</w:t>
              </w:r>
            </w:ins>
          </w:p>
        </w:tc>
        <w:tc>
          <w:tcPr>
            <w:tcW w:w="3029" w:type="dxa"/>
            <w:tcPrChange w:id="90" w:author="Phuong Giang" w:date="2012-02-10T22:27:00Z">
              <w:tcPr>
                <w:tcW w:w="3029" w:type="dxa"/>
                <w:shd w:val="clear" w:color="auto" w:fill="auto"/>
              </w:tcPr>
            </w:tcPrChange>
          </w:tcPr>
          <w:p w:rsidR="00130E1F" w:rsidRPr="001A0C52" w:rsidRDefault="00130E1F"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91" w:author="Red Army" w:date="2012-02-08T20:12:00Z">
                  <w:rPr>
                    <w:rFonts w:ascii="Times New Roman" w:hAnsi="Times New Roman"/>
                  </w:rPr>
                </w:rPrChange>
              </w:rPr>
            </w:pPr>
            <w:ins w:id="92" w:author="Red Army" w:date="2012-02-08T20:00:00Z">
              <w:r w:rsidRPr="001A0C52">
                <w:rPr>
                  <w:rFonts w:ascii="Times New Roman" w:hAnsi="Times New Roman"/>
                  <w:sz w:val="24"/>
                  <w:rPrChange w:id="93" w:author="Red Army" w:date="2012-02-08T20:12:00Z">
                    <w:rPr>
                      <w:rFonts w:ascii="Times New Roman" w:hAnsi="Times New Roman"/>
                    </w:rPr>
                  </w:rPrChange>
                </w:rPr>
                <w:t>Add Teaching Plan Management.</w:t>
              </w:r>
            </w:ins>
          </w:p>
        </w:tc>
        <w:tc>
          <w:tcPr>
            <w:tcW w:w="1300" w:type="dxa"/>
            <w:tcPrChange w:id="94" w:author="Phuong Giang" w:date="2012-02-10T22:27:00Z">
              <w:tcPr>
                <w:tcW w:w="1300" w:type="dxa"/>
                <w:shd w:val="clear" w:color="auto" w:fill="auto"/>
              </w:tcPr>
            </w:tcPrChange>
          </w:tcPr>
          <w:p w:rsidR="00130E1F" w:rsidRPr="001A0C52" w:rsidRDefault="00130E1F"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95" w:author="Red Army" w:date="2012-02-08T20:12:00Z">
                  <w:rPr>
                    <w:rFonts w:ascii="Times New Roman" w:hAnsi="Times New Roman"/>
                  </w:rPr>
                </w:rPrChange>
              </w:rPr>
            </w:pPr>
            <w:ins w:id="96" w:author="Red Army" w:date="2012-02-08T19:53:00Z">
              <w:r w:rsidRPr="001A0C52">
                <w:rPr>
                  <w:rFonts w:ascii="Times New Roman" w:hAnsi="Times New Roman"/>
                  <w:sz w:val="24"/>
                  <w:rPrChange w:id="97" w:author="Red Army" w:date="2012-02-08T20:12:00Z">
                    <w:rPr>
                      <w:rFonts w:ascii="Times New Roman" w:hAnsi="Times New Roman"/>
                    </w:rPr>
                  </w:rPrChange>
                </w:rPr>
                <w:t>HungNQ</w:t>
              </w:r>
            </w:ins>
          </w:p>
        </w:tc>
        <w:tc>
          <w:tcPr>
            <w:tcW w:w="1935" w:type="dxa"/>
            <w:tcPrChange w:id="98" w:author="Phuong Giang" w:date="2012-02-10T22:27:00Z">
              <w:tcPr>
                <w:tcW w:w="1935" w:type="dxa"/>
                <w:shd w:val="clear" w:color="auto" w:fill="auto"/>
              </w:tcPr>
            </w:tcPrChange>
          </w:tcPr>
          <w:p w:rsidR="00130E1F" w:rsidRPr="001A0C52" w:rsidRDefault="00130E1F"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99" w:author="Red Army" w:date="2012-02-08T20:12:00Z">
                  <w:rPr>
                    <w:rFonts w:ascii="Times New Roman" w:hAnsi="Times New Roman"/>
                  </w:rPr>
                </w:rPrChange>
              </w:rPr>
            </w:pPr>
            <w:ins w:id="100" w:author="Red Army" w:date="2012-02-08T19:56:00Z">
              <w:r w:rsidRPr="001A0C52">
                <w:rPr>
                  <w:rFonts w:ascii="Times New Roman" w:hAnsi="Times New Roman"/>
                  <w:sz w:val="24"/>
                  <w:rPrChange w:id="101" w:author="Red Army" w:date="2012-02-08T20:12:00Z">
                    <w:rPr>
                      <w:rFonts w:ascii="Times New Roman" w:hAnsi="Times New Roman"/>
                    </w:rPr>
                  </w:rPrChange>
                </w:rPr>
                <w:t>0.1</w:t>
              </w:r>
            </w:ins>
          </w:p>
        </w:tc>
      </w:tr>
      <w:tr w:rsidR="00130E1F" w:rsidRPr="001A0C52" w:rsidTr="00D4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Change w:id="102" w:author="Phuong Giang" w:date="2012-02-10T22:27:00Z">
              <w:tcPr>
                <w:tcW w:w="1167" w:type="dxa"/>
                <w:shd w:val="clear" w:color="auto" w:fill="auto"/>
              </w:tcPr>
            </w:tcPrChange>
          </w:tcPr>
          <w:p w:rsidR="00130E1F" w:rsidRPr="001A0C52" w:rsidRDefault="00130E1F" w:rsidP="0098332C">
            <w:pPr>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103" w:author="Red Army" w:date="2012-02-08T20:12:00Z">
                  <w:rPr>
                    <w:rFonts w:ascii="Times New Roman" w:hAnsi="Times New Roman"/>
                  </w:rPr>
                </w:rPrChange>
              </w:rPr>
            </w:pPr>
            <w:ins w:id="104" w:author="Red Army" w:date="2012-02-08T19:53:00Z">
              <w:r w:rsidRPr="001A0C52">
                <w:rPr>
                  <w:rFonts w:ascii="Times New Roman" w:hAnsi="Times New Roman"/>
                  <w:sz w:val="24"/>
                  <w:rPrChange w:id="105" w:author="Red Army" w:date="2012-02-08T20:12:00Z">
                    <w:rPr>
                      <w:rFonts w:ascii="Times New Roman" w:hAnsi="Times New Roman"/>
                    </w:rPr>
                  </w:rPrChange>
                </w:rPr>
                <w:t>19/1</w:t>
              </w:r>
            </w:ins>
          </w:p>
        </w:tc>
        <w:tc>
          <w:tcPr>
            <w:tcW w:w="2145" w:type="dxa"/>
            <w:tcPrChange w:id="106" w:author="Phuong Giang" w:date="2012-02-10T22:27:00Z">
              <w:tcPr>
                <w:tcW w:w="2145" w:type="dxa"/>
                <w:shd w:val="clear" w:color="auto" w:fill="auto"/>
              </w:tcPr>
            </w:tcPrChange>
          </w:tcPr>
          <w:p w:rsidR="00130E1F" w:rsidRPr="001A0C52" w:rsidRDefault="00130E1F"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07" w:author="Red Army" w:date="2012-02-08T20:12:00Z">
                  <w:rPr>
                    <w:rFonts w:ascii="Times New Roman" w:hAnsi="Times New Roman"/>
                  </w:rPr>
                </w:rPrChange>
              </w:rPr>
            </w:pPr>
            <w:ins w:id="108" w:author="Red Army" w:date="2012-02-08T20:00:00Z">
              <w:r w:rsidRPr="001A0C52">
                <w:rPr>
                  <w:rFonts w:ascii="Times New Roman" w:hAnsi="Times New Roman"/>
                  <w:sz w:val="24"/>
                  <w:rPrChange w:id="109" w:author="Red Army" w:date="2012-02-08T20:12:00Z">
                    <w:rPr>
                      <w:rFonts w:ascii="Times New Roman" w:hAnsi="Times New Roman"/>
                    </w:rPr>
                  </w:rPrChange>
                </w:rPr>
                <w:t>Add System Features</w:t>
              </w:r>
            </w:ins>
          </w:p>
        </w:tc>
        <w:tc>
          <w:tcPr>
            <w:tcW w:w="3029" w:type="dxa"/>
            <w:tcPrChange w:id="110" w:author="Phuong Giang" w:date="2012-02-10T22:27:00Z">
              <w:tcPr>
                <w:tcW w:w="3029" w:type="dxa"/>
                <w:shd w:val="clear" w:color="auto" w:fill="auto"/>
              </w:tcPr>
            </w:tcPrChange>
          </w:tcPr>
          <w:p w:rsidR="00130E1F" w:rsidRPr="001A0C52" w:rsidRDefault="00130E1F">
            <w:pPr>
              <w:cnfStyle w:val="000000100000" w:firstRow="0" w:lastRow="0" w:firstColumn="0" w:lastColumn="0" w:oddVBand="0" w:evenVBand="0" w:oddHBand="1" w:evenHBand="0" w:firstRowFirstColumn="0" w:firstRowLastColumn="0" w:lastRowFirstColumn="0" w:lastRowLastColumn="0"/>
              <w:rPr>
                <w:ins w:id="111" w:author="Red Army" w:date="2012-02-08T20:01:00Z"/>
                <w:rFonts w:ascii="Times New Roman" w:hAnsi="Times New Roman"/>
                <w:sz w:val="24"/>
                <w:rPrChange w:id="112" w:author="Red Army" w:date="2012-02-08T20:12:00Z">
                  <w:rPr>
                    <w:ins w:id="113" w:author="Red Army" w:date="2012-02-08T20:01:00Z"/>
                    <w:rFonts w:ascii="Times New Roman" w:hAnsi="Times New Roman"/>
                  </w:rPr>
                </w:rPrChange>
              </w:rPr>
            </w:pPr>
            <w:ins w:id="114" w:author="Red Army" w:date="2012-02-08T20:01:00Z">
              <w:r w:rsidRPr="001A0C52">
                <w:rPr>
                  <w:rFonts w:ascii="Times New Roman" w:hAnsi="Times New Roman"/>
                  <w:sz w:val="24"/>
                  <w:rPrChange w:id="115" w:author="Red Army" w:date="2012-02-08T20:12:00Z">
                    <w:rPr>
                      <w:rFonts w:ascii="Times New Roman" w:hAnsi="Times New Roman"/>
                    </w:rPr>
                  </w:rPrChange>
                </w:rPr>
                <w:t>Add Experience Note Management.</w:t>
              </w:r>
            </w:ins>
          </w:p>
          <w:p w:rsidR="00130E1F" w:rsidRPr="001A0C52" w:rsidRDefault="00130E1F">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16" w:author="Red Army" w:date="2012-02-08T20:12:00Z">
                  <w:rPr>
                    <w:rFonts w:ascii="Times New Roman" w:hAnsi="Times New Roman"/>
                  </w:rPr>
                </w:rPrChange>
              </w:rPr>
            </w:pPr>
            <w:ins w:id="117" w:author="Red Army" w:date="2012-02-08T20:01:00Z">
              <w:r w:rsidRPr="001A0C52">
                <w:rPr>
                  <w:rFonts w:ascii="Times New Roman" w:hAnsi="Times New Roman"/>
                  <w:sz w:val="24"/>
                  <w:rPrChange w:id="118" w:author="Red Army" w:date="2012-02-08T20:12:00Z">
                    <w:rPr>
                      <w:rFonts w:ascii="Times New Roman" w:hAnsi="Times New Roman"/>
                    </w:rPr>
                  </w:rPrChange>
                </w:rPr>
                <w:t>Add Teaching Method Management.</w:t>
              </w:r>
            </w:ins>
          </w:p>
        </w:tc>
        <w:tc>
          <w:tcPr>
            <w:tcW w:w="1300" w:type="dxa"/>
            <w:tcPrChange w:id="119" w:author="Phuong Giang" w:date="2012-02-10T22:27:00Z">
              <w:tcPr>
                <w:tcW w:w="1300" w:type="dxa"/>
                <w:shd w:val="clear" w:color="auto" w:fill="auto"/>
              </w:tcPr>
            </w:tcPrChange>
          </w:tcPr>
          <w:p w:rsidR="00130E1F" w:rsidRPr="001A0C52" w:rsidRDefault="00130E1F"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20" w:author="Red Army" w:date="2012-02-08T20:12:00Z">
                  <w:rPr>
                    <w:rFonts w:ascii="Times New Roman" w:hAnsi="Times New Roman"/>
                  </w:rPr>
                </w:rPrChange>
              </w:rPr>
            </w:pPr>
            <w:ins w:id="121" w:author="Red Army" w:date="2012-02-08T19:59:00Z">
              <w:r w:rsidRPr="001A0C52">
                <w:rPr>
                  <w:rFonts w:ascii="Times New Roman" w:hAnsi="Times New Roman"/>
                  <w:sz w:val="24"/>
                  <w:rPrChange w:id="122" w:author="Red Army" w:date="2012-02-08T20:12:00Z">
                    <w:rPr>
                      <w:rFonts w:ascii="Times New Roman" w:hAnsi="Times New Roman"/>
                    </w:rPr>
                  </w:rPrChange>
                </w:rPr>
                <w:t xml:space="preserve">GiangLP, </w:t>
              </w:r>
            </w:ins>
            <w:ins w:id="123" w:author="Red Army" w:date="2012-02-08T19:53:00Z">
              <w:r w:rsidRPr="001A0C52">
                <w:rPr>
                  <w:rFonts w:ascii="Times New Roman" w:hAnsi="Times New Roman"/>
                  <w:sz w:val="24"/>
                  <w:rPrChange w:id="124" w:author="Red Army" w:date="2012-02-08T20:12:00Z">
                    <w:rPr>
                      <w:rFonts w:ascii="Times New Roman" w:hAnsi="Times New Roman"/>
                    </w:rPr>
                  </w:rPrChange>
                </w:rPr>
                <w:t>HaiNN</w:t>
              </w:r>
            </w:ins>
          </w:p>
        </w:tc>
        <w:tc>
          <w:tcPr>
            <w:tcW w:w="1935" w:type="dxa"/>
            <w:tcPrChange w:id="125" w:author="Phuong Giang" w:date="2012-02-10T22:27:00Z">
              <w:tcPr>
                <w:tcW w:w="1935" w:type="dxa"/>
                <w:shd w:val="clear" w:color="auto" w:fill="auto"/>
              </w:tcPr>
            </w:tcPrChange>
          </w:tcPr>
          <w:p w:rsidR="00130E1F" w:rsidRPr="001A0C52" w:rsidRDefault="00130E1F"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26" w:author="Red Army" w:date="2012-02-08T20:12:00Z">
                  <w:rPr>
                    <w:rFonts w:ascii="Times New Roman" w:hAnsi="Times New Roman"/>
                  </w:rPr>
                </w:rPrChange>
              </w:rPr>
            </w:pPr>
            <w:ins w:id="127" w:author="Red Army" w:date="2012-02-08T19:56:00Z">
              <w:r w:rsidRPr="001A0C52">
                <w:rPr>
                  <w:rFonts w:ascii="Times New Roman" w:hAnsi="Times New Roman"/>
                  <w:sz w:val="24"/>
                  <w:rPrChange w:id="128" w:author="Red Army" w:date="2012-02-08T20:12:00Z">
                    <w:rPr>
                      <w:rFonts w:ascii="Times New Roman" w:hAnsi="Times New Roman"/>
                    </w:rPr>
                  </w:rPrChange>
                </w:rPr>
                <w:t>0.1</w:t>
              </w:r>
            </w:ins>
          </w:p>
        </w:tc>
      </w:tr>
      <w:tr w:rsidR="00130E1F" w:rsidRPr="001A0C52" w:rsidTr="00D45924">
        <w:tc>
          <w:tcPr>
            <w:cnfStyle w:val="001000000000" w:firstRow="0" w:lastRow="0" w:firstColumn="1" w:lastColumn="0" w:oddVBand="0" w:evenVBand="0" w:oddHBand="0" w:evenHBand="0" w:firstRowFirstColumn="0" w:firstRowLastColumn="0" w:lastRowFirstColumn="0" w:lastRowLastColumn="0"/>
            <w:tcW w:w="1167" w:type="dxa"/>
            <w:tcPrChange w:id="129" w:author="Phuong Giang" w:date="2012-02-10T22:27:00Z">
              <w:tcPr>
                <w:tcW w:w="1167" w:type="dxa"/>
                <w:shd w:val="clear" w:color="auto" w:fill="auto"/>
              </w:tcPr>
            </w:tcPrChange>
          </w:tcPr>
          <w:p w:rsidR="00130E1F" w:rsidRPr="001A0C52" w:rsidRDefault="00130E1F" w:rsidP="0098332C">
            <w:pPr>
              <w:rPr>
                <w:rFonts w:ascii="Times New Roman" w:hAnsi="Times New Roman"/>
                <w:sz w:val="24"/>
                <w:rPrChange w:id="130" w:author="Red Army" w:date="2012-02-08T20:12:00Z">
                  <w:rPr>
                    <w:rFonts w:ascii="Times New Roman" w:hAnsi="Times New Roman"/>
                  </w:rPr>
                </w:rPrChange>
              </w:rPr>
            </w:pPr>
            <w:ins w:id="131" w:author="Red Army" w:date="2012-02-08T19:54:00Z">
              <w:r w:rsidRPr="001A0C52">
                <w:rPr>
                  <w:rFonts w:ascii="Times New Roman" w:hAnsi="Times New Roman"/>
                  <w:sz w:val="24"/>
                  <w:rPrChange w:id="132" w:author="Red Army" w:date="2012-02-08T20:12:00Z">
                    <w:rPr>
                      <w:rFonts w:ascii="Times New Roman" w:hAnsi="Times New Roman"/>
                    </w:rPr>
                  </w:rPrChange>
                </w:rPr>
                <w:t>25/1</w:t>
              </w:r>
            </w:ins>
          </w:p>
        </w:tc>
        <w:tc>
          <w:tcPr>
            <w:tcW w:w="2145" w:type="dxa"/>
            <w:tcPrChange w:id="133" w:author="Phuong Giang" w:date="2012-02-10T22:27:00Z">
              <w:tcPr>
                <w:tcW w:w="2145" w:type="dxa"/>
                <w:shd w:val="clear" w:color="auto" w:fill="auto"/>
              </w:tcPr>
            </w:tcPrChange>
          </w:tcPr>
          <w:p w:rsidR="00130E1F" w:rsidRPr="001A0C52" w:rsidRDefault="00130E1F"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34" w:author="Red Army" w:date="2012-02-08T20:12:00Z">
                  <w:rPr>
                    <w:rFonts w:ascii="Times New Roman" w:hAnsi="Times New Roman"/>
                  </w:rPr>
                </w:rPrChange>
              </w:rPr>
            </w:pPr>
            <w:ins w:id="135" w:author="Red Army" w:date="2012-02-08T20:00:00Z">
              <w:r w:rsidRPr="001A0C52">
                <w:rPr>
                  <w:rFonts w:ascii="Times New Roman" w:hAnsi="Times New Roman"/>
                  <w:sz w:val="24"/>
                  <w:rPrChange w:id="136" w:author="Red Army" w:date="2012-02-08T20:12:00Z">
                    <w:rPr>
                      <w:rFonts w:ascii="Times New Roman" w:hAnsi="Times New Roman"/>
                    </w:rPr>
                  </w:rPrChange>
                </w:rPr>
                <w:t>Add System Features</w:t>
              </w:r>
            </w:ins>
          </w:p>
        </w:tc>
        <w:tc>
          <w:tcPr>
            <w:tcW w:w="3029" w:type="dxa"/>
            <w:tcPrChange w:id="137" w:author="Phuong Giang" w:date="2012-02-10T22:27:00Z">
              <w:tcPr>
                <w:tcW w:w="3029" w:type="dxa"/>
                <w:shd w:val="clear" w:color="auto" w:fill="auto"/>
              </w:tcPr>
            </w:tcPrChange>
          </w:tcPr>
          <w:p w:rsidR="00130E1F" w:rsidRPr="001A0C52" w:rsidRDefault="00130E1F">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38" w:author="Red Army" w:date="2012-02-08T20:12:00Z">
                  <w:rPr>
                    <w:rFonts w:ascii="Times New Roman" w:hAnsi="Times New Roman"/>
                  </w:rPr>
                </w:rPrChange>
              </w:rPr>
            </w:pPr>
            <w:ins w:id="139" w:author="Red Army" w:date="2012-02-08T20:01:00Z">
              <w:r w:rsidRPr="001A0C52">
                <w:rPr>
                  <w:rFonts w:ascii="Times New Roman" w:hAnsi="Times New Roman"/>
                  <w:sz w:val="24"/>
                  <w:rPrChange w:id="140" w:author="Red Army" w:date="2012-02-08T20:12:00Z">
                    <w:rPr>
                      <w:rFonts w:ascii="Times New Roman" w:hAnsi="Times New Roman"/>
                    </w:rPr>
                  </w:rPrChange>
                </w:rPr>
                <w:t>Add Knowledge Items Management.</w:t>
              </w:r>
            </w:ins>
          </w:p>
        </w:tc>
        <w:tc>
          <w:tcPr>
            <w:tcW w:w="1300" w:type="dxa"/>
            <w:tcPrChange w:id="141" w:author="Phuong Giang" w:date="2012-02-10T22:27:00Z">
              <w:tcPr>
                <w:tcW w:w="1300" w:type="dxa"/>
                <w:shd w:val="clear" w:color="auto" w:fill="auto"/>
              </w:tcPr>
            </w:tcPrChange>
          </w:tcPr>
          <w:p w:rsidR="00130E1F" w:rsidRPr="001A0C52" w:rsidRDefault="00130E1F">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42" w:author="Red Army" w:date="2012-02-08T20:12:00Z">
                  <w:rPr>
                    <w:rFonts w:ascii="Times New Roman" w:hAnsi="Times New Roman"/>
                  </w:rPr>
                </w:rPrChange>
              </w:rPr>
            </w:pPr>
            <w:ins w:id="143" w:author="Red Army" w:date="2012-02-08T19:54:00Z">
              <w:r w:rsidRPr="001A0C52">
                <w:rPr>
                  <w:rFonts w:ascii="Times New Roman" w:hAnsi="Times New Roman"/>
                  <w:sz w:val="24"/>
                  <w:rPrChange w:id="144" w:author="Red Army" w:date="2012-02-08T20:12:00Z">
                    <w:rPr>
                      <w:rFonts w:ascii="Times New Roman" w:hAnsi="Times New Roman"/>
                    </w:rPr>
                  </w:rPrChange>
                </w:rPr>
                <w:t xml:space="preserve">QuanTH, </w:t>
              </w:r>
            </w:ins>
          </w:p>
        </w:tc>
        <w:tc>
          <w:tcPr>
            <w:tcW w:w="1935" w:type="dxa"/>
            <w:tcPrChange w:id="145" w:author="Phuong Giang" w:date="2012-02-10T22:27:00Z">
              <w:tcPr>
                <w:tcW w:w="1935" w:type="dxa"/>
                <w:shd w:val="clear" w:color="auto" w:fill="auto"/>
              </w:tcPr>
            </w:tcPrChange>
          </w:tcPr>
          <w:p w:rsidR="00130E1F" w:rsidRPr="001A0C52" w:rsidRDefault="00130E1F"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46" w:author="Red Army" w:date="2012-02-08T20:12:00Z">
                  <w:rPr>
                    <w:rFonts w:ascii="Times New Roman" w:hAnsi="Times New Roman"/>
                  </w:rPr>
                </w:rPrChange>
              </w:rPr>
            </w:pPr>
            <w:ins w:id="147" w:author="Red Army" w:date="2012-02-08T19:57:00Z">
              <w:r w:rsidRPr="001A0C52">
                <w:rPr>
                  <w:rFonts w:ascii="Times New Roman" w:hAnsi="Times New Roman"/>
                  <w:sz w:val="24"/>
                  <w:rPrChange w:id="148" w:author="Red Army" w:date="2012-02-08T20:12:00Z">
                    <w:rPr>
                      <w:rFonts w:ascii="Times New Roman" w:hAnsi="Times New Roman"/>
                    </w:rPr>
                  </w:rPrChange>
                </w:rPr>
                <w:t>0.1</w:t>
              </w:r>
            </w:ins>
          </w:p>
        </w:tc>
      </w:tr>
      <w:tr w:rsidR="00130E1F" w:rsidRPr="001A0C52" w:rsidTr="00D4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Change w:id="149" w:author="Phuong Giang" w:date="2012-02-10T22:27:00Z">
              <w:tcPr>
                <w:tcW w:w="1167" w:type="dxa"/>
                <w:shd w:val="clear" w:color="auto" w:fill="auto"/>
              </w:tcPr>
            </w:tcPrChange>
          </w:tcPr>
          <w:p w:rsidR="00130E1F" w:rsidRPr="001A0C52" w:rsidRDefault="00130E1F" w:rsidP="0098332C">
            <w:pPr>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150" w:author="Red Army" w:date="2012-02-08T20:12:00Z">
                  <w:rPr>
                    <w:rFonts w:ascii="Times New Roman" w:hAnsi="Times New Roman"/>
                  </w:rPr>
                </w:rPrChange>
              </w:rPr>
            </w:pPr>
            <w:ins w:id="151" w:author="Red Army" w:date="2012-02-08T19:54:00Z">
              <w:r w:rsidRPr="001A0C52">
                <w:rPr>
                  <w:rFonts w:ascii="Times New Roman" w:hAnsi="Times New Roman"/>
                  <w:sz w:val="24"/>
                  <w:rPrChange w:id="152" w:author="Red Army" w:date="2012-02-08T20:12:00Z">
                    <w:rPr>
                      <w:rFonts w:ascii="Times New Roman" w:hAnsi="Times New Roman"/>
                    </w:rPr>
                  </w:rPrChange>
                </w:rPr>
                <w:t>30/1</w:t>
              </w:r>
            </w:ins>
          </w:p>
        </w:tc>
        <w:tc>
          <w:tcPr>
            <w:tcW w:w="2145" w:type="dxa"/>
            <w:tcPrChange w:id="153" w:author="Phuong Giang" w:date="2012-02-10T22:27:00Z">
              <w:tcPr>
                <w:tcW w:w="2145" w:type="dxa"/>
                <w:shd w:val="clear" w:color="auto" w:fill="auto"/>
              </w:tcPr>
            </w:tcPrChange>
          </w:tcPr>
          <w:p w:rsidR="00130E1F" w:rsidRPr="001A0C52" w:rsidRDefault="00130E1F"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54" w:author="Red Army" w:date="2012-02-08T20:12:00Z">
                  <w:rPr>
                    <w:rFonts w:ascii="Times New Roman" w:hAnsi="Times New Roman"/>
                  </w:rPr>
                </w:rPrChange>
              </w:rPr>
            </w:pPr>
            <w:ins w:id="155" w:author="Red Army" w:date="2012-02-08T19:58:00Z">
              <w:r w:rsidRPr="001A0C52">
                <w:rPr>
                  <w:rFonts w:ascii="Times New Roman" w:hAnsi="Times New Roman"/>
                  <w:sz w:val="24"/>
                  <w:rPrChange w:id="156" w:author="Red Army" w:date="2012-02-08T20:12:00Z">
                    <w:rPr>
                      <w:rFonts w:ascii="Times New Roman" w:hAnsi="Times New Roman"/>
                    </w:rPr>
                  </w:rPrChange>
                </w:rPr>
                <w:t>Modify System Features</w:t>
              </w:r>
            </w:ins>
          </w:p>
        </w:tc>
        <w:tc>
          <w:tcPr>
            <w:tcW w:w="3029" w:type="dxa"/>
            <w:tcPrChange w:id="157" w:author="Phuong Giang" w:date="2012-02-10T22:27:00Z">
              <w:tcPr>
                <w:tcW w:w="3029" w:type="dxa"/>
                <w:shd w:val="clear" w:color="auto" w:fill="auto"/>
              </w:tcPr>
            </w:tcPrChange>
          </w:tcPr>
          <w:p w:rsidR="00130E1F" w:rsidRPr="001A0C52" w:rsidRDefault="00130E1F" w:rsidP="0098332C">
            <w:pPr>
              <w:cnfStyle w:val="000000100000" w:firstRow="0" w:lastRow="0" w:firstColumn="0" w:lastColumn="0" w:oddVBand="0" w:evenVBand="0" w:oddHBand="1" w:evenHBand="0" w:firstRowFirstColumn="0" w:firstRowLastColumn="0" w:lastRowFirstColumn="0" w:lastRowLastColumn="0"/>
              <w:rPr>
                <w:ins w:id="158" w:author="Red Army" w:date="2012-02-08T20:02:00Z"/>
                <w:rFonts w:ascii="Times New Roman" w:hAnsi="Times New Roman"/>
                <w:sz w:val="24"/>
                <w:rPrChange w:id="159" w:author="Red Army" w:date="2012-02-08T20:12:00Z">
                  <w:rPr>
                    <w:ins w:id="160" w:author="Red Army" w:date="2012-02-08T20:02:00Z"/>
                    <w:rFonts w:ascii="Times New Roman" w:hAnsi="Times New Roman"/>
                  </w:rPr>
                </w:rPrChange>
              </w:rPr>
            </w:pPr>
            <w:ins w:id="161" w:author="Red Army" w:date="2012-02-08T20:01:00Z">
              <w:r w:rsidRPr="001A0C52">
                <w:rPr>
                  <w:rFonts w:ascii="Times New Roman" w:hAnsi="Times New Roman"/>
                  <w:sz w:val="24"/>
                  <w:rPrChange w:id="162" w:author="Red Army" w:date="2012-02-08T20:12:00Z">
                    <w:rPr>
                      <w:rFonts w:ascii="Times New Roman" w:hAnsi="Times New Roman"/>
                    </w:rPr>
                  </w:rPrChange>
                </w:rPr>
                <w:t>Delete Experience Note Management.</w:t>
              </w:r>
            </w:ins>
          </w:p>
          <w:p w:rsidR="00130E1F" w:rsidRPr="001A0C52" w:rsidRDefault="00130E1F"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63" w:author="Red Army" w:date="2012-02-08T20:12:00Z">
                  <w:rPr>
                    <w:rFonts w:ascii="Times New Roman" w:hAnsi="Times New Roman"/>
                  </w:rPr>
                </w:rPrChange>
              </w:rPr>
            </w:pPr>
            <w:ins w:id="164" w:author="Red Army" w:date="2012-02-08T20:02:00Z">
              <w:r w:rsidRPr="001A0C52">
                <w:rPr>
                  <w:rFonts w:ascii="Times New Roman" w:hAnsi="Times New Roman"/>
                  <w:sz w:val="24"/>
                  <w:rPrChange w:id="165" w:author="Red Army" w:date="2012-02-08T20:12:00Z">
                    <w:rPr>
                      <w:rFonts w:ascii="Times New Roman" w:hAnsi="Times New Roman"/>
                    </w:rPr>
                  </w:rPrChange>
                </w:rPr>
                <w:t>Modify other System Feature.</w:t>
              </w:r>
            </w:ins>
          </w:p>
        </w:tc>
        <w:tc>
          <w:tcPr>
            <w:tcW w:w="1300" w:type="dxa"/>
            <w:tcPrChange w:id="166" w:author="Phuong Giang" w:date="2012-02-10T22:27:00Z">
              <w:tcPr>
                <w:tcW w:w="1300" w:type="dxa"/>
                <w:shd w:val="clear" w:color="auto" w:fill="auto"/>
              </w:tcPr>
            </w:tcPrChange>
          </w:tcPr>
          <w:p w:rsidR="00130E1F" w:rsidRPr="001A0C52" w:rsidRDefault="00130E1F"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67" w:author="Red Army" w:date="2012-02-08T20:12:00Z">
                  <w:rPr>
                    <w:rFonts w:ascii="Times New Roman" w:hAnsi="Times New Roman"/>
                  </w:rPr>
                </w:rPrChange>
              </w:rPr>
            </w:pPr>
            <w:ins w:id="168" w:author="Red Army" w:date="2012-02-08T19:54:00Z">
              <w:r w:rsidRPr="001A0C52">
                <w:rPr>
                  <w:rFonts w:ascii="Times New Roman" w:hAnsi="Times New Roman"/>
                  <w:sz w:val="24"/>
                  <w:rPrChange w:id="169" w:author="Red Army" w:date="2012-02-08T20:12:00Z">
                    <w:rPr>
                      <w:rFonts w:ascii="Times New Roman" w:hAnsi="Times New Roman"/>
                    </w:rPr>
                  </w:rPrChange>
                </w:rPr>
                <w:t>GiangLP</w:t>
              </w:r>
            </w:ins>
            <w:ins w:id="170" w:author="Red Army" w:date="2012-02-08T19:56:00Z">
              <w:r w:rsidRPr="001A0C52">
                <w:rPr>
                  <w:rFonts w:ascii="Times New Roman" w:hAnsi="Times New Roman"/>
                  <w:sz w:val="24"/>
                  <w:rPrChange w:id="171" w:author="Red Army" w:date="2012-02-08T20:12:00Z">
                    <w:rPr>
                      <w:rFonts w:ascii="Times New Roman" w:hAnsi="Times New Roman"/>
                    </w:rPr>
                  </w:rPrChange>
                </w:rPr>
                <w:t>, QuanTH, HaiNN, HungNQ</w:t>
              </w:r>
            </w:ins>
          </w:p>
        </w:tc>
        <w:tc>
          <w:tcPr>
            <w:tcW w:w="1935" w:type="dxa"/>
            <w:tcPrChange w:id="172" w:author="Phuong Giang" w:date="2012-02-10T22:27:00Z">
              <w:tcPr>
                <w:tcW w:w="1935" w:type="dxa"/>
                <w:shd w:val="clear" w:color="auto" w:fill="auto"/>
              </w:tcPr>
            </w:tcPrChange>
          </w:tcPr>
          <w:p w:rsidR="00130E1F" w:rsidRPr="001A0C52" w:rsidRDefault="00130E1F" w:rsidP="0098332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73" w:author="Red Army" w:date="2012-02-08T20:12:00Z">
                  <w:rPr>
                    <w:rFonts w:ascii="Times New Roman" w:hAnsi="Times New Roman"/>
                  </w:rPr>
                </w:rPrChange>
              </w:rPr>
            </w:pPr>
            <w:ins w:id="174" w:author="Red Army" w:date="2012-02-08T19:57:00Z">
              <w:r w:rsidRPr="001A0C52">
                <w:rPr>
                  <w:rFonts w:ascii="Times New Roman" w:hAnsi="Times New Roman"/>
                  <w:sz w:val="24"/>
                  <w:rPrChange w:id="175" w:author="Red Army" w:date="2012-02-08T20:12:00Z">
                    <w:rPr>
                      <w:rFonts w:ascii="Times New Roman" w:hAnsi="Times New Roman"/>
                    </w:rPr>
                  </w:rPrChange>
                </w:rPr>
                <w:t>0.1</w:t>
              </w:r>
            </w:ins>
          </w:p>
        </w:tc>
      </w:tr>
      <w:tr w:rsidR="00015C04" w:rsidRPr="001A0C52" w:rsidTr="00D45924">
        <w:tc>
          <w:tcPr>
            <w:cnfStyle w:val="001000000000" w:firstRow="0" w:lastRow="0" w:firstColumn="1" w:lastColumn="0" w:oddVBand="0" w:evenVBand="0" w:oddHBand="0" w:evenHBand="0" w:firstRowFirstColumn="0" w:firstRowLastColumn="0" w:lastRowFirstColumn="0" w:lastRowLastColumn="0"/>
            <w:tcW w:w="1167" w:type="dxa"/>
            <w:tcPrChange w:id="176" w:author="Phuong Giang" w:date="2012-02-10T22:27:00Z">
              <w:tcPr>
                <w:tcW w:w="1167" w:type="dxa"/>
                <w:shd w:val="clear" w:color="auto" w:fill="auto"/>
              </w:tcPr>
            </w:tcPrChange>
          </w:tcPr>
          <w:p w:rsidR="00015C04" w:rsidRPr="001A0C52" w:rsidRDefault="00015C04" w:rsidP="0098332C">
            <w:pPr>
              <w:rPr>
                <w:rFonts w:ascii="Times New Roman" w:hAnsi="Times New Roman"/>
                <w:sz w:val="24"/>
                <w:rPrChange w:id="177" w:author="Red Army" w:date="2012-02-08T20:12:00Z">
                  <w:rPr>
                    <w:rFonts w:ascii="Times New Roman" w:hAnsi="Times New Roman"/>
                  </w:rPr>
                </w:rPrChange>
              </w:rPr>
            </w:pPr>
            <w:ins w:id="178" w:author="Red Army" w:date="2012-02-08T19:55:00Z">
              <w:r w:rsidRPr="001A0C52">
                <w:rPr>
                  <w:rFonts w:ascii="Times New Roman" w:hAnsi="Times New Roman"/>
                  <w:sz w:val="24"/>
                  <w:rPrChange w:id="179" w:author="Red Army" w:date="2012-02-08T20:12:00Z">
                    <w:rPr>
                      <w:rFonts w:ascii="Times New Roman" w:hAnsi="Times New Roman"/>
                    </w:rPr>
                  </w:rPrChange>
                </w:rPr>
                <w:t>1/2</w:t>
              </w:r>
            </w:ins>
          </w:p>
        </w:tc>
        <w:tc>
          <w:tcPr>
            <w:tcW w:w="2145" w:type="dxa"/>
            <w:tcPrChange w:id="180" w:author="Phuong Giang" w:date="2012-02-10T22:27:00Z">
              <w:tcPr>
                <w:tcW w:w="2145" w:type="dxa"/>
                <w:shd w:val="clear" w:color="auto" w:fill="auto"/>
              </w:tcPr>
            </w:tcPrChange>
          </w:tcPr>
          <w:p w:rsidR="00015C04" w:rsidRPr="001A0C52" w:rsidRDefault="00015C04"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81" w:author="Red Army" w:date="2012-02-08T20:12:00Z">
                  <w:rPr>
                    <w:rFonts w:ascii="Times New Roman" w:hAnsi="Times New Roman"/>
                  </w:rPr>
                </w:rPrChange>
              </w:rPr>
            </w:pPr>
            <w:ins w:id="182" w:author="Red Army" w:date="2012-02-08T20:02:00Z">
              <w:r w:rsidRPr="001A0C52">
                <w:rPr>
                  <w:rFonts w:ascii="Times New Roman" w:hAnsi="Times New Roman"/>
                  <w:sz w:val="24"/>
                  <w:rPrChange w:id="183" w:author="Red Army" w:date="2012-02-08T20:12:00Z">
                    <w:rPr>
                      <w:rFonts w:ascii="Times New Roman" w:hAnsi="Times New Roman"/>
                    </w:rPr>
                  </w:rPrChange>
                </w:rPr>
                <w:t>Modify System Features</w:t>
              </w:r>
            </w:ins>
          </w:p>
        </w:tc>
        <w:tc>
          <w:tcPr>
            <w:tcW w:w="3029" w:type="dxa"/>
            <w:tcPrChange w:id="184" w:author="Phuong Giang" w:date="2012-02-10T22:27:00Z">
              <w:tcPr>
                <w:tcW w:w="3029" w:type="dxa"/>
                <w:shd w:val="clear" w:color="auto" w:fill="auto"/>
              </w:tcPr>
            </w:tcPrChange>
          </w:tcPr>
          <w:p w:rsidR="00015C04" w:rsidRPr="001A0C52" w:rsidRDefault="00015C04" w:rsidP="0098332C">
            <w:pPr>
              <w:cnfStyle w:val="000000000000" w:firstRow="0" w:lastRow="0" w:firstColumn="0" w:lastColumn="0" w:oddVBand="0" w:evenVBand="0" w:oddHBand="0" w:evenHBand="0" w:firstRowFirstColumn="0" w:firstRowLastColumn="0" w:lastRowFirstColumn="0" w:lastRowLastColumn="0"/>
              <w:rPr>
                <w:ins w:id="185" w:author="Red Army" w:date="2012-02-08T20:05:00Z"/>
                <w:rFonts w:ascii="Times New Roman" w:hAnsi="Times New Roman"/>
                <w:sz w:val="24"/>
                <w:rPrChange w:id="186" w:author="Red Army" w:date="2012-02-08T20:12:00Z">
                  <w:rPr>
                    <w:ins w:id="187" w:author="Red Army" w:date="2012-02-08T20:05:00Z"/>
                    <w:rFonts w:ascii="Times New Roman" w:hAnsi="Times New Roman"/>
                  </w:rPr>
                </w:rPrChange>
              </w:rPr>
            </w:pPr>
            <w:ins w:id="188" w:author="Red Army" w:date="2012-02-08T20:02:00Z">
              <w:r w:rsidRPr="001A0C52">
                <w:rPr>
                  <w:rFonts w:ascii="Times New Roman" w:hAnsi="Times New Roman"/>
                  <w:sz w:val="24"/>
                  <w:rPrChange w:id="189" w:author="Red Army" w:date="2012-02-08T20:12:00Z">
                    <w:rPr>
                      <w:rFonts w:ascii="Times New Roman" w:hAnsi="Times New Roman"/>
                    </w:rPr>
                  </w:rPrChange>
                </w:rPr>
                <w:t xml:space="preserve">Modify </w:t>
              </w:r>
            </w:ins>
            <w:ins w:id="190" w:author="Red Army" w:date="2012-02-08T20:03:00Z">
              <w:r w:rsidRPr="001A0C52">
                <w:rPr>
                  <w:rFonts w:ascii="Times New Roman" w:hAnsi="Times New Roman"/>
                  <w:sz w:val="24"/>
                  <w:rPrChange w:id="191" w:author="Red Army" w:date="2012-02-08T20:12:00Z">
                    <w:rPr>
                      <w:rFonts w:ascii="Times New Roman" w:hAnsi="Times New Roman"/>
                    </w:rPr>
                  </w:rPrChange>
                </w:rPr>
                <w:t xml:space="preserve">System Feature </w:t>
              </w:r>
            </w:ins>
            <w:ins w:id="192" w:author="Red Army" w:date="2012-02-08T20:02:00Z">
              <w:r w:rsidRPr="001A0C52">
                <w:rPr>
                  <w:rFonts w:ascii="Times New Roman" w:hAnsi="Times New Roman"/>
                  <w:sz w:val="24"/>
                  <w:rPrChange w:id="193" w:author="Red Army" w:date="2012-02-08T20:12:00Z">
                    <w:rPr>
                      <w:rFonts w:ascii="Times New Roman" w:hAnsi="Times New Roman"/>
                    </w:rPr>
                  </w:rPrChange>
                </w:rPr>
                <w:t>Use</w:t>
              </w:r>
            </w:ins>
            <w:ins w:id="194" w:author="Red Army" w:date="2012-02-08T20:03:00Z">
              <w:r w:rsidRPr="001A0C52">
                <w:rPr>
                  <w:rFonts w:ascii="Times New Roman" w:hAnsi="Times New Roman"/>
                  <w:sz w:val="24"/>
                  <w:rPrChange w:id="195" w:author="Red Army" w:date="2012-02-08T20:12:00Z">
                    <w:rPr>
                      <w:rFonts w:ascii="Times New Roman" w:hAnsi="Times New Roman"/>
                    </w:rPr>
                  </w:rPrChange>
                </w:rPr>
                <w:t xml:space="preserve"> </w:t>
              </w:r>
            </w:ins>
            <w:ins w:id="196" w:author="Red Army" w:date="2012-02-08T20:02:00Z">
              <w:r w:rsidRPr="001A0C52">
                <w:rPr>
                  <w:rFonts w:ascii="Times New Roman" w:hAnsi="Times New Roman"/>
                  <w:sz w:val="24"/>
                  <w:rPrChange w:id="197" w:author="Red Army" w:date="2012-02-08T20:12:00Z">
                    <w:rPr>
                      <w:rFonts w:ascii="Times New Roman" w:hAnsi="Times New Roman"/>
                    </w:rPr>
                  </w:rPrChange>
                </w:rPr>
                <w:t xml:space="preserve">case </w:t>
              </w:r>
            </w:ins>
            <w:ins w:id="198" w:author="Red Army" w:date="2012-02-08T20:03:00Z">
              <w:r w:rsidRPr="001A0C52">
                <w:rPr>
                  <w:rFonts w:ascii="Times New Roman" w:hAnsi="Times New Roman"/>
                  <w:sz w:val="24"/>
                  <w:rPrChange w:id="199" w:author="Red Army" w:date="2012-02-08T20:12:00Z">
                    <w:rPr>
                      <w:rFonts w:ascii="Times New Roman" w:hAnsi="Times New Roman"/>
                    </w:rPr>
                  </w:rPrChange>
                </w:rPr>
                <w:t>Diagram.</w:t>
              </w:r>
            </w:ins>
          </w:p>
          <w:p w:rsidR="00015C04" w:rsidRPr="001A0C52" w:rsidRDefault="00015C04"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00" w:author="Red Army" w:date="2012-02-08T20:12:00Z">
                  <w:rPr>
                    <w:rFonts w:ascii="Times New Roman" w:hAnsi="Times New Roman"/>
                  </w:rPr>
                </w:rPrChange>
              </w:rPr>
            </w:pPr>
            <w:ins w:id="201" w:author="Red Army" w:date="2012-02-08T20:05:00Z">
              <w:r w:rsidRPr="001A0C52">
                <w:rPr>
                  <w:rFonts w:ascii="Times New Roman" w:hAnsi="Times New Roman"/>
                  <w:sz w:val="24"/>
                  <w:rPrChange w:id="202" w:author="Red Army" w:date="2012-02-08T20:12:00Z">
                    <w:rPr>
                      <w:rFonts w:ascii="Times New Roman" w:hAnsi="Times New Roman"/>
                    </w:rPr>
                  </w:rPrChange>
                </w:rPr>
                <w:t xml:space="preserve">Add Software System Attributes </w:t>
              </w:r>
            </w:ins>
          </w:p>
        </w:tc>
        <w:tc>
          <w:tcPr>
            <w:tcW w:w="1300" w:type="dxa"/>
            <w:tcPrChange w:id="203" w:author="Phuong Giang" w:date="2012-02-10T22:27:00Z">
              <w:tcPr>
                <w:tcW w:w="1300" w:type="dxa"/>
                <w:shd w:val="clear" w:color="auto" w:fill="auto"/>
              </w:tcPr>
            </w:tcPrChange>
          </w:tcPr>
          <w:p w:rsidR="00015C04" w:rsidRPr="001A0C52" w:rsidRDefault="00015C04"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04" w:author="Red Army" w:date="2012-02-08T20:12:00Z">
                  <w:rPr>
                    <w:rFonts w:ascii="Times New Roman" w:hAnsi="Times New Roman"/>
                  </w:rPr>
                </w:rPrChange>
              </w:rPr>
            </w:pPr>
            <w:ins w:id="205" w:author="Red Army" w:date="2012-02-08T19:55:00Z">
              <w:r w:rsidRPr="001A0C52">
                <w:rPr>
                  <w:rFonts w:ascii="Times New Roman" w:hAnsi="Times New Roman"/>
                  <w:sz w:val="24"/>
                  <w:rPrChange w:id="206" w:author="Red Army" w:date="2012-02-08T20:12:00Z">
                    <w:rPr>
                      <w:rFonts w:ascii="Times New Roman" w:hAnsi="Times New Roman"/>
                    </w:rPr>
                  </w:rPrChange>
                </w:rPr>
                <w:t>GiangLP, QuanTH</w:t>
              </w:r>
            </w:ins>
          </w:p>
        </w:tc>
        <w:tc>
          <w:tcPr>
            <w:tcW w:w="1935" w:type="dxa"/>
            <w:tcPrChange w:id="207" w:author="Phuong Giang" w:date="2012-02-10T22:27:00Z">
              <w:tcPr>
                <w:tcW w:w="1935" w:type="dxa"/>
                <w:shd w:val="clear" w:color="auto" w:fill="auto"/>
              </w:tcPr>
            </w:tcPrChange>
          </w:tcPr>
          <w:p w:rsidR="00015C04" w:rsidRPr="001A0C52" w:rsidRDefault="00015C04" w:rsidP="009833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08" w:author="Red Army" w:date="2012-02-08T20:12:00Z">
                  <w:rPr>
                    <w:rFonts w:ascii="Times New Roman" w:hAnsi="Times New Roman"/>
                  </w:rPr>
                </w:rPrChange>
              </w:rPr>
            </w:pPr>
            <w:ins w:id="209" w:author="Red Army" w:date="2012-02-08T19:57:00Z">
              <w:r w:rsidRPr="001A0C52">
                <w:rPr>
                  <w:rFonts w:ascii="Times New Roman" w:hAnsi="Times New Roman"/>
                  <w:sz w:val="24"/>
                  <w:rPrChange w:id="210" w:author="Red Army" w:date="2012-02-08T20:12:00Z">
                    <w:rPr>
                      <w:rFonts w:ascii="Times New Roman" w:hAnsi="Times New Roman"/>
                    </w:rPr>
                  </w:rPrChange>
                </w:rPr>
                <w:t>0.1</w:t>
              </w:r>
            </w:ins>
          </w:p>
        </w:tc>
      </w:tr>
      <w:tr w:rsidR="00015C04" w:rsidRPr="001A0C52" w:rsidTr="00D45924">
        <w:trPr>
          <w:cnfStyle w:val="000000100000" w:firstRow="0" w:lastRow="0" w:firstColumn="0" w:lastColumn="0" w:oddVBand="0" w:evenVBand="0" w:oddHBand="1" w:evenHBand="0" w:firstRowFirstColumn="0" w:firstRowLastColumn="0" w:lastRowFirstColumn="0" w:lastRowLastColumn="0"/>
          <w:ins w:id="211" w:author="Red Army" w:date="2012-02-08T19:55:00Z"/>
        </w:trPr>
        <w:tc>
          <w:tcPr>
            <w:cnfStyle w:val="001000000000" w:firstRow="0" w:lastRow="0" w:firstColumn="1" w:lastColumn="0" w:oddVBand="0" w:evenVBand="0" w:oddHBand="0" w:evenHBand="0" w:firstRowFirstColumn="0" w:firstRowLastColumn="0" w:lastRowFirstColumn="0" w:lastRowLastColumn="0"/>
            <w:tcW w:w="1167" w:type="dxa"/>
            <w:tcPrChange w:id="212" w:author="Phuong Giang" w:date="2012-02-10T22:27:00Z">
              <w:tcPr>
                <w:tcW w:w="1167" w:type="dxa"/>
                <w:shd w:val="clear" w:color="auto" w:fill="auto"/>
              </w:tcPr>
            </w:tcPrChange>
          </w:tcPr>
          <w:p w:rsidR="00015C04" w:rsidRPr="001A0C52" w:rsidRDefault="00015C04" w:rsidP="0098332C">
            <w:pPr>
              <w:cnfStyle w:val="001000100000" w:firstRow="0" w:lastRow="0" w:firstColumn="1" w:lastColumn="0" w:oddVBand="0" w:evenVBand="0" w:oddHBand="1" w:evenHBand="0" w:firstRowFirstColumn="0" w:firstRowLastColumn="0" w:lastRowFirstColumn="0" w:lastRowLastColumn="0"/>
              <w:rPr>
                <w:ins w:id="213" w:author="Red Army" w:date="2012-02-08T19:55:00Z"/>
                <w:rFonts w:ascii="Times New Roman" w:hAnsi="Times New Roman"/>
                <w:sz w:val="24"/>
                <w:rPrChange w:id="214" w:author="Red Army" w:date="2012-02-08T20:12:00Z">
                  <w:rPr>
                    <w:ins w:id="215" w:author="Red Army" w:date="2012-02-08T19:55:00Z"/>
                    <w:rFonts w:ascii="Times New Roman" w:hAnsi="Times New Roman"/>
                  </w:rPr>
                </w:rPrChange>
              </w:rPr>
            </w:pPr>
            <w:ins w:id="216" w:author="Red Army" w:date="2012-02-08T19:55:00Z">
              <w:r w:rsidRPr="001A0C52">
                <w:rPr>
                  <w:rFonts w:ascii="Times New Roman" w:hAnsi="Times New Roman"/>
                  <w:sz w:val="24"/>
                  <w:rPrChange w:id="217" w:author="Red Army" w:date="2012-02-08T20:12:00Z">
                    <w:rPr>
                      <w:rFonts w:ascii="Times New Roman" w:hAnsi="Times New Roman"/>
                    </w:rPr>
                  </w:rPrChange>
                </w:rPr>
                <w:t xml:space="preserve">2/2 </w:t>
              </w:r>
            </w:ins>
          </w:p>
        </w:tc>
        <w:tc>
          <w:tcPr>
            <w:tcW w:w="2145" w:type="dxa"/>
            <w:tcPrChange w:id="218" w:author="Phuong Giang" w:date="2012-02-10T22:27:00Z">
              <w:tcPr>
                <w:tcW w:w="2145"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219" w:author="Red Army" w:date="2012-02-08T19:55:00Z"/>
                <w:rFonts w:ascii="Times New Roman" w:hAnsi="Times New Roman"/>
                <w:sz w:val="24"/>
                <w:rPrChange w:id="220" w:author="Red Army" w:date="2012-02-08T20:12:00Z">
                  <w:rPr>
                    <w:ins w:id="221" w:author="Red Army" w:date="2012-02-08T19:55:00Z"/>
                    <w:rFonts w:ascii="Times New Roman" w:hAnsi="Times New Roman"/>
                  </w:rPr>
                </w:rPrChange>
              </w:rPr>
            </w:pPr>
            <w:ins w:id="222" w:author="Red Army" w:date="2012-02-08T20:03:00Z">
              <w:r w:rsidRPr="001A0C52">
                <w:rPr>
                  <w:rFonts w:ascii="Times New Roman" w:hAnsi="Times New Roman"/>
                  <w:sz w:val="24"/>
                  <w:rPrChange w:id="223" w:author="Red Army" w:date="2012-02-08T20:12:00Z">
                    <w:rPr>
                      <w:rFonts w:ascii="Times New Roman" w:hAnsi="Times New Roman"/>
                    </w:rPr>
                  </w:rPrChange>
                </w:rPr>
                <w:t>Add User Requirement Specification</w:t>
              </w:r>
            </w:ins>
          </w:p>
        </w:tc>
        <w:tc>
          <w:tcPr>
            <w:tcW w:w="3029" w:type="dxa"/>
            <w:tcPrChange w:id="224" w:author="Phuong Giang" w:date="2012-02-10T22:27:00Z">
              <w:tcPr>
                <w:tcW w:w="3029" w:type="dxa"/>
                <w:shd w:val="clear" w:color="auto" w:fill="auto"/>
              </w:tcPr>
            </w:tcPrChange>
          </w:tcPr>
          <w:p w:rsidR="00015C04" w:rsidRPr="001A0C52" w:rsidRDefault="00015C04">
            <w:pPr>
              <w:cnfStyle w:val="000000100000" w:firstRow="0" w:lastRow="0" w:firstColumn="0" w:lastColumn="0" w:oddVBand="0" w:evenVBand="0" w:oddHBand="1" w:evenHBand="0" w:firstRowFirstColumn="0" w:firstRowLastColumn="0" w:lastRowFirstColumn="0" w:lastRowLastColumn="0"/>
              <w:rPr>
                <w:ins w:id="225" w:author="Red Army" w:date="2012-02-08T19:55:00Z"/>
                <w:rFonts w:ascii="Times New Roman" w:hAnsi="Times New Roman"/>
                <w:sz w:val="24"/>
                <w:rPrChange w:id="226" w:author="Red Army" w:date="2012-02-08T20:12:00Z">
                  <w:rPr>
                    <w:ins w:id="227" w:author="Red Army" w:date="2012-02-08T19:55:00Z"/>
                    <w:rFonts w:ascii="Times New Roman" w:hAnsi="Times New Roman"/>
                  </w:rPr>
                </w:rPrChange>
              </w:rPr>
            </w:pPr>
            <w:ins w:id="228" w:author="Red Army" w:date="2012-02-08T20:03:00Z">
              <w:r w:rsidRPr="001A0C52">
                <w:rPr>
                  <w:rFonts w:ascii="Times New Roman" w:hAnsi="Times New Roman"/>
                  <w:sz w:val="24"/>
                  <w:rPrChange w:id="229" w:author="Red Army" w:date="2012-02-08T20:12:00Z">
                    <w:rPr>
                      <w:rFonts w:ascii="Times New Roman" w:hAnsi="Times New Roman"/>
                    </w:rPr>
                  </w:rPrChange>
                </w:rPr>
                <w:t>Add all User Requirement Specification</w:t>
              </w:r>
            </w:ins>
          </w:p>
        </w:tc>
        <w:tc>
          <w:tcPr>
            <w:tcW w:w="1300" w:type="dxa"/>
            <w:tcPrChange w:id="230" w:author="Phuong Giang" w:date="2012-02-10T22:27:00Z">
              <w:tcPr>
                <w:tcW w:w="1300"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231" w:author="Red Army" w:date="2012-02-08T19:55:00Z"/>
                <w:rFonts w:ascii="Times New Roman" w:hAnsi="Times New Roman"/>
                <w:sz w:val="24"/>
                <w:rPrChange w:id="232" w:author="Red Army" w:date="2012-02-08T20:12:00Z">
                  <w:rPr>
                    <w:ins w:id="233" w:author="Red Army" w:date="2012-02-08T19:55:00Z"/>
                    <w:rFonts w:ascii="Times New Roman" w:hAnsi="Times New Roman"/>
                  </w:rPr>
                </w:rPrChange>
              </w:rPr>
            </w:pPr>
            <w:ins w:id="234" w:author="Red Army" w:date="2012-02-08T19:55:00Z">
              <w:r w:rsidRPr="001A0C52">
                <w:rPr>
                  <w:rFonts w:ascii="Times New Roman" w:hAnsi="Times New Roman"/>
                  <w:sz w:val="24"/>
                  <w:rPrChange w:id="235" w:author="Red Army" w:date="2012-02-08T20:12:00Z">
                    <w:rPr>
                      <w:rFonts w:ascii="Times New Roman" w:hAnsi="Times New Roman"/>
                    </w:rPr>
                  </w:rPrChange>
                </w:rPr>
                <w:t>QuanTH</w:t>
              </w:r>
            </w:ins>
          </w:p>
        </w:tc>
        <w:tc>
          <w:tcPr>
            <w:tcW w:w="1935" w:type="dxa"/>
            <w:tcPrChange w:id="236" w:author="Phuong Giang" w:date="2012-02-10T22:27:00Z">
              <w:tcPr>
                <w:tcW w:w="1935"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237" w:author="Red Army" w:date="2012-02-08T19:55:00Z"/>
                <w:rFonts w:ascii="Times New Roman" w:hAnsi="Times New Roman"/>
                <w:sz w:val="24"/>
                <w:rPrChange w:id="238" w:author="Red Army" w:date="2012-02-08T20:12:00Z">
                  <w:rPr>
                    <w:ins w:id="239" w:author="Red Army" w:date="2012-02-08T19:55:00Z"/>
                    <w:rFonts w:ascii="Times New Roman" w:hAnsi="Times New Roman"/>
                  </w:rPr>
                </w:rPrChange>
              </w:rPr>
            </w:pPr>
            <w:ins w:id="240" w:author="Red Army" w:date="2012-02-08T19:57:00Z">
              <w:r w:rsidRPr="001A0C52">
                <w:rPr>
                  <w:rFonts w:ascii="Times New Roman" w:hAnsi="Times New Roman"/>
                  <w:sz w:val="24"/>
                  <w:rPrChange w:id="241" w:author="Red Army" w:date="2012-02-08T20:12:00Z">
                    <w:rPr>
                      <w:rFonts w:ascii="Times New Roman" w:hAnsi="Times New Roman"/>
                    </w:rPr>
                  </w:rPrChange>
                </w:rPr>
                <w:t>0.1</w:t>
              </w:r>
            </w:ins>
          </w:p>
        </w:tc>
      </w:tr>
      <w:tr w:rsidR="00015C04" w:rsidRPr="001A0C52" w:rsidTr="00D45924">
        <w:trPr>
          <w:ins w:id="242" w:author="Red Army" w:date="2012-02-08T19:55:00Z"/>
        </w:trPr>
        <w:tc>
          <w:tcPr>
            <w:cnfStyle w:val="001000000000" w:firstRow="0" w:lastRow="0" w:firstColumn="1" w:lastColumn="0" w:oddVBand="0" w:evenVBand="0" w:oddHBand="0" w:evenHBand="0" w:firstRowFirstColumn="0" w:firstRowLastColumn="0" w:lastRowFirstColumn="0" w:lastRowLastColumn="0"/>
            <w:tcW w:w="1167" w:type="dxa"/>
            <w:tcPrChange w:id="243" w:author="Phuong Giang" w:date="2012-02-10T22:27:00Z">
              <w:tcPr>
                <w:tcW w:w="1167" w:type="dxa"/>
                <w:shd w:val="clear" w:color="auto" w:fill="auto"/>
              </w:tcPr>
            </w:tcPrChange>
          </w:tcPr>
          <w:p w:rsidR="00015C04" w:rsidRPr="001A0C52" w:rsidRDefault="00015C04" w:rsidP="0098332C">
            <w:pPr>
              <w:rPr>
                <w:ins w:id="244" w:author="Red Army" w:date="2012-02-08T19:55:00Z"/>
                <w:rFonts w:ascii="Times New Roman" w:hAnsi="Times New Roman"/>
                <w:sz w:val="24"/>
                <w:rPrChange w:id="245" w:author="Red Army" w:date="2012-02-08T20:12:00Z">
                  <w:rPr>
                    <w:ins w:id="246" w:author="Red Army" w:date="2012-02-08T19:55:00Z"/>
                    <w:rFonts w:ascii="Times New Roman" w:hAnsi="Times New Roman"/>
                  </w:rPr>
                </w:rPrChange>
              </w:rPr>
            </w:pPr>
            <w:ins w:id="247" w:author="Red Army" w:date="2012-02-08T19:55:00Z">
              <w:r w:rsidRPr="001A0C52">
                <w:rPr>
                  <w:rFonts w:ascii="Times New Roman" w:hAnsi="Times New Roman"/>
                  <w:sz w:val="24"/>
                  <w:rPrChange w:id="248" w:author="Red Army" w:date="2012-02-08T20:12:00Z">
                    <w:rPr>
                      <w:rFonts w:ascii="Times New Roman" w:hAnsi="Times New Roman"/>
                    </w:rPr>
                  </w:rPrChange>
                </w:rPr>
                <w:t>3/2</w:t>
              </w:r>
            </w:ins>
          </w:p>
        </w:tc>
        <w:tc>
          <w:tcPr>
            <w:tcW w:w="2145" w:type="dxa"/>
            <w:tcPrChange w:id="249" w:author="Phuong Giang" w:date="2012-02-10T22:27:00Z">
              <w:tcPr>
                <w:tcW w:w="2145" w:type="dxa"/>
                <w:shd w:val="clear" w:color="auto" w:fill="auto"/>
              </w:tcPr>
            </w:tcPrChange>
          </w:tcPr>
          <w:p w:rsidR="00015C04" w:rsidRPr="001A0C52" w:rsidRDefault="00015C04">
            <w:pPr>
              <w:cnfStyle w:val="000000000000" w:firstRow="0" w:lastRow="0" w:firstColumn="0" w:lastColumn="0" w:oddVBand="0" w:evenVBand="0" w:oddHBand="0" w:evenHBand="0" w:firstRowFirstColumn="0" w:firstRowLastColumn="0" w:lastRowFirstColumn="0" w:lastRowLastColumn="0"/>
              <w:rPr>
                <w:ins w:id="250" w:author="Red Army" w:date="2012-02-08T19:55:00Z"/>
                <w:rFonts w:ascii="Times New Roman" w:hAnsi="Times New Roman"/>
                <w:sz w:val="24"/>
                <w:rPrChange w:id="251" w:author="Red Army" w:date="2012-02-08T20:12:00Z">
                  <w:rPr>
                    <w:ins w:id="252" w:author="Red Army" w:date="2012-02-08T19:55:00Z"/>
                    <w:rFonts w:ascii="Times New Roman" w:hAnsi="Times New Roman"/>
                  </w:rPr>
                </w:rPrChange>
              </w:rPr>
            </w:pPr>
            <w:ins w:id="253" w:author="Red Army" w:date="2012-02-08T20:05:00Z">
              <w:r w:rsidRPr="001A0C52">
                <w:rPr>
                  <w:rFonts w:ascii="Times New Roman" w:hAnsi="Times New Roman"/>
                  <w:sz w:val="24"/>
                  <w:rPrChange w:id="254" w:author="Red Army" w:date="2012-02-08T20:12:00Z">
                    <w:rPr>
                      <w:rFonts w:ascii="Times New Roman" w:hAnsi="Times New Roman"/>
                    </w:rPr>
                  </w:rPrChange>
                </w:rPr>
                <w:t>Add</w:t>
              </w:r>
            </w:ins>
            <w:ins w:id="255" w:author="Red Army" w:date="2012-02-08T20:04:00Z">
              <w:r w:rsidRPr="001A0C52">
                <w:rPr>
                  <w:rFonts w:ascii="Times New Roman" w:hAnsi="Times New Roman"/>
                  <w:sz w:val="24"/>
                  <w:rPrChange w:id="256" w:author="Red Army" w:date="2012-02-08T20:12:00Z">
                    <w:rPr>
                      <w:rFonts w:ascii="Times New Roman" w:hAnsi="Times New Roman"/>
                    </w:rPr>
                  </w:rPrChange>
                </w:rPr>
                <w:t xml:space="preserve"> External Interface Requirements </w:t>
              </w:r>
            </w:ins>
          </w:p>
        </w:tc>
        <w:tc>
          <w:tcPr>
            <w:tcW w:w="3029" w:type="dxa"/>
            <w:tcPrChange w:id="257" w:author="Phuong Giang" w:date="2012-02-10T22:27:00Z">
              <w:tcPr>
                <w:tcW w:w="3029" w:type="dxa"/>
                <w:shd w:val="clear" w:color="auto" w:fill="auto"/>
              </w:tcPr>
            </w:tcPrChange>
          </w:tcPr>
          <w:p w:rsidR="00015C04" w:rsidRPr="001A0C52" w:rsidRDefault="00015C04" w:rsidP="0098332C">
            <w:pPr>
              <w:cnfStyle w:val="000000000000" w:firstRow="0" w:lastRow="0" w:firstColumn="0" w:lastColumn="0" w:oddVBand="0" w:evenVBand="0" w:oddHBand="0" w:evenHBand="0" w:firstRowFirstColumn="0" w:firstRowLastColumn="0" w:lastRowFirstColumn="0" w:lastRowLastColumn="0"/>
              <w:rPr>
                <w:ins w:id="258" w:author="Red Army" w:date="2012-02-08T19:55:00Z"/>
                <w:rFonts w:ascii="Times New Roman" w:hAnsi="Times New Roman"/>
                <w:sz w:val="24"/>
                <w:rPrChange w:id="259" w:author="Red Army" w:date="2012-02-08T20:12:00Z">
                  <w:rPr>
                    <w:ins w:id="260" w:author="Red Army" w:date="2012-02-08T19:55:00Z"/>
                    <w:rFonts w:ascii="Times New Roman" w:hAnsi="Times New Roman"/>
                  </w:rPr>
                </w:rPrChange>
              </w:rPr>
            </w:pPr>
            <w:ins w:id="261" w:author="Red Army" w:date="2012-02-08T20:05:00Z">
              <w:r w:rsidRPr="001A0C52">
                <w:rPr>
                  <w:rFonts w:ascii="Times New Roman" w:hAnsi="Times New Roman"/>
                  <w:sz w:val="24"/>
                  <w:rPrChange w:id="262" w:author="Red Army" w:date="2012-02-08T20:12:00Z">
                    <w:rPr>
                      <w:rFonts w:ascii="Times New Roman" w:hAnsi="Times New Roman"/>
                    </w:rPr>
                  </w:rPrChange>
                </w:rPr>
                <w:t>Add External Interface Requirements</w:t>
              </w:r>
            </w:ins>
          </w:p>
        </w:tc>
        <w:tc>
          <w:tcPr>
            <w:tcW w:w="1300" w:type="dxa"/>
            <w:tcPrChange w:id="263" w:author="Phuong Giang" w:date="2012-02-10T22:27:00Z">
              <w:tcPr>
                <w:tcW w:w="1300" w:type="dxa"/>
                <w:shd w:val="clear" w:color="auto" w:fill="auto"/>
              </w:tcPr>
            </w:tcPrChange>
          </w:tcPr>
          <w:p w:rsidR="00015C04" w:rsidRPr="001A0C52" w:rsidRDefault="00015C04" w:rsidP="0098332C">
            <w:pPr>
              <w:cnfStyle w:val="000000000000" w:firstRow="0" w:lastRow="0" w:firstColumn="0" w:lastColumn="0" w:oddVBand="0" w:evenVBand="0" w:oddHBand="0" w:evenHBand="0" w:firstRowFirstColumn="0" w:firstRowLastColumn="0" w:lastRowFirstColumn="0" w:lastRowLastColumn="0"/>
              <w:rPr>
                <w:ins w:id="264" w:author="Red Army" w:date="2012-02-08T19:55:00Z"/>
                <w:rFonts w:ascii="Times New Roman" w:hAnsi="Times New Roman"/>
                <w:sz w:val="24"/>
                <w:rPrChange w:id="265" w:author="Red Army" w:date="2012-02-08T20:12:00Z">
                  <w:rPr>
                    <w:ins w:id="266" w:author="Red Army" w:date="2012-02-08T19:55:00Z"/>
                    <w:rFonts w:ascii="Times New Roman" w:hAnsi="Times New Roman"/>
                  </w:rPr>
                </w:rPrChange>
              </w:rPr>
            </w:pPr>
            <w:ins w:id="267" w:author="Red Army" w:date="2012-02-08T19:55:00Z">
              <w:r w:rsidRPr="001A0C52">
                <w:rPr>
                  <w:rFonts w:ascii="Times New Roman" w:hAnsi="Times New Roman"/>
                  <w:sz w:val="24"/>
                  <w:rPrChange w:id="268" w:author="Red Army" w:date="2012-02-08T20:12:00Z">
                    <w:rPr>
                      <w:rFonts w:ascii="Times New Roman" w:hAnsi="Times New Roman"/>
                    </w:rPr>
                  </w:rPrChange>
                </w:rPr>
                <w:t>QuanTH</w:t>
              </w:r>
            </w:ins>
          </w:p>
        </w:tc>
        <w:tc>
          <w:tcPr>
            <w:tcW w:w="1935" w:type="dxa"/>
            <w:tcPrChange w:id="269" w:author="Phuong Giang" w:date="2012-02-10T22:27:00Z">
              <w:tcPr>
                <w:tcW w:w="1935" w:type="dxa"/>
                <w:shd w:val="clear" w:color="auto" w:fill="auto"/>
              </w:tcPr>
            </w:tcPrChange>
          </w:tcPr>
          <w:p w:rsidR="00015C04" w:rsidRPr="001A0C52" w:rsidRDefault="00015C04" w:rsidP="0098332C">
            <w:pPr>
              <w:cnfStyle w:val="000000000000" w:firstRow="0" w:lastRow="0" w:firstColumn="0" w:lastColumn="0" w:oddVBand="0" w:evenVBand="0" w:oddHBand="0" w:evenHBand="0" w:firstRowFirstColumn="0" w:firstRowLastColumn="0" w:lastRowFirstColumn="0" w:lastRowLastColumn="0"/>
              <w:rPr>
                <w:ins w:id="270" w:author="Red Army" w:date="2012-02-08T19:55:00Z"/>
                <w:rFonts w:ascii="Times New Roman" w:hAnsi="Times New Roman"/>
                <w:sz w:val="24"/>
                <w:rPrChange w:id="271" w:author="Red Army" w:date="2012-02-08T20:12:00Z">
                  <w:rPr>
                    <w:ins w:id="272" w:author="Red Army" w:date="2012-02-08T19:55:00Z"/>
                    <w:rFonts w:ascii="Times New Roman" w:hAnsi="Times New Roman"/>
                  </w:rPr>
                </w:rPrChange>
              </w:rPr>
            </w:pPr>
            <w:ins w:id="273" w:author="Red Army" w:date="2012-02-08T19:56:00Z">
              <w:r w:rsidRPr="001A0C52">
                <w:rPr>
                  <w:rFonts w:ascii="Times New Roman" w:hAnsi="Times New Roman"/>
                  <w:sz w:val="24"/>
                  <w:rPrChange w:id="274" w:author="Red Army" w:date="2012-02-08T20:12:00Z">
                    <w:rPr>
                      <w:rFonts w:ascii="Times New Roman" w:hAnsi="Times New Roman"/>
                    </w:rPr>
                  </w:rPrChange>
                </w:rPr>
                <w:t>0.</w:t>
              </w:r>
            </w:ins>
            <w:ins w:id="275" w:author="Red Army" w:date="2012-02-08T19:57:00Z">
              <w:r w:rsidRPr="001A0C52">
                <w:rPr>
                  <w:rFonts w:ascii="Times New Roman" w:hAnsi="Times New Roman"/>
                  <w:sz w:val="24"/>
                  <w:rPrChange w:id="276" w:author="Red Army" w:date="2012-02-08T20:12:00Z">
                    <w:rPr>
                      <w:rFonts w:ascii="Times New Roman" w:hAnsi="Times New Roman"/>
                    </w:rPr>
                  </w:rPrChange>
                </w:rPr>
                <w:t>1</w:t>
              </w:r>
            </w:ins>
          </w:p>
        </w:tc>
      </w:tr>
      <w:tr w:rsidR="00015C04" w:rsidRPr="001A0C52" w:rsidTr="00D45924">
        <w:trPr>
          <w:cnfStyle w:val="000000100000" w:firstRow="0" w:lastRow="0" w:firstColumn="0" w:lastColumn="0" w:oddVBand="0" w:evenVBand="0" w:oddHBand="1" w:evenHBand="0" w:firstRowFirstColumn="0" w:firstRowLastColumn="0" w:lastRowFirstColumn="0" w:lastRowLastColumn="0"/>
          <w:ins w:id="277" w:author="Red Army" w:date="2012-02-08T20:06:00Z"/>
        </w:trPr>
        <w:tc>
          <w:tcPr>
            <w:cnfStyle w:val="001000000000" w:firstRow="0" w:lastRow="0" w:firstColumn="1" w:lastColumn="0" w:oddVBand="0" w:evenVBand="0" w:oddHBand="0" w:evenHBand="0" w:firstRowFirstColumn="0" w:firstRowLastColumn="0" w:lastRowFirstColumn="0" w:lastRowLastColumn="0"/>
            <w:tcW w:w="1167" w:type="dxa"/>
            <w:tcPrChange w:id="278" w:author="Phuong Giang" w:date="2012-02-10T22:27:00Z">
              <w:tcPr>
                <w:tcW w:w="1167" w:type="dxa"/>
                <w:shd w:val="clear" w:color="auto" w:fill="auto"/>
              </w:tcPr>
            </w:tcPrChange>
          </w:tcPr>
          <w:p w:rsidR="00015C04" w:rsidRPr="001A0C52" w:rsidRDefault="00015C04" w:rsidP="0098332C">
            <w:pPr>
              <w:cnfStyle w:val="001000100000" w:firstRow="0" w:lastRow="0" w:firstColumn="1" w:lastColumn="0" w:oddVBand="0" w:evenVBand="0" w:oddHBand="1" w:evenHBand="0" w:firstRowFirstColumn="0" w:firstRowLastColumn="0" w:lastRowFirstColumn="0" w:lastRowLastColumn="0"/>
              <w:rPr>
                <w:ins w:id="279" w:author="Red Army" w:date="2012-02-08T20:06:00Z"/>
                <w:rFonts w:ascii="Times New Roman" w:hAnsi="Times New Roman"/>
                <w:sz w:val="24"/>
                <w:rPrChange w:id="280" w:author="Red Army" w:date="2012-02-08T20:12:00Z">
                  <w:rPr>
                    <w:ins w:id="281" w:author="Red Army" w:date="2012-02-08T20:06:00Z"/>
                    <w:rFonts w:ascii="Times New Roman" w:hAnsi="Times New Roman"/>
                  </w:rPr>
                </w:rPrChange>
              </w:rPr>
            </w:pPr>
            <w:ins w:id="282" w:author="Red Army" w:date="2012-02-08T20:06:00Z">
              <w:r w:rsidRPr="001A0C52">
                <w:rPr>
                  <w:rFonts w:ascii="Times New Roman" w:hAnsi="Times New Roman"/>
                  <w:sz w:val="24"/>
                  <w:rPrChange w:id="283" w:author="Red Army" w:date="2012-02-08T20:12:00Z">
                    <w:rPr>
                      <w:rFonts w:ascii="Times New Roman" w:hAnsi="Times New Roman"/>
                    </w:rPr>
                  </w:rPrChange>
                </w:rPr>
                <w:t>6/2</w:t>
              </w:r>
            </w:ins>
          </w:p>
        </w:tc>
        <w:tc>
          <w:tcPr>
            <w:tcW w:w="2145" w:type="dxa"/>
            <w:tcPrChange w:id="284" w:author="Phuong Giang" w:date="2012-02-10T22:27:00Z">
              <w:tcPr>
                <w:tcW w:w="2145"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285" w:author="Red Army" w:date="2012-02-08T20:06:00Z"/>
                <w:rFonts w:ascii="Times New Roman" w:hAnsi="Times New Roman"/>
                <w:sz w:val="24"/>
                <w:rPrChange w:id="286" w:author="Red Army" w:date="2012-02-08T20:12:00Z">
                  <w:rPr>
                    <w:ins w:id="287" w:author="Red Army" w:date="2012-02-08T20:06:00Z"/>
                    <w:rFonts w:ascii="Times New Roman" w:hAnsi="Times New Roman"/>
                  </w:rPr>
                </w:rPrChange>
              </w:rPr>
            </w:pPr>
            <w:ins w:id="288" w:author="Red Army" w:date="2012-02-08T20:06:00Z">
              <w:r w:rsidRPr="001A0C52">
                <w:rPr>
                  <w:rFonts w:ascii="Times New Roman" w:hAnsi="Times New Roman"/>
                  <w:sz w:val="24"/>
                  <w:rPrChange w:id="289" w:author="Red Army" w:date="2012-02-08T20:12:00Z">
                    <w:rPr>
                      <w:rFonts w:ascii="Times New Roman" w:hAnsi="Times New Roman"/>
                    </w:rPr>
                  </w:rPrChange>
                </w:rPr>
                <w:t>Review all</w:t>
              </w:r>
            </w:ins>
          </w:p>
        </w:tc>
        <w:tc>
          <w:tcPr>
            <w:tcW w:w="3029" w:type="dxa"/>
            <w:tcPrChange w:id="290" w:author="Phuong Giang" w:date="2012-02-10T22:27:00Z">
              <w:tcPr>
                <w:tcW w:w="3029" w:type="dxa"/>
                <w:shd w:val="clear" w:color="auto" w:fill="auto"/>
              </w:tcPr>
            </w:tcPrChange>
          </w:tcPr>
          <w:p w:rsidR="00015C04" w:rsidRPr="001A0C52" w:rsidRDefault="00015C04">
            <w:pPr>
              <w:cnfStyle w:val="000000100000" w:firstRow="0" w:lastRow="0" w:firstColumn="0" w:lastColumn="0" w:oddVBand="0" w:evenVBand="0" w:oddHBand="1" w:evenHBand="0" w:firstRowFirstColumn="0" w:firstRowLastColumn="0" w:lastRowFirstColumn="0" w:lastRowLastColumn="0"/>
              <w:rPr>
                <w:ins w:id="291" w:author="Red Army" w:date="2012-02-08T20:06:00Z"/>
                <w:rFonts w:ascii="Times New Roman" w:hAnsi="Times New Roman"/>
                <w:sz w:val="24"/>
                <w:rPrChange w:id="292" w:author="Red Army" w:date="2012-02-08T20:12:00Z">
                  <w:rPr>
                    <w:ins w:id="293" w:author="Red Army" w:date="2012-02-08T20:06:00Z"/>
                    <w:rFonts w:ascii="Times New Roman" w:hAnsi="Times New Roman"/>
                  </w:rPr>
                </w:rPrChange>
              </w:rPr>
            </w:pPr>
            <w:ins w:id="294" w:author="Red Army" w:date="2012-02-08T20:06:00Z">
              <w:r w:rsidRPr="001A0C52">
                <w:rPr>
                  <w:rFonts w:ascii="Times New Roman" w:hAnsi="Times New Roman"/>
                  <w:sz w:val="24"/>
                  <w:rPrChange w:id="295" w:author="Red Army" w:date="2012-02-08T20:12:00Z">
                    <w:rPr>
                      <w:rFonts w:ascii="Times New Roman" w:hAnsi="Times New Roman"/>
                    </w:rPr>
                  </w:rPrChange>
                </w:rPr>
                <w:t xml:space="preserve">Review all </w:t>
              </w:r>
            </w:ins>
            <w:ins w:id="296" w:author="Red Army" w:date="2012-02-08T20:07:00Z">
              <w:r w:rsidRPr="001A0C52">
                <w:rPr>
                  <w:rFonts w:ascii="Times New Roman" w:hAnsi="Times New Roman"/>
                  <w:sz w:val="24"/>
                  <w:rPrChange w:id="297" w:author="Red Army" w:date="2012-02-08T20:12:00Z">
                    <w:rPr>
                      <w:rFonts w:ascii="Times New Roman" w:hAnsi="Times New Roman"/>
                    </w:rPr>
                  </w:rPrChange>
                </w:rPr>
                <w:t>sessions.</w:t>
              </w:r>
            </w:ins>
          </w:p>
        </w:tc>
        <w:tc>
          <w:tcPr>
            <w:tcW w:w="1300" w:type="dxa"/>
            <w:tcPrChange w:id="298" w:author="Phuong Giang" w:date="2012-02-10T22:27:00Z">
              <w:tcPr>
                <w:tcW w:w="1300"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299" w:author="Red Army" w:date="2012-02-08T20:06:00Z"/>
                <w:rFonts w:ascii="Times New Roman" w:hAnsi="Times New Roman"/>
                <w:sz w:val="24"/>
                <w:rPrChange w:id="300" w:author="Red Army" w:date="2012-02-08T20:12:00Z">
                  <w:rPr>
                    <w:ins w:id="301" w:author="Red Army" w:date="2012-02-08T20:06:00Z"/>
                    <w:rFonts w:ascii="Times New Roman" w:hAnsi="Times New Roman"/>
                  </w:rPr>
                </w:rPrChange>
              </w:rPr>
            </w:pPr>
            <w:ins w:id="302" w:author="Red Army" w:date="2012-02-08T20:06:00Z">
              <w:r w:rsidRPr="001A0C52">
                <w:rPr>
                  <w:rFonts w:ascii="Times New Roman" w:hAnsi="Times New Roman"/>
                  <w:sz w:val="24"/>
                  <w:rPrChange w:id="303" w:author="Red Army" w:date="2012-02-08T20:12:00Z">
                    <w:rPr>
                      <w:rFonts w:ascii="Times New Roman" w:hAnsi="Times New Roman"/>
                    </w:rPr>
                  </w:rPrChange>
                </w:rPr>
                <w:t>PhuongLHK, GiangLP, QuanTH, HungNQ, HaiNN</w:t>
              </w:r>
            </w:ins>
          </w:p>
        </w:tc>
        <w:tc>
          <w:tcPr>
            <w:tcW w:w="1935" w:type="dxa"/>
            <w:tcPrChange w:id="304" w:author="Phuong Giang" w:date="2012-02-10T22:27:00Z">
              <w:tcPr>
                <w:tcW w:w="1935" w:type="dxa"/>
                <w:shd w:val="clear" w:color="auto" w:fill="auto"/>
              </w:tcPr>
            </w:tcPrChange>
          </w:tcPr>
          <w:p w:rsidR="00015C04" w:rsidRPr="001A0C52" w:rsidRDefault="00015C04">
            <w:pPr>
              <w:cnfStyle w:val="000000100000" w:firstRow="0" w:lastRow="0" w:firstColumn="0" w:lastColumn="0" w:oddVBand="0" w:evenVBand="0" w:oddHBand="1" w:evenHBand="0" w:firstRowFirstColumn="0" w:firstRowLastColumn="0" w:lastRowFirstColumn="0" w:lastRowLastColumn="0"/>
              <w:rPr>
                <w:ins w:id="305" w:author="Red Army" w:date="2012-02-08T20:06:00Z"/>
                <w:rFonts w:ascii="Times New Roman" w:hAnsi="Times New Roman"/>
                <w:sz w:val="24"/>
                <w:rPrChange w:id="306" w:author="Red Army" w:date="2012-02-08T20:12:00Z">
                  <w:rPr>
                    <w:ins w:id="307" w:author="Red Army" w:date="2012-02-08T20:06:00Z"/>
                    <w:rFonts w:ascii="Times New Roman" w:hAnsi="Times New Roman"/>
                  </w:rPr>
                </w:rPrChange>
              </w:rPr>
            </w:pPr>
            <w:ins w:id="308" w:author="Red Army" w:date="2012-02-08T20:06:00Z">
              <w:r w:rsidRPr="001A0C52">
                <w:rPr>
                  <w:rFonts w:ascii="Times New Roman" w:hAnsi="Times New Roman"/>
                  <w:sz w:val="24"/>
                  <w:rPrChange w:id="309" w:author="Red Army" w:date="2012-02-08T20:12:00Z">
                    <w:rPr>
                      <w:rFonts w:ascii="Times New Roman" w:hAnsi="Times New Roman"/>
                    </w:rPr>
                  </w:rPrChange>
                </w:rPr>
                <w:t>0.1</w:t>
              </w:r>
            </w:ins>
          </w:p>
        </w:tc>
      </w:tr>
      <w:tr w:rsidR="00DB074F" w:rsidRPr="001A0C52" w:rsidTr="00D45924">
        <w:trPr>
          <w:ins w:id="310" w:author="Red Army" w:date="2012-02-08T20:10:00Z"/>
        </w:trPr>
        <w:tc>
          <w:tcPr>
            <w:cnfStyle w:val="001000000000" w:firstRow="0" w:lastRow="0" w:firstColumn="1" w:lastColumn="0" w:oddVBand="0" w:evenVBand="0" w:oddHBand="0" w:evenHBand="0" w:firstRowFirstColumn="0" w:firstRowLastColumn="0" w:lastRowFirstColumn="0" w:lastRowLastColumn="0"/>
            <w:tcW w:w="1167" w:type="dxa"/>
            <w:tcPrChange w:id="311" w:author="Phuong Giang" w:date="2012-02-10T22:27:00Z">
              <w:tcPr>
                <w:tcW w:w="1167" w:type="dxa"/>
                <w:shd w:val="clear" w:color="auto" w:fill="auto"/>
              </w:tcPr>
            </w:tcPrChange>
          </w:tcPr>
          <w:p w:rsidR="00DB074F" w:rsidRPr="001A0C52" w:rsidRDefault="00DB074F" w:rsidP="0098332C">
            <w:pPr>
              <w:rPr>
                <w:ins w:id="312" w:author="Red Army" w:date="2012-02-08T20:10:00Z"/>
                <w:rFonts w:ascii="Times New Roman" w:hAnsi="Times New Roman"/>
                <w:sz w:val="24"/>
                <w:rPrChange w:id="313" w:author="Red Army" w:date="2012-02-08T20:12:00Z">
                  <w:rPr>
                    <w:ins w:id="314" w:author="Red Army" w:date="2012-02-08T20:10:00Z"/>
                    <w:rFonts w:ascii="Times New Roman" w:hAnsi="Times New Roman"/>
                  </w:rPr>
                </w:rPrChange>
              </w:rPr>
            </w:pPr>
            <w:ins w:id="315" w:author="Red Army" w:date="2012-02-08T20:10:00Z">
              <w:r w:rsidRPr="001A0C52">
                <w:rPr>
                  <w:rFonts w:ascii="Times New Roman" w:hAnsi="Times New Roman"/>
                  <w:sz w:val="24"/>
                  <w:rPrChange w:id="316" w:author="Red Army" w:date="2012-02-08T20:12:00Z">
                    <w:rPr>
                      <w:rFonts w:ascii="Times New Roman" w:hAnsi="Times New Roman"/>
                    </w:rPr>
                  </w:rPrChange>
                </w:rPr>
                <w:t>7/2</w:t>
              </w:r>
            </w:ins>
          </w:p>
        </w:tc>
        <w:tc>
          <w:tcPr>
            <w:tcW w:w="2145" w:type="dxa"/>
            <w:tcPrChange w:id="317" w:author="Phuong Giang" w:date="2012-02-10T22:27:00Z">
              <w:tcPr>
                <w:tcW w:w="2145" w:type="dxa"/>
                <w:shd w:val="clear" w:color="auto" w:fill="auto"/>
              </w:tcPr>
            </w:tcPrChange>
          </w:tcPr>
          <w:p w:rsidR="00DB074F" w:rsidRPr="001A0C52" w:rsidRDefault="00DB074F">
            <w:pPr>
              <w:cnfStyle w:val="000000000000" w:firstRow="0" w:lastRow="0" w:firstColumn="0" w:lastColumn="0" w:oddVBand="0" w:evenVBand="0" w:oddHBand="0" w:evenHBand="0" w:firstRowFirstColumn="0" w:firstRowLastColumn="0" w:lastRowFirstColumn="0" w:lastRowLastColumn="0"/>
              <w:rPr>
                <w:ins w:id="318" w:author="Red Army" w:date="2012-02-08T20:10:00Z"/>
                <w:rFonts w:ascii="Times New Roman" w:hAnsi="Times New Roman"/>
                <w:sz w:val="24"/>
                <w:rPrChange w:id="319" w:author="Red Army" w:date="2012-02-08T20:12:00Z">
                  <w:rPr>
                    <w:ins w:id="320" w:author="Red Army" w:date="2012-02-08T20:10:00Z"/>
                    <w:rFonts w:ascii="Times New Roman" w:hAnsi="Times New Roman"/>
                  </w:rPr>
                </w:rPrChange>
              </w:rPr>
            </w:pPr>
            <w:ins w:id="321" w:author="Red Army" w:date="2012-02-08T20:10:00Z">
              <w:r w:rsidRPr="001A0C52">
                <w:rPr>
                  <w:rFonts w:ascii="Times New Roman" w:hAnsi="Times New Roman"/>
                  <w:sz w:val="24"/>
                  <w:rPrChange w:id="322" w:author="Red Army" w:date="2012-02-08T20:12:00Z">
                    <w:rPr>
                      <w:rFonts w:ascii="Times New Roman" w:hAnsi="Times New Roman"/>
                    </w:rPr>
                  </w:rPrChange>
                </w:rPr>
                <w:t xml:space="preserve">Add </w:t>
              </w:r>
            </w:ins>
            <w:ins w:id="323" w:author="Red Army" w:date="2012-02-08T20:11:00Z">
              <w:r w:rsidRPr="001A0C52">
                <w:rPr>
                  <w:rFonts w:ascii="Times New Roman" w:hAnsi="Times New Roman"/>
                  <w:sz w:val="24"/>
                  <w:rPrChange w:id="324" w:author="Red Army" w:date="2012-02-08T20:12:00Z">
                    <w:rPr>
                      <w:rFonts w:ascii="Times New Roman" w:hAnsi="Times New Roman"/>
                    </w:rPr>
                  </w:rPrChange>
                </w:rPr>
                <w:t>System Requirements Specification</w:t>
              </w:r>
              <w:r w:rsidR="00A36438" w:rsidRPr="001A0C52">
                <w:rPr>
                  <w:rFonts w:ascii="Times New Roman" w:hAnsi="Times New Roman"/>
                  <w:sz w:val="24"/>
                  <w:rPrChange w:id="325" w:author="Red Army" w:date="2012-02-08T20:12:00Z">
                    <w:rPr>
                      <w:rFonts w:ascii="Times New Roman" w:hAnsi="Times New Roman"/>
                    </w:rPr>
                  </w:rPrChange>
                </w:rPr>
                <w:t>.</w:t>
              </w:r>
            </w:ins>
          </w:p>
        </w:tc>
        <w:tc>
          <w:tcPr>
            <w:tcW w:w="3029" w:type="dxa"/>
            <w:tcPrChange w:id="326" w:author="Phuong Giang" w:date="2012-02-10T22:27:00Z">
              <w:tcPr>
                <w:tcW w:w="3029" w:type="dxa"/>
                <w:shd w:val="clear" w:color="auto" w:fill="auto"/>
              </w:tcPr>
            </w:tcPrChange>
          </w:tcPr>
          <w:p w:rsidR="00DB074F" w:rsidRPr="001A0C52" w:rsidRDefault="00DB074F" w:rsidP="0098332C">
            <w:pPr>
              <w:cnfStyle w:val="000000000000" w:firstRow="0" w:lastRow="0" w:firstColumn="0" w:lastColumn="0" w:oddVBand="0" w:evenVBand="0" w:oddHBand="0" w:evenHBand="0" w:firstRowFirstColumn="0" w:firstRowLastColumn="0" w:lastRowFirstColumn="0" w:lastRowLastColumn="0"/>
              <w:rPr>
                <w:ins w:id="327" w:author="Red Army" w:date="2012-02-08T20:10:00Z"/>
                <w:rFonts w:ascii="Times New Roman" w:hAnsi="Times New Roman"/>
                <w:sz w:val="24"/>
                <w:rPrChange w:id="328" w:author="Red Army" w:date="2012-02-08T20:12:00Z">
                  <w:rPr>
                    <w:ins w:id="329" w:author="Red Army" w:date="2012-02-08T20:10:00Z"/>
                    <w:rFonts w:ascii="Times New Roman" w:hAnsi="Times New Roman"/>
                  </w:rPr>
                </w:rPrChange>
              </w:rPr>
            </w:pPr>
            <w:ins w:id="330" w:author="Red Army" w:date="2012-02-08T20:11:00Z">
              <w:r w:rsidRPr="001A0C52">
                <w:rPr>
                  <w:rFonts w:ascii="Times New Roman" w:hAnsi="Times New Roman"/>
                  <w:sz w:val="24"/>
                  <w:rPrChange w:id="331" w:author="Red Army" w:date="2012-02-08T20:12:00Z">
                    <w:rPr>
                      <w:rFonts w:ascii="Times New Roman" w:hAnsi="Times New Roman"/>
                    </w:rPr>
                  </w:rPrChange>
                </w:rPr>
                <w:t>Add Data Definition</w:t>
              </w:r>
            </w:ins>
          </w:p>
        </w:tc>
        <w:tc>
          <w:tcPr>
            <w:tcW w:w="1300" w:type="dxa"/>
            <w:tcPrChange w:id="332" w:author="Phuong Giang" w:date="2012-02-10T22:27:00Z">
              <w:tcPr>
                <w:tcW w:w="1300" w:type="dxa"/>
                <w:shd w:val="clear" w:color="auto" w:fill="auto"/>
              </w:tcPr>
            </w:tcPrChange>
          </w:tcPr>
          <w:p w:rsidR="00DB074F" w:rsidRPr="001A0C52" w:rsidRDefault="00DB074F" w:rsidP="0098332C">
            <w:pPr>
              <w:cnfStyle w:val="000000000000" w:firstRow="0" w:lastRow="0" w:firstColumn="0" w:lastColumn="0" w:oddVBand="0" w:evenVBand="0" w:oddHBand="0" w:evenHBand="0" w:firstRowFirstColumn="0" w:firstRowLastColumn="0" w:lastRowFirstColumn="0" w:lastRowLastColumn="0"/>
              <w:rPr>
                <w:ins w:id="333" w:author="Red Army" w:date="2012-02-08T20:10:00Z"/>
                <w:rFonts w:ascii="Times New Roman" w:hAnsi="Times New Roman"/>
                <w:sz w:val="24"/>
                <w:rPrChange w:id="334" w:author="Red Army" w:date="2012-02-08T20:12:00Z">
                  <w:rPr>
                    <w:ins w:id="335" w:author="Red Army" w:date="2012-02-08T20:10:00Z"/>
                    <w:rFonts w:ascii="Times New Roman" w:hAnsi="Times New Roman"/>
                  </w:rPr>
                </w:rPrChange>
              </w:rPr>
            </w:pPr>
            <w:ins w:id="336" w:author="Red Army" w:date="2012-02-08T20:11:00Z">
              <w:r w:rsidRPr="001A0C52">
                <w:rPr>
                  <w:rFonts w:ascii="Times New Roman" w:hAnsi="Times New Roman"/>
                  <w:sz w:val="24"/>
                  <w:rPrChange w:id="337" w:author="Red Army" w:date="2012-02-08T20:12:00Z">
                    <w:rPr>
                      <w:rFonts w:ascii="Times New Roman" w:hAnsi="Times New Roman"/>
                    </w:rPr>
                  </w:rPrChange>
                </w:rPr>
                <w:t>QuanTH</w:t>
              </w:r>
            </w:ins>
          </w:p>
        </w:tc>
        <w:tc>
          <w:tcPr>
            <w:tcW w:w="1935" w:type="dxa"/>
            <w:tcPrChange w:id="338" w:author="Phuong Giang" w:date="2012-02-10T22:27:00Z">
              <w:tcPr>
                <w:tcW w:w="1935" w:type="dxa"/>
                <w:shd w:val="clear" w:color="auto" w:fill="auto"/>
              </w:tcPr>
            </w:tcPrChange>
          </w:tcPr>
          <w:p w:rsidR="00DB074F" w:rsidRPr="001A0C52" w:rsidRDefault="00DB074F" w:rsidP="0098332C">
            <w:pPr>
              <w:cnfStyle w:val="000000000000" w:firstRow="0" w:lastRow="0" w:firstColumn="0" w:lastColumn="0" w:oddVBand="0" w:evenVBand="0" w:oddHBand="0" w:evenHBand="0" w:firstRowFirstColumn="0" w:firstRowLastColumn="0" w:lastRowFirstColumn="0" w:lastRowLastColumn="0"/>
              <w:rPr>
                <w:ins w:id="339" w:author="Red Army" w:date="2012-02-08T20:10:00Z"/>
                <w:rFonts w:ascii="Times New Roman" w:hAnsi="Times New Roman"/>
                <w:sz w:val="24"/>
                <w:rPrChange w:id="340" w:author="Red Army" w:date="2012-02-08T20:12:00Z">
                  <w:rPr>
                    <w:ins w:id="341" w:author="Red Army" w:date="2012-02-08T20:10:00Z"/>
                    <w:rFonts w:ascii="Times New Roman" w:hAnsi="Times New Roman"/>
                  </w:rPr>
                </w:rPrChange>
              </w:rPr>
            </w:pPr>
            <w:ins w:id="342" w:author="Red Army" w:date="2012-02-08T20:11:00Z">
              <w:r w:rsidRPr="001A0C52">
                <w:rPr>
                  <w:rFonts w:ascii="Times New Roman" w:hAnsi="Times New Roman"/>
                  <w:sz w:val="24"/>
                  <w:rPrChange w:id="343" w:author="Red Army" w:date="2012-02-08T20:12:00Z">
                    <w:rPr>
                      <w:rFonts w:ascii="Times New Roman" w:hAnsi="Times New Roman"/>
                    </w:rPr>
                  </w:rPrChange>
                </w:rPr>
                <w:t>0.1</w:t>
              </w:r>
            </w:ins>
          </w:p>
        </w:tc>
      </w:tr>
      <w:tr w:rsidR="00015C04" w:rsidRPr="001A0C52" w:rsidTr="00D45924">
        <w:trPr>
          <w:cnfStyle w:val="000000100000" w:firstRow="0" w:lastRow="0" w:firstColumn="0" w:lastColumn="0" w:oddVBand="0" w:evenVBand="0" w:oddHBand="1" w:evenHBand="0" w:firstRowFirstColumn="0" w:firstRowLastColumn="0" w:lastRowFirstColumn="0" w:lastRowLastColumn="0"/>
          <w:ins w:id="344" w:author="Red Army" w:date="2012-02-08T19:55:00Z"/>
        </w:trPr>
        <w:tc>
          <w:tcPr>
            <w:cnfStyle w:val="001000000000" w:firstRow="0" w:lastRow="0" w:firstColumn="1" w:lastColumn="0" w:oddVBand="0" w:evenVBand="0" w:oddHBand="0" w:evenHBand="0" w:firstRowFirstColumn="0" w:firstRowLastColumn="0" w:lastRowFirstColumn="0" w:lastRowLastColumn="0"/>
            <w:tcW w:w="1167" w:type="dxa"/>
            <w:tcPrChange w:id="345" w:author="Phuong Giang" w:date="2012-02-10T22:27:00Z">
              <w:tcPr>
                <w:tcW w:w="1167" w:type="dxa"/>
                <w:shd w:val="clear" w:color="auto" w:fill="auto"/>
              </w:tcPr>
            </w:tcPrChange>
          </w:tcPr>
          <w:p w:rsidR="00015C04" w:rsidRPr="001A0C52" w:rsidRDefault="00015C04" w:rsidP="0098332C">
            <w:pPr>
              <w:cnfStyle w:val="001000100000" w:firstRow="0" w:lastRow="0" w:firstColumn="1" w:lastColumn="0" w:oddVBand="0" w:evenVBand="0" w:oddHBand="1" w:evenHBand="0" w:firstRowFirstColumn="0" w:firstRowLastColumn="0" w:lastRowFirstColumn="0" w:lastRowLastColumn="0"/>
              <w:rPr>
                <w:ins w:id="346" w:author="Red Army" w:date="2012-02-08T19:55:00Z"/>
                <w:rFonts w:ascii="Times New Roman" w:hAnsi="Times New Roman"/>
                <w:sz w:val="24"/>
                <w:rPrChange w:id="347" w:author="Red Army" w:date="2012-02-08T20:12:00Z">
                  <w:rPr>
                    <w:ins w:id="348" w:author="Red Army" w:date="2012-02-08T19:55:00Z"/>
                    <w:rFonts w:ascii="Times New Roman" w:hAnsi="Times New Roman"/>
                  </w:rPr>
                </w:rPrChange>
              </w:rPr>
            </w:pPr>
            <w:ins w:id="349" w:author="Red Army" w:date="2012-02-08T19:55:00Z">
              <w:r w:rsidRPr="001A0C52">
                <w:rPr>
                  <w:rFonts w:ascii="Times New Roman" w:hAnsi="Times New Roman"/>
                  <w:sz w:val="24"/>
                  <w:rPrChange w:id="350" w:author="Red Army" w:date="2012-02-08T20:12:00Z">
                    <w:rPr>
                      <w:rFonts w:ascii="Times New Roman" w:hAnsi="Times New Roman"/>
                    </w:rPr>
                  </w:rPrChange>
                </w:rPr>
                <w:t>8/2</w:t>
              </w:r>
            </w:ins>
          </w:p>
        </w:tc>
        <w:tc>
          <w:tcPr>
            <w:tcW w:w="2145" w:type="dxa"/>
            <w:tcPrChange w:id="351" w:author="Phuong Giang" w:date="2012-02-10T22:27:00Z">
              <w:tcPr>
                <w:tcW w:w="2145"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352" w:author="Red Army" w:date="2012-02-08T19:55:00Z"/>
                <w:rFonts w:ascii="Times New Roman" w:hAnsi="Times New Roman"/>
                <w:sz w:val="24"/>
                <w:rPrChange w:id="353" w:author="Red Army" w:date="2012-02-08T20:12:00Z">
                  <w:rPr>
                    <w:ins w:id="354" w:author="Red Army" w:date="2012-02-08T19:55:00Z"/>
                    <w:rFonts w:ascii="Times New Roman" w:hAnsi="Times New Roman"/>
                  </w:rPr>
                </w:rPrChange>
              </w:rPr>
            </w:pPr>
            <w:ins w:id="355" w:author="Red Army" w:date="2012-02-08T20:07:00Z">
              <w:r w:rsidRPr="001A0C52">
                <w:rPr>
                  <w:rFonts w:ascii="Times New Roman" w:hAnsi="Times New Roman"/>
                  <w:sz w:val="24"/>
                  <w:rPrChange w:id="356" w:author="Red Army" w:date="2012-02-08T20:12:00Z">
                    <w:rPr>
                      <w:rFonts w:ascii="Times New Roman" w:hAnsi="Times New Roman"/>
                    </w:rPr>
                  </w:rPrChange>
                </w:rPr>
                <w:t xml:space="preserve">Modify Documents </w:t>
              </w:r>
            </w:ins>
          </w:p>
        </w:tc>
        <w:tc>
          <w:tcPr>
            <w:tcW w:w="3029" w:type="dxa"/>
            <w:tcPrChange w:id="357" w:author="Phuong Giang" w:date="2012-02-10T22:27:00Z">
              <w:tcPr>
                <w:tcW w:w="3029"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358" w:author="Red Army" w:date="2012-02-08T19:55:00Z"/>
                <w:rFonts w:ascii="Times New Roman" w:hAnsi="Times New Roman"/>
                <w:sz w:val="24"/>
                <w:rPrChange w:id="359" w:author="Red Army" w:date="2012-02-08T20:12:00Z">
                  <w:rPr>
                    <w:ins w:id="360" w:author="Red Army" w:date="2012-02-08T19:55:00Z"/>
                    <w:rFonts w:ascii="Times New Roman" w:hAnsi="Times New Roman"/>
                  </w:rPr>
                </w:rPrChange>
              </w:rPr>
            </w:pPr>
            <w:ins w:id="361" w:author="Red Army" w:date="2012-02-08T20:08:00Z">
              <w:r w:rsidRPr="001A0C52">
                <w:rPr>
                  <w:rFonts w:ascii="Times New Roman" w:hAnsi="Times New Roman"/>
                  <w:sz w:val="24"/>
                  <w:rPrChange w:id="362" w:author="Red Army" w:date="2012-02-08T20:12:00Z">
                    <w:rPr>
                      <w:rFonts w:ascii="Times New Roman" w:hAnsi="Times New Roman"/>
                    </w:rPr>
                  </w:rPrChange>
                </w:rPr>
                <w:t xml:space="preserve">Correct all. </w:t>
              </w:r>
            </w:ins>
          </w:p>
        </w:tc>
        <w:tc>
          <w:tcPr>
            <w:tcW w:w="1300" w:type="dxa"/>
            <w:tcPrChange w:id="363" w:author="Phuong Giang" w:date="2012-02-10T22:27:00Z">
              <w:tcPr>
                <w:tcW w:w="1300"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364" w:author="Red Army" w:date="2012-02-08T19:55:00Z"/>
                <w:rFonts w:ascii="Times New Roman" w:hAnsi="Times New Roman"/>
                <w:sz w:val="24"/>
                <w:rPrChange w:id="365" w:author="Red Army" w:date="2012-02-08T20:12:00Z">
                  <w:rPr>
                    <w:ins w:id="366" w:author="Red Army" w:date="2012-02-08T19:55:00Z"/>
                    <w:rFonts w:ascii="Times New Roman" w:hAnsi="Times New Roman"/>
                  </w:rPr>
                </w:rPrChange>
              </w:rPr>
            </w:pPr>
            <w:ins w:id="367" w:author="Red Army" w:date="2012-02-08T19:55:00Z">
              <w:r w:rsidRPr="001A0C52">
                <w:rPr>
                  <w:rFonts w:ascii="Times New Roman" w:hAnsi="Times New Roman"/>
                  <w:sz w:val="24"/>
                  <w:rPrChange w:id="368" w:author="Red Army" w:date="2012-02-08T20:12:00Z">
                    <w:rPr>
                      <w:rFonts w:ascii="Times New Roman" w:hAnsi="Times New Roman"/>
                    </w:rPr>
                  </w:rPrChange>
                </w:rPr>
                <w:t>QuanTH</w:t>
              </w:r>
            </w:ins>
          </w:p>
        </w:tc>
        <w:tc>
          <w:tcPr>
            <w:tcW w:w="1935" w:type="dxa"/>
            <w:tcPrChange w:id="369" w:author="Phuong Giang" w:date="2012-02-10T22:27:00Z">
              <w:tcPr>
                <w:tcW w:w="1935" w:type="dxa"/>
                <w:shd w:val="clear" w:color="auto" w:fill="auto"/>
              </w:tcPr>
            </w:tcPrChange>
          </w:tcPr>
          <w:p w:rsidR="00015C04" w:rsidRPr="001A0C52" w:rsidRDefault="00015C04" w:rsidP="0098332C">
            <w:pPr>
              <w:cnfStyle w:val="000000100000" w:firstRow="0" w:lastRow="0" w:firstColumn="0" w:lastColumn="0" w:oddVBand="0" w:evenVBand="0" w:oddHBand="1" w:evenHBand="0" w:firstRowFirstColumn="0" w:firstRowLastColumn="0" w:lastRowFirstColumn="0" w:lastRowLastColumn="0"/>
              <w:rPr>
                <w:ins w:id="370" w:author="Red Army" w:date="2012-02-08T19:55:00Z"/>
                <w:rFonts w:ascii="Times New Roman" w:hAnsi="Times New Roman"/>
                <w:sz w:val="24"/>
                <w:rPrChange w:id="371" w:author="Red Army" w:date="2012-02-08T20:12:00Z">
                  <w:rPr>
                    <w:ins w:id="372" w:author="Red Army" w:date="2012-02-08T19:55:00Z"/>
                    <w:rFonts w:ascii="Times New Roman" w:hAnsi="Times New Roman"/>
                  </w:rPr>
                </w:rPrChange>
              </w:rPr>
            </w:pPr>
            <w:ins w:id="373" w:author="Red Army" w:date="2012-02-08T20:06:00Z">
              <w:r w:rsidRPr="001A0C52">
                <w:rPr>
                  <w:rFonts w:ascii="Times New Roman" w:hAnsi="Times New Roman"/>
                  <w:sz w:val="24"/>
                  <w:rPrChange w:id="374" w:author="Red Army" w:date="2012-02-08T20:12:00Z">
                    <w:rPr>
                      <w:rFonts w:ascii="Times New Roman" w:hAnsi="Times New Roman"/>
                    </w:rPr>
                  </w:rPrChange>
                </w:rPr>
                <w:t>0.1</w:t>
              </w:r>
            </w:ins>
          </w:p>
        </w:tc>
      </w:tr>
      <w:tr w:rsidR="00820526" w:rsidRPr="001A0C52" w:rsidTr="00D45924">
        <w:trPr>
          <w:ins w:id="375" w:author="Phuong Giang" w:date="2012-02-10T19:17:00Z"/>
        </w:trPr>
        <w:tc>
          <w:tcPr>
            <w:cnfStyle w:val="001000000000" w:firstRow="0" w:lastRow="0" w:firstColumn="1" w:lastColumn="0" w:oddVBand="0" w:evenVBand="0" w:oddHBand="0" w:evenHBand="0" w:firstRowFirstColumn="0" w:firstRowLastColumn="0" w:lastRowFirstColumn="0" w:lastRowLastColumn="0"/>
            <w:tcW w:w="1167" w:type="dxa"/>
            <w:tcPrChange w:id="376" w:author="Phuong Giang" w:date="2012-02-10T22:27:00Z">
              <w:tcPr>
                <w:tcW w:w="1167" w:type="dxa"/>
                <w:shd w:val="clear" w:color="auto" w:fill="auto"/>
              </w:tcPr>
            </w:tcPrChange>
          </w:tcPr>
          <w:p w:rsidR="00820526" w:rsidRPr="00820526" w:rsidRDefault="00820526" w:rsidP="0098332C">
            <w:pPr>
              <w:rPr>
                <w:ins w:id="377" w:author="Phuong Giang" w:date="2012-02-10T19:17:00Z"/>
                <w:rFonts w:ascii="Times New Roman" w:hAnsi="Times New Roman"/>
                <w:sz w:val="24"/>
              </w:rPr>
            </w:pPr>
            <w:ins w:id="378" w:author="Phuong Giang" w:date="2012-02-10T19:17:00Z">
              <w:r>
                <w:rPr>
                  <w:rFonts w:ascii="Times New Roman" w:hAnsi="Times New Roman"/>
                  <w:sz w:val="24"/>
                </w:rPr>
                <w:t>10/2</w:t>
              </w:r>
            </w:ins>
          </w:p>
        </w:tc>
        <w:tc>
          <w:tcPr>
            <w:tcW w:w="2145" w:type="dxa"/>
            <w:tcPrChange w:id="379" w:author="Phuong Giang" w:date="2012-02-10T22:27:00Z">
              <w:tcPr>
                <w:tcW w:w="2145" w:type="dxa"/>
                <w:shd w:val="clear" w:color="auto" w:fill="auto"/>
              </w:tcPr>
            </w:tcPrChange>
          </w:tcPr>
          <w:p w:rsidR="00820526" w:rsidRPr="00820526" w:rsidRDefault="00820526" w:rsidP="0098332C">
            <w:pPr>
              <w:cnfStyle w:val="000000000000" w:firstRow="0" w:lastRow="0" w:firstColumn="0" w:lastColumn="0" w:oddVBand="0" w:evenVBand="0" w:oddHBand="0" w:evenHBand="0" w:firstRowFirstColumn="0" w:firstRowLastColumn="0" w:lastRowFirstColumn="0" w:lastRowLastColumn="0"/>
              <w:rPr>
                <w:ins w:id="380" w:author="Phuong Giang" w:date="2012-02-10T19:17:00Z"/>
                <w:rFonts w:ascii="Times New Roman" w:hAnsi="Times New Roman"/>
                <w:sz w:val="24"/>
              </w:rPr>
            </w:pPr>
            <w:ins w:id="381" w:author="Phuong Giang" w:date="2012-02-10T19:17:00Z">
              <w:r>
                <w:rPr>
                  <w:rFonts w:ascii="Times New Roman" w:hAnsi="Times New Roman"/>
                  <w:sz w:val="24"/>
                </w:rPr>
                <w:t>System features, Data s</w:t>
              </w:r>
            </w:ins>
            <w:ins w:id="382" w:author="Phuong Giang" w:date="2012-02-10T19:18:00Z">
              <w:r>
                <w:rPr>
                  <w:rFonts w:ascii="Times New Roman" w:hAnsi="Times New Roman"/>
                  <w:sz w:val="24"/>
                </w:rPr>
                <w:t>tructure and user requirement specification</w:t>
              </w:r>
            </w:ins>
          </w:p>
        </w:tc>
        <w:tc>
          <w:tcPr>
            <w:tcW w:w="3029" w:type="dxa"/>
            <w:tcPrChange w:id="383" w:author="Phuong Giang" w:date="2012-02-10T22:27:00Z">
              <w:tcPr>
                <w:tcW w:w="3029" w:type="dxa"/>
                <w:shd w:val="clear" w:color="auto" w:fill="auto"/>
              </w:tcPr>
            </w:tcPrChange>
          </w:tcPr>
          <w:p w:rsidR="00820526" w:rsidRPr="00820526" w:rsidRDefault="00820526" w:rsidP="0098332C">
            <w:pPr>
              <w:cnfStyle w:val="000000000000" w:firstRow="0" w:lastRow="0" w:firstColumn="0" w:lastColumn="0" w:oddVBand="0" w:evenVBand="0" w:oddHBand="0" w:evenHBand="0" w:firstRowFirstColumn="0" w:firstRowLastColumn="0" w:lastRowFirstColumn="0" w:lastRowLastColumn="0"/>
              <w:rPr>
                <w:ins w:id="384" w:author="Phuong Giang" w:date="2012-02-10T19:17:00Z"/>
                <w:rFonts w:ascii="Times New Roman" w:hAnsi="Times New Roman"/>
                <w:sz w:val="24"/>
              </w:rPr>
            </w:pPr>
            <w:ins w:id="385" w:author="Phuong Giang" w:date="2012-02-10T19:17:00Z">
              <w:r>
                <w:rPr>
                  <w:rFonts w:ascii="Times New Roman" w:hAnsi="Times New Roman"/>
                  <w:sz w:val="24"/>
                </w:rPr>
                <w:t>Review &amp; Update Documents</w:t>
              </w:r>
            </w:ins>
          </w:p>
        </w:tc>
        <w:tc>
          <w:tcPr>
            <w:tcW w:w="1300" w:type="dxa"/>
            <w:tcPrChange w:id="386" w:author="Phuong Giang" w:date="2012-02-10T22:27:00Z">
              <w:tcPr>
                <w:tcW w:w="1300" w:type="dxa"/>
                <w:shd w:val="clear" w:color="auto" w:fill="auto"/>
              </w:tcPr>
            </w:tcPrChange>
          </w:tcPr>
          <w:p w:rsidR="00820526" w:rsidRPr="00820526" w:rsidRDefault="00820526" w:rsidP="0098332C">
            <w:pPr>
              <w:cnfStyle w:val="000000000000" w:firstRow="0" w:lastRow="0" w:firstColumn="0" w:lastColumn="0" w:oddVBand="0" w:evenVBand="0" w:oddHBand="0" w:evenHBand="0" w:firstRowFirstColumn="0" w:firstRowLastColumn="0" w:lastRowFirstColumn="0" w:lastRowLastColumn="0"/>
              <w:rPr>
                <w:ins w:id="387" w:author="Phuong Giang" w:date="2012-02-10T19:17:00Z"/>
                <w:rFonts w:ascii="Times New Roman" w:hAnsi="Times New Roman"/>
                <w:sz w:val="24"/>
              </w:rPr>
            </w:pPr>
            <w:ins w:id="388" w:author="Phuong Giang" w:date="2012-02-10T19:18:00Z">
              <w:r>
                <w:rPr>
                  <w:rFonts w:ascii="Times New Roman" w:hAnsi="Times New Roman"/>
                  <w:sz w:val="24"/>
                </w:rPr>
                <w:t>GiangLP</w:t>
              </w:r>
            </w:ins>
          </w:p>
        </w:tc>
        <w:tc>
          <w:tcPr>
            <w:tcW w:w="1935" w:type="dxa"/>
            <w:tcPrChange w:id="389" w:author="Phuong Giang" w:date="2012-02-10T22:27:00Z">
              <w:tcPr>
                <w:tcW w:w="1935" w:type="dxa"/>
                <w:shd w:val="clear" w:color="auto" w:fill="auto"/>
              </w:tcPr>
            </w:tcPrChange>
          </w:tcPr>
          <w:p w:rsidR="00820526" w:rsidRPr="00820526" w:rsidRDefault="00820526" w:rsidP="0098332C">
            <w:pPr>
              <w:cnfStyle w:val="000000000000" w:firstRow="0" w:lastRow="0" w:firstColumn="0" w:lastColumn="0" w:oddVBand="0" w:evenVBand="0" w:oddHBand="0" w:evenHBand="0" w:firstRowFirstColumn="0" w:firstRowLastColumn="0" w:lastRowFirstColumn="0" w:lastRowLastColumn="0"/>
              <w:rPr>
                <w:ins w:id="390" w:author="Phuong Giang" w:date="2012-02-10T19:17:00Z"/>
                <w:rFonts w:ascii="Times New Roman" w:hAnsi="Times New Roman"/>
                <w:sz w:val="24"/>
              </w:rPr>
            </w:pPr>
            <w:ins w:id="391" w:author="Phuong Giang" w:date="2012-02-10T19:18:00Z">
              <w:r>
                <w:rPr>
                  <w:rFonts w:ascii="Times New Roman" w:hAnsi="Times New Roman"/>
                  <w:sz w:val="24"/>
                </w:rPr>
                <w:t>0.1</w:t>
              </w:r>
            </w:ins>
          </w:p>
        </w:tc>
      </w:tr>
    </w:tbl>
    <w:p w:rsidR="006E25C4" w:rsidRPr="001A0C52" w:rsidRDefault="006E25C4">
      <w:pPr>
        <w:rPr>
          <w:rFonts w:ascii="Times New Roman" w:hAnsi="Times New Roman"/>
          <w:b/>
          <w:sz w:val="24"/>
          <w:rPrChange w:id="392" w:author="Red Army" w:date="2012-02-08T20:12:00Z">
            <w:rPr>
              <w:rFonts w:ascii="Times New Roman" w:hAnsi="Times New Roman"/>
              <w:b/>
            </w:rPr>
          </w:rPrChange>
        </w:rPr>
      </w:pPr>
    </w:p>
    <w:p w:rsidR="006E25C4" w:rsidRPr="001A0C52" w:rsidRDefault="006E25C4">
      <w:pPr>
        <w:rPr>
          <w:rFonts w:ascii="Times New Roman" w:hAnsi="Times New Roman"/>
          <w:sz w:val="24"/>
          <w:rPrChange w:id="393" w:author="Red Army" w:date="2012-02-08T20:12:00Z">
            <w:rPr>
              <w:rFonts w:ascii="Times New Roman" w:hAnsi="Times New Roman"/>
            </w:rPr>
          </w:rPrChange>
        </w:rPr>
      </w:pPr>
      <w:r w:rsidRPr="001A0C52">
        <w:rPr>
          <w:rFonts w:ascii="Times New Roman" w:hAnsi="Times New Roman"/>
          <w:sz w:val="24"/>
          <w:rPrChange w:id="394" w:author="Red Army" w:date="2012-02-08T20:12:00Z">
            <w:rPr>
              <w:rFonts w:ascii="Times New Roman" w:hAnsi="Times New Roman"/>
            </w:rPr>
          </w:rPrChange>
        </w:rPr>
        <w:br w:type="page"/>
      </w:r>
    </w:p>
    <w:p w:rsidR="006E25C4" w:rsidRPr="001A0C52" w:rsidDel="00820526" w:rsidRDefault="006E25C4" w:rsidP="00D25206">
      <w:pPr>
        <w:pStyle w:val="Heading1"/>
        <w:rPr>
          <w:del w:id="395" w:author="Phuong Giang" w:date="2012-02-10T19:18:00Z"/>
          <w:rFonts w:ascii="Times New Roman" w:hAnsi="Times New Roman"/>
          <w:sz w:val="30"/>
          <w:rPrChange w:id="396" w:author="Red Army" w:date="2012-02-08T20:12:00Z">
            <w:rPr>
              <w:del w:id="397" w:author="Phuong Giang" w:date="2012-02-10T19:18:00Z"/>
              <w:rFonts w:ascii="Times New Roman" w:hAnsi="Times New Roman"/>
            </w:rPr>
          </w:rPrChange>
        </w:rPr>
      </w:pPr>
      <w:bookmarkStart w:id="398" w:name="_Toc314768294"/>
      <w:bookmarkStart w:id="399" w:name="_Toc316495234"/>
      <w:del w:id="400" w:author="Phuong Giang" w:date="2012-02-10T19:18:00Z">
        <w:r w:rsidRPr="001A0C52" w:rsidDel="00820526">
          <w:rPr>
            <w:rFonts w:ascii="Times New Roman" w:hAnsi="Times New Roman"/>
            <w:sz w:val="30"/>
            <w:rPrChange w:id="401" w:author="Red Army" w:date="2012-02-08T20:12:00Z">
              <w:rPr>
                <w:rFonts w:ascii="Times New Roman" w:hAnsi="Times New Roman"/>
              </w:rPr>
            </w:rPrChange>
          </w:rPr>
          <w:lastRenderedPageBreak/>
          <w:delText>Table of Contents</w:delText>
        </w:r>
        <w:bookmarkEnd w:id="398"/>
        <w:bookmarkEnd w:id="399"/>
      </w:del>
    </w:p>
    <w:p w:rsidR="001A0C52" w:rsidRPr="001A0C52" w:rsidDel="00820526" w:rsidRDefault="006E25C4">
      <w:pPr>
        <w:pStyle w:val="TOC1"/>
        <w:tabs>
          <w:tab w:val="right" w:leader="dot" w:pos="9912"/>
        </w:tabs>
        <w:rPr>
          <w:ins w:id="402" w:author="Red Army" w:date="2012-02-08T20:11:00Z"/>
          <w:del w:id="403" w:author="Phuong Giang" w:date="2012-02-10T19:18:00Z"/>
          <w:rFonts w:ascii="Times New Roman" w:eastAsiaTheme="minorEastAsia" w:hAnsi="Times New Roman"/>
          <w:noProof/>
          <w:sz w:val="24"/>
          <w:lang w:eastAsia="ja-JP"/>
          <w:rPrChange w:id="404" w:author="Red Army" w:date="2012-02-08T20:12:00Z">
            <w:rPr>
              <w:ins w:id="405" w:author="Red Army" w:date="2012-02-08T20:11:00Z"/>
              <w:del w:id="406" w:author="Phuong Giang" w:date="2012-02-10T19:18:00Z"/>
              <w:rFonts w:asciiTheme="minorHAnsi" w:eastAsiaTheme="minorEastAsia" w:hAnsiTheme="minorHAnsi" w:cstheme="minorBidi"/>
              <w:noProof/>
              <w:lang w:eastAsia="ja-JP"/>
            </w:rPr>
          </w:rPrChange>
        </w:rPr>
      </w:pPr>
      <w:del w:id="407" w:author="Phuong Giang" w:date="2012-02-10T19:18:00Z">
        <w:r w:rsidRPr="001A0C52" w:rsidDel="00820526">
          <w:rPr>
            <w:rFonts w:ascii="Times New Roman" w:hAnsi="Times New Roman"/>
            <w:sz w:val="24"/>
            <w:rPrChange w:id="408" w:author="Red Army" w:date="2012-02-08T20:12:00Z">
              <w:rPr>
                <w:rFonts w:ascii="Times New Roman" w:hAnsi="Times New Roman"/>
                <w:b/>
                <w:bCs/>
                <w:noProof/>
              </w:rPr>
            </w:rPrChange>
          </w:rPr>
          <w:fldChar w:fldCharType="begin"/>
        </w:r>
        <w:r w:rsidRPr="001A0C52" w:rsidDel="00820526">
          <w:rPr>
            <w:rFonts w:ascii="Times New Roman" w:hAnsi="Times New Roman"/>
            <w:sz w:val="24"/>
            <w:rPrChange w:id="409" w:author="Red Army" w:date="2012-02-08T20:12:00Z">
              <w:rPr>
                <w:rFonts w:ascii="Times New Roman" w:hAnsi="Times New Roman"/>
              </w:rPr>
            </w:rPrChange>
          </w:rPr>
          <w:delInstrText xml:space="preserve"> TOC \o "1-3" \h \z \u </w:delInstrText>
        </w:r>
        <w:r w:rsidRPr="001A0C52" w:rsidDel="00820526">
          <w:rPr>
            <w:rFonts w:ascii="Times New Roman" w:hAnsi="Times New Roman"/>
            <w:sz w:val="24"/>
            <w:rPrChange w:id="410" w:author="Red Army" w:date="2012-02-08T20:12:00Z">
              <w:rPr>
                <w:rFonts w:ascii="Times New Roman" w:hAnsi="Times New Roman"/>
                <w:b/>
                <w:bCs/>
                <w:noProof/>
              </w:rPr>
            </w:rPrChange>
          </w:rPr>
          <w:fldChar w:fldCharType="separate"/>
        </w:r>
      </w:del>
      <w:ins w:id="411" w:author="Red Army" w:date="2012-02-08T20:11:00Z">
        <w:del w:id="412" w:author="Phuong Giang" w:date="2012-02-10T19:18:00Z">
          <w:r w:rsidR="001A0C52" w:rsidRPr="001A0C52" w:rsidDel="00820526">
            <w:rPr>
              <w:rStyle w:val="Hyperlink"/>
              <w:rFonts w:ascii="Times New Roman" w:hAnsi="Times New Roman"/>
              <w:noProof/>
              <w:sz w:val="24"/>
              <w:rPrChange w:id="413" w:author="Red Army" w:date="2012-02-08T20:12:00Z">
                <w:rPr>
                  <w:rStyle w:val="Hyperlink"/>
                  <w:noProof/>
                </w:rPr>
              </w:rPrChange>
            </w:rPr>
            <w:fldChar w:fldCharType="begin"/>
          </w:r>
          <w:r w:rsidR="001A0C52" w:rsidRPr="001A0C52" w:rsidDel="00820526">
            <w:rPr>
              <w:rStyle w:val="Hyperlink"/>
              <w:rFonts w:ascii="Times New Roman" w:hAnsi="Times New Roman"/>
              <w:noProof/>
              <w:sz w:val="24"/>
              <w:rPrChange w:id="414" w:author="Red Army" w:date="2012-02-08T20:12:00Z">
                <w:rPr>
                  <w:rStyle w:val="Hyperlink"/>
                  <w:noProof/>
                </w:rPr>
              </w:rPrChange>
            </w:rPr>
            <w:delInstrText xml:space="preserve"> </w:delInstrText>
          </w:r>
          <w:r w:rsidR="001A0C52" w:rsidRPr="001A0C52" w:rsidDel="00820526">
            <w:rPr>
              <w:rFonts w:ascii="Times New Roman" w:hAnsi="Times New Roman"/>
              <w:noProof/>
              <w:sz w:val="24"/>
              <w:rPrChange w:id="415" w:author="Red Army" w:date="2012-02-08T20:12:00Z">
                <w:rPr>
                  <w:noProof/>
                </w:rPr>
              </w:rPrChange>
            </w:rPr>
            <w:delInstrText>HYPERLINK \l "_Toc316495234"</w:delInstrText>
          </w:r>
          <w:r w:rsidR="001A0C52" w:rsidRPr="001A0C52" w:rsidDel="00820526">
            <w:rPr>
              <w:rStyle w:val="Hyperlink"/>
              <w:rFonts w:ascii="Times New Roman" w:hAnsi="Times New Roman"/>
              <w:noProof/>
              <w:sz w:val="24"/>
              <w:rPrChange w:id="416" w:author="Red Army" w:date="2012-02-08T20:12:00Z">
                <w:rPr>
                  <w:rStyle w:val="Hyperlink"/>
                  <w:noProof/>
                </w:rPr>
              </w:rPrChange>
            </w:rPr>
            <w:delInstrText xml:space="preserve"> </w:delInstrText>
          </w:r>
          <w:r w:rsidR="001A0C52" w:rsidRPr="001A0C52" w:rsidDel="00820526">
            <w:rPr>
              <w:rStyle w:val="Hyperlink"/>
              <w:rFonts w:ascii="Times New Roman" w:hAnsi="Times New Roman"/>
              <w:noProof/>
              <w:sz w:val="24"/>
              <w:rPrChange w:id="417" w:author="Red Army" w:date="2012-02-08T20:12:00Z">
                <w:rPr>
                  <w:rStyle w:val="Hyperlink"/>
                  <w:noProof/>
                </w:rPr>
              </w:rPrChange>
            </w:rPr>
            <w:fldChar w:fldCharType="separate"/>
          </w:r>
          <w:r w:rsidR="001A0C52" w:rsidRPr="001A0C52" w:rsidDel="00820526">
            <w:rPr>
              <w:rStyle w:val="Hyperlink"/>
              <w:rFonts w:ascii="Times New Roman" w:hAnsi="Times New Roman"/>
              <w:noProof/>
              <w:sz w:val="24"/>
              <w:rPrChange w:id="418" w:author="Red Army" w:date="2012-02-08T20:12:00Z">
                <w:rPr>
                  <w:rStyle w:val="Hyperlink"/>
                  <w:rFonts w:ascii="Times New Roman" w:hAnsi="Times New Roman"/>
                  <w:noProof/>
                </w:rPr>
              </w:rPrChange>
            </w:rPr>
            <w:delText>Table of Contents</w:delText>
          </w:r>
          <w:r w:rsidR="001A0C52" w:rsidRPr="001A0C52" w:rsidDel="00820526">
            <w:rPr>
              <w:rFonts w:ascii="Times New Roman" w:hAnsi="Times New Roman"/>
              <w:noProof/>
              <w:webHidden/>
              <w:sz w:val="24"/>
              <w:rPrChange w:id="419" w:author="Red Army" w:date="2012-02-08T20:12:00Z">
                <w:rPr>
                  <w:noProof/>
                  <w:webHidden/>
                </w:rPr>
              </w:rPrChange>
            </w:rPr>
            <w:tab/>
          </w:r>
          <w:r w:rsidR="001A0C52" w:rsidRPr="001A0C52" w:rsidDel="00820526">
            <w:rPr>
              <w:rFonts w:ascii="Times New Roman" w:hAnsi="Times New Roman"/>
              <w:noProof/>
              <w:webHidden/>
              <w:sz w:val="24"/>
              <w:rPrChange w:id="420" w:author="Red Army" w:date="2012-02-08T20:12:00Z">
                <w:rPr>
                  <w:noProof/>
                  <w:webHidden/>
                </w:rPr>
              </w:rPrChange>
            </w:rPr>
            <w:fldChar w:fldCharType="begin"/>
          </w:r>
          <w:r w:rsidR="001A0C52" w:rsidRPr="001A0C52" w:rsidDel="00820526">
            <w:rPr>
              <w:rFonts w:ascii="Times New Roman" w:hAnsi="Times New Roman"/>
              <w:noProof/>
              <w:webHidden/>
              <w:sz w:val="24"/>
              <w:rPrChange w:id="421" w:author="Red Army" w:date="2012-02-08T20:12:00Z">
                <w:rPr>
                  <w:noProof/>
                  <w:webHidden/>
                </w:rPr>
              </w:rPrChange>
            </w:rPr>
            <w:delInstrText xml:space="preserve"> PAGEREF _Toc316495234 \h </w:delInstrText>
          </w:r>
        </w:del>
      </w:ins>
      <w:del w:id="422" w:author="Phuong Giang" w:date="2012-02-10T19:18:00Z">
        <w:r w:rsidR="001A0C52" w:rsidRPr="001A0C52" w:rsidDel="00820526">
          <w:rPr>
            <w:rFonts w:ascii="Times New Roman" w:hAnsi="Times New Roman"/>
            <w:noProof/>
            <w:webHidden/>
            <w:sz w:val="24"/>
            <w:rPrChange w:id="423" w:author="Red Army" w:date="2012-02-08T20:12:00Z">
              <w:rPr>
                <w:rFonts w:ascii="Times New Roman" w:hAnsi="Times New Roman"/>
                <w:noProof/>
                <w:webHidden/>
                <w:sz w:val="24"/>
              </w:rPr>
            </w:rPrChange>
          </w:rPr>
        </w:r>
        <w:r w:rsidR="001A0C52" w:rsidRPr="001A0C52" w:rsidDel="00820526">
          <w:rPr>
            <w:rFonts w:ascii="Times New Roman" w:hAnsi="Times New Roman"/>
            <w:noProof/>
            <w:webHidden/>
            <w:sz w:val="24"/>
            <w:rPrChange w:id="424" w:author="Red Army" w:date="2012-02-08T20:12:00Z">
              <w:rPr>
                <w:noProof/>
                <w:webHidden/>
              </w:rPr>
            </w:rPrChange>
          </w:rPr>
          <w:fldChar w:fldCharType="separate"/>
        </w:r>
      </w:del>
      <w:ins w:id="425" w:author="Red Army" w:date="2012-02-08T20:11:00Z">
        <w:del w:id="426" w:author="Phuong Giang" w:date="2012-02-10T19:18:00Z">
          <w:r w:rsidR="001A0C52" w:rsidRPr="001A0C52" w:rsidDel="00820526">
            <w:rPr>
              <w:rFonts w:ascii="Times New Roman" w:hAnsi="Times New Roman"/>
              <w:noProof/>
              <w:webHidden/>
              <w:sz w:val="24"/>
              <w:rPrChange w:id="427" w:author="Red Army" w:date="2012-02-08T20:12:00Z">
                <w:rPr>
                  <w:noProof/>
                  <w:webHidden/>
                </w:rPr>
              </w:rPrChange>
            </w:rPr>
            <w:delText>2</w:delText>
          </w:r>
          <w:r w:rsidR="001A0C52" w:rsidRPr="001A0C52" w:rsidDel="00820526">
            <w:rPr>
              <w:rFonts w:ascii="Times New Roman" w:hAnsi="Times New Roman"/>
              <w:noProof/>
              <w:webHidden/>
              <w:sz w:val="24"/>
              <w:rPrChange w:id="428" w:author="Red Army" w:date="2012-02-08T20:12:00Z">
                <w:rPr>
                  <w:noProof/>
                  <w:webHidden/>
                </w:rPr>
              </w:rPrChange>
            </w:rPr>
            <w:fldChar w:fldCharType="end"/>
          </w:r>
          <w:r w:rsidR="001A0C52" w:rsidRPr="001A0C52" w:rsidDel="00820526">
            <w:rPr>
              <w:rStyle w:val="Hyperlink"/>
              <w:rFonts w:ascii="Times New Roman" w:hAnsi="Times New Roman"/>
              <w:noProof/>
              <w:sz w:val="24"/>
              <w:rPrChange w:id="429" w:author="Red Army" w:date="2012-02-08T20:12:00Z">
                <w:rPr>
                  <w:rStyle w:val="Hyperlink"/>
                  <w:noProof/>
                </w:rPr>
              </w:rPrChange>
            </w:rPr>
            <w:fldChar w:fldCharType="end"/>
          </w:r>
        </w:del>
      </w:ins>
    </w:p>
    <w:p w:rsidR="001A0C52" w:rsidRPr="001A0C52" w:rsidDel="00820526" w:rsidRDefault="001A0C52">
      <w:pPr>
        <w:pStyle w:val="TOC1"/>
        <w:tabs>
          <w:tab w:val="left" w:pos="440"/>
          <w:tab w:val="right" w:leader="dot" w:pos="9912"/>
        </w:tabs>
        <w:rPr>
          <w:ins w:id="430" w:author="Red Army" w:date="2012-02-08T20:11:00Z"/>
          <w:del w:id="431" w:author="Phuong Giang" w:date="2012-02-10T19:18:00Z"/>
          <w:rFonts w:ascii="Times New Roman" w:eastAsiaTheme="minorEastAsia" w:hAnsi="Times New Roman"/>
          <w:noProof/>
          <w:sz w:val="24"/>
          <w:lang w:eastAsia="ja-JP"/>
          <w:rPrChange w:id="432" w:author="Red Army" w:date="2012-02-08T20:12:00Z">
            <w:rPr>
              <w:ins w:id="433" w:author="Red Army" w:date="2012-02-08T20:11:00Z"/>
              <w:del w:id="434" w:author="Phuong Giang" w:date="2012-02-10T19:18:00Z"/>
              <w:rFonts w:asciiTheme="minorHAnsi" w:eastAsiaTheme="minorEastAsia" w:hAnsiTheme="minorHAnsi" w:cstheme="minorBidi"/>
              <w:noProof/>
              <w:lang w:eastAsia="ja-JP"/>
            </w:rPr>
          </w:rPrChange>
        </w:rPr>
      </w:pPr>
      <w:ins w:id="435" w:author="Red Army" w:date="2012-02-08T20:11:00Z">
        <w:del w:id="436" w:author="Phuong Giang" w:date="2012-02-10T19:18:00Z">
          <w:r w:rsidRPr="001A0C52" w:rsidDel="00820526">
            <w:rPr>
              <w:rStyle w:val="Hyperlink"/>
              <w:rFonts w:ascii="Times New Roman" w:hAnsi="Times New Roman"/>
              <w:noProof/>
              <w:sz w:val="24"/>
              <w:rPrChange w:id="437" w:author="Red Army" w:date="2012-02-08T20:12:00Z">
                <w:rPr>
                  <w:rStyle w:val="Hyperlink"/>
                  <w:noProof/>
                </w:rPr>
              </w:rPrChange>
            </w:rPr>
            <w:fldChar w:fldCharType="begin"/>
          </w:r>
          <w:r w:rsidRPr="001A0C52" w:rsidDel="00820526">
            <w:rPr>
              <w:rStyle w:val="Hyperlink"/>
              <w:rFonts w:ascii="Times New Roman" w:hAnsi="Times New Roman"/>
              <w:noProof/>
              <w:sz w:val="24"/>
              <w:rPrChange w:id="438" w:author="Red Army" w:date="2012-02-08T20:12:00Z">
                <w:rPr>
                  <w:rStyle w:val="Hyperlink"/>
                  <w:noProof/>
                </w:rPr>
              </w:rPrChange>
            </w:rPr>
            <w:delInstrText xml:space="preserve"> </w:delInstrText>
          </w:r>
          <w:r w:rsidRPr="001A0C52" w:rsidDel="00820526">
            <w:rPr>
              <w:rFonts w:ascii="Times New Roman" w:hAnsi="Times New Roman"/>
              <w:noProof/>
              <w:sz w:val="24"/>
              <w:rPrChange w:id="439" w:author="Red Army" w:date="2012-02-08T20:12:00Z">
                <w:rPr>
                  <w:noProof/>
                </w:rPr>
              </w:rPrChange>
            </w:rPr>
            <w:delInstrText>HYPERLINK \l "_Toc316495235"</w:delInstrText>
          </w:r>
          <w:r w:rsidRPr="001A0C52" w:rsidDel="00820526">
            <w:rPr>
              <w:rStyle w:val="Hyperlink"/>
              <w:rFonts w:ascii="Times New Roman" w:hAnsi="Times New Roman"/>
              <w:noProof/>
              <w:sz w:val="24"/>
              <w:rPrChange w:id="440"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441" w:author="Red Army" w:date="2012-02-08T20:12:00Z">
                <w:rPr>
                  <w:rStyle w:val="Hyperlink"/>
                  <w:noProof/>
                </w:rPr>
              </w:rPrChange>
            </w:rPr>
            <w:fldChar w:fldCharType="separate"/>
          </w:r>
          <w:r w:rsidRPr="001A0C52" w:rsidDel="00820526">
            <w:rPr>
              <w:rStyle w:val="Hyperlink"/>
              <w:rFonts w:ascii="Times New Roman" w:hAnsi="Times New Roman"/>
              <w:noProof/>
              <w:sz w:val="24"/>
              <w:rPrChange w:id="442" w:author="Red Army" w:date="2012-02-08T20:12:00Z">
                <w:rPr>
                  <w:rStyle w:val="Hyperlink"/>
                  <w:rFonts w:ascii="Times New Roman" w:hAnsi="Times New Roman"/>
                  <w:noProof/>
                </w:rPr>
              </w:rPrChange>
            </w:rPr>
            <w:delText>I.</w:delText>
          </w:r>
          <w:r w:rsidRPr="001A0C52" w:rsidDel="00820526">
            <w:rPr>
              <w:rFonts w:ascii="Times New Roman" w:eastAsiaTheme="minorEastAsia" w:hAnsi="Times New Roman"/>
              <w:noProof/>
              <w:sz w:val="24"/>
              <w:lang w:eastAsia="ja-JP"/>
              <w:rPrChange w:id="443"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444" w:author="Red Army" w:date="2012-02-08T20:12:00Z">
                <w:rPr>
                  <w:rStyle w:val="Hyperlink"/>
                  <w:rFonts w:ascii="Times New Roman" w:hAnsi="Times New Roman"/>
                  <w:noProof/>
                </w:rPr>
              </w:rPrChange>
            </w:rPr>
            <w:delText>User Requirement Specification</w:delText>
          </w:r>
          <w:r w:rsidRPr="001A0C52" w:rsidDel="00820526">
            <w:rPr>
              <w:rFonts w:ascii="Times New Roman" w:hAnsi="Times New Roman"/>
              <w:noProof/>
              <w:webHidden/>
              <w:sz w:val="24"/>
              <w:rPrChange w:id="445" w:author="Red Army" w:date="2012-02-08T20:12:00Z">
                <w:rPr>
                  <w:noProof/>
                  <w:webHidden/>
                </w:rPr>
              </w:rPrChange>
            </w:rPr>
            <w:tab/>
          </w:r>
          <w:r w:rsidRPr="001A0C52" w:rsidDel="00820526">
            <w:rPr>
              <w:rFonts w:ascii="Times New Roman" w:hAnsi="Times New Roman"/>
              <w:noProof/>
              <w:webHidden/>
              <w:sz w:val="24"/>
              <w:rPrChange w:id="446" w:author="Red Army" w:date="2012-02-08T20:12:00Z">
                <w:rPr>
                  <w:noProof/>
                  <w:webHidden/>
                </w:rPr>
              </w:rPrChange>
            </w:rPr>
            <w:fldChar w:fldCharType="begin"/>
          </w:r>
          <w:r w:rsidRPr="001A0C52" w:rsidDel="00820526">
            <w:rPr>
              <w:rFonts w:ascii="Times New Roman" w:hAnsi="Times New Roman"/>
              <w:noProof/>
              <w:webHidden/>
              <w:sz w:val="24"/>
              <w:rPrChange w:id="447" w:author="Red Army" w:date="2012-02-08T20:12:00Z">
                <w:rPr>
                  <w:noProof/>
                  <w:webHidden/>
                </w:rPr>
              </w:rPrChange>
            </w:rPr>
            <w:delInstrText xml:space="preserve"> PAGEREF _Toc316495235 \h </w:delInstrText>
          </w:r>
        </w:del>
      </w:ins>
      <w:del w:id="448" w:author="Phuong Giang" w:date="2012-02-10T19:18:00Z">
        <w:r w:rsidRPr="001A0C52" w:rsidDel="00820526">
          <w:rPr>
            <w:rFonts w:ascii="Times New Roman" w:hAnsi="Times New Roman"/>
            <w:noProof/>
            <w:webHidden/>
            <w:sz w:val="24"/>
            <w:rPrChange w:id="449"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450" w:author="Red Army" w:date="2012-02-08T20:12:00Z">
              <w:rPr>
                <w:noProof/>
                <w:webHidden/>
              </w:rPr>
            </w:rPrChange>
          </w:rPr>
          <w:fldChar w:fldCharType="separate"/>
        </w:r>
      </w:del>
      <w:ins w:id="451" w:author="Red Army" w:date="2012-02-08T20:11:00Z">
        <w:del w:id="452" w:author="Phuong Giang" w:date="2012-02-10T19:18:00Z">
          <w:r w:rsidRPr="001A0C52" w:rsidDel="00820526">
            <w:rPr>
              <w:rFonts w:ascii="Times New Roman" w:hAnsi="Times New Roman"/>
              <w:noProof/>
              <w:webHidden/>
              <w:sz w:val="24"/>
              <w:rPrChange w:id="453" w:author="Red Army" w:date="2012-02-08T20:12:00Z">
                <w:rPr>
                  <w:noProof/>
                  <w:webHidden/>
                </w:rPr>
              </w:rPrChange>
            </w:rPr>
            <w:delText>3</w:delText>
          </w:r>
          <w:r w:rsidRPr="001A0C52" w:rsidDel="00820526">
            <w:rPr>
              <w:rFonts w:ascii="Times New Roman" w:hAnsi="Times New Roman"/>
              <w:noProof/>
              <w:webHidden/>
              <w:sz w:val="24"/>
              <w:rPrChange w:id="454" w:author="Red Army" w:date="2012-02-08T20:12:00Z">
                <w:rPr>
                  <w:noProof/>
                  <w:webHidden/>
                </w:rPr>
              </w:rPrChange>
            </w:rPr>
            <w:fldChar w:fldCharType="end"/>
          </w:r>
          <w:r w:rsidRPr="001A0C52" w:rsidDel="00820526">
            <w:rPr>
              <w:rStyle w:val="Hyperlink"/>
              <w:rFonts w:ascii="Times New Roman" w:hAnsi="Times New Roman"/>
              <w:noProof/>
              <w:sz w:val="24"/>
              <w:rPrChange w:id="455" w:author="Red Army" w:date="2012-02-08T20:12:00Z">
                <w:rPr>
                  <w:rStyle w:val="Hyperlink"/>
                  <w:noProof/>
                </w:rPr>
              </w:rPrChange>
            </w:rPr>
            <w:fldChar w:fldCharType="end"/>
          </w:r>
        </w:del>
      </w:ins>
    </w:p>
    <w:p w:rsidR="001A0C52" w:rsidRPr="001A0C52" w:rsidDel="00820526" w:rsidRDefault="001A0C52">
      <w:pPr>
        <w:pStyle w:val="TOC2"/>
        <w:tabs>
          <w:tab w:val="left" w:pos="660"/>
          <w:tab w:val="right" w:leader="dot" w:pos="9912"/>
        </w:tabs>
        <w:rPr>
          <w:ins w:id="456" w:author="Red Army" w:date="2012-02-08T20:11:00Z"/>
          <w:del w:id="457" w:author="Phuong Giang" w:date="2012-02-10T19:18:00Z"/>
          <w:rFonts w:ascii="Times New Roman" w:eastAsiaTheme="minorEastAsia" w:hAnsi="Times New Roman"/>
          <w:noProof/>
          <w:sz w:val="24"/>
          <w:lang w:eastAsia="ja-JP"/>
          <w:rPrChange w:id="458" w:author="Red Army" w:date="2012-02-08T20:12:00Z">
            <w:rPr>
              <w:ins w:id="459" w:author="Red Army" w:date="2012-02-08T20:11:00Z"/>
              <w:del w:id="460" w:author="Phuong Giang" w:date="2012-02-10T19:18:00Z"/>
              <w:rFonts w:asciiTheme="minorHAnsi" w:eastAsiaTheme="minorEastAsia" w:hAnsiTheme="minorHAnsi" w:cstheme="minorBidi"/>
              <w:noProof/>
              <w:lang w:eastAsia="ja-JP"/>
            </w:rPr>
          </w:rPrChange>
        </w:rPr>
      </w:pPr>
      <w:ins w:id="461" w:author="Red Army" w:date="2012-02-08T20:11:00Z">
        <w:del w:id="462" w:author="Phuong Giang" w:date="2012-02-10T19:18:00Z">
          <w:r w:rsidRPr="001A0C52" w:rsidDel="00820526">
            <w:rPr>
              <w:rStyle w:val="Hyperlink"/>
              <w:rFonts w:ascii="Times New Roman" w:hAnsi="Times New Roman"/>
              <w:noProof/>
              <w:sz w:val="24"/>
              <w:rPrChange w:id="463" w:author="Red Army" w:date="2012-02-08T20:12:00Z">
                <w:rPr>
                  <w:rStyle w:val="Hyperlink"/>
                  <w:noProof/>
                </w:rPr>
              </w:rPrChange>
            </w:rPr>
            <w:fldChar w:fldCharType="begin"/>
          </w:r>
          <w:r w:rsidRPr="001A0C52" w:rsidDel="00820526">
            <w:rPr>
              <w:rStyle w:val="Hyperlink"/>
              <w:rFonts w:ascii="Times New Roman" w:hAnsi="Times New Roman"/>
              <w:noProof/>
              <w:sz w:val="24"/>
              <w:rPrChange w:id="464" w:author="Red Army" w:date="2012-02-08T20:12:00Z">
                <w:rPr>
                  <w:rStyle w:val="Hyperlink"/>
                  <w:noProof/>
                </w:rPr>
              </w:rPrChange>
            </w:rPr>
            <w:delInstrText xml:space="preserve"> </w:delInstrText>
          </w:r>
          <w:r w:rsidRPr="001A0C52" w:rsidDel="00820526">
            <w:rPr>
              <w:rFonts w:ascii="Times New Roman" w:hAnsi="Times New Roman"/>
              <w:noProof/>
              <w:sz w:val="24"/>
              <w:rPrChange w:id="465" w:author="Red Army" w:date="2012-02-08T20:12:00Z">
                <w:rPr>
                  <w:noProof/>
                </w:rPr>
              </w:rPrChange>
            </w:rPr>
            <w:delInstrText>HYPERLINK \l "_Toc316495236"</w:delInstrText>
          </w:r>
          <w:r w:rsidRPr="001A0C52" w:rsidDel="00820526">
            <w:rPr>
              <w:rStyle w:val="Hyperlink"/>
              <w:rFonts w:ascii="Times New Roman" w:hAnsi="Times New Roman"/>
              <w:noProof/>
              <w:sz w:val="24"/>
              <w:rPrChange w:id="466"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467" w:author="Red Army" w:date="2012-02-08T20:12:00Z">
                <w:rPr>
                  <w:rStyle w:val="Hyperlink"/>
                  <w:noProof/>
                </w:rPr>
              </w:rPrChange>
            </w:rPr>
            <w:fldChar w:fldCharType="separate"/>
          </w:r>
          <w:r w:rsidRPr="001A0C52" w:rsidDel="00820526">
            <w:rPr>
              <w:rStyle w:val="Hyperlink"/>
              <w:rFonts w:ascii="Times New Roman" w:hAnsi="Times New Roman"/>
              <w:noProof/>
              <w:sz w:val="24"/>
              <w:rPrChange w:id="468" w:author="Red Army" w:date="2012-02-08T20:12:00Z">
                <w:rPr>
                  <w:rStyle w:val="Hyperlink"/>
                  <w:rFonts w:ascii="Times New Roman" w:hAnsi="Times New Roman"/>
                  <w:noProof/>
                </w:rPr>
              </w:rPrChange>
            </w:rPr>
            <w:delText>1.</w:delText>
          </w:r>
          <w:r w:rsidRPr="001A0C52" w:rsidDel="00820526">
            <w:rPr>
              <w:rFonts w:ascii="Times New Roman" w:eastAsiaTheme="minorEastAsia" w:hAnsi="Times New Roman"/>
              <w:noProof/>
              <w:sz w:val="24"/>
              <w:lang w:eastAsia="ja-JP"/>
              <w:rPrChange w:id="469"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470" w:author="Red Army" w:date="2012-02-08T20:12:00Z">
                <w:rPr>
                  <w:rStyle w:val="Hyperlink"/>
                  <w:rFonts w:ascii="Times New Roman" w:hAnsi="Times New Roman"/>
                  <w:noProof/>
                </w:rPr>
              </w:rPrChange>
            </w:rPr>
            <w:delText>Manage Teaching Plans.</w:delText>
          </w:r>
          <w:r w:rsidRPr="001A0C52" w:rsidDel="00820526">
            <w:rPr>
              <w:rFonts w:ascii="Times New Roman" w:hAnsi="Times New Roman"/>
              <w:noProof/>
              <w:webHidden/>
              <w:sz w:val="24"/>
              <w:rPrChange w:id="471" w:author="Red Army" w:date="2012-02-08T20:12:00Z">
                <w:rPr>
                  <w:noProof/>
                  <w:webHidden/>
                </w:rPr>
              </w:rPrChange>
            </w:rPr>
            <w:tab/>
          </w:r>
          <w:r w:rsidRPr="001A0C52" w:rsidDel="00820526">
            <w:rPr>
              <w:rFonts w:ascii="Times New Roman" w:hAnsi="Times New Roman"/>
              <w:noProof/>
              <w:webHidden/>
              <w:sz w:val="24"/>
              <w:rPrChange w:id="472" w:author="Red Army" w:date="2012-02-08T20:12:00Z">
                <w:rPr>
                  <w:noProof/>
                  <w:webHidden/>
                </w:rPr>
              </w:rPrChange>
            </w:rPr>
            <w:fldChar w:fldCharType="begin"/>
          </w:r>
          <w:r w:rsidRPr="001A0C52" w:rsidDel="00820526">
            <w:rPr>
              <w:rFonts w:ascii="Times New Roman" w:hAnsi="Times New Roman"/>
              <w:noProof/>
              <w:webHidden/>
              <w:sz w:val="24"/>
              <w:rPrChange w:id="473" w:author="Red Army" w:date="2012-02-08T20:12:00Z">
                <w:rPr>
                  <w:noProof/>
                  <w:webHidden/>
                </w:rPr>
              </w:rPrChange>
            </w:rPr>
            <w:delInstrText xml:space="preserve"> PAGEREF _Toc316495236 \h </w:delInstrText>
          </w:r>
        </w:del>
      </w:ins>
      <w:del w:id="474" w:author="Phuong Giang" w:date="2012-02-10T19:18:00Z">
        <w:r w:rsidRPr="001A0C52" w:rsidDel="00820526">
          <w:rPr>
            <w:rFonts w:ascii="Times New Roman" w:hAnsi="Times New Roman"/>
            <w:noProof/>
            <w:webHidden/>
            <w:sz w:val="24"/>
            <w:rPrChange w:id="475"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476" w:author="Red Army" w:date="2012-02-08T20:12:00Z">
              <w:rPr>
                <w:noProof/>
                <w:webHidden/>
              </w:rPr>
            </w:rPrChange>
          </w:rPr>
          <w:fldChar w:fldCharType="separate"/>
        </w:r>
      </w:del>
      <w:ins w:id="477" w:author="Red Army" w:date="2012-02-08T20:11:00Z">
        <w:del w:id="478" w:author="Phuong Giang" w:date="2012-02-10T19:18:00Z">
          <w:r w:rsidRPr="001A0C52" w:rsidDel="00820526">
            <w:rPr>
              <w:rFonts w:ascii="Times New Roman" w:hAnsi="Times New Roman"/>
              <w:noProof/>
              <w:webHidden/>
              <w:sz w:val="24"/>
              <w:rPrChange w:id="479" w:author="Red Army" w:date="2012-02-08T20:12:00Z">
                <w:rPr>
                  <w:noProof/>
                  <w:webHidden/>
                </w:rPr>
              </w:rPrChange>
            </w:rPr>
            <w:delText>3</w:delText>
          </w:r>
          <w:r w:rsidRPr="001A0C52" w:rsidDel="00820526">
            <w:rPr>
              <w:rFonts w:ascii="Times New Roman" w:hAnsi="Times New Roman"/>
              <w:noProof/>
              <w:webHidden/>
              <w:sz w:val="24"/>
              <w:rPrChange w:id="480" w:author="Red Army" w:date="2012-02-08T20:12:00Z">
                <w:rPr>
                  <w:noProof/>
                  <w:webHidden/>
                </w:rPr>
              </w:rPrChange>
            </w:rPr>
            <w:fldChar w:fldCharType="end"/>
          </w:r>
          <w:r w:rsidRPr="001A0C52" w:rsidDel="00820526">
            <w:rPr>
              <w:rStyle w:val="Hyperlink"/>
              <w:rFonts w:ascii="Times New Roman" w:hAnsi="Times New Roman"/>
              <w:noProof/>
              <w:sz w:val="24"/>
              <w:rPrChange w:id="481"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482" w:author="Red Army" w:date="2012-02-08T20:11:00Z"/>
          <w:del w:id="483" w:author="Phuong Giang" w:date="2012-02-10T19:18:00Z"/>
          <w:rFonts w:ascii="Times New Roman" w:eastAsiaTheme="minorEastAsia" w:hAnsi="Times New Roman"/>
          <w:noProof/>
          <w:sz w:val="24"/>
          <w:lang w:eastAsia="ja-JP"/>
          <w:rPrChange w:id="484" w:author="Red Army" w:date="2012-02-08T20:12:00Z">
            <w:rPr>
              <w:ins w:id="485" w:author="Red Army" w:date="2012-02-08T20:11:00Z"/>
              <w:del w:id="486" w:author="Phuong Giang" w:date="2012-02-10T19:18:00Z"/>
              <w:rFonts w:asciiTheme="minorHAnsi" w:eastAsiaTheme="minorEastAsia" w:hAnsiTheme="minorHAnsi" w:cstheme="minorBidi"/>
              <w:noProof/>
              <w:lang w:eastAsia="ja-JP"/>
            </w:rPr>
          </w:rPrChange>
        </w:rPr>
      </w:pPr>
      <w:ins w:id="487" w:author="Red Army" w:date="2012-02-08T20:11:00Z">
        <w:del w:id="488" w:author="Phuong Giang" w:date="2012-02-10T19:18:00Z">
          <w:r w:rsidRPr="001A0C52" w:rsidDel="00820526">
            <w:rPr>
              <w:rStyle w:val="Hyperlink"/>
              <w:rFonts w:ascii="Times New Roman" w:hAnsi="Times New Roman"/>
              <w:noProof/>
              <w:sz w:val="24"/>
              <w:rPrChange w:id="489" w:author="Red Army" w:date="2012-02-08T20:12:00Z">
                <w:rPr>
                  <w:rStyle w:val="Hyperlink"/>
                  <w:noProof/>
                </w:rPr>
              </w:rPrChange>
            </w:rPr>
            <w:fldChar w:fldCharType="begin"/>
          </w:r>
          <w:r w:rsidRPr="001A0C52" w:rsidDel="00820526">
            <w:rPr>
              <w:rStyle w:val="Hyperlink"/>
              <w:rFonts w:ascii="Times New Roman" w:hAnsi="Times New Roman"/>
              <w:noProof/>
              <w:sz w:val="24"/>
              <w:rPrChange w:id="490" w:author="Red Army" w:date="2012-02-08T20:12:00Z">
                <w:rPr>
                  <w:rStyle w:val="Hyperlink"/>
                  <w:noProof/>
                </w:rPr>
              </w:rPrChange>
            </w:rPr>
            <w:delInstrText xml:space="preserve"> </w:delInstrText>
          </w:r>
          <w:r w:rsidRPr="001A0C52" w:rsidDel="00820526">
            <w:rPr>
              <w:rFonts w:ascii="Times New Roman" w:hAnsi="Times New Roman"/>
              <w:noProof/>
              <w:sz w:val="24"/>
              <w:rPrChange w:id="491" w:author="Red Army" w:date="2012-02-08T20:12:00Z">
                <w:rPr>
                  <w:noProof/>
                </w:rPr>
              </w:rPrChange>
            </w:rPr>
            <w:delInstrText>HYPERLINK \l "_Toc316495238"</w:delInstrText>
          </w:r>
          <w:r w:rsidRPr="001A0C52" w:rsidDel="00820526">
            <w:rPr>
              <w:rStyle w:val="Hyperlink"/>
              <w:rFonts w:ascii="Times New Roman" w:hAnsi="Times New Roman"/>
              <w:noProof/>
              <w:sz w:val="24"/>
              <w:rPrChange w:id="492"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493" w:author="Red Army" w:date="2012-02-08T20:12:00Z">
                <w:rPr>
                  <w:rStyle w:val="Hyperlink"/>
                  <w:noProof/>
                </w:rPr>
              </w:rPrChange>
            </w:rPr>
            <w:fldChar w:fldCharType="separate"/>
          </w:r>
          <w:r w:rsidRPr="001A0C52" w:rsidDel="00820526">
            <w:rPr>
              <w:rStyle w:val="Hyperlink"/>
              <w:rFonts w:ascii="Times New Roman" w:hAnsi="Times New Roman"/>
              <w:noProof/>
              <w:sz w:val="24"/>
              <w:rPrChange w:id="494" w:author="Red Army" w:date="2012-02-08T20:12:00Z">
                <w:rPr>
                  <w:rStyle w:val="Hyperlink"/>
                  <w:rFonts w:ascii="Times New Roman" w:hAnsi="Times New Roman"/>
                  <w:noProof/>
                </w:rPr>
              </w:rPrChange>
            </w:rPr>
            <w:delText>1.1.</w:delText>
          </w:r>
          <w:r w:rsidRPr="001A0C52" w:rsidDel="00820526">
            <w:rPr>
              <w:rFonts w:ascii="Times New Roman" w:eastAsiaTheme="minorEastAsia" w:hAnsi="Times New Roman"/>
              <w:noProof/>
              <w:sz w:val="24"/>
              <w:lang w:eastAsia="ja-JP"/>
              <w:rPrChange w:id="495"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496" w:author="Red Army" w:date="2012-02-08T20:12:00Z">
                <w:rPr>
                  <w:rStyle w:val="Hyperlink"/>
                  <w:rFonts w:ascii="Times New Roman" w:hAnsi="Times New Roman"/>
                  <w:noProof/>
                </w:rPr>
              </w:rPrChange>
            </w:rPr>
            <w:delText>Teaching Plan Requirements:</w:delText>
          </w:r>
          <w:r w:rsidRPr="001A0C52" w:rsidDel="00820526">
            <w:rPr>
              <w:rFonts w:ascii="Times New Roman" w:hAnsi="Times New Roman"/>
              <w:noProof/>
              <w:webHidden/>
              <w:sz w:val="24"/>
              <w:rPrChange w:id="497" w:author="Red Army" w:date="2012-02-08T20:12:00Z">
                <w:rPr>
                  <w:noProof/>
                  <w:webHidden/>
                </w:rPr>
              </w:rPrChange>
            </w:rPr>
            <w:tab/>
          </w:r>
          <w:r w:rsidRPr="001A0C52" w:rsidDel="00820526">
            <w:rPr>
              <w:rFonts w:ascii="Times New Roman" w:hAnsi="Times New Roman"/>
              <w:noProof/>
              <w:webHidden/>
              <w:sz w:val="24"/>
              <w:rPrChange w:id="498" w:author="Red Army" w:date="2012-02-08T20:12:00Z">
                <w:rPr>
                  <w:noProof/>
                  <w:webHidden/>
                </w:rPr>
              </w:rPrChange>
            </w:rPr>
            <w:fldChar w:fldCharType="begin"/>
          </w:r>
          <w:r w:rsidRPr="001A0C52" w:rsidDel="00820526">
            <w:rPr>
              <w:rFonts w:ascii="Times New Roman" w:hAnsi="Times New Roman"/>
              <w:noProof/>
              <w:webHidden/>
              <w:sz w:val="24"/>
              <w:rPrChange w:id="499" w:author="Red Army" w:date="2012-02-08T20:12:00Z">
                <w:rPr>
                  <w:noProof/>
                  <w:webHidden/>
                </w:rPr>
              </w:rPrChange>
            </w:rPr>
            <w:delInstrText xml:space="preserve"> PAGEREF _Toc316495238 \h </w:delInstrText>
          </w:r>
        </w:del>
      </w:ins>
      <w:del w:id="500" w:author="Phuong Giang" w:date="2012-02-10T19:18:00Z">
        <w:r w:rsidRPr="001A0C52" w:rsidDel="00820526">
          <w:rPr>
            <w:rFonts w:ascii="Times New Roman" w:hAnsi="Times New Roman"/>
            <w:noProof/>
            <w:webHidden/>
            <w:sz w:val="24"/>
            <w:rPrChange w:id="501"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502" w:author="Red Army" w:date="2012-02-08T20:12:00Z">
              <w:rPr>
                <w:noProof/>
                <w:webHidden/>
              </w:rPr>
            </w:rPrChange>
          </w:rPr>
          <w:fldChar w:fldCharType="separate"/>
        </w:r>
      </w:del>
      <w:ins w:id="503" w:author="Red Army" w:date="2012-02-08T20:11:00Z">
        <w:del w:id="504" w:author="Phuong Giang" w:date="2012-02-10T19:18:00Z">
          <w:r w:rsidRPr="001A0C52" w:rsidDel="00820526">
            <w:rPr>
              <w:rFonts w:ascii="Times New Roman" w:hAnsi="Times New Roman"/>
              <w:noProof/>
              <w:webHidden/>
              <w:sz w:val="24"/>
              <w:rPrChange w:id="505" w:author="Red Army" w:date="2012-02-08T20:12:00Z">
                <w:rPr>
                  <w:noProof/>
                  <w:webHidden/>
                </w:rPr>
              </w:rPrChange>
            </w:rPr>
            <w:delText>3</w:delText>
          </w:r>
          <w:r w:rsidRPr="001A0C52" w:rsidDel="00820526">
            <w:rPr>
              <w:rFonts w:ascii="Times New Roman" w:hAnsi="Times New Roman"/>
              <w:noProof/>
              <w:webHidden/>
              <w:sz w:val="24"/>
              <w:rPrChange w:id="506" w:author="Red Army" w:date="2012-02-08T20:12:00Z">
                <w:rPr>
                  <w:noProof/>
                  <w:webHidden/>
                </w:rPr>
              </w:rPrChange>
            </w:rPr>
            <w:fldChar w:fldCharType="end"/>
          </w:r>
          <w:r w:rsidRPr="001A0C52" w:rsidDel="00820526">
            <w:rPr>
              <w:rStyle w:val="Hyperlink"/>
              <w:rFonts w:ascii="Times New Roman" w:hAnsi="Times New Roman"/>
              <w:noProof/>
              <w:sz w:val="24"/>
              <w:rPrChange w:id="507"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508" w:author="Red Army" w:date="2012-02-08T20:11:00Z"/>
          <w:del w:id="509" w:author="Phuong Giang" w:date="2012-02-10T19:18:00Z"/>
          <w:rFonts w:ascii="Times New Roman" w:eastAsiaTheme="minorEastAsia" w:hAnsi="Times New Roman"/>
          <w:noProof/>
          <w:sz w:val="24"/>
          <w:lang w:eastAsia="ja-JP"/>
          <w:rPrChange w:id="510" w:author="Red Army" w:date="2012-02-08T20:12:00Z">
            <w:rPr>
              <w:ins w:id="511" w:author="Red Army" w:date="2012-02-08T20:11:00Z"/>
              <w:del w:id="512" w:author="Phuong Giang" w:date="2012-02-10T19:18:00Z"/>
              <w:rFonts w:asciiTheme="minorHAnsi" w:eastAsiaTheme="minorEastAsia" w:hAnsiTheme="minorHAnsi" w:cstheme="minorBidi"/>
              <w:noProof/>
              <w:lang w:eastAsia="ja-JP"/>
            </w:rPr>
          </w:rPrChange>
        </w:rPr>
      </w:pPr>
      <w:ins w:id="513" w:author="Red Army" w:date="2012-02-08T20:11:00Z">
        <w:del w:id="514" w:author="Phuong Giang" w:date="2012-02-10T19:18:00Z">
          <w:r w:rsidRPr="001A0C52" w:rsidDel="00820526">
            <w:rPr>
              <w:rStyle w:val="Hyperlink"/>
              <w:rFonts w:ascii="Times New Roman" w:hAnsi="Times New Roman"/>
              <w:noProof/>
              <w:sz w:val="24"/>
              <w:rPrChange w:id="515" w:author="Red Army" w:date="2012-02-08T20:12:00Z">
                <w:rPr>
                  <w:rStyle w:val="Hyperlink"/>
                  <w:noProof/>
                </w:rPr>
              </w:rPrChange>
            </w:rPr>
            <w:fldChar w:fldCharType="begin"/>
          </w:r>
          <w:r w:rsidRPr="001A0C52" w:rsidDel="00820526">
            <w:rPr>
              <w:rStyle w:val="Hyperlink"/>
              <w:rFonts w:ascii="Times New Roman" w:hAnsi="Times New Roman"/>
              <w:noProof/>
              <w:sz w:val="24"/>
              <w:rPrChange w:id="516" w:author="Red Army" w:date="2012-02-08T20:12:00Z">
                <w:rPr>
                  <w:rStyle w:val="Hyperlink"/>
                  <w:noProof/>
                </w:rPr>
              </w:rPrChange>
            </w:rPr>
            <w:delInstrText xml:space="preserve"> </w:delInstrText>
          </w:r>
          <w:r w:rsidRPr="001A0C52" w:rsidDel="00820526">
            <w:rPr>
              <w:rFonts w:ascii="Times New Roman" w:hAnsi="Times New Roman"/>
              <w:noProof/>
              <w:sz w:val="24"/>
              <w:rPrChange w:id="517" w:author="Red Army" w:date="2012-02-08T20:12:00Z">
                <w:rPr>
                  <w:noProof/>
                </w:rPr>
              </w:rPrChange>
            </w:rPr>
            <w:delInstrText>HYPERLINK \l "_Toc316495239"</w:delInstrText>
          </w:r>
          <w:r w:rsidRPr="001A0C52" w:rsidDel="00820526">
            <w:rPr>
              <w:rStyle w:val="Hyperlink"/>
              <w:rFonts w:ascii="Times New Roman" w:hAnsi="Times New Roman"/>
              <w:noProof/>
              <w:sz w:val="24"/>
              <w:rPrChange w:id="518"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519" w:author="Red Army" w:date="2012-02-08T20:12:00Z">
                <w:rPr>
                  <w:rStyle w:val="Hyperlink"/>
                  <w:noProof/>
                </w:rPr>
              </w:rPrChange>
            </w:rPr>
            <w:fldChar w:fldCharType="separate"/>
          </w:r>
          <w:r w:rsidRPr="001A0C52" w:rsidDel="00820526">
            <w:rPr>
              <w:rStyle w:val="Hyperlink"/>
              <w:rFonts w:ascii="Times New Roman" w:hAnsi="Times New Roman"/>
              <w:noProof/>
              <w:sz w:val="24"/>
              <w:rPrChange w:id="520" w:author="Red Army" w:date="2012-02-08T20:12:00Z">
                <w:rPr>
                  <w:rStyle w:val="Hyperlink"/>
                  <w:rFonts w:ascii="Times New Roman" w:hAnsi="Times New Roman"/>
                  <w:noProof/>
                </w:rPr>
              </w:rPrChange>
            </w:rPr>
            <w:delText>1.2.</w:delText>
          </w:r>
          <w:r w:rsidRPr="001A0C52" w:rsidDel="00820526">
            <w:rPr>
              <w:rFonts w:ascii="Times New Roman" w:eastAsiaTheme="minorEastAsia" w:hAnsi="Times New Roman"/>
              <w:noProof/>
              <w:sz w:val="24"/>
              <w:lang w:eastAsia="ja-JP"/>
              <w:rPrChange w:id="521"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522" w:author="Red Army" w:date="2012-02-08T20:12:00Z">
                <w:rPr>
                  <w:rStyle w:val="Hyperlink"/>
                  <w:rFonts w:ascii="Times New Roman" w:hAnsi="Times New Roman"/>
                  <w:noProof/>
                </w:rPr>
              </w:rPrChange>
            </w:rPr>
            <w:delText>Teaching Plan Management Requirements:</w:delText>
          </w:r>
          <w:r w:rsidRPr="001A0C52" w:rsidDel="00820526">
            <w:rPr>
              <w:rFonts w:ascii="Times New Roman" w:hAnsi="Times New Roman"/>
              <w:noProof/>
              <w:webHidden/>
              <w:sz w:val="24"/>
              <w:rPrChange w:id="523" w:author="Red Army" w:date="2012-02-08T20:12:00Z">
                <w:rPr>
                  <w:noProof/>
                  <w:webHidden/>
                </w:rPr>
              </w:rPrChange>
            </w:rPr>
            <w:tab/>
          </w:r>
          <w:r w:rsidRPr="001A0C52" w:rsidDel="00820526">
            <w:rPr>
              <w:rFonts w:ascii="Times New Roman" w:hAnsi="Times New Roman"/>
              <w:noProof/>
              <w:webHidden/>
              <w:sz w:val="24"/>
              <w:rPrChange w:id="524" w:author="Red Army" w:date="2012-02-08T20:12:00Z">
                <w:rPr>
                  <w:noProof/>
                  <w:webHidden/>
                </w:rPr>
              </w:rPrChange>
            </w:rPr>
            <w:fldChar w:fldCharType="begin"/>
          </w:r>
          <w:r w:rsidRPr="001A0C52" w:rsidDel="00820526">
            <w:rPr>
              <w:rFonts w:ascii="Times New Roman" w:hAnsi="Times New Roman"/>
              <w:noProof/>
              <w:webHidden/>
              <w:sz w:val="24"/>
              <w:rPrChange w:id="525" w:author="Red Army" w:date="2012-02-08T20:12:00Z">
                <w:rPr>
                  <w:noProof/>
                  <w:webHidden/>
                </w:rPr>
              </w:rPrChange>
            </w:rPr>
            <w:delInstrText xml:space="preserve"> PAGEREF _Toc316495239 \h </w:delInstrText>
          </w:r>
        </w:del>
      </w:ins>
      <w:del w:id="526" w:author="Phuong Giang" w:date="2012-02-10T19:18:00Z">
        <w:r w:rsidRPr="001A0C52" w:rsidDel="00820526">
          <w:rPr>
            <w:rFonts w:ascii="Times New Roman" w:hAnsi="Times New Roman"/>
            <w:noProof/>
            <w:webHidden/>
            <w:sz w:val="24"/>
            <w:rPrChange w:id="527"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528" w:author="Red Army" w:date="2012-02-08T20:12:00Z">
              <w:rPr>
                <w:noProof/>
                <w:webHidden/>
              </w:rPr>
            </w:rPrChange>
          </w:rPr>
          <w:fldChar w:fldCharType="separate"/>
        </w:r>
      </w:del>
      <w:ins w:id="529" w:author="Red Army" w:date="2012-02-08T20:11:00Z">
        <w:del w:id="530" w:author="Phuong Giang" w:date="2012-02-10T19:18:00Z">
          <w:r w:rsidRPr="001A0C52" w:rsidDel="00820526">
            <w:rPr>
              <w:rFonts w:ascii="Times New Roman" w:hAnsi="Times New Roman"/>
              <w:noProof/>
              <w:webHidden/>
              <w:sz w:val="24"/>
              <w:rPrChange w:id="531" w:author="Red Army" w:date="2012-02-08T20:12:00Z">
                <w:rPr>
                  <w:noProof/>
                  <w:webHidden/>
                </w:rPr>
              </w:rPrChange>
            </w:rPr>
            <w:delText>3</w:delText>
          </w:r>
          <w:r w:rsidRPr="001A0C52" w:rsidDel="00820526">
            <w:rPr>
              <w:rFonts w:ascii="Times New Roman" w:hAnsi="Times New Roman"/>
              <w:noProof/>
              <w:webHidden/>
              <w:sz w:val="24"/>
              <w:rPrChange w:id="532" w:author="Red Army" w:date="2012-02-08T20:12:00Z">
                <w:rPr>
                  <w:noProof/>
                  <w:webHidden/>
                </w:rPr>
              </w:rPrChange>
            </w:rPr>
            <w:fldChar w:fldCharType="end"/>
          </w:r>
          <w:r w:rsidRPr="001A0C52" w:rsidDel="00820526">
            <w:rPr>
              <w:rStyle w:val="Hyperlink"/>
              <w:rFonts w:ascii="Times New Roman" w:hAnsi="Times New Roman"/>
              <w:noProof/>
              <w:sz w:val="24"/>
              <w:rPrChange w:id="533" w:author="Red Army" w:date="2012-02-08T20:12:00Z">
                <w:rPr>
                  <w:rStyle w:val="Hyperlink"/>
                  <w:noProof/>
                </w:rPr>
              </w:rPrChange>
            </w:rPr>
            <w:fldChar w:fldCharType="end"/>
          </w:r>
        </w:del>
      </w:ins>
    </w:p>
    <w:p w:rsidR="001A0C52" w:rsidRPr="001A0C52" w:rsidDel="00820526" w:rsidRDefault="001A0C52">
      <w:pPr>
        <w:pStyle w:val="TOC2"/>
        <w:tabs>
          <w:tab w:val="left" w:pos="660"/>
          <w:tab w:val="right" w:leader="dot" w:pos="9912"/>
        </w:tabs>
        <w:rPr>
          <w:ins w:id="534" w:author="Red Army" w:date="2012-02-08T20:11:00Z"/>
          <w:del w:id="535" w:author="Phuong Giang" w:date="2012-02-10T19:18:00Z"/>
          <w:rFonts w:ascii="Times New Roman" w:eastAsiaTheme="minorEastAsia" w:hAnsi="Times New Roman"/>
          <w:noProof/>
          <w:sz w:val="24"/>
          <w:lang w:eastAsia="ja-JP"/>
          <w:rPrChange w:id="536" w:author="Red Army" w:date="2012-02-08T20:12:00Z">
            <w:rPr>
              <w:ins w:id="537" w:author="Red Army" w:date="2012-02-08T20:11:00Z"/>
              <w:del w:id="538" w:author="Phuong Giang" w:date="2012-02-10T19:18:00Z"/>
              <w:rFonts w:asciiTheme="minorHAnsi" w:eastAsiaTheme="minorEastAsia" w:hAnsiTheme="minorHAnsi" w:cstheme="minorBidi"/>
              <w:noProof/>
              <w:lang w:eastAsia="ja-JP"/>
            </w:rPr>
          </w:rPrChange>
        </w:rPr>
      </w:pPr>
      <w:ins w:id="539" w:author="Red Army" w:date="2012-02-08T20:11:00Z">
        <w:del w:id="540" w:author="Phuong Giang" w:date="2012-02-10T19:18:00Z">
          <w:r w:rsidRPr="001A0C52" w:rsidDel="00820526">
            <w:rPr>
              <w:rStyle w:val="Hyperlink"/>
              <w:rFonts w:ascii="Times New Roman" w:hAnsi="Times New Roman"/>
              <w:noProof/>
              <w:sz w:val="24"/>
              <w:rPrChange w:id="541" w:author="Red Army" w:date="2012-02-08T20:12:00Z">
                <w:rPr>
                  <w:rStyle w:val="Hyperlink"/>
                  <w:noProof/>
                </w:rPr>
              </w:rPrChange>
            </w:rPr>
            <w:fldChar w:fldCharType="begin"/>
          </w:r>
          <w:r w:rsidRPr="001A0C52" w:rsidDel="00820526">
            <w:rPr>
              <w:rStyle w:val="Hyperlink"/>
              <w:rFonts w:ascii="Times New Roman" w:hAnsi="Times New Roman"/>
              <w:noProof/>
              <w:sz w:val="24"/>
              <w:rPrChange w:id="542" w:author="Red Army" w:date="2012-02-08T20:12:00Z">
                <w:rPr>
                  <w:rStyle w:val="Hyperlink"/>
                  <w:noProof/>
                </w:rPr>
              </w:rPrChange>
            </w:rPr>
            <w:delInstrText xml:space="preserve"> </w:delInstrText>
          </w:r>
          <w:r w:rsidRPr="001A0C52" w:rsidDel="00820526">
            <w:rPr>
              <w:rFonts w:ascii="Times New Roman" w:hAnsi="Times New Roman"/>
              <w:noProof/>
              <w:sz w:val="24"/>
              <w:rPrChange w:id="543" w:author="Red Army" w:date="2012-02-08T20:12:00Z">
                <w:rPr>
                  <w:noProof/>
                </w:rPr>
              </w:rPrChange>
            </w:rPr>
            <w:delInstrText>HYPERLINK \l "_Toc316495245"</w:delInstrText>
          </w:r>
          <w:r w:rsidRPr="001A0C52" w:rsidDel="00820526">
            <w:rPr>
              <w:rStyle w:val="Hyperlink"/>
              <w:rFonts w:ascii="Times New Roman" w:hAnsi="Times New Roman"/>
              <w:noProof/>
              <w:sz w:val="24"/>
              <w:rPrChange w:id="544"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545" w:author="Red Army" w:date="2012-02-08T20:12:00Z">
                <w:rPr>
                  <w:rStyle w:val="Hyperlink"/>
                  <w:noProof/>
                </w:rPr>
              </w:rPrChange>
            </w:rPr>
            <w:fldChar w:fldCharType="separate"/>
          </w:r>
          <w:r w:rsidRPr="001A0C52" w:rsidDel="00820526">
            <w:rPr>
              <w:rStyle w:val="Hyperlink"/>
              <w:rFonts w:ascii="Times New Roman" w:hAnsi="Times New Roman"/>
              <w:noProof/>
              <w:sz w:val="24"/>
              <w:rPrChange w:id="546" w:author="Red Army" w:date="2012-02-08T20:12:00Z">
                <w:rPr>
                  <w:rStyle w:val="Hyperlink"/>
                  <w:rFonts w:ascii="Times New Roman" w:hAnsi="Times New Roman"/>
                  <w:noProof/>
                </w:rPr>
              </w:rPrChange>
            </w:rPr>
            <w:delText>2.</w:delText>
          </w:r>
          <w:r w:rsidRPr="001A0C52" w:rsidDel="00820526">
            <w:rPr>
              <w:rFonts w:ascii="Times New Roman" w:eastAsiaTheme="minorEastAsia" w:hAnsi="Times New Roman"/>
              <w:noProof/>
              <w:sz w:val="24"/>
              <w:lang w:eastAsia="ja-JP"/>
              <w:rPrChange w:id="547"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548" w:author="Red Army" w:date="2012-02-08T20:12:00Z">
                <w:rPr>
                  <w:rStyle w:val="Hyperlink"/>
                  <w:rFonts w:ascii="Times New Roman" w:hAnsi="Times New Roman"/>
                  <w:noProof/>
                </w:rPr>
              </w:rPrChange>
            </w:rPr>
            <w:delText>Manage Teaching Methods.</w:delText>
          </w:r>
          <w:r w:rsidRPr="001A0C52" w:rsidDel="00820526">
            <w:rPr>
              <w:rFonts w:ascii="Times New Roman" w:hAnsi="Times New Roman"/>
              <w:noProof/>
              <w:webHidden/>
              <w:sz w:val="24"/>
              <w:rPrChange w:id="549" w:author="Red Army" w:date="2012-02-08T20:12:00Z">
                <w:rPr>
                  <w:noProof/>
                  <w:webHidden/>
                </w:rPr>
              </w:rPrChange>
            </w:rPr>
            <w:tab/>
          </w:r>
          <w:r w:rsidRPr="001A0C52" w:rsidDel="00820526">
            <w:rPr>
              <w:rFonts w:ascii="Times New Roman" w:hAnsi="Times New Roman"/>
              <w:noProof/>
              <w:webHidden/>
              <w:sz w:val="24"/>
              <w:rPrChange w:id="550" w:author="Red Army" w:date="2012-02-08T20:12:00Z">
                <w:rPr>
                  <w:noProof/>
                  <w:webHidden/>
                </w:rPr>
              </w:rPrChange>
            </w:rPr>
            <w:fldChar w:fldCharType="begin"/>
          </w:r>
          <w:r w:rsidRPr="001A0C52" w:rsidDel="00820526">
            <w:rPr>
              <w:rFonts w:ascii="Times New Roman" w:hAnsi="Times New Roman"/>
              <w:noProof/>
              <w:webHidden/>
              <w:sz w:val="24"/>
              <w:rPrChange w:id="551" w:author="Red Army" w:date="2012-02-08T20:12:00Z">
                <w:rPr>
                  <w:noProof/>
                  <w:webHidden/>
                </w:rPr>
              </w:rPrChange>
            </w:rPr>
            <w:delInstrText xml:space="preserve"> PAGEREF _Toc316495245 \h </w:delInstrText>
          </w:r>
        </w:del>
      </w:ins>
      <w:del w:id="552" w:author="Phuong Giang" w:date="2012-02-10T19:18:00Z">
        <w:r w:rsidRPr="001A0C52" w:rsidDel="00820526">
          <w:rPr>
            <w:rFonts w:ascii="Times New Roman" w:hAnsi="Times New Roman"/>
            <w:noProof/>
            <w:webHidden/>
            <w:sz w:val="24"/>
            <w:rPrChange w:id="553"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554" w:author="Red Army" w:date="2012-02-08T20:12:00Z">
              <w:rPr>
                <w:noProof/>
                <w:webHidden/>
              </w:rPr>
            </w:rPrChange>
          </w:rPr>
          <w:fldChar w:fldCharType="separate"/>
        </w:r>
      </w:del>
      <w:ins w:id="555" w:author="Red Army" w:date="2012-02-08T20:11:00Z">
        <w:del w:id="556" w:author="Phuong Giang" w:date="2012-02-10T19:18:00Z">
          <w:r w:rsidRPr="001A0C52" w:rsidDel="00820526">
            <w:rPr>
              <w:rFonts w:ascii="Times New Roman" w:hAnsi="Times New Roman"/>
              <w:noProof/>
              <w:webHidden/>
              <w:sz w:val="24"/>
              <w:rPrChange w:id="557" w:author="Red Army" w:date="2012-02-08T20:12:00Z">
                <w:rPr>
                  <w:noProof/>
                  <w:webHidden/>
                </w:rPr>
              </w:rPrChange>
            </w:rPr>
            <w:delText>4</w:delText>
          </w:r>
          <w:r w:rsidRPr="001A0C52" w:rsidDel="00820526">
            <w:rPr>
              <w:rFonts w:ascii="Times New Roman" w:hAnsi="Times New Roman"/>
              <w:noProof/>
              <w:webHidden/>
              <w:sz w:val="24"/>
              <w:rPrChange w:id="558" w:author="Red Army" w:date="2012-02-08T20:12:00Z">
                <w:rPr>
                  <w:noProof/>
                  <w:webHidden/>
                </w:rPr>
              </w:rPrChange>
            </w:rPr>
            <w:fldChar w:fldCharType="end"/>
          </w:r>
          <w:r w:rsidRPr="001A0C52" w:rsidDel="00820526">
            <w:rPr>
              <w:rStyle w:val="Hyperlink"/>
              <w:rFonts w:ascii="Times New Roman" w:hAnsi="Times New Roman"/>
              <w:noProof/>
              <w:sz w:val="24"/>
              <w:rPrChange w:id="559"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560" w:author="Red Army" w:date="2012-02-08T20:11:00Z"/>
          <w:del w:id="561" w:author="Phuong Giang" w:date="2012-02-10T19:18:00Z"/>
          <w:rFonts w:ascii="Times New Roman" w:eastAsiaTheme="minorEastAsia" w:hAnsi="Times New Roman"/>
          <w:noProof/>
          <w:sz w:val="24"/>
          <w:lang w:eastAsia="ja-JP"/>
          <w:rPrChange w:id="562" w:author="Red Army" w:date="2012-02-08T20:12:00Z">
            <w:rPr>
              <w:ins w:id="563" w:author="Red Army" w:date="2012-02-08T20:11:00Z"/>
              <w:del w:id="564" w:author="Phuong Giang" w:date="2012-02-10T19:18:00Z"/>
              <w:rFonts w:asciiTheme="minorHAnsi" w:eastAsiaTheme="minorEastAsia" w:hAnsiTheme="minorHAnsi" w:cstheme="minorBidi"/>
              <w:noProof/>
              <w:lang w:eastAsia="ja-JP"/>
            </w:rPr>
          </w:rPrChange>
        </w:rPr>
      </w:pPr>
      <w:ins w:id="565" w:author="Red Army" w:date="2012-02-08T20:11:00Z">
        <w:del w:id="566" w:author="Phuong Giang" w:date="2012-02-10T19:18:00Z">
          <w:r w:rsidRPr="001A0C52" w:rsidDel="00820526">
            <w:rPr>
              <w:rStyle w:val="Hyperlink"/>
              <w:rFonts w:ascii="Times New Roman" w:hAnsi="Times New Roman"/>
              <w:noProof/>
              <w:sz w:val="24"/>
              <w:rPrChange w:id="567" w:author="Red Army" w:date="2012-02-08T20:12:00Z">
                <w:rPr>
                  <w:rStyle w:val="Hyperlink"/>
                  <w:noProof/>
                </w:rPr>
              </w:rPrChange>
            </w:rPr>
            <w:fldChar w:fldCharType="begin"/>
          </w:r>
          <w:r w:rsidRPr="001A0C52" w:rsidDel="00820526">
            <w:rPr>
              <w:rStyle w:val="Hyperlink"/>
              <w:rFonts w:ascii="Times New Roman" w:hAnsi="Times New Roman"/>
              <w:noProof/>
              <w:sz w:val="24"/>
              <w:rPrChange w:id="568" w:author="Red Army" w:date="2012-02-08T20:12:00Z">
                <w:rPr>
                  <w:rStyle w:val="Hyperlink"/>
                  <w:noProof/>
                </w:rPr>
              </w:rPrChange>
            </w:rPr>
            <w:delInstrText xml:space="preserve"> </w:delInstrText>
          </w:r>
          <w:r w:rsidRPr="001A0C52" w:rsidDel="00820526">
            <w:rPr>
              <w:rFonts w:ascii="Times New Roman" w:hAnsi="Times New Roman"/>
              <w:noProof/>
              <w:sz w:val="24"/>
              <w:rPrChange w:id="569" w:author="Red Army" w:date="2012-02-08T20:12:00Z">
                <w:rPr>
                  <w:noProof/>
                </w:rPr>
              </w:rPrChange>
            </w:rPr>
            <w:delInstrText>HYPERLINK \l "_Toc316495246"</w:delInstrText>
          </w:r>
          <w:r w:rsidRPr="001A0C52" w:rsidDel="00820526">
            <w:rPr>
              <w:rStyle w:val="Hyperlink"/>
              <w:rFonts w:ascii="Times New Roman" w:hAnsi="Times New Roman"/>
              <w:noProof/>
              <w:sz w:val="24"/>
              <w:rPrChange w:id="570"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571" w:author="Red Army" w:date="2012-02-08T20:12:00Z">
                <w:rPr>
                  <w:rStyle w:val="Hyperlink"/>
                  <w:noProof/>
                </w:rPr>
              </w:rPrChange>
            </w:rPr>
            <w:fldChar w:fldCharType="separate"/>
          </w:r>
          <w:r w:rsidRPr="001A0C52" w:rsidDel="00820526">
            <w:rPr>
              <w:rStyle w:val="Hyperlink"/>
              <w:rFonts w:ascii="Times New Roman" w:hAnsi="Times New Roman"/>
              <w:noProof/>
              <w:sz w:val="24"/>
              <w:rPrChange w:id="572" w:author="Red Army" w:date="2012-02-08T20:12:00Z">
                <w:rPr>
                  <w:rStyle w:val="Hyperlink"/>
                  <w:rFonts w:ascii="Times New Roman" w:hAnsi="Times New Roman"/>
                  <w:noProof/>
                </w:rPr>
              </w:rPrChange>
            </w:rPr>
            <w:delText>2.1.</w:delText>
          </w:r>
          <w:r w:rsidRPr="001A0C52" w:rsidDel="00820526">
            <w:rPr>
              <w:rFonts w:ascii="Times New Roman" w:eastAsiaTheme="minorEastAsia" w:hAnsi="Times New Roman"/>
              <w:noProof/>
              <w:sz w:val="24"/>
              <w:lang w:eastAsia="ja-JP"/>
              <w:rPrChange w:id="573"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574" w:author="Red Army" w:date="2012-02-08T20:12:00Z">
                <w:rPr>
                  <w:rStyle w:val="Hyperlink"/>
                  <w:rFonts w:ascii="Times New Roman" w:hAnsi="Times New Roman"/>
                  <w:noProof/>
                </w:rPr>
              </w:rPrChange>
            </w:rPr>
            <w:delText>Teaching Method Requirements</w:delText>
          </w:r>
          <w:r w:rsidRPr="001A0C52" w:rsidDel="00820526">
            <w:rPr>
              <w:rFonts w:ascii="Times New Roman" w:hAnsi="Times New Roman"/>
              <w:noProof/>
              <w:webHidden/>
              <w:sz w:val="24"/>
              <w:rPrChange w:id="575" w:author="Red Army" w:date="2012-02-08T20:12:00Z">
                <w:rPr>
                  <w:noProof/>
                  <w:webHidden/>
                </w:rPr>
              </w:rPrChange>
            </w:rPr>
            <w:tab/>
          </w:r>
          <w:r w:rsidRPr="001A0C52" w:rsidDel="00820526">
            <w:rPr>
              <w:rFonts w:ascii="Times New Roman" w:hAnsi="Times New Roman"/>
              <w:noProof/>
              <w:webHidden/>
              <w:sz w:val="24"/>
              <w:rPrChange w:id="576" w:author="Red Army" w:date="2012-02-08T20:12:00Z">
                <w:rPr>
                  <w:noProof/>
                  <w:webHidden/>
                </w:rPr>
              </w:rPrChange>
            </w:rPr>
            <w:fldChar w:fldCharType="begin"/>
          </w:r>
          <w:r w:rsidRPr="001A0C52" w:rsidDel="00820526">
            <w:rPr>
              <w:rFonts w:ascii="Times New Roman" w:hAnsi="Times New Roman"/>
              <w:noProof/>
              <w:webHidden/>
              <w:sz w:val="24"/>
              <w:rPrChange w:id="577" w:author="Red Army" w:date="2012-02-08T20:12:00Z">
                <w:rPr>
                  <w:noProof/>
                  <w:webHidden/>
                </w:rPr>
              </w:rPrChange>
            </w:rPr>
            <w:delInstrText xml:space="preserve"> PAGEREF _Toc316495246 \h </w:delInstrText>
          </w:r>
        </w:del>
      </w:ins>
      <w:del w:id="578" w:author="Phuong Giang" w:date="2012-02-10T19:18:00Z">
        <w:r w:rsidRPr="001A0C52" w:rsidDel="00820526">
          <w:rPr>
            <w:rFonts w:ascii="Times New Roman" w:hAnsi="Times New Roman"/>
            <w:noProof/>
            <w:webHidden/>
            <w:sz w:val="24"/>
            <w:rPrChange w:id="579"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580" w:author="Red Army" w:date="2012-02-08T20:12:00Z">
              <w:rPr>
                <w:noProof/>
                <w:webHidden/>
              </w:rPr>
            </w:rPrChange>
          </w:rPr>
          <w:fldChar w:fldCharType="separate"/>
        </w:r>
      </w:del>
      <w:ins w:id="581" w:author="Red Army" w:date="2012-02-08T20:11:00Z">
        <w:del w:id="582" w:author="Phuong Giang" w:date="2012-02-10T19:18:00Z">
          <w:r w:rsidRPr="001A0C52" w:rsidDel="00820526">
            <w:rPr>
              <w:rFonts w:ascii="Times New Roman" w:hAnsi="Times New Roman"/>
              <w:noProof/>
              <w:webHidden/>
              <w:sz w:val="24"/>
              <w:rPrChange w:id="583" w:author="Red Army" w:date="2012-02-08T20:12:00Z">
                <w:rPr>
                  <w:noProof/>
                  <w:webHidden/>
                </w:rPr>
              </w:rPrChange>
            </w:rPr>
            <w:delText>4</w:delText>
          </w:r>
          <w:r w:rsidRPr="001A0C52" w:rsidDel="00820526">
            <w:rPr>
              <w:rFonts w:ascii="Times New Roman" w:hAnsi="Times New Roman"/>
              <w:noProof/>
              <w:webHidden/>
              <w:sz w:val="24"/>
              <w:rPrChange w:id="584" w:author="Red Army" w:date="2012-02-08T20:12:00Z">
                <w:rPr>
                  <w:noProof/>
                  <w:webHidden/>
                </w:rPr>
              </w:rPrChange>
            </w:rPr>
            <w:fldChar w:fldCharType="end"/>
          </w:r>
          <w:r w:rsidRPr="001A0C52" w:rsidDel="00820526">
            <w:rPr>
              <w:rStyle w:val="Hyperlink"/>
              <w:rFonts w:ascii="Times New Roman" w:hAnsi="Times New Roman"/>
              <w:noProof/>
              <w:sz w:val="24"/>
              <w:rPrChange w:id="585"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586" w:author="Red Army" w:date="2012-02-08T20:11:00Z"/>
          <w:del w:id="587" w:author="Phuong Giang" w:date="2012-02-10T19:18:00Z"/>
          <w:rFonts w:ascii="Times New Roman" w:eastAsiaTheme="minorEastAsia" w:hAnsi="Times New Roman"/>
          <w:noProof/>
          <w:sz w:val="24"/>
          <w:lang w:eastAsia="ja-JP"/>
          <w:rPrChange w:id="588" w:author="Red Army" w:date="2012-02-08T20:12:00Z">
            <w:rPr>
              <w:ins w:id="589" w:author="Red Army" w:date="2012-02-08T20:11:00Z"/>
              <w:del w:id="590" w:author="Phuong Giang" w:date="2012-02-10T19:18:00Z"/>
              <w:rFonts w:asciiTheme="minorHAnsi" w:eastAsiaTheme="minorEastAsia" w:hAnsiTheme="minorHAnsi" w:cstheme="minorBidi"/>
              <w:noProof/>
              <w:lang w:eastAsia="ja-JP"/>
            </w:rPr>
          </w:rPrChange>
        </w:rPr>
      </w:pPr>
      <w:ins w:id="591" w:author="Red Army" w:date="2012-02-08T20:11:00Z">
        <w:del w:id="592" w:author="Phuong Giang" w:date="2012-02-10T19:18:00Z">
          <w:r w:rsidRPr="001A0C52" w:rsidDel="00820526">
            <w:rPr>
              <w:rStyle w:val="Hyperlink"/>
              <w:rFonts w:ascii="Times New Roman" w:hAnsi="Times New Roman"/>
              <w:noProof/>
              <w:sz w:val="24"/>
              <w:rPrChange w:id="593" w:author="Red Army" w:date="2012-02-08T20:12:00Z">
                <w:rPr>
                  <w:rStyle w:val="Hyperlink"/>
                  <w:noProof/>
                </w:rPr>
              </w:rPrChange>
            </w:rPr>
            <w:fldChar w:fldCharType="begin"/>
          </w:r>
          <w:r w:rsidRPr="001A0C52" w:rsidDel="00820526">
            <w:rPr>
              <w:rStyle w:val="Hyperlink"/>
              <w:rFonts w:ascii="Times New Roman" w:hAnsi="Times New Roman"/>
              <w:noProof/>
              <w:sz w:val="24"/>
              <w:rPrChange w:id="594" w:author="Red Army" w:date="2012-02-08T20:12:00Z">
                <w:rPr>
                  <w:rStyle w:val="Hyperlink"/>
                  <w:noProof/>
                </w:rPr>
              </w:rPrChange>
            </w:rPr>
            <w:delInstrText xml:space="preserve"> </w:delInstrText>
          </w:r>
          <w:r w:rsidRPr="001A0C52" w:rsidDel="00820526">
            <w:rPr>
              <w:rFonts w:ascii="Times New Roman" w:hAnsi="Times New Roman"/>
              <w:noProof/>
              <w:sz w:val="24"/>
              <w:rPrChange w:id="595" w:author="Red Army" w:date="2012-02-08T20:12:00Z">
                <w:rPr>
                  <w:noProof/>
                </w:rPr>
              </w:rPrChange>
            </w:rPr>
            <w:delInstrText>HYPERLINK \l "_Toc316495247"</w:delInstrText>
          </w:r>
          <w:r w:rsidRPr="001A0C52" w:rsidDel="00820526">
            <w:rPr>
              <w:rStyle w:val="Hyperlink"/>
              <w:rFonts w:ascii="Times New Roman" w:hAnsi="Times New Roman"/>
              <w:noProof/>
              <w:sz w:val="24"/>
              <w:rPrChange w:id="596"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597" w:author="Red Army" w:date="2012-02-08T20:12:00Z">
                <w:rPr>
                  <w:rStyle w:val="Hyperlink"/>
                  <w:noProof/>
                </w:rPr>
              </w:rPrChange>
            </w:rPr>
            <w:fldChar w:fldCharType="separate"/>
          </w:r>
          <w:r w:rsidRPr="001A0C52" w:rsidDel="00820526">
            <w:rPr>
              <w:rStyle w:val="Hyperlink"/>
              <w:rFonts w:ascii="Times New Roman" w:hAnsi="Times New Roman"/>
              <w:noProof/>
              <w:sz w:val="24"/>
              <w:rPrChange w:id="598" w:author="Red Army" w:date="2012-02-08T20:12:00Z">
                <w:rPr>
                  <w:rStyle w:val="Hyperlink"/>
                  <w:rFonts w:ascii="Times New Roman" w:hAnsi="Times New Roman"/>
                  <w:noProof/>
                </w:rPr>
              </w:rPrChange>
            </w:rPr>
            <w:delText>2.2.</w:delText>
          </w:r>
          <w:r w:rsidRPr="001A0C52" w:rsidDel="00820526">
            <w:rPr>
              <w:rFonts w:ascii="Times New Roman" w:eastAsiaTheme="minorEastAsia" w:hAnsi="Times New Roman"/>
              <w:noProof/>
              <w:sz w:val="24"/>
              <w:lang w:eastAsia="ja-JP"/>
              <w:rPrChange w:id="599"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600" w:author="Red Army" w:date="2012-02-08T20:12:00Z">
                <w:rPr>
                  <w:rStyle w:val="Hyperlink"/>
                  <w:rFonts w:ascii="Times New Roman" w:hAnsi="Times New Roman"/>
                  <w:noProof/>
                </w:rPr>
              </w:rPrChange>
            </w:rPr>
            <w:delText>Teaching Method Managements Requirements</w:delText>
          </w:r>
          <w:r w:rsidRPr="001A0C52" w:rsidDel="00820526">
            <w:rPr>
              <w:rFonts w:ascii="Times New Roman" w:hAnsi="Times New Roman"/>
              <w:noProof/>
              <w:webHidden/>
              <w:sz w:val="24"/>
              <w:rPrChange w:id="601" w:author="Red Army" w:date="2012-02-08T20:12:00Z">
                <w:rPr>
                  <w:noProof/>
                  <w:webHidden/>
                </w:rPr>
              </w:rPrChange>
            </w:rPr>
            <w:tab/>
          </w:r>
          <w:r w:rsidRPr="001A0C52" w:rsidDel="00820526">
            <w:rPr>
              <w:rFonts w:ascii="Times New Roman" w:hAnsi="Times New Roman"/>
              <w:noProof/>
              <w:webHidden/>
              <w:sz w:val="24"/>
              <w:rPrChange w:id="602" w:author="Red Army" w:date="2012-02-08T20:12:00Z">
                <w:rPr>
                  <w:noProof/>
                  <w:webHidden/>
                </w:rPr>
              </w:rPrChange>
            </w:rPr>
            <w:fldChar w:fldCharType="begin"/>
          </w:r>
          <w:r w:rsidRPr="001A0C52" w:rsidDel="00820526">
            <w:rPr>
              <w:rFonts w:ascii="Times New Roman" w:hAnsi="Times New Roman"/>
              <w:noProof/>
              <w:webHidden/>
              <w:sz w:val="24"/>
              <w:rPrChange w:id="603" w:author="Red Army" w:date="2012-02-08T20:12:00Z">
                <w:rPr>
                  <w:noProof/>
                  <w:webHidden/>
                </w:rPr>
              </w:rPrChange>
            </w:rPr>
            <w:delInstrText xml:space="preserve"> PAGEREF _Toc316495247 \h </w:delInstrText>
          </w:r>
        </w:del>
      </w:ins>
      <w:del w:id="604" w:author="Phuong Giang" w:date="2012-02-10T19:18:00Z">
        <w:r w:rsidRPr="001A0C52" w:rsidDel="00820526">
          <w:rPr>
            <w:rFonts w:ascii="Times New Roman" w:hAnsi="Times New Roman"/>
            <w:noProof/>
            <w:webHidden/>
            <w:sz w:val="24"/>
            <w:rPrChange w:id="605"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606" w:author="Red Army" w:date="2012-02-08T20:12:00Z">
              <w:rPr>
                <w:noProof/>
                <w:webHidden/>
              </w:rPr>
            </w:rPrChange>
          </w:rPr>
          <w:fldChar w:fldCharType="separate"/>
        </w:r>
      </w:del>
      <w:ins w:id="607" w:author="Red Army" w:date="2012-02-08T20:11:00Z">
        <w:del w:id="608" w:author="Phuong Giang" w:date="2012-02-10T19:18:00Z">
          <w:r w:rsidRPr="001A0C52" w:rsidDel="00820526">
            <w:rPr>
              <w:rFonts w:ascii="Times New Roman" w:hAnsi="Times New Roman"/>
              <w:noProof/>
              <w:webHidden/>
              <w:sz w:val="24"/>
              <w:rPrChange w:id="609" w:author="Red Army" w:date="2012-02-08T20:12:00Z">
                <w:rPr>
                  <w:noProof/>
                  <w:webHidden/>
                </w:rPr>
              </w:rPrChange>
            </w:rPr>
            <w:delText>4</w:delText>
          </w:r>
          <w:r w:rsidRPr="001A0C52" w:rsidDel="00820526">
            <w:rPr>
              <w:rFonts w:ascii="Times New Roman" w:hAnsi="Times New Roman"/>
              <w:noProof/>
              <w:webHidden/>
              <w:sz w:val="24"/>
              <w:rPrChange w:id="610" w:author="Red Army" w:date="2012-02-08T20:12:00Z">
                <w:rPr>
                  <w:noProof/>
                  <w:webHidden/>
                </w:rPr>
              </w:rPrChange>
            </w:rPr>
            <w:fldChar w:fldCharType="end"/>
          </w:r>
          <w:r w:rsidRPr="001A0C52" w:rsidDel="00820526">
            <w:rPr>
              <w:rStyle w:val="Hyperlink"/>
              <w:rFonts w:ascii="Times New Roman" w:hAnsi="Times New Roman"/>
              <w:noProof/>
              <w:sz w:val="24"/>
              <w:rPrChange w:id="611" w:author="Red Army" w:date="2012-02-08T20:12:00Z">
                <w:rPr>
                  <w:rStyle w:val="Hyperlink"/>
                  <w:noProof/>
                </w:rPr>
              </w:rPrChange>
            </w:rPr>
            <w:fldChar w:fldCharType="end"/>
          </w:r>
        </w:del>
      </w:ins>
    </w:p>
    <w:p w:rsidR="001A0C52" w:rsidRPr="001A0C52" w:rsidDel="00820526" w:rsidRDefault="001A0C52">
      <w:pPr>
        <w:pStyle w:val="TOC2"/>
        <w:tabs>
          <w:tab w:val="left" w:pos="660"/>
          <w:tab w:val="right" w:leader="dot" w:pos="9912"/>
        </w:tabs>
        <w:rPr>
          <w:ins w:id="612" w:author="Red Army" w:date="2012-02-08T20:11:00Z"/>
          <w:del w:id="613" w:author="Phuong Giang" w:date="2012-02-10T19:18:00Z"/>
          <w:rFonts w:ascii="Times New Roman" w:eastAsiaTheme="minorEastAsia" w:hAnsi="Times New Roman"/>
          <w:noProof/>
          <w:sz w:val="24"/>
          <w:lang w:eastAsia="ja-JP"/>
          <w:rPrChange w:id="614" w:author="Red Army" w:date="2012-02-08T20:12:00Z">
            <w:rPr>
              <w:ins w:id="615" w:author="Red Army" w:date="2012-02-08T20:11:00Z"/>
              <w:del w:id="616" w:author="Phuong Giang" w:date="2012-02-10T19:18:00Z"/>
              <w:rFonts w:asciiTheme="minorHAnsi" w:eastAsiaTheme="minorEastAsia" w:hAnsiTheme="minorHAnsi" w:cstheme="minorBidi"/>
              <w:noProof/>
              <w:lang w:eastAsia="ja-JP"/>
            </w:rPr>
          </w:rPrChange>
        </w:rPr>
      </w:pPr>
      <w:ins w:id="617" w:author="Red Army" w:date="2012-02-08T20:11:00Z">
        <w:del w:id="618" w:author="Phuong Giang" w:date="2012-02-10T19:18:00Z">
          <w:r w:rsidRPr="001A0C52" w:rsidDel="00820526">
            <w:rPr>
              <w:rStyle w:val="Hyperlink"/>
              <w:rFonts w:ascii="Times New Roman" w:hAnsi="Times New Roman"/>
              <w:noProof/>
              <w:sz w:val="24"/>
              <w:rPrChange w:id="619" w:author="Red Army" w:date="2012-02-08T20:12:00Z">
                <w:rPr>
                  <w:rStyle w:val="Hyperlink"/>
                  <w:noProof/>
                </w:rPr>
              </w:rPrChange>
            </w:rPr>
            <w:fldChar w:fldCharType="begin"/>
          </w:r>
          <w:r w:rsidRPr="001A0C52" w:rsidDel="00820526">
            <w:rPr>
              <w:rStyle w:val="Hyperlink"/>
              <w:rFonts w:ascii="Times New Roman" w:hAnsi="Times New Roman"/>
              <w:noProof/>
              <w:sz w:val="24"/>
              <w:rPrChange w:id="620" w:author="Red Army" w:date="2012-02-08T20:12:00Z">
                <w:rPr>
                  <w:rStyle w:val="Hyperlink"/>
                  <w:noProof/>
                </w:rPr>
              </w:rPrChange>
            </w:rPr>
            <w:delInstrText xml:space="preserve"> </w:delInstrText>
          </w:r>
          <w:r w:rsidRPr="001A0C52" w:rsidDel="00820526">
            <w:rPr>
              <w:rFonts w:ascii="Times New Roman" w:hAnsi="Times New Roman"/>
              <w:noProof/>
              <w:sz w:val="24"/>
              <w:rPrChange w:id="621" w:author="Red Army" w:date="2012-02-08T20:12:00Z">
                <w:rPr>
                  <w:noProof/>
                </w:rPr>
              </w:rPrChange>
            </w:rPr>
            <w:delInstrText>HYPERLINK \l "_Toc316495249"</w:delInstrText>
          </w:r>
          <w:r w:rsidRPr="001A0C52" w:rsidDel="00820526">
            <w:rPr>
              <w:rStyle w:val="Hyperlink"/>
              <w:rFonts w:ascii="Times New Roman" w:hAnsi="Times New Roman"/>
              <w:noProof/>
              <w:sz w:val="24"/>
              <w:rPrChange w:id="622"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623" w:author="Red Army" w:date="2012-02-08T20:12:00Z">
                <w:rPr>
                  <w:rStyle w:val="Hyperlink"/>
                  <w:noProof/>
                </w:rPr>
              </w:rPrChange>
            </w:rPr>
            <w:fldChar w:fldCharType="separate"/>
          </w:r>
          <w:r w:rsidRPr="001A0C52" w:rsidDel="00820526">
            <w:rPr>
              <w:rStyle w:val="Hyperlink"/>
              <w:rFonts w:ascii="Times New Roman" w:hAnsi="Times New Roman"/>
              <w:noProof/>
              <w:sz w:val="24"/>
              <w:rPrChange w:id="624" w:author="Red Army" w:date="2012-02-08T20:12:00Z">
                <w:rPr>
                  <w:rStyle w:val="Hyperlink"/>
                  <w:rFonts w:ascii="Times New Roman" w:hAnsi="Times New Roman"/>
                  <w:noProof/>
                </w:rPr>
              </w:rPrChange>
            </w:rPr>
            <w:delText>3.</w:delText>
          </w:r>
          <w:r w:rsidRPr="001A0C52" w:rsidDel="00820526">
            <w:rPr>
              <w:rFonts w:ascii="Times New Roman" w:eastAsiaTheme="minorEastAsia" w:hAnsi="Times New Roman"/>
              <w:noProof/>
              <w:sz w:val="24"/>
              <w:lang w:eastAsia="ja-JP"/>
              <w:rPrChange w:id="625"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626" w:author="Red Army" w:date="2012-02-08T20:12:00Z">
                <w:rPr>
                  <w:rStyle w:val="Hyperlink"/>
                  <w:rFonts w:ascii="Times New Roman" w:hAnsi="Times New Roman"/>
                  <w:noProof/>
                </w:rPr>
              </w:rPrChange>
            </w:rPr>
            <w:delText>Manage Knowledge Items (KI).</w:delText>
          </w:r>
          <w:r w:rsidRPr="001A0C52" w:rsidDel="00820526">
            <w:rPr>
              <w:rFonts w:ascii="Times New Roman" w:hAnsi="Times New Roman"/>
              <w:noProof/>
              <w:webHidden/>
              <w:sz w:val="24"/>
              <w:rPrChange w:id="627" w:author="Red Army" w:date="2012-02-08T20:12:00Z">
                <w:rPr>
                  <w:noProof/>
                  <w:webHidden/>
                </w:rPr>
              </w:rPrChange>
            </w:rPr>
            <w:tab/>
          </w:r>
          <w:r w:rsidRPr="001A0C52" w:rsidDel="00820526">
            <w:rPr>
              <w:rFonts w:ascii="Times New Roman" w:hAnsi="Times New Roman"/>
              <w:noProof/>
              <w:webHidden/>
              <w:sz w:val="24"/>
              <w:rPrChange w:id="628" w:author="Red Army" w:date="2012-02-08T20:12:00Z">
                <w:rPr>
                  <w:noProof/>
                  <w:webHidden/>
                </w:rPr>
              </w:rPrChange>
            </w:rPr>
            <w:fldChar w:fldCharType="begin"/>
          </w:r>
          <w:r w:rsidRPr="001A0C52" w:rsidDel="00820526">
            <w:rPr>
              <w:rFonts w:ascii="Times New Roman" w:hAnsi="Times New Roman"/>
              <w:noProof/>
              <w:webHidden/>
              <w:sz w:val="24"/>
              <w:rPrChange w:id="629" w:author="Red Army" w:date="2012-02-08T20:12:00Z">
                <w:rPr>
                  <w:noProof/>
                  <w:webHidden/>
                </w:rPr>
              </w:rPrChange>
            </w:rPr>
            <w:delInstrText xml:space="preserve"> PAGEREF _Toc316495249 \h </w:delInstrText>
          </w:r>
        </w:del>
      </w:ins>
      <w:del w:id="630" w:author="Phuong Giang" w:date="2012-02-10T19:18:00Z">
        <w:r w:rsidRPr="001A0C52" w:rsidDel="00820526">
          <w:rPr>
            <w:rFonts w:ascii="Times New Roman" w:hAnsi="Times New Roman"/>
            <w:noProof/>
            <w:webHidden/>
            <w:sz w:val="24"/>
            <w:rPrChange w:id="631"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632" w:author="Red Army" w:date="2012-02-08T20:12:00Z">
              <w:rPr>
                <w:noProof/>
                <w:webHidden/>
              </w:rPr>
            </w:rPrChange>
          </w:rPr>
          <w:fldChar w:fldCharType="separate"/>
        </w:r>
      </w:del>
      <w:ins w:id="633" w:author="Red Army" w:date="2012-02-08T20:11:00Z">
        <w:del w:id="634" w:author="Phuong Giang" w:date="2012-02-10T19:18:00Z">
          <w:r w:rsidRPr="001A0C52" w:rsidDel="00820526">
            <w:rPr>
              <w:rFonts w:ascii="Times New Roman" w:hAnsi="Times New Roman"/>
              <w:noProof/>
              <w:webHidden/>
              <w:sz w:val="24"/>
              <w:rPrChange w:id="635" w:author="Red Army" w:date="2012-02-08T20:12:00Z">
                <w:rPr>
                  <w:noProof/>
                  <w:webHidden/>
                </w:rPr>
              </w:rPrChange>
            </w:rPr>
            <w:delText>4</w:delText>
          </w:r>
          <w:r w:rsidRPr="001A0C52" w:rsidDel="00820526">
            <w:rPr>
              <w:rFonts w:ascii="Times New Roman" w:hAnsi="Times New Roman"/>
              <w:noProof/>
              <w:webHidden/>
              <w:sz w:val="24"/>
              <w:rPrChange w:id="636" w:author="Red Army" w:date="2012-02-08T20:12:00Z">
                <w:rPr>
                  <w:noProof/>
                  <w:webHidden/>
                </w:rPr>
              </w:rPrChange>
            </w:rPr>
            <w:fldChar w:fldCharType="end"/>
          </w:r>
          <w:r w:rsidRPr="001A0C52" w:rsidDel="00820526">
            <w:rPr>
              <w:rStyle w:val="Hyperlink"/>
              <w:rFonts w:ascii="Times New Roman" w:hAnsi="Times New Roman"/>
              <w:noProof/>
              <w:sz w:val="24"/>
              <w:rPrChange w:id="637"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638" w:author="Red Army" w:date="2012-02-08T20:11:00Z"/>
          <w:del w:id="639" w:author="Phuong Giang" w:date="2012-02-10T19:18:00Z"/>
          <w:rFonts w:ascii="Times New Roman" w:eastAsiaTheme="minorEastAsia" w:hAnsi="Times New Roman"/>
          <w:noProof/>
          <w:sz w:val="24"/>
          <w:lang w:eastAsia="ja-JP"/>
          <w:rPrChange w:id="640" w:author="Red Army" w:date="2012-02-08T20:12:00Z">
            <w:rPr>
              <w:ins w:id="641" w:author="Red Army" w:date="2012-02-08T20:11:00Z"/>
              <w:del w:id="642" w:author="Phuong Giang" w:date="2012-02-10T19:18:00Z"/>
              <w:rFonts w:asciiTheme="minorHAnsi" w:eastAsiaTheme="minorEastAsia" w:hAnsiTheme="minorHAnsi" w:cstheme="minorBidi"/>
              <w:noProof/>
              <w:lang w:eastAsia="ja-JP"/>
            </w:rPr>
          </w:rPrChange>
        </w:rPr>
      </w:pPr>
      <w:ins w:id="643" w:author="Red Army" w:date="2012-02-08T20:11:00Z">
        <w:del w:id="644" w:author="Phuong Giang" w:date="2012-02-10T19:18:00Z">
          <w:r w:rsidRPr="001A0C52" w:rsidDel="00820526">
            <w:rPr>
              <w:rStyle w:val="Hyperlink"/>
              <w:rFonts w:ascii="Times New Roman" w:hAnsi="Times New Roman"/>
              <w:noProof/>
              <w:sz w:val="24"/>
              <w:rPrChange w:id="645" w:author="Red Army" w:date="2012-02-08T20:12:00Z">
                <w:rPr>
                  <w:rStyle w:val="Hyperlink"/>
                  <w:noProof/>
                </w:rPr>
              </w:rPrChange>
            </w:rPr>
            <w:fldChar w:fldCharType="begin"/>
          </w:r>
          <w:r w:rsidRPr="001A0C52" w:rsidDel="00820526">
            <w:rPr>
              <w:rStyle w:val="Hyperlink"/>
              <w:rFonts w:ascii="Times New Roman" w:hAnsi="Times New Roman"/>
              <w:noProof/>
              <w:sz w:val="24"/>
              <w:rPrChange w:id="646" w:author="Red Army" w:date="2012-02-08T20:12:00Z">
                <w:rPr>
                  <w:rStyle w:val="Hyperlink"/>
                  <w:noProof/>
                </w:rPr>
              </w:rPrChange>
            </w:rPr>
            <w:delInstrText xml:space="preserve"> </w:delInstrText>
          </w:r>
          <w:r w:rsidRPr="001A0C52" w:rsidDel="00820526">
            <w:rPr>
              <w:rFonts w:ascii="Times New Roman" w:hAnsi="Times New Roman"/>
              <w:noProof/>
              <w:sz w:val="24"/>
              <w:rPrChange w:id="647" w:author="Red Army" w:date="2012-02-08T20:12:00Z">
                <w:rPr>
                  <w:noProof/>
                </w:rPr>
              </w:rPrChange>
            </w:rPr>
            <w:delInstrText>HYPERLINK \l "_Toc316495250"</w:delInstrText>
          </w:r>
          <w:r w:rsidRPr="001A0C52" w:rsidDel="00820526">
            <w:rPr>
              <w:rStyle w:val="Hyperlink"/>
              <w:rFonts w:ascii="Times New Roman" w:hAnsi="Times New Roman"/>
              <w:noProof/>
              <w:sz w:val="24"/>
              <w:rPrChange w:id="648"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649" w:author="Red Army" w:date="2012-02-08T20:12:00Z">
                <w:rPr>
                  <w:rStyle w:val="Hyperlink"/>
                  <w:noProof/>
                </w:rPr>
              </w:rPrChange>
            </w:rPr>
            <w:fldChar w:fldCharType="separate"/>
          </w:r>
          <w:r w:rsidRPr="001A0C52" w:rsidDel="00820526">
            <w:rPr>
              <w:rStyle w:val="Hyperlink"/>
              <w:rFonts w:ascii="Times New Roman" w:hAnsi="Times New Roman"/>
              <w:noProof/>
              <w:sz w:val="24"/>
              <w:rPrChange w:id="650" w:author="Red Army" w:date="2012-02-08T20:12:00Z">
                <w:rPr>
                  <w:rStyle w:val="Hyperlink"/>
                  <w:rFonts w:ascii="Times New Roman" w:hAnsi="Times New Roman"/>
                  <w:noProof/>
                </w:rPr>
              </w:rPrChange>
            </w:rPr>
            <w:delText>3.1.</w:delText>
          </w:r>
          <w:r w:rsidRPr="001A0C52" w:rsidDel="00820526">
            <w:rPr>
              <w:rFonts w:ascii="Times New Roman" w:eastAsiaTheme="minorEastAsia" w:hAnsi="Times New Roman"/>
              <w:noProof/>
              <w:sz w:val="24"/>
              <w:lang w:eastAsia="ja-JP"/>
              <w:rPrChange w:id="651"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652" w:author="Red Army" w:date="2012-02-08T20:12:00Z">
                <w:rPr>
                  <w:rStyle w:val="Hyperlink"/>
                  <w:rFonts w:ascii="Times New Roman" w:hAnsi="Times New Roman"/>
                  <w:noProof/>
                </w:rPr>
              </w:rPrChange>
            </w:rPr>
            <w:delText>Knowledge Item Requirements</w:delText>
          </w:r>
          <w:r w:rsidRPr="001A0C52" w:rsidDel="00820526">
            <w:rPr>
              <w:rFonts w:ascii="Times New Roman" w:hAnsi="Times New Roman"/>
              <w:noProof/>
              <w:webHidden/>
              <w:sz w:val="24"/>
              <w:rPrChange w:id="653" w:author="Red Army" w:date="2012-02-08T20:12:00Z">
                <w:rPr>
                  <w:noProof/>
                  <w:webHidden/>
                </w:rPr>
              </w:rPrChange>
            </w:rPr>
            <w:tab/>
          </w:r>
          <w:r w:rsidRPr="001A0C52" w:rsidDel="00820526">
            <w:rPr>
              <w:rFonts w:ascii="Times New Roman" w:hAnsi="Times New Roman"/>
              <w:noProof/>
              <w:webHidden/>
              <w:sz w:val="24"/>
              <w:rPrChange w:id="654" w:author="Red Army" w:date="2012-02-08T20:12:00Z">
                <w:rPr>
                  <w:noProof/>
                  <w:webHidden/>
                </w:rPr>
              </w:rPrChange>
            </w:rPr>
            <w:fldChar w:fldCharType="begin"/>
          </w:r>
          <w:r w:rsidRPr="001A0C52" w:rsidDel="00820526">
            <w:rPr>
              <w:rFonts w:ascii="Times New Roman" w:hAnsi="Times New Roman"/>
              <w:noProof/>
              <w:webHidden/>
              <w:sz w:val="24"/>
              <w:rPrChange w:id="655" w:author="Red Army" w:date="2012-02-08T20:12:00Z">
                <w:rPr>
                  <w:noProof/>
                  <w:webHidden/>
                </w:rPr>
              </w:rPrChange>
            </w:rPr>
            <w:delInstrText xml:space="preserve"> PAGEREF _Toc316495250 \h </w:delInstrText>
          </w:r>
        </w:del>
      </w:ins>
      <w:del w:id="656" w:author="Phuong Giang" w:date="2012-02-10T19:18:00Z">
        <w:r w:rsidRPr="001A0C52" w:rsidDel="00820526">
          <w:rPr>
            <w:rFonts w:ascii="Times New Roman" w:hAnsi="Times New Roman"/>
            <w:noProof/>
            <w:webHidden/>
            <w:sz w:val="24"/>
            <w:rPrChange w:id="657"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658" w:author="Red Army" w:date="2012-02-08T20:12:00Z">
              <w:rPr>
                <w:noProof/>
                <w:webHidden/>
              </w:rPr>
            </w:rPrChange>
          </w:rPr>
          <w:fldChar w:fldCharType="separate"/>
        </w:r>
      </w:del>
      <w:ins w:id="659" w:author="Red Army" w:date="2012-02-08T20:11:00Z">
        <w:del w:id="660" w:author="Phuong Giang" w:date="2012-02-10T19:18:00Z">
          <w:r w:rsidRPr="001A0C52" w:rsidDel="00820526">
            <w:rPr>
              <w:rFonts w:ascii="Times New Roman" w:hAnsi="Times New Roman"/>
              <w:noProof/>
              <w:webHidden/>
              <w:sz w:val="24"/>
              <w:rPrChange w:id="661" w:author="Red Army" w:date="2012-02-08T20:12:00Z">
                <w:rPr>
                  <w:noProof/>
                  <w:webHidden/>
                </w:rPr>
              </w:rPrChange>
            </w:rPr>
            <w:delText>4</w:delText>
          </w:r>
          <w:r w:rsidRPr="001A0C52" w:rsidDel="00820526">
            <w:rPr>
              <w:rFonts w:ascii="Times New Roman" w:hAnsi="Times New Roman"/>
              <w:noProof/>
              <w:webHidden/>
              <w:sz w:val="24"/>
              <w:rPrChange w:id="662" w:author="Red Army" w:date="2012-02-08T20:12:00Z">
                <w:rPr>
                  <w:noProof/>
                  <w:webHidden/>
                </w:rPr>
              </w:rPrChange>
            </w:rPr>
            <w:fldChar w:fldCharType="end"/>
          </w:r>
          <w:r w:rsidRPr="001A0C52" w:rsidDel="00820526">
            <w:rPr>
              <w:rStyle w:val="Hyperlink"/>
              <w:rFonts w:ascii="Times New Roman" w:hAnsi="Times New Roman"/>
              <w:noProof/>
              <w:sz w:val="24"/>
              <w:rPrChange w:id="663"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664" w:author="Red Army" w:date="2012-02-08T20:11:00Z"/>
          <w:del w:id="665" w:author="Phuong Giang" w:date="2012-02-10T19:18:00Z"/>
          <w:rFonts w:ascii="Times New Roman" w:eastAsiaTheme="minorEastAsia" w:hAnsi="Times New Roman"/>
          <w:noProof/>
          <w:sz w:val="24"/>
          <w:lang w:eastAsia="ja-JP"/>
          <w:rPrChange w:id="666" w:author="Red Army" w:date="2012-02-08T20:12:00Z">
            <w:rPr>
              <w:ins w:id="667" w:author="Red Army" w:date="2012-02-08T20:11:00Z"/>
              <w:del w:id="668" w:author="Phuong Giang" w:date="2012-02-10T19:18:00Z"/>
              <w:rFonts w:asciiTheme="minorHAnsi" w:eastAsiaTheme="minorEastAsia" w:hAnsiTheme="minorHAnsi" w:cstheme="minorBidi"/>
              <w:noProof/>
              <w:lang w:eastAsia="ja-JP"/>
            </w:rPr>
          </w:rPrChange>
        </w:rPr>
      </w:pPr>
      <w:ins w:id="669" w:author="Red Army" w:date="2012-02-08T20:11:00Z">
        <w:del w:id="670" w:author="Phuong Giang" w:date="2012-02-10T19:18:00Z">
          <w:r w:rsidRPr="001A0C52" w:rsidDel="00820526">
            <w:rPr>
              <w:rStyle w:val="Hyperlink"/>
              <w:rFonts w:ascii="Times New Roman" w:hAnsi="Times New Roman"/>
              <w:noProof/>
              <w:sz w:val="24"/>
              <w:rPrChange w:id="671" w:author="Red Army" w:date="2012-02-08T20:12:00Z">
                <w:rPr>
                  <w:rStyle w:val="Hyperlink"/>
                  <w:noProof/>
                </w:rPr>
              </w:rPrChange>
            </w:rPr>
            <w:fldChar w:fldCharType="begin"/>
          </w:r>
          <w:r w:rsidRPr="001A0C52" w:rsidDel="00820526">
            <w:rPr>
              <w:rStyle w:val="Hyperlink"/>
              <w:rFonts w:ascii="Times New Roman" w:hAnsi="Times New Roman"/>
              <w:noProof/>
              <w:sz w:val="24"/>
              <w:rPrChange w:id="672" w:author="Red Army" w:date="2012-02-08T20:12:00Z">
                <w:rPr>
                  <w:rStyle w:val="Hyperlink"/>
                  <w:noProof/>
                </w:rPr>
              </w:rPrChange>
            </w:rPr>
            <w:delInstrText xml:space="preserve"> </w:delInstrText>
          </w:r>
          <w:r w:rsidRPr="001A0C52" w:rsidDel="00820526">
            <w:rPr>
              <w:rFonts w:ascii="Times New Roman" w:hAnsi="Times New Roman"/>
              <w:noProof/>
              <w:sz w:val="24"/>
              <w:rPrChange w:id="673" w:author="Red Army" w:date="2012-02-08T20:12:00Z">
                <w:rPr>
                  <w:noProof/>
                </w:rPr>
              </w:rPrChange>
            </w:rPr>
            <w:delInstrText>HYPERLINK \l "_Toc316495252"</w:delInstrText>
          </w:r>
          <w:r w:rsidRPr="001A0C52" w:rsidDel="00820526">
            <w:rPr>
              <w:rStyle w:val="Hyperlink"/>
              <w:rFonts w:ascii="Times New Roman" w:hAnsi="Times New Roman"/>
              <w:noProof/>
              <w:sz w:val="24"/>
              <w:rPrChange w:id="674"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675" w:author="Red Army" w:date="2012-02-08T20:12:00Z">
                <w:rPr>
                  <w:rStyle w:val="Hyperlink"/>
                  <w:noProof/>
                </w:rPr>
              </w:rPrChange>
            </w:rPr>
            <w:fldChar w:fldCharType="separate"/>
          </w:r>
          <w:r w:rsidRPr="001A0C52" w:rsidDel="00820526">
            <w:rPr>
              <w:rStyle w:val="Hyperlink"/>
              <w:rFonts w:ascii="Times New Roman" w:hAnsi="Times New Roman"/>
              <w:noProof/>
              <w:sz w:val="24"/>
              <w:rPrChange w:id="676" w:author="Red Army" w:date="2012-02-08T20:12:00Z">
                <w:rPr>
                  <w:rStyle w:val="Hyperlink"/>
                  <w:rFonts w:ascii="Times New Roman" w:hAnsi="Times New Roman"/>
                  <w:noProof/>
                </w:rPr>
              </w:rPrChange>
            </w:rPr>
            <w:delText>3.2.</w:delText>
          </w:r>
          <w:r w:rsidRPr="001A0C52" w:rsidDel="00820526">
            <w:rPr>
              <w:rFonts w:ascii="Times New Roman" w:eastAsiaTheme="minorEastAsia" w:hAnsi="Times New Roman"/>
              <w:noProof/>
              <w:sz w:val="24"/>
              <w:lang w:eastAsia="ja-JP"/>
              <w:rPrChange w:id="677"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678" w:author="Red Army" w:date="2012-02-08T20:12:00Z">
                <w:rPr>
                  <w:rStyle w:val="Hyperlink"/>
                  <w:rFonts w:ascii="Times New Roman" w:hAnsi="Times New Roman"/>
                  <w:noProof/>
                </w:rPr>
              </w:rPrChange>
            </w:rPr>
            <w:delText>Knowledge Item Management Requirements</w:delText>
          </w:r>
          <w:r w:rsidRPr="001A0C52" w:rsidDel="00820526">
            <w:rPr>
              <w:rFonts w:ascii="Times New Roman" w:hAnsi="Times New Roman"/>
              <w:noProof/>
              <w:webHidden/>
              <w:sz w:val="24"/>
              <w:rPrChange w:id="679" w:author="Red Army" w:date="2012-02-08T20:12:00Z">
                <w:rPr>
                  <w:noProof/>
                  <w:webHidden/>
                </w:rPr>
              </w:rPrChange>
            </w:rPr>
            <w:tab/>
          </w:r>
          <w:r w:rsidRPr="001A0C52" w:rsidDel="00820526">
            <w:rPr>
              <w:rFonts w:ascii="Times New Roman" w:hAnsi="Times New Roman"/>
              <w:noProof/>
              <w:webHidden/>
              <w:sz w:val="24"/>
              <w:rPrChange w:id="680" w:author="Red Army" w:date="2012-02-08T20:12:00Z">
                <w:rPr>
                  <w:noProof/>
                  <w:webHidden/>
                </w:rPr>
              </w:rPrChange>
            </w:rPr>
            <w:fldChar w:fldCharType="begin"/>
          </w:r>
          <w:r w:rsidRPr="001A0C52" w:rsidDel="00820526">
            <w:rPr>
              <w:rFonts w:ascii="Times New Roman" w:hAnsi="Times New Roman"/>
              <w:noProof/>
              <w:webHidden/>
              <w:sz w:val="24"/>
              <w:rPrChange w:id="681" w:author="Red Army" w:date="2012-02-08T20:12:00Z">
                <w:rPr>
                  <w:noProof/>
                  <w:webHidden/>
                </w:rPr>
              </w:rPrChange>
            </w:rPr>
            <w:delInstrText xml:space="preserve"> PAGEREF _Toc316495252 \h </w:delInstrText>
          </w:r>
        </w:del>
      </w:ins>
      <w:del w:id="682" w:author="Phuong Giang" w:date="2012-02-10T19:18:00Z">
        <w:r w:rsidRPr="001A0C52" w:rsidDel="00820526">
          <w:rPr>
            <w:rFonts w:ascii="Times New Roman" w:hAnsi="Times New Roman"/>
            <w:noProof/>
            <w:webHidden/>
            <w:sz w:val="24"/>
            <w:rPrChange w:id="683"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684" w:author="Red Army" w:date="2012-02-08T20:12:00Z">
              <w:rPr>
                <w:noProof/>
                <w:webHidden/>
              </w:rPr>
            </w:rPrChange>
          </w:rPr>
          <w:fldChar w:fldCharType="separate"/>
        </w:r>
      </w:del>
      <w:ins w:id="685" w:author="Red Army" w:date="2012-02-08T20:11:00Z">
        <w:del w:id="686" w:author="Phuong Giang" w:date="2012-02-10T19:18:00Z">
          <w:r w:rsidRPr="001A0C52" w:rsidDel="00820526">
            <w:rPr>
              <w:rFonts w:ascii="Times New Roman" w:hAnsi="Times New Roman"/>
              <w:noProof/>
              <w:webHidden/>
              <w:sz w:val="24"/>
              <w:rPrChange w:id="687" w:author="Red Army" w:date="2012-02-08T20:12:00Z">
                <w:rPr>
                  <w:noProof/>
                  <w:webHidden/>
                </w:rPr>
              </w:rPrChange>
            </w:rPr>
            <w:delText>5</w:delText>
          </w:r>
          <w:r w:rsidRPr="001A0C52" w:rsidDel="00820526">
            <w:rPr>
              <w:rFonts w:ascii="Times New Roman" w:hAnsi="Times New Roman"/>
              <w:noProof/>
              <w:webHidden/>
              <w:sz w:val="24"/>
              <w:rPrChange w:id="688" w:author="Red Army" w:date="2012-02-08T20:12:00Z">
                <w:rPr>
                  <w:noProof/>
                  <w:webHidden/>
                </w:rPr>
              </w:rPrChange>
            </w:rPr>
            <w:fldChar w:fldCharType="end"/>
          </w:r>
          <w:r w:rsidRPr="001A0C52" w:rsidDel="00820526">
            <w:rPr>
              <w:rStyle w:val="Hyperlink"/>
              <w:rFonts w:ascii="Times New Roman" w:hAnsi="Times New Roman"/>
              <w:noProof/>
              <w:sz w:val="24"/>
              <w:rPrChange w:id="689" w:author="Red Army" w:date="2012-02-08T20:12:00Z">
                <w:rPr>
                  <w:rStyle w:val="Hyperlink"/>
                  <w:noProof/>
                </w:rPr>
              </w:rPrChange>
            </w:rPr>
            <w:fldChar w:fldCharType="end"/>
          </w:r>
        </w:del>
      </w:ins>
    </w:p>
    <w:p w:rsidR="001A0C52" w:rsidRPr="001A0C52" w:rsidDel="00820526" w:rsidRDefault="001A0C52">
      <w:pPr>
        <w:pStyle w:val="TOC1"/>
        <w:tabs>
          <w:tab w:val="left" w:pos="440"/>
          <w:tab w:val="right" w:leader="dot" w:pos="9912"/>
        </w:tabs>
        <w:rPr>
          <w:ins w:id="690" w:author="Red Army" w:date="2012-02-08T20:11:00Z"/>
          <w:del w:id="691" w:author="Phuong Giang" w:date="2012-02-10T19:18:00Z"/>
          <w:rFonts w:ascii="Times New Roman" w:eastAsiaTheme="minorEastAsia" w:hAnsi="Times New Roman"/>
          <w:noProof/>
          <w:sz w:val="24"/>
          <w:lang w:eastAsia="ja-JP"/>
          <w:rPrChange w:id="692" w:author="Red Army" w:date="2012-02-08T20:12:00Z">
            <w:rPr>
              <w:ins w:id="693" w:author="Red Army" w:date="2012-02-08T20:11:00Z"/>
              <w:del w:id="694" w:author="Phuong Giang" w:date="2012-02-10T19:18:00Z"/>
              <w:rFonts w:asciiTheme="minorHAnsi" w:eastAsiaTheme="minorEastAsia" w:hAnsiTheme="minorHAnsi" w:cstheme="minorBidi"/>
              <w:noProof/>
              <w:lang w:eastAsia="ja-JP"/>
            </w:rPr>
          </w:rPrChange>
        </w:rPr>
      </w:pPr>
      <w:ins w:id="695" w:author="Red Army" w:date="2012-02-08T20:11:00Z">
        <w:del w:id="696" w:author="Phuong Giang" w:date="2012-02-10T19:18:00Z">
          <w:r w:rsidRPr="001A0C52" w:rsidDel="00820526">
            <w:rPr>
              <w:rStyle w:val="Hyperlink"/>
              <w:rFonts w:ascii="Times New Roman" w:hAnsi="Times New Roman"/>
              <w:noProof/>
              <w:sz w:val="24"/>
              <w:rPrChange w:id="697" w:author="Red Army" w:date="2012-02-08T20:12:00Z">
                <w:rPr>
                  <w:rStyle w:val="Hyperlink"/>
                  <w:noProof/>
                </w:rPr>
              </w:rPrChange>
            </w:rPr>
            <w:fldChar w:fldCharType="begin"/>
          </w:r>
          <w:r w:rsidRPr="001A0C52" w:rsidDel="00820526">
            <w:rPr>
              <w:rStyle w:val="Hyperlink"/>
              <w:rFonts w:ascii="Times New Roman" w:hAnsi="Times New Roman"/>
              <w:noProof/>
              <w:sz w:val="24"/>
              <w:rPrChange w:id="698" w:author="Red Army" w:date="2012-02-08T20:12:00Z">
                <w:rPr>
                  <w:rStyle w:val="Hyperlink"/>
                  <w:noProof/>
                </w:rPr>
              </w:rPrChange>
            </w:rPr>
            <w:delInstrText xml:space="preserve"> </w:delInstrText>
          </w:r>
          <w:r w:rsidRPr="001A0C52" w:rsidDel="00820526">
            <w:rPr>
              <w:rFonts w:ascii="Times New Roman" w:hAnsi="Times New Roman"/>
              <w:noProof/>
              <w:sz w:val="24"/>
              <w:rPrChange w:id="699" w:author="Red Army" w:date="2012-02-08T20:12:00Z">
                <w:rPr>
                  <w:noProof/>
                </w:rPr>
              </w:rPrChange>
            </w:rPr>
            <w:delInstrText>HYPERLINK \l "_Toc316495255"</w:delInstrText>
          </w:r>
          <w:r w:rsidRPr="001A0C52" w:rsidDel="00820526">
            <w:rPr>
              <w:rStyle w:val="Hyperlink"/>
              <w:rFonts w:ascii="Times New Roman" w:hAnsi="Times New Roman"/>
              <w:noProof/>
              <w:sz w:val="24"/>
              <w:rPrChange w:id="700"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701" w:author="Red Army" w:date="2012-02-08T20:12:00Z">
                <w:rPr>
                  <w:rStyle w:val="Hyperlink"/>
                  <w:noProof/>
                </w:rPr>
              </w:rPrChange>
            </w:rPr>
            <w:fldChar w:fldCharType="separate"/>
          </w:r>
          <w:r w:rsidRPr="001A0C52" w:rsidDel="00820526">
            <w:rPr>
              <w:rStyle w:val="Hyperlink"/>
              <w:rFonts w:ascii="Times New Roman" w:hAnsi="Times New Roman"/>
              <w:noProof/>
              <w:sz w:val="24"/>
              <w:rPrChange w:id="702" w:author="Red Army" w:date="2012-02-08T20:12:00Z">
                <w:rPr>
                  <w:rStyle w:val="Hyperlink"/>
                  <w:rFonts w:ascii="Times New Roman" w:hAnsi="Times New Roman"/>
                  <w:noProof/>
                </w:rPr>
              </w:rPrChange>
            </w:rPr>
            <w:delText>II.</w:delText>
          </w:r>
          <w:r w:rsidRPr="001A0C52" w:rsidDel="00820526">
            <w:rPr>
              <w:rFonts w:ascii="Times New Roman" w:eastAsiaTheme="minorEastAsia" w:hAnsi="Times New Roman"/>
              <w:noProof/>
              <w:sz w:val="24"/>
              <w:lang w:eastAsia="ja-JP"/>
              <w:rPrChange w:id="703"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704" w:author="Red Army" w:date="2012-02-08T20:12:00Z">
                <w:rPr>
                  <w:rStyle w:val="Hyperlink"/>
                  <w:rFonts w:ascii="Times New Roman" w:hAnsi="Times New Roman"/>
                  <w:noProof/>
                </w:rPr>
              </w:rPrChange>
            </w:rPr>
            <w:delText>System Requirement Specification (Specific Requirements)</w:delText>
          </w:r>
          <w:r w:rsidRPr="001A0C52" w:rsidDel="00820526">
            <w:rPr>
              <w:rFonts w:ascii="Times New Roman" w:hAnsi="Times New Roman"/>
              <w:noProof/>
              <w:webHidden/>
              <w:sz w:val="24"/>
              <w:rPrChange w:id="705" w:author="Red Army" w:date="2012-02-08T20:12:00Z">
                <w:rPr>
                  <w:noProof/>
                  <w:webHidden/>
                </w:rPr>
              </w:rPrChange>
            </w:rPr>
            <w:tab/>
          </w:r>
          <w:r w:rsidRPr="001A0C52" w:rsidDel="00820526">
            <w:rPr>
              <w:rFonts w:ascii="Times New Roman" w:hAnsi="Times New Roman"/>
              <w:noProof/>
              <w:webHidden/>
              <w:sz w:val="24"/>
              <w:rPrChange w:id="706" w:author="Red Army" w:date="2012-02-08T20:12:00Z">
                <w:rPr>
                  <w:noProof/>
                  <w:webHidden/>
                </w:rPr>
              </w:rPrChange>
            </w:rPr>
            <w:fldChar w:fldCharType="begin"/>
          </w:r>
          <w:r w:rsidRPr="001A0C52" w:rsidDel="00820526">
            <w:rPr>
              <w:rFonts w:ascii="Times New Roman" w:hAnsi="Times New Roman"/>
              <w:noProof/>
              <w:webHidden/>
              <w:sz w:val="24"/>
              <w:rPrChange w:id="707" w:author="Red Army" w:date="2012-02-08T20:12:00Z">
                <w:rPr>
                  <w:noProof/>
                  <w:webHidden/>
                </w:rPr>
              </w:rPrChange>
            </w:rPr>
            <w:delInstrText xml:space="preserve"> PAGEREF _Toc316495255 \h </w:delInstrText>
          </w:r>
        </w:del>
      </w:ins>
      <w:del w:id="708" w:author="Phuong Giang" w:date="2012-02-10T19:18:00Z">
        <w:r w:rsidRPr="001A0C52" w:rsidDel="00820526">
          <w:rPr>
            <w:rFonts w:ascii="Times New Roman" w:hAnsi="Times New Roman"/>
            <w:noProof/>
            <w:webHidden/>
            <w:sz w:val="24"/>
            <w:rPrChange w:id="709"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710" w:author="Red Army" w:date="2012-02-08T20:12:00Z">
              <w:rPr>
                <w:noProof/>
                <w:webHidden/>
              </w:rPr>
            </w:rPrChange>
          </w:rPr>
          <w:fldChar w:fldCharType="separate"/>
        </w:r>
      </w:del>
      <w:ins w:id="711" w:author="Red Army" w:date="2012-02-08T20:11:00Z">
        <w:del w:id="712" w:author="Phuong Giang" w:date="2012-02-10T19:18:00Z">
          <w:r w:rsidRPr="001A0C52" w:rsidDel="00820526">
            <w:rPr>
              <w:rFonts w:ascii="Times New Roman" w:hAnsi="Times New Roman"/>
              <w:noProof/>
              <w:webHidden/>
              <w:sz w:val="24"/>
              <w:rPrChange w:id="713" w:author="Red Army" w:date="2012-02-08T20:12:00Z">
                <w:rPr>
                  <w:noProof/>
                  <w:webHidden/>
                </w:rPr>
              </w:rPrChange>
            </w:rPr>
            <w:delText>5</w:delText>
          </w:r>
          <w:r w:rsidRPr="001A0C52" w:rsidDel="00820526">
            <w:rPr>
              <w:rFonts w:ascii="Times New Roman" w:hAnsi="Times New Roman"/>
              <w:noProof/>
              <w:webHidden/>
              <w:sz w:val="24"/>
              <w:rPrChange w:id="714" w:author="Red Army" w:date="2012-02-08T20:12:00Z">
                <w:rPr>
                  <w:noProof/>
                  <w:webHidden/>
                </w:rPr>
              </w:rPrChange>
            </w:rPr>
            <w:fldChar w:fldCharType="end"/>
          </w:r>
          <w:r w:rsidRPr="001A0C52" w:rsidDel="00820526">
            <w:rPr>
              <w:rStyle w:val="Hyperlink"/>
              <w:rFonts w:ascii="Times New Roman" w:hAnsi="Times New Roman"/>
              <w:noProof/>
              <w:sz w:val="24"/>
              <w:rPrChange w:id="715" w:author="Red Army" w:date="2012-02-08T20:12:00Z">
                <w:rPr>
                  <w:rStyle w:val="Hyperlink"/>
                  <w:noProof/>
                </w:rPr>
              </w:rPrChange>
            </w:rPr>
            <w:fldChar w:fldCharType="end"/>
          </w:r>
        </w:del>
      </w:ins>
    </w:p>
    <w:p w:rsidR="001A0C52" w:rsidRPr="001A0C52" w:rsidDel="00820526" w:rsidRDefault="001A0C52">
      <w:pPr>
        <w:pStyle w:val="TOC2"/>
        <w:tabs>
          <w:tab w:val="left" w:pos="660"/>
          <w:tab w:val="right" w:leader="dot" w:pos="9912"/>
        </w:tabs>
        <w:rPr>
          <w:ins w:id="716" w:author="Red Army" w:date="2012-02-08T20:11:00Z"/>
          <w:del w:id="717" w:author="Phuong Giang" w:date="2012-02-10T19:18:00Z"/>
          <w:rFonts w:ascii="Times New Roman" w:eastAsiaTheme="minorEastAsia" w:hAnsi="Times New Roman"/>
          <w:noProof/>
          <w:sz w:val="24"/>
          <w:lang w:eastAsia="ja-JP"/>
          <w:rPrChange w:id="718" w:author="Red Army" w:date="2012-02-08T20:12:00Z">
            <w:rPr>
              <w:ins w:id="719" w:author="Red Army" w:date="2012-02-08T20:11:00Z"/>
              <w:del w:id="720" w:author="Phuong Giang" w:date="2012-02-10T19:18:00Z"/>
              <w:rFonts w:asciiTheme="minorHAnsi" w:eastAsiaTheme="minorEastAsia" w:hAnsiTheme="minorHAnsi" w:cstheme="minorBidi"/>
              <w:noProof/>
              <w:lang w:eastAsia="ja-JP"/>
            </w:rPr>
          </w:rPrChange>
        </w:rPr>
      </w:pPr>
      <w:ins w:id="721" w:author="Red Army" w:date="2012-02-08T20:11:00Z">
        <w:del w:id="722" w:author="Phuong Giang" w:date="2012-02-10T19:18:00Z">
          <w:r w:rsidRPr="001A0C52" w:rsidDel="00820526">
            <w:rPr>
              <w:rStyle w:val="Hyperlink"/>
              <w:rFonts w:ascii="Times New Roman" w:hAnsi="Times New Roman"/>
              <w:noProof/>
              <w:sz w:val="24"/>
              <w:rPrChange w:id="723" w:author="Red Army" w:date="2012-02-08T20:12:00Z">
                <w:rPr>
                  <w:rStyle w:val="Hyperlink"/>
                  <w:noProof/>
                </w:rPr>
              </w:rPrChange>
            </w:rPr>
            <w:fldChar w:fldCharType="begin"/>
          </w:r>
          <w:r w:rsidRPr="001A0C52" w:rsidDel="00820526">
            <w:rPr>
              <w:rStyle w:val="Hyperlink"/>
              <w:rFonts w:ascii="Times New Roman" w:hAnsi="Times New Roman"/>
              <w:noProof/>
              <w:sz w:val="24"/>
              <w:rPrChange w:id="724" w:author="Red Army" w:date="2012-02-08T20:12:00Z">
                <w:rPr>
                  <w:rStyle w:val="Hyperlink"/>
                  <w:noProof/>
                </w:rPr>
              </w:rPrChange>
            </w:rPr>
            <w:delInstrText xml:space="preserve"> </w:delInstrText>
          </w:r>
          <w:r w:rsidRPr="001A0C52" w:rsidDel="00820526">
            <w:rPr>
              <w:rFonts w:ascii="Times New Roman" w:hAnsi="Times New Roman"/>
              <w:noProof/>
              <w:sz w:val="24"/>
              <w:rPrChange w:id="725" w:author="Red Army" w:date="2012-02-08T20:12:00Z">
                <w:rPr>
                  <w:noProof/>
                </w:rPr>
              </w:rPrChange>
            </w:rPr>
            <w:delInstrText>HYPERLINK \l "_Toc316495256"</w:delInstrText>
          </w:r>
          <w:r w:rsidRPr="001A0C52" w:rsidDel="00820526">
            <w:rPr>
              <w:rStyle w:val="Hyperlink"/>
              <w:rFonts w:ascii="Times New Roman" w:hAnsi="Times New Roman"/>
              <w:noProof/>
              <w:sz w:val="24"/>
              <w:rPrChange w:id="726"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727" w:author="Red Army" w:date="2012-02-08T20:12:00Z">
                <w:rPr>
                  <w:rStyle w:val="Hyperlink"/>
                  <w:noProof/>
                </w:rPr>
              </w:rPrChange>
            </w:rPr>
            <w:fldChar w:fldCharType="separate"/>
          </w:r>
          <w:r w:rsidRPr="001A0C52" w:rsidDel="00820526">
            <w:rPr>
              <w:rStyle w:val="Hyperlink"/>
              <w:rFonts w:ascii="Times New Roman" w:hAnsi="Times New Roman"/>
              <w:noProof/>
              <w:sz w:val="24"/>
              <w:rPrChange w:id="728" w:author="Red Army" w:date="2012-02-08T20:12:00Z">
                <w:rPr>
                  <w:rStyle w:val="Hyperlink"/>
                  <w:rFonts w:ascii="Times New Roman" w:hAnsi="Times New Roman"/>
                  <w:noProof/>
                </w:rPr>
              </w:rPrChange>
            </w:rPr>
            <w:delText>1.</w:delText>
          </w:r>
          <w:r w:rsidRPr="001A0C52" w:rsidDel="00820526">
            <w:rPr>
              <w:rFonts w:ascii="Times New Roman" w:eastAsiaTheme="minorEastAsia" w:hAnsi="Times New Roman"/>
              <w:noProof/>
              <w:sz w:val="24"/>
              <w:lang w:eastAsia="ja-JP"/>
              <w:rPrChange w:id="729"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730" w:author="Red Army" w:date="2012-02-08T20:12:00Z">
                <w:rPr>
                  <w:rStyle w:val="Hyperlink"/>
                  <w:rFonts w:ascii="Times New Roman" w:hAnsi="Times New Roman"/>
                  <w:noProof/>
                </w:rPr>
              </w:rPrChange>
            </w:rPr>
            <w:delText>External Interface Requirements</w:delText>
          </w:r>
          <w:r w:rsidRPr="001A0C52" w:rsidDel="00820526">
            <w:rPr>
              <w:rFonts w:ascii="Times New Roman" w:hAnsi="Times New Roman"/>
              <w:noProof/>
              <w:webHidden/>
              <w:sz w:val="24"/>
              <w:rPrChange w:id="731" w:author="Red Army" w:date="2012-02-08T20:12:00Z">
                <w:rPr>
                  <w:noProof/>
                  <w:webHidden/>
                </w:rPr>
              </w:rPrChange>
            </w:rPr>
            <w:tab/>
          </w:r>
          <w:r w:rsidRPr="001A0C52" w:rsidDel="00820526">
            <w:rPr>
              <w:rFonts w:ascii="Times New Roman" w:hAnsi="Times New Roman"/>
              <w:noProof/>
              <w:webHidden/>
              <w:sz w:val="24"/>
              <w:rPrChange w:id="732" w:author="Red Army" w:date="2012-02-08T20:12:00Z">
                <w:rPr>
                  <w:noProof/>
                  <w:webHidden/>
                </w:rPr>
              </w:rPrChange>
            </w:rPr>
            <w:fldChar w:fldCharType="begin"/>
          </w:r>
          <w:r w:rsidRPr="001A0C52" w:rsidDel="00820526">
            <w:rPr>
              <w:rFonts w:ascii="Times New Roman" w:hAnsi="Times New Roman"/>
              <w:noProof/>
              <w:webHidden/>
              <w:sz w:val="24"/>
              <w:rPrChange w:id="733" w:author="Red Army" w:date="2012-02-08T20:12:00Z">
                <w:rPr>
                  <w:noProof/>
                  <w:webHidden/>
                </w:rPr>
              </w:rPrChange>
            </w:rPr>
            <w:delInstrText xml:space="preserve"> PAGEREF _Toc316495256 \h </w:delInstrText>
          </w:r>
        </w:del>
      </w:ins>
      <w:del w:id="734" w:author="Phuong Giang" w:date="2012-02-10T19:18:00Z">
        <w:r w:rsidRPr="001A0C52" w:rsidDel="00820526">
          <w:rPr>
            <w:rFonts w:ascii="Times New Roman" w:hAnsi="Times New Roman"/>
            <w:noProof/>
            <w:webHidden/>
            <w:sz w:val="24"/>
            <w:rPrChange w:id="735"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736" w:author="Red Army" w:date="2012-02-08T20:12:00Z">
              <w:rPr>
                <w:noProof/>
                <w:webHidden/>
              </w:rPr>
            </w:rPrChange>
          </w:rPr>
          <w:fldChar w:fldCharType="separate"/>
        </w:r>
      </w:del>
      <w:ins w:id="737" w:author="Red Army" w:date="2012-02-08T20:11:00Z">
        <w:del w:id="738" w:author="Phuong Giang" w:date="2012-02-10T19:18:00Z">
          <w:r w:rsidRPr="001A0C52" w:rsidDel="00820526">
            <w:rPr>
              <w:rFonts w:ascii="Times New Roman" w:hAnsi="Times New Roman"/>
              <w:noProof/>
              <w:webHidden/>
              <w:sz w:val="24"/>
              <w:rPrChange w:id="739" w:author="Red Army" w:date="2012-02-08T20:12:00Z">
                <w:rPr>
                  <w:noProof/>
                  <w:webHidden/>
                </w:rPr>
              </w:rPrChange>
            </w:rPr>
            <w:delText>5</w:delText>
          </w:r>
          <w:r w:rsidRPr="001A0C52" w:rsidDel="00820526">
            <w:rPr>
              <w:rFonts w:ascii="Times New Roman" w:hAnsi="Times New Roman"/>
              <w:noProof/>
              <w:webHidden/>
              <w:sz w:val="24"/>
              <w:rPrChange w:id="740" w:author="Red Army" w:date="2012-02-08T20:12:00Z">
                <w:rPr>
                  <w:noProof/>
                  <w:webHidden/>
                </w:rPr>
              </w:rPrChange>
            </w:rPr>
            <w:fldChar w:fldCharType="end"/>
          </w:r>
          <w:r w:rsidRPr="001A0C52" w:rsidDel="00820526">
            <w:rPr>
              <w:rStyle w:val="Hyperlink"/>
              <w:rFonts w:ascii="Times New Roman" w:hAnsi="Times New Roman"/>
              <w:noProof/>
              <w:sz w:val="24"/>
              <w:rPrChange w:id="741"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742" w:author="Red Army" w:date="2012-02-08T20:11:00Z"/>
          <w:del w:id="743" w:author="Phuong Giang" w:date="2012-02-10T19:18:00Z"/>
          <w:rFonts w:ascii="Times New Roman" w:eastAsiaTheme="minorEastAsia" w:hAnsi="Times New Roman"/>
          <w:noProof/>
          <w:sz w:val="24"/>
          <w:lang w:eastAsia="ja-JP"/>
          <w:rPrChange w:id="744" w:author="Red Army" w:date="2012-02-08T20:12:00Z">
            <w:rPr>
              <w:ins w:id="745" w:author="Red Army" w:date="2012-02-08T20:11:00Z"/>
              <w:del w:id="746" w:author="Phuong Giang" w:date="2012-02-10T19:18:00Z"/>
              <w:rFonts w:asciiTheme="minorHAnsi" w:eastAsiaTheme="minorEastAsia" w:hAnsiTheme="minorHAnsi" w:cstheme="minorBidi"/>
              <w:noProof/>
              <w:lang w:eastAsia="ja-JP"/>
            </w:rPr>
          </w:rPrChange>
        </w:rPr>
      </w:pPr>
      <w:ins w:id="747" w:author="Red Army" w:date="2012-02-08T20:11:00Z">
        <w:del w:id="748" w:author="Phuong Giang" w:date="2012-02-10T19:18:00Z">
          <w:r w:rsidRPr="001A0C52" w:rsidDel="00820526">
            <w:rPr>
              <w:rStyle w:val="Hyperlink"/>
              <w:rFonts w:ascii="Times New Roman" w:hAnsi="Times New Roman"/>
              <w:noProof/>
              <w:sz w:val="24"/>
              <w:rPrChange w:id="749" w:author="Red Army" w:date="2012-02-08T20:12:00Z">
                <w:rPr>
                  <w:rStyle w:val="Hyperlink"/>
                  <w:noProof/>
                </w:rPr>
              </w:rPrChange>
            </w:rPr>
            <w:fldChar w:fldCharType="begin"/>
          </w:r>
          <w:r w:rsidRPr="001A0C52" w:rsidDel="00820526">
            <w:rPr>
              <w:rStyle w:val="Hyperlink"/>
              <w:rFonts w:ascii="Times New Roman" w:hAnsi="Times New Roman"/>
              <w:noProof/>
              <w:sz w:val="24"/>
              <w:rPrChange w:id="750" w:author="Red Army" w:date="2012-02-08T20:12:00Z">
                <w:rPr>
                  <w:rStyle w:val="Hyperlink"/>
                  <w:noProof/>
                </w:rPr>
              </w:rPrChange>
            </w:rPr>
            <w:delInstrText xml:space="preserve"> </w:delInstrText>
          </w:r>
          <w:r w:rsidRPr="001A0C52" w:rsidDel="00820526">
            <w:rPr>
              <w:rFonts w:ascii="Times New Roman" w:hAnsi="Times New Roman"/>
              <w:noProof/>
              <w:sz w:val="24"/>
              <w:rPrChange w:id="751" w:author="Red Army" w:date="2012-02-08T20:12:00Z">
                <w:rPr>
                  <w:noProof/>
                </w:rPr>
              </w:rPrChange>
            </w:rPr>
            <w:delInstrText>HYPERLINK \l "_Toc316495257"</w:delInstrText>
          </w:r>
          <w:r w:rsidRPr="001A0C52" w:rsidDel="00820526">
            <w:rPr>
              <w:rStyle w:val="Hyperlink"/>
              <w:rFonts w:ascii="Times New Roman" w:hAnsi="Times New Roman"/>
              <w:noProof/>
              <w:sz w:val="24"/>
              <w:rPrChange w:id="752"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753" w:author="Red Army" w:date="2012-02-08T20:12:00Z">
                <w:rPr>
                  <w:rStyle w:val="Hyperlink"/>
                  <w:noProof/>
                </w:rPr>
              </w:rPrChange>
            </w:rPr>
            <w:fldChar w:fldCharType="separate"/>
          </w:r>
          <w:r w:rsidRPr="001A0C52" w:rsidDel="00820526">
            <w:rPr>
              <w:rStyle w:val="Hyperlink"/>
              <w:rFonts w:ascii="Times New Roman" w:hAnsi="Times New Roman"/>
              <w:noProof/>
              <w:sz w:val="24"/>
              <w:rPrChange w:id="754" w:author="Red Army" w:date="2012-02-08T20:12:00Z">
                <w:rPr>
                  <w:rStyle w:val="Hyperlink"/>
                  <w:rFonts w:ascii="Times New Roman" w:hAnsi="Times New Roman"/>
                  <w:noProof/>
                </w:rPr>
              </w:rPrChange>
            </w:rPr>
            <w:delText>1.1</w:delText>
          </w:r>
          <w:r w:rsidRPr="001A0C52" w:rsidDel="00820526">
            <w:rPr>
              <w:rFonts w:ascii="Times New Roman" w:eastAsiaTheme="minorEastAsia" w:hAnsi="Times New Roman"/>
              <w:noProof/>
              <w:sz w:val="24"/>
              <w:lang w:eastAsia="ja-JP"/>
              <w:rPrChange w:id="755"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756" w:author="Red Army" w:date="2012-02-08T20:12:00Z">
                <w:rPr>
                  <w:rStyle w:val="Hyperlink"/>
                  <w:rFonts w:ascii="Times New Roman" w:hAnsi="Times New Roman"/>
                  <w:noProof/>
                </w:rPr>
              </w:rPrChange>
            </w:rPr>
            <w:delText>User Interfaces</w:delText>
          </w:r>
          <w:r w:rsidRPr="001A0C52" w:rsidDel="00820526">
            <w:rPr>
              <w:rFonts w:ascii="Times New Roman" w:hAnsi="Times New Roman"/>
              <w:noProof/>
              <w:webHidden/>
              <w:sz w:val="24"/>
              <w:rPrChange w:id="757" w:author="Red Army" w:date="2012-02-08T20:12:00Z">
                <w:rPr>
                  <w:noProof/>
                  <w:webHidden/>
                </w:rPr>
              </w:rPrChange>
            </w:rPr>
            <w:tab/>
          </w:r>
          <w:r w:rsidRPr="001A0C52" w:rsidDel="00820526">
            <w:rPr>
              <w:rFonts w:ascii="Times New Roman" w:hAnsi="Times New Roman"/>
              <w:noProof/>
              <w:webHidden/>
              <w:sz w:val="24"/>
              <w:rPrChange w:id="758" w:author="Red Army" w:date="2012-02-08T20:12:00Z">
                <w:rPr>
                  <w:noProof/>
                  <w:webHidden/>
                </w:rPr>
              </w:rPrChange>
            </w:rPr>
            <w:fldChar w:fldCharType="begin"/>
          </w:r>
          <w:r w:rsidRPr="001A0C52" w:rsidDel="00820526">
            <w:rPr>
              <w:rFonts w:ascii="Times New Roman" w:hAnsi="Times New Roman"/>
              <w:noProof/>
              <w:webHidden/>
              <w:sz w:val="24"/>
              <w:rPrChange w:id="759" w:author="Red Army" w:date="2012-02-08T20:12:00Z">
                <w:rPr>
                  <w:noProof/>
                  <w:webHidden/>
                </w:rPr>
              </w:rPrChange>
            </w:rPr>
            <w:delInstrText xml:space="preserve"> PAGEREF _Toc316495257 \h </w:delInstrText>
          </w:r>
        </w:del>
      </w:ins>
      <w:del w:id="760" w:author="Phuong Giang" w:date="2012-02-10T19:18:00Z">
        <w:r w:rsidRPr="001A0C52" w:rsidDel="00820526">
          <w:rPr>
            <w:rFonts w:ascii="Times New Roman" w:hAnsi="Times New Roman"/>
            <w:noProof/>
            <w:webHidden/>
            <w:sz w:val="24"/>
            <w:rPrChange w:id="761"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762" w:author="Red Army" w:date="2012-02-08T20:12:00Z">
              <w:rPr>
                <w:noProof/>
                <w:webHidden/>
              </w:rPr>
            </w:rPrChange>
          </w:rPr>
          <w:fldChar w:fldCharType="separate"/>
        </w:r>
      </w:del>
      <w:ins w:id="763" w:author="Red Army" w:date="2012-02-08T20:11:00Z">
        <w:del w:id="764" w:author="Phuong Giang" w:date="2012-02-10T19:18:00Z">
          <w:r w:rsidRPr="001A0C52" w:rsidDel="00820526">
            <w:rPr>
              <w:rFonts w:ascii="Times New Roman" w:hAnsi="Times New Roman"/>
              <w:noProof/>
              <w:webHidden/>
              <w:sz w:val="24"/>
              <w:rPrChange w:id="765" w:author="Red Army" w:date="2012-02-08T20:12:00Z">
                <w:rPr>
                  <w:noProof/>
                  <w:webHidden/>
                </w:rPr>
              </w:rPrChange>
            </w:rPr>
            <w:delText>5</w:delText>
          </w:r>
          <w:r w:rsidRPr="001A0C52" w:rsidDel="00820526">
            <w:rPr>
              <w:rFonts w:ascii="Times New Roman" w:hAnsi="Times New Roman"/>
              <w:noProof/>
              <w:webHidden/>
              <w:sz w:val="24"/>
              <w:rPrChange w:id="766" w:author="Red Army" w:date="2012-02-08T20:12:00Z">
                <w:rPr>
                  <w:noProof/>
                  <w:webHidden/>
                </w:rPr>
              </w:rPrChange>
            </w:rPr>
            <w:fldChar w:fldCharType="end"/>
          </w:r>
          <w:r w:rsidRPr="001A0C52" w:rsidDel="00820526">
            <w:rPr>
              <w:rStyle w:val="Hyperlink"/>
              <w:rFonts w:ascii="Times New Roman" w:hAnsi="Times New Roman"/>
              <w:noProof/>
              <w:sz w:val="24"/>
              <w:rPrChange w:id="767"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768" w:author="Red Army" w:date="2012-02-08T20:11:00Z"/>
          <w:del w:id="769" w:author="Phuong Giang" w:date="2012-02-10T19:18:00Z"/>
          <w:rFonts w:ascii="Times New Roman" w:eastAsiaTheme="minorEastAsia" w:hAnsi="Times New Roman"/>
          <w:noProof/>
          <w:sz w:val="24"/>
          <w:lang w:eastAsia="ja-JP"/>
          <w:rPrChange w:id="770" w:author="Red Army" w:date="2012-02-08T20:12:00Z">
            <w:rPr>
              <w:ins w:id="771" w:author="Red Army" w:date="2012-02-08T20:11:00Z"/>
              <w:del w:id="772" w:author="Phuong Giang" w:date="2012-02-10T19:18:00Z"/>
              <w:rFonts w:asciiTheme="minorHAnsi" w:eastAsiaTheme="minorEastAsia" w:hAnsiTheme="minorHAnsi" w:cstheme="minorBidi"/>
              <w:noProof/>
              <w:lang w:eastAsia="ja-JP"/>
            </w:rPr>
          </w:rPrChange>
        </w:rPr>
      </w:pPr>
      <w:ins w:id="773" w:author="Red Army" w:date="2012-02-08T20:11:00Z">
        <w:del w:id="774" w:author="Phuong Giang" w:date="2012-02-10T19:18:00Z">
          <w:r w:rsidRPr="001A0C52" w:rsidDel="00820526">
            <w:rPr>
              <w:rStyle w:val="Hyperlink"/>
              <w:rFonts w:ascii="Times New Roman" w:hAnsi="Times New Roman"/>
              <w:noProof/>
              <w:sz w:val="24"/>
              <w:rPrChange w:id="775" w:author="Red Army" w:date="2012-02-08T20:12:00Z">
                <w:rPr>
                  <w:rStyle w:val="Hyperlink"/>
                  <w:noProof/>
                </w:rPr>
              </w:rPrChange>
            </w:rPr>
            <w:fldChar w:fldCharType="begin"/>
          </w:r>
          <w:r w:rsidRPr="001A0C52" w:rsidDel="00820526">
            <w:rPr>
              <w:rStyle w:val="Hyperlink"/>
              <w:rFonts w:ascii="Times New Roman" w:hAnsi="Times New Roman"/>
              <w:noProof/>
              <w:sz w:val="24"/>
              <w:rPrChange w:id="776" w:author="Red Army" w:date="2012-02-08T20:12:00Z">
                <w:rPr>
                  <w:rStyle w:val="Hyperlink"/>
                  <w:noProof/>
                </w:rPr>
              </w:rPrChange>
            </w:rPr>
            <w:delInstrText xml:space="preserve"> </w:delInstrText>
          </w:r>
          <w:r w:rsidRPr="001A0C52" w:rsidDel="00820526">
            <w:rPr>
              <w:rFonts w:ascii="Times New Roman" w:hAnsi="Times New Roman"/>
              <w:noProof/>
              <w:sz w:val="24"/>
              <w:rPrChange w:id="777" w:author="Red Army" w:date="2012-02-08T20:12:00Z">
                <w:rPr>
                  <w:noProof/>
                </w:rPr>
              </w:rPrChange>
            </w:rPr>
            <w:delInstrText>HYPERLINK \l "_Toc316495264"</w:delInstrText>
          </w:r>
          <w:r w:rsidRPr="001A0C52" w:rsidDel="00820526">
            <w:rPr>
              <w:rStyle w:val="Hyperlink"/>
              <w:rFonts w:ascii="Times New Roman" w:hAnsi="Times New Roman"/>
              <w:noProof/>
              <w:sz w:val="24"/>
              <w:rPrChange w:id="778"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779" w:author="Red Army" w:date="2012-02-08T20:12:00Z">
                <w:rPr>
                  <w:rStyle w:val="Hyperlink"/>
                  <w:noProof/>
                </w:rPr>
              </w:rPrChange>
            </w:rPr>
            <w:fldChar w:fldCharType="separate"/>
          </w:r>
          <w:r w:rsidRPr="001A0C52" w:rsidDel="00820526">
            <w:rPr>
              <w:rStyle w:val="Hyperlink"/>
              <w:rFonts w:ascii="Times New Roman" w:hAnsi="Times New Roman"/>
              <w:noProof/>
              <w:sz w:val="24"/>
              <w:rPrChange w:id="780" w:author="Red Army" w:date="2012-02-08T20:12:00Z">
                <w:rPr>
                  <w:rStyle w:val="Hyperlink"/>
                  <w:rFonts w:ascii="Times New Roman" w:hAnsi="Times New Roman"/>
                  <w:noProof/>
                </w:rPr>
              </w:rPrChange>
            </w:rPr>
            <w:delText>1.2</w:delText>
          </w:r>
          <w:r w:rsidRPr="001A0C52" w:rsidDel="00820526">
            <w:rPr>
              <w:rFonts w:ascii="Times New Roman" w:eastAsiaTheme="minorEastAsia" w:hAnsi="Times New Roman"/>
              <w:noProof/>
              <w:sz w:val="24"/>
              <w:lang w:eastAsia="ja-JP"/>
              <w:rPrChange w:id="781"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782" w:author="Red Army" w:date="2012-02-08T20:12:00Z">
                <w:rPr>
                  <w:rStyle w:val="Hyperlink"/>
                  <w:rFonts w:ascii="Times New Roman" w:hAnsi="Times New Roman"/>
                  <w:noProof/>
                </w:rPr>
              </w:rPrChange>
            </w:rPr>
            <w:delText>Hardware Interfaces</w:delText>
          </w:r>
          <w:r w:rsidRPr="001A0C52" w:rsidDel="00820526">
            <w:rPr>
              <w:rFonts w:ascii="Times New Roman" w:hAnsi="Times New Roman"/>
              <w:noProof/>
              <w:webHidden/>
              <w:sz w:val="24"/>
              <w:rPrChange w:id="783" w:author="Red Army" w:date="2012-02-08T20:12:00Z">
                <w:rPr>
                  <w:noProof/>
                  <w:webHidden/>
                </w:rPr>
              </w:rPrChange>
            </w:rPr>
            <w:tab/>
          </w:r>
          <w:r w:rsidRPr="001A0C52" w:rsidDel="00820526">
            <w:rPr>
              <w:rFonts w:ascii="Times New Roman" w:hAnsi="Times New Roman"/>
              <w:noProof/>
              <w:webHidden/>
              <w:sz w:val="24"/>
              <w:rPrChange w:id="784" w:author="Red Army" w:date="2012-02-08T20:12:00Z">
                <w:rPr>
                  <w:noProof/>
                  <w:webHidden/>
                </w:rPr>
              </w:rPrChange>
            </w:rPr>
            <w:fldChar w:fldCharType="begin"/>
          </w:r>
          <w:r w:rsidRPr="001A0C52" w:rsidDel="00820526">
            <w:rPr>
              <w:rFonts w:ascii="Times New Roman" w:hAnsi="Times New Roman"/>
              <w:noProof/>
              <w:webHidden/>
              <w:sz w:val="24"/>
              <w:rPrChange w:id="785" w:author="Red Army" w:date="2012-02-08T20:12:00Z">
                <w:rPr>
                  <w:noProof/>
                  <w:webHidden/>
                </w:rPr>
              </w:rPrChange>
            </w:rPr>
            <w:delInstrText xml:space="preserve"> PAGEREF _Toc316495264 \h </w:delInstrText>
          </w:r>
        </w:del>
      </w:ins>
      <w:del w:id="786" w:author="Phuong Giang" w:date="2012-02-10T19:18:00Z">
        <w:r w:rsidRPr="001A0C52" w:rsidDel="00820526">
          <w:rPr>
            <w:rFonts w:ascii="Times New Roman" w:hAnsi="Times New Roman"/>
            <w:noProof/>
            <w:webHidden/>
            <w:sz w:val="24"/>
            <w:rPrChange w:id="787"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788" w:author="Red Army" w:date="2012-02-08T20:12:00Z">
              <w:rPr>
                <w:noProof/>
                <w:webHidden/>
              </w:rPr>
            </w:rPrChange>
          </w:rPr>
          <w:fldChar w:fldCharType="separate"/>
        </w:r>
      </w:del>
      <w:ins w:id="789" w:author="Red Army" w:date="2012-02-08T20:11:00Z">
        <w:del w:id="790" w:author="Phuong Giang" w:date="2012-02-10T19:18:00Z">
          <w:r w:rsidRPr="001A0C52" w:rsidDel="00820526">
            <w:rPr>
              <w:rFonts w:ascii="Times New Roman" w:hAnsi="Times New Roman"/>
              <w:noProof/>
              <w:webHidden/>
              <w:sz w:val="24"/>
              <w:rPrChange w:id="791" w:author="Red Army" w:date="2012-02-08T20:12:00Z">
                <w:rPr>
                  <w:noProof/>
                  <w:webHidden/>
                </w:rPr>
              </w:rPrChange>
            </w:rPr>
            <w:delText>5</w:delText>
          </w:r>
          <w:r w:rsidRPr="001A0C52" w:rsidDel="00820526">
            <w:rPr>
              <w:rFonts w:ascii="Times New Roman" w:hAnsi="Times New Roman"/>
              <w:noProof/>
              <w:webHidden/>
              <w:sz w:val="24"/>
              <w:rPrChange w:id="792" w:author="Red Army" w:date="2012-02-08T20:12:00Z">
                <w:rPr>
                  <w:noProof/>
                  <w:webHidden/>
                </w:rPr>
              </w:rPrChange>
            </w:rPr>
            <w:fldChar w:fldCharType="end"/>
          </w:r>
          <w:r w:rsidRPr="001A0C52" w:rsidDel="00820526">
            <w:rPr>
              <w:rStyle w:val="Hyperlink"/>
              <w:rFonts w:ascii="Times New Roman" w:hAnsi="Times New Roman"/>
              <w:noProof/>
              <w:sz w:val="24"/>
              <w:rPrChange w:id="793"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794" w:author="Red Army" w:date="2012-02-08T20:11:00Z"/>
          <w:del w:id="795" w:author="Phuong Giang" w:date="2012-02-10T19:18:00Z"/>
          <w:rFonts w:ascii="Times New Roman" w:eastAsiaTheme="minorEastAsia" w:hAnsi="Times New Roman"/>
          <w:noProof/>
          <w:sz w:val="24"/>
          <w:lang w:eastAsia="ja-JP"/>
          <w:rPrChange w:id="796" w:author="Red Army" w:date="2012-02-08T20:12:00Z">
            <w:rPr>
              <w:ins w:id="797" w:author="Red Army" w:date="2012-02-08T20:11:00Z"/>
              <w:del w:id="798" w:author="Phuong Giang" w:date="2012-02-10T19:18:00Z"/>
              <w:rFonts w:asciiTheme="minorHAnsi" w:eastAsiaTheme="minorEastAsia" w:hAnsiTheme="minorHAnsi" w:cstheme="minorBidi"/>
              <w:noProof/>
              <w:lang w:eastAsia="ja-JP"/>
            </w:rPr>
          </w:rPrChange>
        </w:rPr>
      </w:pPr>
      <w:ins w:id="799" w:author="Red Army" w:date="2012-02-08T20:11:00Z">
        <w:del w:id="800" w:author="Phuong Giang" w:date="2012-02-10T19:18:00Z">
          <w:r w:rsidRPr="001A0C52" w:rsidDel="00820526">
            <w:rPr>
              <w:rStyle w:val="Hyperlink"/>
              <w:rFonts w:ascii="Times New Roman" w:hAnsi="Times New Roman"/>
              <w:noProof/>
              <w:sz w:val="24"/>
              <w:rPrChange w:id="801" w:author="Red Army" w:date="2012-02-08T20:12:00Z">
                <w:rPr>
                  <w:rStyle w:val="Hyperlink"/>
                  <w:noProof/>
                </w:rPr>
              </w:rPrChange>
            </w:rPr>
            <w:fldChar w:fldCharType="begin"/>
          </w:r>
          <w:r w:rsidRPr="001A0C52" w:rsidDel="00820526">
            <w:rPr>
              <w:rStyle w:val="Hyperlink"/>
              <w:rFonts w:ascii="Times New Roman" w:hAnsi="Times New Roman"/>
              <w:noProof/>
              <w:sz w:val="24"/>
              <w:rPrChange w:id="802" w:author="Red Army" w:date="2012-02-08T20:12:00Z">
                <w:rPr>
                  <w:rStyle w:val="Hyperlink"/>
                  <w:noProof/>
                </w:rPr>
              </w:rPrChange>
            </w:rPr>
            <w:delInstrText xml:space="preserve"> </w:delInstrText>
          </w:r>
          <w:r w:rsidRPr="001A0C52" w:rsidDel="00820526">
            <w:rPr>
              <w:rFonts w:ascii="Times New Roman" w:hAnsi="Times New Roman"/>
              <w:noProof/>
              <w:sz w:val="24"/>
              <w:rPrChange w:id="803" w:author="Red Army" w:date="2012-02-08T20:12:00Z">
                <w:rPr>
                  <w:noProof/>
                </w:rPr>
              </w:rPrChange>
            </w:rPr>
            <w:delInstrText>HYPERLINK \l "_Toc316495265"</w:delInstrText>
          </w:r>
          <w:r w:rsidRPr="001A0C52" w:rsidDel="00820526">
            <w:rPr>
              <w:rStyle w:val="Hyperlink"/>
              <w:rFonts w:ascii="Times New Roman" w:hAnsi="Times New Roman"/>
              <w:noProof/>
              <w:sz w:val="24"/>
              <w:rPrChange w:id="804"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805" w:author="Red Army" w:date="2012-02-08T20:12:00Z">
                <w:rPr>
                  <w:rStyle w:val="Hyperlink"/>
                  <w:noProof/>
                </w:rPr>
              </w:rPrChange>
            </w:rPr>
            <w:fldChar w:fldCharType="separate"/>
          </w:r>
          <w:r w:rsidRPr="001A0C52" w:rsidDel="00820526">
            <w:rPr>
              <w:rStyle w:val="Hyperlink"/>
              <w:rFonts w:ascii="Times New Roman" w:hAnsi="Times New Roman"/>
              <w:noProof/>
              <w:sz w:val="24"/>
              <w:rPrChange w:id="806" w:author="Red Army" w:date="2012-02-08T20:12:00Z">
                <w:rPr>
                  <w:rStyle w:val="Hyperlink"/>
                  <w:rFonts w:ascii="Times New Roman" w:hAnsi="Times New Roman"/>
                  <w:noProof/>
                </w:rPr>
              </w:rPrChange>
            </w:rPr>
            <w:delText>1.3</w:delText>
          </w:r>
          <w:r w:rsidRPr="001A0C52" w:rsidDel="00820526">
            <w:rPr>
              <w:rFonts w:ascii="Times New Roman" w:eastAsiaTheme="minorEastAsia" w:hAnsi="Times New Roman"/>
              <w:noProof/>
              <w:sz w:val="24"/>
              <w:lang w:eastAsia="ja-JP"/>
              <w:rPrChange w:id="807"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808" w:author="Red Army" w:date="2012-02-08T20:12:00Z">
                <w:rPr>
                  <w:rStyle w:val="Hyperlink"/>
                  <w:rFonts w:ascii="Times New Roman" w:hAnsi="Times New Roman"/>
                  <w:noProof/>
                </w:rPr>
              </w:rPrChange>
            </w:rPr>
            <w:delText>Software Interfaces</w:delText>
          </w:r>
          <w:r w:rsidRPr="001A0C52" w:rsidDel="00820526">
            <w:rPr>
              <w:rFonts w:ascii="Times New Roman" w:hAnsi="Times New Roman"/>
              <w:noProof/>
              <w:webHidden/>
              <w:sz w:val="24"/>
              <w:rPrChange w:id="809" w:author="Red Army" w:date="2012-02-08T20:12:00Z">
                <w:rPr>
                  <w:noProof/>
                  <w:webHidden/>
                </w:rPr>
              </w:rPrChange>
            </w:rPr>
            <w:tab/>
          </w:r>
          <w:r w:rsidRPr="001A0C52" w:rsidDel="00820526">
            <w:rPr>
              <w:rFonts w:ascii="Times New Roman" w:hAnsi="Times New Roman"/>
              <w:noProof/>
              <w:webHidden/>
              <w:sz w:val="24"/>
              <w:rPrChange w:id="810" w:author="Red Army" w:date="2012-02-08T20:12:00Z">
                <w:rPr>
                  <w:noProof/>
                  <w:webHidden/>
                </w:rPr>
              </w:rPrChange>
            </w:rPr>
            <w:fldChar w:fldCharType="begin"/>
          </w:r>
          <w:r w:rsidRPr="001A0C52" w:rsidDel="00820526">
            <w:rPr>
              <w:rFonts w:ascii="Times New Roman" w:hAnsi="Times New Roman"/>
              <w:noProof/>
              <w:webHidden/>
              <w:sz w:val="24"/>
              <w:rPrChange w:id="811" w:author="Red Army" w:date="2012-02-08T20:12:00Z">
                <w:rPr>
                  <w:noProof/>
                  <w:webHidden/>
                </w:rPr>
              </w:rPrChange>
            </w:rPr>
            <w:delInstrText xml:space="preserve"> PAGEREF _Toc316495265 \h </w:delInstrText>
          </w:r>
        </w:del>
      </w:ins>
      <w:del w:id="812" w:author="Phuong Giang" w:date="2012-02-10T19:18:00Z">
        <w:r w:rsidRPr="001A0C52" w:rsidDel="00820526">
          <w:rPr>
            <w:rFonts w:ascii="Times New Roman" w:hAnsi="Times New Roman"/>
            <w:noProof/>
            <w:webHidden/>
            <w:sz w:val="24"/>
            <w:rPrChange w:id="813"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814" w:author="Red Army" w:date="2012-02-08T20:12:00Z">
              <w:rPr>
                <w:noProof/>
                <w:webHidden/>
              </w:rPr>
            </w:rPrChange>
          </w:rPr>
          <w:fldChar w:fldCharType="separate"/>
        </w:r>
      </w:del>
      <w:ins w:id="815" w:author="Red Army" w:date="2012-02-08T20:11:00Z">
        <w:del w:id="816" w:author="Phuong Giang" w:date="2012-02-10T19:18:00Z">
          <w:r w:rsidRPr="001A0C52" w:rsidDel="00820526">
            <w:rPr>
              <w:rFonts w:ascii="Times New Roman" w:hAnsi="Times New Roman"/>
              <w:noProof/>
              <w:webHidden/>
              <w:sz w:val="24"/>
              <w:rPrChange w:id="817" w:author="Red Army" w:date="2012-02-08T20:12:00Z">
                <w:rPr>
                  <w:noProof/>
                  <w:webHidden/>
                </w:rPr>
              </w:rPrChange>
            </w:rPr>
            <w:delText>5</w:delText>
          </w:r>
          <w:r w:rsidRPr="001A0C52" w:rsidDel="00820526">
            <w:rPr>
              <w:rFonts w:ascii="Times New Roman" w:hAnsi="Times New Roman"/>
              <w:noProof/>
              <w:webHidden/>
              <w:sz w:val="24"/>
              <w:rPrChange w:id="818" w:author="Red Army" w:date="2012-02-08T20:12:00Z">
                <w:rPr>
                  <w:noProof/>
                  <w:webHidden/>
                </w:rPr>
              </w:rPrChange>
            </w:rPr>
            <w:fldChar w:fldCharType="end"/>
          </w:r>
          <w:r w:rsidRPr="001A0C52" w:rsidDel="00820526">
            <w:rPr>
              <w:rStyle w:val="Hyperlink"/>
              <w:rFonts w:ascii="Times New Roman" w:hAnsi="Times New Roman"/>
              <w:noProof/>
              <w:sz w:val="24"/>
              <w:rPrChange w:id="819"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820" w:author="Red Army" w:date="2012-02-08T20:11:00Z"/>
          <w:del w:id="821" w:author="Phuong Giang" w:date="2012-02-10T19:18:00Z"/>
          <w:rFonts w:ascii="Times New Roman" w:eastAsiaTheme="minorEastAsia" w:hAnsi="Times New Roman"/>
          <w:noProof/>
          <w:sz w:val="24"/>
          <w:lang w:eastAsia="ja-JP"/>
          <w:rPrChange w:id="822" w:author="Red Army" w:date="2012-02-08T20:12:00Z">
            <w:rPr>
              <w:ins w:id="823" w:author="Red Army" w:date="2012-02-08T20:11:00Z"/>
              <w:del w:id="824" w:author="Phuong Giang" w:date="2012-02-10T19:18:00Z"/>
              <w:rFonts w:asciiTheme="minorHAnsi" w:eastAsiaTheme="minorEastAsia" w:hAnsiTheme="minorHAnsi" w:cstheme="minorBidi"/>
              <w:noProof/>
              <w:lang w:eastAsia="ja-JP"/>
            </w:rPr>
          </w:rPrChange>
        </w:rPr>
      </w:pPr>
      <w:ins w:id="825" w:author="Red Army" w:date="2012-02-08T20:11:00Z">
        <w:del w:id="826" w:author="Phuong Giang" w:date="2012-02-10T19:18:00Z">
          <w:r w:rsidRPr="001A0C52" w:rsidDel="00820526">
            <w:rPr>
              <w:rStyle w:val="Hyperlink"/>
              <w:rFonts w:ascii="Times New Roman" w:hAnsi="Times New Roman"/>
              <w:noProof/>
              <w:sz w:val="24"/>
              <w:rPrChange w:id="827" w:author="Red Army" w:date="2012-02-08T20:12:00Z">
                <w:rPr>
                  <w:rStyle w:val="Hyperlink"/>
                  <w:noProof/>
                </w:rPr>
              </w:rPrChange>
            </w:rPr>
            <w:fldChar w:fldCharType="begin"/>
          </w:r>
          <w:r w:rsidRPr="001A0C52" w:rsidDel="00820526">
            <w:rPr>
              <w:rStyle w:val="Hyperlink"/>
              <w:rFonts w:ascii="Times New Roman" w:hAnsi="Times New Roman"/>
              <w:noProof/>
              <w:sz w:val="24"/>
              <w:rPrChange w:id="828" w:author="Red Army" w:date="2012-02-08T20:12:00Z">
                <w:rPr>
                  <w:rStyle w:val="Hyperlink"/>
                  <w:noProof/>
                </w:rPr>
              </w:rPrChange>
            </w:rPr>
            <w:delInstrText xml:space="preserve"> </w:delInstrText>
          </w:r>
          <w:r w:rsidRPr="001A0C52" w:rsidDel="00820526">
            <w:rPr>
              <w:rFonts w:ascii="Times New Roman" w:hAnsi="Times New Roman"/>
              <w:noProof/>
              <w:sz w:val="24"/>
              <w:rPrChange w:id="829" w:author="Red Army" w:date="2012-02-08T20:12:00Z">
                <w:rPr>
                  <w:noProof/>
                </w:rPr>
              </w:rPrChange>
            </w:rPr>
            <w:delInstrText>HYPERLINK \l "_Toc316495266"</w:delInstrText>
          </w:r>
          <w:r w:rsidRPr="001A0C52" w:rsidDel="00820526">
            <w:rPr>
              <w:rStyle w:val="Hyperlink"/>
              <w:rFonts w:ascii="Times New Roman" w:hAnsi="Times New Roman"/>
              <w:noProof/>
              <w:sz w:val="24"/>
              <w:rPrChange w:id="830"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831" w:author="Red Army" w:date="2012-02-08T20:12:00Z">
                <w:rPr>
                  <w:rStyle w:val="Hyperlink"/>
                  <w:noProof/>
                </w:rPr>
              </w:rPrChange>
            </w:rPr>
            <w:fldChar w:fldCharType="separate"/>
          </w:r>
          <w:r w:rsidRPr="001A0C52" w:rsidDel="00820526">
            <w:rPr>
              <w:rStyle w:val="Hyperlink"/>
              <w:rFonts w:ascii="Times New Roman" w:hAnsi="Times New Roman"/>
              <w:noProof/>
              <w:sz w:val="24"/>
              <w:rPrChange w:id="832" w:author="Red Army" w:date="2012-02-08T20:12:00Z">
                <w:rPr>
                  <w:rStyle w:val="Hyperlink"/>
                  <w:rFonts w:ascii="Times New Roman" w:hAnsi="Times New Roman"/>
                  <w:noProof/>
                </w:rPr>
              </w:rPrChange>
            </w:rPr>
            <w:delText>1.4</w:delText>
          </w:r>
          <w:r w:rsidRPr="001A0C52" w:rsidDel="00820526">
            <w:rPr>
              <w:rFonts w:ascii="Times New Roman" w:eastAsiaTheme="minorEastAsia" w:hAnsi="Times New Roman"/>
              <w:noProof/>
              <w:sz w:val="24"/>
              <w:lang w:eastAsia="ja-JP"/>
              <w:rPrChange w:id="833"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834" w:author="Red Army" w:date="2012-02-08T20:12:00Z">
                <w:rPr>
                  <w:rStyle w:val="Hyperlink"/>
                  <w:rFonts w:ascii="Times New Roman" w:hAnsi="Times New Roman"/>
                  <w:noProof/>
                </w:rPr>
              </w:rPrChange>
            </w:rPr>
            <w:delText>Communications Protocol</w:delText>
          </w:r>
          <w:r w:rsidRPr="001A0C52" w:rsidDel="00820526">
            <w:rPr>
              <w:rFonts w:ascii="Times New Roman" w:hAnsi="Times New Roman"/>
              <w:noProof/>
              <w:webHidden/>
              <w:sz w:val="24"/>
              <w:rPrChange w:id="835" w:author="Red Army" w:date="2012-02-08T20:12:00Z">
                <w:rPr>
                  <w:noProof/>
                  <w:webHidden/>
                </w:rPr>
              </w:rPrChange>
            </w:rPr>
            <w:tab/>
          </w:r>
          <w:r w:rsidRPr="001A0C52" w:rsidDel="00820526">
            <w:rPr>
              <w:rFonts w:ascii="Times New Roman" w:hAnsi="Times New Roman"/>
              <w:noProof/>
              <w:webHidden/>
              <w:sz w:val="24"/>
              <w:rPrChange w:id="836" w:author="Red Army" w:date="2012-02-08T20:12:00Z">
                <w:rPr>
                  <w:noProof/>
                  <w:webHidden/>
                </w:rPr>
              </w:rPrChange>
            </w:rPr>
            <w:fldChar w:fldCharType="begin"/>
          </w:r>
          <w:r w:rsidRPr="001A0C52" w:rsidDel="00820526">
            <w:rPr>
              <w:rFonts w:ascii="Times New Roman" w:hAnsi="Times New Roman"/>
              <w:noProof/>
              <w:webHidden/>
              <w:sz w:val="24"/>
              <w:rPrChange w:id="837" w:author="Red Army" w:date="2012-02-08T20:12:00Z">
                <w:rPr>
                  <w:noProof/>
                  <w:webHidden/>
                </w:rPr>
              </w:rPrChange>
            </w:rPr>
            <w:delInstrText xml:space="preserve"> PAGEREF _Toc316495266 \h </w:delInstrText>
          </w:r>
        </w:del>
      </w:ins>
      <w:del w:id="838" w:author="Phuong Giang" w:date="2012-02-10T19:18:00Z">
        <w:r w:rsidRPr="001A0C52" w:rsidDel="00820526">
          <w:rPr>
            <w:rFonts w:ascii="Times New Roman" w:hAnsi="Times New Roman"/>
            <w:noProof/>
            <w:webHidden/>
            <w:sz w:val="24"/>
            <w:rPrChange w:id="839"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840" w:author="Red Army" w:date="2012-02-08T20:12:00Z">
              <w:rPr>
                <w:noProof/>
                <w:webHidden/>
              </w:rPr>
            </w:rPrChange>
          </w:rPr>
          <w:fldChar w:fldCharType="separate"/>
        </w:r>
      </w:del>
      <w:ins w:id="841" w:author="Red Army" w:date="2012-02-08T20:11:00Z">
        <w:del w:id="842" w:author="Phuong Giang" w:date="2012-02-10T19:18:00Z">
          <w:r w:rsidRPr="001A0C52" w:rsidDel="00820526">
            <w:rPr>
              <w:rFonts w:ascii="Times New Roman" w:hAnsi="Times New Roman"/>
              <w:noProof/>
              <w:webHidden/>
              <w:sz w:val="24"/>
              <w:rPrChange w:id="843" w:author="Red Army" w:date="2012-02-08T20:12:00Z">
                <w:rPr>
                  <w:noProof/>
                  <w:webHidden/>
                </w:rPr>
              </w:rPrChange>
            </w:rPr>
            <w:delText>6</w:delText>
          </w:r>
          <w:r w:rsidRPr="001A0C52" w:rsidDel="00820526">
            <w:rPr>
              <w:rFonts w:ascii="Times New Roman" w:hAnsi="Times New Roman"/>
              <w:noProof/>
              <w:webHidden/>
              <w:sz w:val="24"/>
              <w:rPrChange w:id="844" w:author="Red Army" w:date="2012-02-08T20:12:00Z">
                <w:rPr>
                  <w:noProof/>
                  <w:webHidden/>
                </w:rPr>
              </w:rPrChange>
            </w:rPr>
            <w:fldChar w:fldCharType="end"/>
          </w:r>
          <w:r w:rsidRPr="001A0C52" w:rsidDel="00820526">
            <w:rPr>
              <w:rStyle w:val="Hyperlink"/>
              <w:rFonts w:ascii="Times New Roman" w:hAnsi="Times New Roman"/>
              <w:noProof/>
              <w:sz w:val="24"/>
              <w:rPrChange w:id="845" w:author="Red Army" w:date="2012-02-08T20:12:00Z">
                <w:rPr>
                  <w:rStyle w:val="Hyperlink"/>
                  <w:noProof/>
                </w:rPr>
              </w:rPrChange>
            </w:rPr>
            <w:fldChar w:fldCharType="end"/>
          </w:r>
        </w:del>
      </w:ins>
    </w:p>
    <w:p w:rsidR="001A0C52" w:rsidRPr="001A0C52" w:rsidDel="00820526" w:rsidRDefault="001A0C52">
      <w:pPr>
        <w:pStyle w:val="TOC2"/>
        <w:tabs>
          <w:tab w:val="left" w:pos="660"/>
          <w:tab w:val="right" w:leader="dot" w:pos="9912"/>
        </w:tabs>
        <w:rPr>
          <w:ins w:id="846" w:author="Red Army" w:date="2012-02-08T20:11:00Z"/>
          <w:del w:id="847" w:author="Phuong Giang" w:date="2012-02-10T19:18:00Z"/>
          <w:rFonts w:ascii="Times New Roman" w:eastAsiaTheme="minorEastAsia" w:hAnsi="Times New Roman"/>
          <w:noProof/>
          <w:sz w:val="24"/>
          <w:lang w:eastAsia="ja-JP"/>
          <w:rPrChange w:id="848" w:author="Red Army" w:date="2012-02-08T20:12:00Z">
            <w:rPr>
              <w:ins w:id="849" w:author="Red Army" w:date="2012-02-08T20:11:00Z"/>
              <w:del w:id="850" w:author="Phuong Giang" w:date="2012-02-10T19:18:00Z"/>
              <w:rFonts w:asciiTheme="minorHAnsi" w:eastAsiaTheme="minorEastAsia" w:hAnsiTheme="minorHAnsi" w:cstheme="minorBidi"/>
              <w:noProof/>
              <w:lang w:eastAsia="ja-JP"/>
            </w:rPr>
          </w:rPrChange>
        </w:rPr>
      </w:pPr>
      <w:ins w:id="851" w:author="Red Army" w:date="2012-02-08T20:11:00Z">
        <w:del w:id="852" w:author="Phuong Giang" w:date="2012-02-10T19:18:00Z">
          <w:r w:rsidRPr="001A0C52" w:rsidDel="00820526">
            <w:rPr>
              <w:rStyle w:val="Hyperlink"/>
              <w:rFonts w:ascii="Times New Roman" w:hAnsi="Times New Roman"/>
              <w:noProof/>
              <w:sz w:val="24"/>
              <w:rPrChange w:id="853" w:author="Red Army" w:date="2012-02-08T20:12:00Z">
                <w:rPr>
                  <w:rStyle w:val="Hyperlink"/>
                  <w:noProof/>
                </w:rPr>
              </w:rPrChange>
            </w:rPr>
            <w:fldChar w:fldCharType="begin"/>
          </w:r>
          <w:r w:rsidRPr="001A0C52" w:rsidDel="00820526">
            <w:rPr>
              <w:rStyle w:val="Hyperlink"/>
              <w:rFonts w:ascii="Times New Roman" w:hAnsi="Times New Roman"/>
              <w:noProof/>
              <w:sz w:val="24"/>
              <w:rPrChange w:id="854" w:author="Red Army" w:date="2012-02-08T20:12:00Z">
                <w:rPr>
                  <w:rStyle w:val="Hyperlink"/>
                  <w:noProof/>
                </w:rPr>
              </w:rPrChange>
            </w:rPr>
            <w:delInstrText xml:space="preserve"> </w:delInstrText>
          </w:r>
          <w:r w:rsidRPr="001A0C52" w:rsidDel="00820526">
            <w:rPr>
              <w:rFonts w:ascii="Times New Roman" w:hAnsi="Times New Roman"/>
              <w:noProof/>
              <w:sz w:val="24"/>
              <w:rPrChange w:id="855" w:author="Red Army" w:date="2012-02-08T20:12:00Z">
                <w:rPr>
                  <w:noProof/>
                </w:rPr>
              </w:rPrChange>
            </w:rPr>
            <w:delInstrText>HYPERLINK \l "_Toc316495267"</w:delInstrText>
          </w:r>
          <w:r w:rsidRPr="001A0C52" w:rsidDel="00820526">
            <w:rPr>
              <w:rStyle w:val="Hyperlink"/>
              <w:rFonts w:ascii="Times New Roman" w:hAnsi="Times New Roman"/>
              <w:noProof/>
              <w:sz w:val="24"/>
              <w:rPrChange w:id="856"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857" w:author="Red Army" w:date="2012-02-08T20:12:00Z">
                <w:rPr>
                  <w:rStyle w:val="Hyperlink"/>
                  <w:noProof/>
                </w:rPr>
              </w:rPrChange>
            </w:rPr>
            <w:fldChar w:fldCharType="separate"/>
          </w:r>
          <w:r w:rsidRPr="001A0C52" w:rsidDel="00820526">
            <w:rPr>
              <w:rStyle w:val="Hyperlink"/>
              <w:rFonts w:ascii="Times New Roman" w:hAnsi="Times New Roman"/>
              <w:noProof/>
              <w:sz w:val="24"/>
              <w:rPrChange w:id="858" w:author="Red Army" w:date="2012-02-08T20:12:00Z">
                <w:rPr>
                  <w:rStyle w:val="Hyperlink"/>
                  <w:rFonts w:ascii="Times New Roman" w:hAnsi="Times New Roman"/>
                  <w:noProof/>
                </w:rPr>
              </w:rPrChange>
            </w:rPr>
            <w:delText>2.</w:delText>
          </w:r>
          <w:r w:rsidRPr="001A0C52" w:rsidDel="00820526">
            <w:rPr>
              <w:rFonts w:ascii="Times New Roman" w:eastAsiaTheme="minorEastAsia" w:hAnsi="Times New Roman"/>
              <w:noProof/>
              <w:sz w:val="24"/>
              <w:lang w:eastAsia="ja-JP"/>
              <w:rPrChange w:id="859"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860" w:author="Red Army" w:date="2012-02-08T20:12:00Z">
                <w:rPr>
                  <w:rStyle w:val="Hyperlink"/>
                  <w:rFonts w:ascii="Times New Roman" w:hAnsi="Times New Roman"/>
                  <w:noProof/>
                </w:rPr>
              </w:rPrChange>
            </w:rPr>
            <w:delText>System Features</w:delText>
          </w:r>
          <w:r w:rsidRPr="001A0C52" w:rsidDel="00820526">
            <w:rPr>
              <w:rFonts w:ascii="Times New Roman" w:hAnsi="Times New Roman"/>
              <w:noProof/>
              <w:webHidden/>
              <w:sz w:val="24"/>
              <w:rPrChange w:id="861" w:author="Red Army" w:date="2012-02-08T20:12:00Z">
                <w:rPr>
                  <w:noProof/>
                  <w:webHidden/>
                </w:rPr>
              </w:rPrChange>
            </w:rPr>
            <w:tab/>
          </w:r>
          <w:r w:rsidRPr="001A0C52" w:rsidDel="00820526">
            <w:rPr>
              <w:rFonts w:ascii="Times New Roman" w:hAnsi="Times New Roman"/>
              <w:noProof/>
              <w:webHidden/>
              <w:sz w:val="24"/>
              <w:rPrChange w:id="862" w:author="Red Army" w:date="2012-02-08T20:12:00Z">
                <w:rPr>
                  <w:noProof/>
                  <w:webHidden/>
                </w:rPr>
              </w:rPrChange>
            </w:rPr>
            <w:fldChar w:fldCharType="begin"/>
          </w:r>
          <w:r w:rsidRPr="001A0C52" w:rsidDel="00820526">
            <w:rPr>
              <w:rFonts w:ascii="Times New Roman" w:hAnsi="Times New Roman"/>
              <w:noProof/>
              <w:webHidden/>
              <w:sz w:val="24"/>
              <w:rPrChange w:id="863" w:author="Red Army" w:date="2012-02-08T20:12:00Z">
                <w:rPr>
                  <w:noProof/>
                  <w:webHidden/>
                </w:rPr>
              </w:rPrChange>
            </w:rPr>
            <w:delInstrText xml:space="preserve"> PAGEREF _Toc316495267 \h </w:delInstrText>
          </w:r>
        </w:del>
      </w:ins>
      <w:del w:id="864" w:author="Phuong Giang" w:date="2012-02-10T19:18:00Z">
        <w:r w:rsidRPr="001A0C52" w:rsidDel="00820526">
          <w:rPr>
            <w:rFonts w:ascii="Times New Roman" w:hAnsi="Times New Roman"/>
            <w:noProof/>
            <w:webHidden/>
            <w:sz w:val="24"/>
            <w:rPrChange w:id="865"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866" w:author="Red Army" w:date="2012-02-08T20:12:00Z">
              <w:rPr>
                <w:noProof/>
                <w:webHidden/>
              </w:rPr>
            </w:rPrChange>
          </w:rPr>
          <w:fldChar w:fldCharType="separate"/>
        </w:r>
      </w:del>
      <w:ins w:id="867" w:author="Red Army" w:date="2012-02-08T20:11:00Z">
        <w:del w:id="868" w:author="Phuong Giang" w:date="2012-02-10T19:18:00Z">
          <w:r w:rsidRPr="001A0C52" w:rsidDel="00820526">
            <w:rPr>
              <w:rFonts w:ascii="Times New Roman" w:hAnsi="Times New Roman"/>
              <w:noProof/>
              <w:webHidden/>
              <w:sz w:val="24"/>
              <w:rPrChange w:id="869" w:author="Red Army" w:date="2012-02-08T20:12:00Z">
                <w:rPr>
                  <w:noProof/>
                  <w:webHidden/>
                </w:rPr>
              </w:rPrChange>
            </w:rPr>
            <w:delText>6</w:delText>
          </w:r>
          <w:r w:rsidRPr="001A0C52" w:rsidDel="00820526">
            <w:rPr>
              <w:rFonts w:ascii="Times New Roman" w:hAnsi="Times New Roman"/>
              <w:noProof/>
              <w:webHidden/>
              <w:sz w:val="24"/>
              <w:rPrChange w:id="870" w:author="Red Army" w:date="2012-02-08T20:12:00Z">
                <w:rPr>
                  <w:noProof/>
                  <w:webHidden/>
                </w:rPr>
              </w:rPrChange>
            </w:rPr>
            <w:fldChar w:fldCharType="end"/>
          </w:r>
          <w:r w:rsidRPr="001A0C52" w:rsidDel="00820526">
            <w:rPr>
              <w:rStyle w:val="Hyperlink"/>
              <w:rFonts w:ascii="Times New Roman" w:hAnsi="Times New Roman"/>
              <w:noProof/>
              <w:sz w:val="24"/>
              <w:rPrChange w:id="871"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872" w:author="Red Army" w:date="2012-02-08T20:11:00Z"/>
          <w:del w:id="873" w:author="Phuong Giang" w:date="2012-02-10T19:18:00Z"/>
          <w:rFonts w:ascii="Times New Roman" w:eastAsiaTheme="minorEastAsia" w:hAnsi="Times New Roman"/>
          <w:noProof/>
          <w:sz w:val="24"/>
          <w:lang w:eastAsia="ja-JP"/>
          <w:rPrChange w:id="874" w:author="Red Army" w:date="2012-02-08T20:12:00Z">
            <w:rPr>
              <w:ins w:id="875" w:author="Red Army" w:date="2012-02-08T20:11:00Z"/>
              <w:del w:id="876" w:author="Phuong Giang" w:date="2012-02-10T19:18:00Z"/>
              <w:rFonts w:asciiTheme="minorHAnsi" w:eastAsiaTheme="minorEastAsia" w:hAnsiTheme="minorHAnsi" w:cstheme="minorBidi"/>
              <w:noProof/>
              <w:lang w:eastAsia="ja-JP"/>
            </w:rPr>
          </w:rPrChange>
        </w:rPr>
      </w:pPr>
      <w:ins w:id="877" w:author="Red Army" w:date="2012-02-08T20:11:00Z">
        <w:del w:id="878" w:author="Phuong Giang" w:date="2012-02-10T19:18:00Z">
          <w:r w:rsidRPr="001A0C52" w:rsidDel="00820526">
            <w:rPr>
              <w:rStyle w:val="Hyperlink"/>
              <w:rFonts w:ascii="Times New Roman" w:hAnsi="Times New Roman"/>
              <w:noProof/>
              <w:sz w:val="24"/>
              <w:rPrChange w:id="879" w:author="Red Army" w:date="2012-02-08T20:12:00Z">
                <w:rPr>
                  <w:rStyle w:val="Hyperlink"/>
                  <w:noProof/>
                </w:rPr>
              </w:rPrChange>
            </w:rPr>
            <w:fldChar w:fldCharType="begin"/>
          </w:r>
          <w:r w:rsidRPr="001A0C52" w:rsidDel="00820526">
            <w:rPr>
              <w:rStyle w:val="Hyperlink"/>
              <w:rFonts w:ascii="Times New Roman" w:hAnsi="Times New Roman"/>
              <w:noProof/>
              <w:sz w:val="24"/>
              <w:rPrChange w:id="880" w:author="Red Army" w:date="2012-02-08T20:12:00Z">
                <w:rPr>
                  <w:rStyle w:val="Hyperlink"/>
                  <w:noProof/>
                </w:rPr>
              </w:rPrChange>
            </w:rPr>
            <w:delInstrText xml:space="preserve"> </w:delInstrText>
          </w:r>
          <w:r w:rsidRPr="001A0C52" w:rsidDel="00820526">
            <w:rPr>
              <w:rFonts w:ascii="Times New Roman" w:hAnsi="Times New Roman"/>
              <w:noProof/>
              <w:sz w:val="24"/>
              <w:rPrChange w:id="881" w:author="Red Army" w:date="2012-02-08T20:12:00Z">
                <w:rPr>
                  <w:noProof/>
                </w:rPr>
              </w:rPrChange>
            </w:rPr>
            <w:delInstrText>HYPERLINK \l "_Toc316495268"</w:delInstrText>
          </w:r>
          <w:r w:rsidRPr="001A0C52" w:rsidDel="00820526">
            <w:rPr>
              <w:rStyle w:val="Hyperlink"/>
              <w:rFonts w:ascii="Times New Roman" w:hAnsi="Times New Roman"/>
              <w:noProof/>
              <w:sz w:val="24"/>
              <w:rPrChange w:id="882"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883" w:author="Red Army" w:date="2012-02-08T20:12:00Z">
                <w:rPr>
                  <w:rStyle w:val="Hyperlink"/>
                  <w:noProof/>
                </w:rPr>
              </w:rPrChange>
            </w:rPr>
            <w:fldChar w:fldCharType="separate"/>
          </w:r>
          <w:r w:rsidRPr="001A0C52" w:rsidDel="00820526">
            <w:rPr>
              <w:rStyle w:val="Hyperlink"/>
              <w:rFonts w:ascii="Times New Roman" w:hAnsi="Times New Roman"/>
              <w:noProof/>
              <w:sz w:val="24"/>
              <w:rPrChange w:id="884" w:author="Red Army" w:date="2012-02-08T20:12:00Z">
                <w:rPr>
                  <w:rStyle w:val="Hyperlink"/>
                  <w:rFonts w:ascii="Times New Roman" w:hAnsi="Times New Roman"/>
                  <w:noProof/>
                </w:rPr>
              </w:rPrChange>
            </w:rPr>
            <w:delText>2.1</w:delText>
          </w:r>
          <w:r w:rsidRPr="001A0C52" w:rsidDel="00820526">
            <w:rPr>
              <w:rFonts w:ascii="Times New Roman" w:eastAsiaTheme="minorEastAsia" w:hAnsi="Times New Roman"/>
              <w:noProof/>
              <w:sz w:val="24"/>
              <w:lang w:eastAsia="ja-JP"/>
              <w:rPrChange w:id="885"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886" w:author="Red Army" w:date="2012-02-08T20:12:00Z">
                <w:rPr>
                  <w:rStyle w:val="Hyperlink"/>
                  <w:rFonts w:ascii="Times New Roman" w:hAnsi="Times New Roman"/>
                  <w:noProof/>
                </w:rPr>
              </w:rPrChange>
            </w:rPr>
            <w:delText>Teaching Plan Management</w:delText>
          </w:r>
          <w:r w:rsidRPr="001A0C52" w:rsidDel="00820526">
            <w:rPr>
              <w:rFonts w:ascii="Times New Roman" w:hAnsi="Times New Roman"/>
              <w:noProof/>
              <w:webHidden/>
              <w:sz w:val="24"/>
              <w:rPrChange w:id="887" w:author="Red Army" w:date="2012-02-08T20:12:00Z">
                <w:rPr>
                  <w:noProof/>
                  <w:webHidden/>
                </w:rPr>
              </w:rPrChange>
            </w:rPr>
            <w:tab/>
          </w:r>
          <w:r w:rsidRPr="001A0C52" w:rsidDel="00820526">
            <w:rPr>
              <w:rFonts w:ascii="Times New Roman" w:hAnsi="Times New Roman"/>
              <w:noProof/>
              <w:webHidden/>
              <w:sz w:val="24"/>
              <w:rPrChange w:id="888" w:author="Red Army" w:date="2012-02-08T20:12:00Z">
                <w:rPr>
                  <w:noProof/>
                  <w:webHidden/>
                </w:rPr>
              </w:rPrChange>
            </w:rPr>
            <w:fldChar w:fldCharType="begin"/>
          </w:r>
          <w:r w:rsidRPr="001A0C52" w:rsidDel="00820526">
            <w:rPr>
              <w:rFonts w:ascii="Times New Roman" w:hAnsi="Times New Roman"/>
              <w:noProof/>
              <w:webHidden/>
              <w:sz w:val="24"/>
              <w:rPrChange w:id="889" w:author="Red Army" w:date="2012-02-08T20:12:00Z">
                <w:rPr>
                  <w:noProof/>
                  <w:webHidden/>
                </w:rPr>
              </w:rPrChange>
            </w:rPr>
            <w:delInstrText xml:space="preserve"> PAGEREF _Toc316495268 \h </w:delInstrText>
          </w:r>
        </w:del>
      </w:ins>
      <w:del w:id="890" w:author="Phuong Giang" w:date="2012-02-10T19:18:00Z">
        <w:r w:rsidRPr="001A0C52" w:rsidDel="00820526">
          <w:rPr>
            <w:rFonts w:ascii="Times New Roman" w:hAnsi="Times New Roman"/>
            <w:noProof/>
            <w:webHidden/>
            <w:sz w:val="24"/>
            <w:rPrChange w:id="891"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892" w:author="Red Army" w:date="2012-02-08T20:12:00Z">
              <w:rPr>
                <w:noProof/>
                <w:webHidden/>
              </w:rPr>
            </w:rPrChange>
          </w:rPr>
          <w:fldChar w:fldCharType="separate"/>
        </w:r>
      </w:del>
      <w:ins w:id="893" w:author="Red Army" w:date="2012-02-08T20:11:00Z">
        <w:del w:id="894" w:author="Phuong Giang" w:date="2012-02-10T19:18:00Z">
          <w:r w:rsidRPr="001A0C52" w:rsidDel="00820526">
            <w:rPr>
              <w:rFonts w:ascii="Times New Roman" w:hAnsi="Times New Roman"/>
              <w:noProof/>
              <w:webHidden/>
              <w:sz w:val="24"/>
              <w:rPrChange w:id="895" w:author="Red Army" w:date="2012-02-08T20:12:00Z">
                <w:rPr>
                  <w:noProof/>
                  <w:webHidden/>
                </w:rPr>
              </w:rPrChange>
            </w:rPr>
            <w:delText>7</w:delText>
          </w:r>
          <w:r w:rsidRPr="001A0C52" w:rsidDel="00820526">
            <w:rPr>
              <w:rFonts w:ascii="Times New Roman" w:hAnsi="Times New Roman"/>
              <w:noProof/>
              <w:webHidden/>
              <w:sz w:val="24"/>
              <w:rPrChange w:id="896" w:author="Red Army" w:date="2012-02-08T20:12:00Z">
                <w:rPr>
                  <w:noProof/>
                  <w:webHidden/>
                </w:rPr>
              </w:rPrChange>
            </w:rPr>
            <w:fldChar w:fldCharType="end"/>
          </w:r>
          <w:r w:rsidRPr="001A0C52" w:rsidDel="00820526">
            <w:rPr>
              <w:rStyle w:val="Hyperlink"/>
              <w:rFonts w:ascii="Times New Roman" w:hAnsi="Times New Roman"/>
              <w:noProof/>
              <w:sz w:val="24"/>
              <w:rPrChange w:id="897"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898" w:author="Red Army" w:date="2012-02-08T20:11:00Z"/>
          <w:del w:id="899" w:author="Phuong Giang" w:date="2012-02-10T19:18:00Z"/>
          <w:rFonts w:ascii="Times New Roman" w:eastAsiaTheme="minorEastAsia" w:hAnsi="Times New Roman"/>
          <w:noProof/>
          <w:sz w:val="24"/>
          <w:lang w:eastAsia="ja-JP"/>
          <w:rPrChange w:id="900" w:author="Red Army" w:date="2012-02-08T20:12:00Z">
            <w:rPr>
              <w:ins w:id="901" w:author="Red Army" w:date="2012-02-08T20:11:00Z"/>
              <w:del w:id="902" w:author="Phuong Giang" w:date="2012-02-10T19:18:00Z"/>
              <w:rFonts w:asciiTheme="minorHAnsi" w:eastAsiaTheme="minorEastAsia" w:hAnsiTheme="minorHAnsi" w:cstheme="minorBidi"/>
              <w:noProof/>
              <w:lang w:eastAsia="ja-JP"/>
            </w:rPr>
          </w:rPrChange>
        </w:rPr>
      </w:pPr>
      <w:ins w:id="903" w:author="Red Army" w:date="2012-02-08T20:11:00Z">
        <w:del w:id="904" w:author="Phuong Giang" w:date="2012-02-10T19:18:00Z">
          <w:r w:rsidRPr="001A0C52" w:rsidDel="00820526">
            <w:rPr>
              <w:rStyle w:val="Hyperlink"/>
              <w:rFonts w:ascii="Times New Roman" w:hAnsi="Times New Roman"/>
              <w:noProof/>
              <w:sz w:val="24"/>
              <w:rPrChange w:id="905" w:author="Red Army" w:date="2012-02-08T20:12:00Z">
                <w:rPr>
                  <w:rStyle w:val="Hyperlink"/>
                  <w:noProof/>
                </w:rPr>
              </w:rPrChange>
            </w:rPr>
            <w:fldChar w:fldCharType="begin"/>
          </w:r>
          <w:r w:rsidRPr="001A0C52" w:rsidDel="00820526">
            <w:rPr>
              <w:rStyle w:val="Hyperlink"/>
              <w:rFonts w:ascii="Times New Roman" w:hAnsi="Times New Roman"/>
              <w:noProof/>
              <w:sz w:val="24"/>
              <w:rPrChange w:id="906" w:author="Red Army" w:date="2012-02-08T20:12:00Z">
                <w:rPr>
                  <w:rStyle w:val="Hyperlink"/>
                  <w:noProof/>
                </w:rPr>
              </w:rPrChange>
            </w:rPr>
            <w:delInstrText xml:space="preserve"> </w:delInstrText>
          </w:r>
          <w:r w:rsidRPr="001A0C52" w:rsidDel="00820526">
            <w:rPr>
              <w:rFonts w:ascii="Times New Roman" w:hAnsi="Times New Roman"/>
              <w:noProof/>
              <w:sz w:val="24"/>
              <w:rPrChange w:id="907" w:author="Red Army" w:date="2012-02-08T20:12:00Z">
                <w:rPr>
                  <w:noProof/>
                </w:rPr>
              </w:rPrChange>
            </w:rPr>
            <w:delInstrText>HYPERLINK \l "_Toc316495269"</w:delInstrText>
          </w:r>
          <w:r w:rsidRPr="001A0C52" w:rsidDel="00820526">
            <w:rPr>
              <w:rStyle w:val="Hyperlink"/>
              <w:rFonts w:ascii="Times New Roman" w:hAnsi="Times New Roman"/>
              <w:noProof/>
              <w:sz w:val="24"/>
              <w:rPrChange w:id="908"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909" w:author="Red Army" w:date="2012-02-08T20:12:00Z">
                <w:rPr>
                  <w:rStyle w:val="Hyperlink"/>
                  <w:noProof/>
                </w:rPr>
              </w:rPrChange>
            </w:rPr>
            <w:fldChar w:fldCharType="separate"/>
          </w:r>
          <w:r w:rsidRPr="001A0C52" w:rsidDel="00820526">
            <w:rPr>
              <w:rStyle w:val="Hyperlink"/>
              <w:rFonts w:ascii="Times New Roman" w:hAnsi="Times New Roman"/>
              <w:noProof/>
              <w:sz w:val="24"/>
              <w:rPrChange w:id="910" w:author="Red Army" w:date="2012-02-08T20:12:00Z">
                <w:rPr>
                  <w:rStyle w:val="Hyperlink"/>
                  <w:rFonts w:ascii="Times New Roman" w:hAnsi="Times New Roman"/>
                  <w:noProof/>
                </w:rPr>
              </w:rPrChange>
            </w:rPr>
            <w:delText>2.2</w:delText>
          </w:r>
          <w:r w:rsidRPr="001A0C52" w:rsidDel="00820526">
            <w:rPr>
              <w:rFonts w:ascii="Times New Roman" w:eastAsiaTheme="minorEastAsia" w:hAnsi="Times New Roman"/>
              <w:noProof/>
              <w:sz w:val="24"/>
              <w:lang w:eastAsia="ja-JP"/>
              <w:rPrChange w:id="911"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912" w:author="Red Army" w:date="2012-02-08T20:12:00Z">
                <w:rPr>
                  <w:rStyle w:val="Hyperlink"/>
                  <w:rFonts w:ascii="Times New Roman" w:hAnsi="Times New Roman"/>
                  <w:noProof/>
                </w:rPr>
              </w:rPrChange>
            </w:rPr>
            <w:delText>Teaching Methods</w:delText>
          </w:r>
          <w:r w:rsidRPr="001A0C52" w:rsidDel="00820526">
            <w:rPr>
              <w:rFonts w:ascii="Times New Roman" w:hAnsi="Times New Roman"/>
              <w:noProof/>
              <w:webHidden/>
              <w:sz w:val="24"/>
              <w:rPrChange w:id="913" w:author="Red Army" w:date="2012-02-08T20:12:00Z">
                <w:rPr>
                  <w:noProof/>
                  <w:webHidden/>
                </w:rPr>
              </w:rPrChange>
            </w:rPr>
            <w:tab/>
          </w:r>
          <w:r w:rsidRPr="001A0C52" w:rsidDel="00820526">
            <w:rPr>
              <w:rFonts w:ascii="Times New Roman" w:hAnsi="Times New Roman"/>
              <w:noProof/>
              <w:webHidden/>
              <w:sz w:val="24"/>
              <w:rPrChange w:id="914" w:author="Red Army" w:date="2012-02-08T20:12:00Z">
                <w:rPr>
                  <w:noProof/>
                  <w:webHidden/>
                </w:rPr>
              </w:rPrChange>
            </w:rPr>
            <w:fldChar w:fldCharType="begin"/>
          </w:r>
          <w:r w:rsidRPr="001A0C52" w:rsidDel="00820526">
            <w:rPr>
              <w:rFonts w:ascii="Times New Roman" w:hAnsi="Times New Roman"/>
              <w:noProof/>
              <w:webHidden/>
              <w:sz w:val="24"/>
              <w:rPrChange w:id="915" w:author="Red Army" w:date="2012-02-08T20:12:00Z">
                <w:rPr>
                  <w:noProof/>
                  <w:webHidden/>
                </w:rPr>
              </w:rPrChange>
            </w:rPr>
            <w:delInstrText xml:space="preserve"> PAGEREF _Toc316495269 \h </w:delInstrText>
          </w:r>
        </w:del>
      </w:ins>
      <w:del w:id="916" w:author="Phuong Giang" w:date="2012-02-10T19:18:00Z">
        <w:r w:rsidRPr="001A0C52" w:rsidDel="00820526">
          <w:rPr>
            <w:rFonts w:ascii="Times New Roman" w:hAnsi="Times New Roman"/>
            <w:noProof/>
            <w:webHidden/>
            <w:sz w:val="24"/>
            <w:rPrChange w:id="917"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918" w:author="Red Army" w:date="2012-02-08T20:12:00Z">
              <w:rPr>
                <w:noProof/>
                <w:webHidden/>
              </w:rPr>
            </w:rPrChange>
          </w:rPr>
          <w:fldChar w:fldCharType="separate"/>
        </w:r>
      </w:del>
      <w:ins w:id="919" w:author="Red Army" w:date="2012-02-08T20:11:00Z">
        <w:del w:id="920" w:author="Phuong Giang" w:date="2012-02-10T19:18:00Z">
          <w:r w:rsidRPr="001A0C52" w:rsidDel="00820526">
            <w:rPr>
              <w:rFonts w:ascii="Times New Roman" w:hAnsi="Times New Roman"/>
              <w:noProof/>
              <w:webHidden/>
              <w:sz w:val="24"/>
              <w:rPrChange w:id="921" w:author="Red Army" w:date="2012-02-08T20:12:00Z">
                <w:rPr>
                  <w:noProof/>
                  <w:webHidden/>
                </w:rPr>
              </w:rPrChange>
            </w:rPr>
            <w:delText>14</w:delText>
          </w:r>
          <w:r w:rsidRPr="001A0C52" w:rsidDel="00820526">
            <w:rPr>
              <w:rFonts w:ascii="Times New Roman" w:hAnsi="Times New Roman"/>
              <w:noProof/>
              <w:webHidden/>
              <w:sz w:val="24"/>
              <w:rPrChange w:id="922" w:author="Red Army" w:date="2012-02-08T20:12:00Z">
                <w:rPr>
                  <w:noProof/>
                  <w:webHidden/>
                </w:rPr>
              </w:rPrChange>
            </w:rPr>
            <w:fldChar w:fldCharType="end"/>
          </w:r>
          <w:r w:rsidRPr="001A0C52" w:rsidDel="00820526">
            <w:rPr>
              <w:rStyle w:val="Hyperlink"/>
              <w:rFonts w:ascii="Times New Roman" w:hAnsi="Times New Roman"/>
              <w:noProof/>
              <w:sz w:val="24"/>
              <w:rPrChange w:id="923"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924" w:author="Red Army" w:date="2012-02-08T20:11:00Z"/>
          <w:del w:id="925" w:author="Phuong Giang" w:date="2012-02-10T19:18:00Z"/>
          <w:rFonts w:ascii="Times New Roman" w:eastAsiaTheme="minorEastAsia" w:hAnsi="Times New Roman"/>
          <w:noProof/>
          <w:sz w:val="24"/>
          <w:lang w:eastAsia="ja-JP"/>
          <w:rPrChange w:id="926" w:author="Red Army" w:date="2012-02-08T20:12:00Z">
            <w:rPr>
              <w:ins w:id="927" w:author="Red Army" w:date="2012-02-08T20:11:00Z"/>
              <w:del w:id="928" w:author="Phuong Giang" w:date="2012-02-10T19:18:00Z"/>
              <w:rFonts w:asciiTheme="minorHAnsi" w:eastAsiaTheme="minorEastAsia" w:hAnsiTheme="minorHAnsi" w:cstheme="minorBidi"/>
              <w:noProof/>
              <w:lang w:eastAsia="ja-JP"/>
            </w:rPr>
          </w:rPrChange>
        </w:rPr>
      </w:pPr>
      <w:ins w:id="929" w:author="Red Army" w:date="2012-02-08T20:11:00Z">
        <w:del w:id="930" w:author="Phuong Giang" w:date="2012-02-10T19:18:00Z">
          <w:r w:rsidRPr="001A0C52" w:rsidDel="00820526">
            <w:rPr>
              <w:rStyle w:val="Hyperlink"/>
              <w:rFonts w:ascii="Times New Roman" w:hAnsi="Times New Roman"/>
              <w:noProof/>
              <w:sz w:val="24"/>
              <w:rPrChange w:id="931" w:author="Red Army" w:date="2012-02-08T20:12:00Z">
                <w:rPr>
                  <w:rStyle w:val="Hyperlink"/>
                  <w:noProof/>
                </w:rPr>
              </w:rPrChange>
            </w:rPr>
            <w:fldChar w:fldCharType="begin"/>
          </w:r>
          <w:r w:rsidRPr="001A0C52" w:rsidDel="00820526">
            <w:rPr>
              <w:rStyle w:val="Hyperlink"/>
              <w:rFonts w:ascii="Times New Roman" w:hAnsi="Times New Roman"/>
              <w:noProof/>
              <w:sz w:val="24"/>
              <w:rPrChange w:id="932" w:author="Red Army" w:date="2012-02-08T20:12:00Z">
                <w:rPr>
                  <w:rStyle w:val="Hyperlink"/>
                  <w:noProof/>
                </w:rPr>
              </w:rPrChange>
            </w:rPr>
            <w:delInstrText xml:space="preserve"> </w:delInstrText>
          </w:r>
          <w:r w:rsidRPr="001A0C52" w:rsidDel="00820526">
            <w:rPr>
              <w:rFonts w:ascii="Times New Roman" w:hAnsi="Times New Roman"/>
              <w:noProof/>
              <w:sz w:val="24"/>
              <w:rPrChange w:id="933" w:author="Red Army" w:date="2012-02-08T20:12:00Z">
                <w:rPr>
                  <w:noProof/>
                </w:rPr>
              </w:rPrChange>
            </w:rPr>
            <w:delInstrText>HYPERLINK \l "_Toc316495270"</w:delInstrText>
          </w:r>
          <w:r w:rsidRPr="001A0C52" w:rsidDel="00820526">
            <w:rPr>
              <w:rStyle w:val="Hyperlink"/>
              <w:rFonts w:ascii="Times New Roman" w:hAnsi="Times New Roman"/>
              <w:noProof/>
              <w:sz w:val="24"/>
              <w:rPrChange w:id="934"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935" w:author="Red Army" w:date="2012-02-08T20:12:00Z">
                <w:rPr>
                  <w:rStyle w:val="Hyperlink"/>
                  <w:noProof/>
                </w:rPr>
              </w:rPrChange>
            </w:rPr>
            <w:fldChar w:fldCharType="separate"/>
          </w:r>
          <w:r w:rsidRPr="001A0C52" w:rsidDel="00820526">
            <w:rPr>
              <w:rStyle w:val="Hyperlink"/>
              <w:rFonts w:ascii="Times New Roman" w:hAnsi="Times New Roman"/>
              <w:noProof/>
              <w:sz w:val="24"/>
              <w:rPrChange w:id="936" w:author="Red Army" w:date="2012-02-08T20:12:00Z">
                <w:rPr>
                  <w:rStyle w:val="Hyperlink"/>
                  <w:rFonts w:ascii="Times New Roman" w:hAnsi="Times New Roman"/>
                  <w:noProof/>
                </w:rPr>
              </w:rPrChange>
            </w:rPr>
            <w:delText>2.3</w:delText>
          </w:r>
          <w:r w:rsidRPr="001A0C52" w:rsidDel="00820526">
            <w:rPr>
              <w:rFonts w:ascii="Times New Roman" w:eastAsiaTheme="minorEastAsia" w:hAnsi="Times New Roman"/>
              <w:noProof/>
              <w:sz w:val="24"/>
              <w:lang w:eastAsia="ja-JP"/>
              <w:rPrChange w:id="937"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938" w:author="Red Army" w:date="2012-02-08T20:12:00Z">
                <w:rPr>
                  <w:rStyle w:val="Hyperlink"/>
                  <w:rFonts w:ascii="Times New Roman" w:hAnsi="Times New Roman"/>
                  <w:noProof/>
                </w:rPr>
              </w:rPrChange>
            </w:rPr>
            <w:delText>Manage Knowledge Items</w:delText>
          </w:r>
          <w:r w:rsidRPr="001A0C52" w:rsidDel="00820526">
            <w:rPr>
              <w:rFonts w:ascii="Times New Roman" w:hAnsi="Times New Roman"/>
              <w:noProof/>
              <w:webHidden/>
              <w:sz w:val="24"/>
              <w:rPrChange w:id="939" w:author="Red Army" w:date="2012-02-08T20:12:00Z">
                <w:rPr>
                  <w:noProof/>
                  <w:webHidden/>
                </w:rPr>
              </w:rPrChange>
            </w:rPr>
            <w:tab/>
          </w:r>
          <w:r w:rsidRPr="001A0C52" w:rsidDel="00820526">
            <w:rPr>
              <w:rFonts w:ascii="Times New Roman" w:hAnsi="Times New Roman"/>
              <w:noProof/>
              <w:webHidden/>
              <w:sz w:val="24"/>
              <w:rPrChange w:id="940" w:author="Red Army" w:date="2012-02-08T20:12:00Z">
                <w:rPr>
                  <w:noProof/>
                  <w:webHidden/>
                </w:rPr>
              </w:rPrChange>
            </w:rPr>
            <w:fldChar w:fldCharType="begin"/>
          </w:r>
          <w:r w:rsidRPr="001A0C52" w:rsidDel="00820526">
            <w:rPr>
              <w:rFonts w:ascii="Times New Roman" w:hAnsi="Times New Roman"/>
              <w:noProof/>
              <w:webHidden/>
              <w:sz w:val="24"/>
              <w:rPrChange w:id="941" w:author="Red Army" w:date="2012-02-08T20:12:00Z">
                <w:rPr>
                  <w:noProof/>
                  <w:webHidden/>
                </w:rPr>
              </w:rPrChange>
            </w:rPr>
            <w:delInstrText xml:space="preserve"> PAGEREF _Toc316495270 \h </w:delInstrText>
          </w:r>
        </w:del>
      </w:ins>
      <w:del w:id="942" w:author="Phuong Giang" w:date="2012-02-10T19:18:00Z">
        <w:r w:rsidRPr="001A0C52" w:rsidDel="00820526">
          <w:rPr>
            <w:rFonts w:ascii="Times New Roman" w:hAnsi="Times New Roman"/>
            <w:noProof/>
            <w:webHidden/>
            <w:sz w:val="24"/>
            <w:rPrChange w:id="943"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944" w:author="Red Army" w:date="2012-02-08T20:12:00Z">
              <w:rPr>
                <w:noProof/>
                <w:webHidden/>
              </w:rPr>
            </w:rPrChange>
          </w:rPr>
          <w:fldChar w:fldCharType="separate"/>
        </w:r>
      </w:del>
      <w:ins w:id="945" w:author="Red Army" w:date="2012-02-08T20:11:00Z">
        <w:del w:id="946" w:author="Phuong Giang" w:date="2012-02-10T19:18:00Z">
          <w:r w:rsidRPr="001A0C52" w:rsidDel="00820526">
            <w:rPr>
              <w:rFonts w:ascii="Times New Roman" w:hAnsi="Times New Roman"/>
              <w:noProof/>
              <w:webHidden/>
              <w:sz w:val="24"/>
              <w:rPrChange w:id="947" w:author="Red Army" w:date="2012-02-08T20:12:00Z">
                <w:rPr>
                  <w:noProof/>
                  <w:webHidden/>
                </w:rPr>
              </w:rPrChange>
            </w:rPr>
            <w:delText>22</w:delText>
          </w:r>
          <w:r w:rsidRPr="001A0C52" w:rsidDel="00820526">
            <w:rPr>
              <w:rFonts w:ascii="Times New Roman" w:hAnsi="Times New Roman"/>
              <w:noProof/>
              <w:webHidden/>
              <w:sz w:val="24"/>
              <w:rPrChange w:id="948" w:author="Red Army" w:date="2012-02-08T20:12:00Z">
                <w:rPr>
                  <w:noProof/>
                  <w:webHidden/>
                </w:rPr>
              </w:rPrChange>
            </w:rPr>
            <w:fldChar w:fldCharType="end"/>
          </w:r>
          <w:r w:rsidRPr="001A0C52" w:rsidDel="00820526">
            <w:rPr>
              <w:rStyle w:val="Hyperlink"/>
              <w:rFonts w:ascii="Times New Roman" w:hAnsi="Times New Roman"/>
              <w:noProof/>
              <w:sz w:val="24"/>
              <w:rPrChange w:id="949" w:author="Red Army" w:date="2012-02-08T20:12:00Z">
                <w:rPr>
                  <w:rStyle w:val="Hyperlink"/>
                  <w:noProof/>
                </w:rPr>
              </w:rPrChange>
            </w:rPr>
            <w:fldChar w:fldCharType="end"/>
          </w:r>
        </w:del>
      </w:ins>
    </w:p>
    <w:p w:rsidR="001A0C52" w:rsidRPr="001A0C52" w:rsidDel="00820526" w:rsidRDefault="001A0C52">
      <w:pPr>
        <w:pStyle w:val="TOC2"/>
        <w:tabs>
          <w:tab w:val="left" w:pos="660"/>
          <w:tab w:val="right" w:leader="dot" w:pos="9912"/>
        </w:tabs>
        <w:rPr>
          <w:ins w:id="950" w:author="Red Army" w:date="2012-02-08T20:11:00Z"/>
          <w:del w:id="951" w:author="Phuong Giang" w:date="2012-02-10T19:18:00Z"/>
          <w:rFonts w:ascii="Times New Roman" w:eastAsiaTheme="minorEastAsia" w:hAnsi="Times New Roman"/>
          <w:noProof/>
          <w:sz w:val="24"/>
          <w:lang w:eastAsia="ja-JP"/>
          <w:rPrChange w:id="952" w:author="Red Army" w:date="2012-02-08T20:12:00Z">
            <w:rPr>
              <w:ins w:id="953" w:author="Red Army" w:date="2012-02-08T20:11:00Z"/>
              <w:del w:id="954" w:author="Phuong Giang" w:date="2012-02-10T19:18:00Z"/>
              <w:rFonts w:asciiTheme="minorHAnsi" w:eastAsiaTheme="minorEastAsia" w:hAnsiTheme="minorHAnsi" w:cstheme="minorBidi"/>
              <w:noProof/>
              <w:lang w:eastAsia="ja-JP"/>
            </w:rPr>
          </w:rPrChange>
        </w:rPr>
      </w:pPr>
      <w:ins w:id="955" w:author="Red Army" w:date="2012-02-08T20:11:00Z">
        <w:del w:id="956" w:author="Phuong Giang" w:date="2012-02-10T19:18:00Z">
          <w:r w:rsidRPr="001A0C52" w:rsidDel="00820526">
            <w:rPr>
              <w:rStyle w:val="Hyperlink"/>
              <w:rFonts w:ascii="Times New Roman" w:hAnsi="Times New Roman"/>
              <w:noProof/>
              <w:sz w:val="24"/>
              <w:rPrChange w:id="957" w:author="Red Army" w:date="2012-02-08T20:12:00Z">
                <w:rPr>
                  <w:rStyle w:val="Hyperlink"/>
                  <w:noProof/>
                </w:rPr>
              </w:rPrChange>
            </w:rPr>
            <w:fldChar w:fldCharType="begin"/>
          </w:r>
          <w:r w:rsidRPr="001A0C52" w:rsidDel="00820526">
            <w:rPr>
              <w:rStyle w:val="Hyperlink"/>
              <w:rFonts w:ascii="Times New Roman" w:hAnsi="Times New Roman"/>
              <w:noProof/>
              <w:sz w:val="24"/>
              <w:rPrChange w:id="958" w:author="Red Army" w:date="2012-02-08T20:12:00Z">
                <w:rPr>
                  <w:rStyle w:val="Hyperlink"/>
                  <w:noProof/>
                </w:rPr>
              </w:rPrChange>
            </w:rPr>
            <w:delInstrText xml:space="preserve"> </w:delInstrText>
          </w:r>
          <w:r w:rsidRPr="001A0C52" w:rsidDel="00820526">
            <w:rPr>
              <w:rFonts w:ascii="Times New Roman" w:hAnsi="Times New Roman"/>
              <w:noProof/>
              <w:sz w:val="24"/>
              <w:rPrChange w:id="959" w:author="Red Army" w:date="2012-02-08T20:12:00Z">
                <w:rPr>
                  <w:noProof/>
                </w:rPr>
              </w:rPrChange>
            </w:rPr>
            <w:delInstrText>HYPERLINK \l "_Toc316495366"</w:delInstrText>
          </w:r>
          <w:r w:rsidRPr="001A0C52" w:rsidDel="00820526">
            <w:rPr>
              <w:rStyle w:val="Hyperlink"/>
              <w:rFonts w:ascii="Times New Roman" w:hAnsi="Times New Roman"/>
              <w:noProof/>
              <w:sz w:val="24"/>
              <w:rPrChange w:id="960"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961" w:author="Red Army" w:date="2012-02-08T20:12:00Z">
                <w:rPr>
                  <w:rStyle w:val="Hyperlink"/>
                  <w:noProof/>
                </w:rPr>
              </w:rPrChange>
            </w:rPr>
            <w:fldChar w:fldCharType="separate"/>
          </w:r>
          <w:r w:rsidRPr="001A0C52" w:rsidDel="00820526">
            <w:rPr>
              <w:rStyle w:val="Hyperlink"/>
              <w:rFonts w:ascii="Times New Roman" w:hAnsi="Times New Roman"/>
              <w:noProof/>
              <w:sz w:val="24"/>
              <w:rPrChange w:id="962" w:author="Red Army" w:date="2012-02-08T20:12:00Z">
                <w:rPr>
                  <w:rStyle w:val="Hyperlink"/>
                  <w:rFonts w:ascii="Times New Roman" w:hAnsi="Times New Roman"/>
                  <w:noProof/>
                </w:rPr>
              </w:rPrChange>
            </w:rPr>
            <w:delText>3.</w:delText>
          </w:r>
          <w:r w:rsidRPr="001A0C52" w:rsidDel="00820526">
            <w:rPr>
              <w:rFonts w:ascii="Times New Roman" w:eastAsiaTheme="minorEastAsia" w:hAnsi="Times New Roman"/>
              <w:noProof/>
              <w:sz w:val="24"/>
              <w:lang w:eastAsia="ja-JP"/>
              <w:rPrChange w:id="963"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964" w:author="Red Army" w:date="2012-02-08T20:12:00Z">
                <w:rPr>
                  <w:rStyle w:val="Hyperlink"/>
                  <w:rFonts w:ascii="Times New Roman" w:hAnsi="Times New Roman"/>
                  <w:noProof/>
                </w:rPr>
              </w:rPrChange>
            </w:rPr>
            <w:delText>Software System Attributes</w:delText>
          </w:r>
          <w:r w:rsidRPr="001A0C52" w:rsidDel="00820526">
            <w:rPr>
              <w:rFonts w:ascii="Times New Roman" w:hAnsi="Times New Roman"/>
              <w:noProof/>
              <w:webHidden/>
              <w:sz w:val="24"/>
              <w:rPrChange w:id="965" w:author="Red Army" w:date="2012-02-08T20:12:00Z">
                <w:rPr>
                  <w:noProof/>
                  <w:webHidden/>
                </w:rPr>
              </w:rPrChange>
            </w:rPr>
            <w:tab/>
          </w:r>
          <w:r w:rsidRPr="001A0C52" w:rsidDel="00820526">
            <w:rPr>
              <w:rFonts w:ascii="Times New Roman" w:hAnsi="Times New Roman"/>
              <w:noProof/>
              <w:webHidden/>
              <w:sz w:val="24"/>
              <w:rPrChange w:id="966" w:author="Red Army" w:date="2012-02-08T20:12:00Z">
                <w:rPr>
                  <w:noProof/>
                  <w:webHidden/>
                </w:rPr>
              </w:rPrChange>
            </w:rPr>
            <w:fldChar w:fldCharType="begin"/>
          </w:r>
          <w:r w:rsidRPr="001A0C52" w:rsidDel="00820526">
            <w:rPr>
              <w:rFonts w:ascii="Times New Roman" w:hAnsi="Times New Roman"/>
              <w:noProof/>
              <w:webHidden/>
              <w:sz w:val="24"/>
              <w:rPrChange w:id="967" w:author="Red Army" w:date="2012-02-08T20:12:00Z">
                <w:rPr>
                  <w:noProof/>
                  <w:webHidden/>
                </w:rPr>
              </w:rPrChange>
            </w:rPr>
            <w:delInstrText xml:space="preserve"> PAGEREF _Toc316495366 \h </w:delInstrText>
          </w:r>
        </w:del>
      </w:ins>
      <w:del w:id="968" w:author="Phuong Giang" w:date="2012-02-10T19:18:00Z">
        <w:r w:rsidRPr="001A0C52" w:rsidDel="00820526">
          <w:rPr>
            <w:rFonts w:ascii="Times New Roman" w:hAnsi="Times New Roman"/>
            <w:noProof/>
            <w:webHidden/>
            <w:sz w:val="24"/>
            <w:rPrChange w:id="969"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970" w:author="Red Army" w:date="2012-02-08T20:12:00Z">
              <w:rPr>
                <w:noProof/>
                <w:webHidden/>
              </w:rPr>
            </w:rPrChange>
          </w:rPr>
          <w:fldChar w:fldCharType="separate"/>
        </w:r>
      </w:del>
      <w:ins w:id="971" w:author="Red Army" w:date="2012-02-08T20:11:00Z">
        <w:del w:id="972" w:author="Phuong Giang" w:date="2012-02-10T19:18:00Z">
          <w:r w:rsidRPr="001A0C52" w:rsidDel="00820526">
            <w:rPr>
              <w:rFonts w:ascii="Times New Roman" w:hAnsi="Times New Roman"/>
              <w:noProof/>
              <w:webHidden/>
              <w:sz w:val="24"/>
              <w:rPrChange w:id="973" w:author="Red Army" w:date="2012-02-08T20:12:00Z">
                <w:rPr>
                  <w:noProof/>
                  <w:webHidden/>
                </w:rPr>
              </w:rPrChange>
            </w:rPr>
            <w:delText>32</w:delText>
          </w:r>
          <w:r w:rsidRPr="001A0C52" w:rsidDel="00820526">
            <w:rPr>
              <w:rFonts w:ascii="Times New Roman" w:hAnsi="Times New Roman"/>
              <w:noProof/>
              <w:webHidden/>
              <w:sz w:val="24"/>
              <w:rPrChange w:id="974" w:author="Red Army" w:date="2012-02-08T20:12:00Z">
                <w:rPr>
                  <w:noProof/>
                  <w:webHidden/>
                </w:rPr>
              </w:rPrChange>
            </w:rPr>
            <w:fldChar w:fldCharType="end"/>
          </w:r>
          <w:r w:rsidRPr="001A0C52" w:rsidDel="00820526">
            <w:rPr>
              <w:rStyle w:val="Hyperlink"/>
              <w:rFonts w:ascii="Times New Roman" w:hAnsi="Times New Roman"/>
              <w:noProof/>
              <w:sz w:val="24"/>
              <w:rPrChange w:id="975"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976" w:author="Red Army" w:date="2012-02-08T20:11:00Z"/>
          <w:del w:id="977" w:author="Phuong Giang" w:date="2012-02-10T19:18:00Z"/>
          <w:rFonts w:ascii="Times New Roman" w:eastAsiaTheme="minorEastAsia" w:hAnsi="Times New Roman"/>
          <w:noProof/>
          <w:sz w:val="24"/>
          <w:lang w:eastAsia="ja-JP"/>
          <w:rPrChange w:id="978" w:author="Red Army" w:date="2012-02-08T20:12:00Z">
            <w:rPr>
              <w:ins w:id="979" w:author="Red Army" w:date="2012-02-08T20:11:00Z"/>
              <w:del w:id="980" w:author="Phuong Giang" w:date="2012-02-10T19:18:00Z"/>
              <w:rFonts w:asciiTheme="minorHAnsi" w:eastAsiaTheme="minorEastAsia" w:hAnsiTheme="minorHAnsi" w:cstheme="minorBidi"/>
              <w:noProof/>
              <w:lang w:eastAsia="ja-JP"/>
            </w:rPr>
          </w:rPrChange>
        </w:rPr>
      </w:pPr>
      <w:ins w:id="981" w:author="Red Army" w:date="2012-02-08T20:11:00Z">
        <w:del w:id="982" w:author="Phuong Giang" w:date="2012-02-10T19:18:00Z">
          <w:r w:rsidRPr="001A0C52" w:rsidDel="00820526">
            <w:rPr>
              <w:rStyle w:val="Hyperlink"/>
              <w:rFonts w:ascii="Times New Roman" w:hAnsi="Times New Roman"/>
              <w:noProof/>
              <w:sz w:val="24"/>
              <w:rPrChange w:id="983" w:author="Red Army" w:date="2012-02-08T20:12:00Z">
                <w:rPr>
                  <w:rStyle w:val="Hyperlink"/>
                  <w:noProof/>
                </w:rPr>
              </w:rPrChange>
            </w:rPr>
            <w:fldChar w:fldCharType="begin"/>
          </w:r>
          <w:r w:rsidRPr="001A0C52" w:rsidDel="00820526">
            <w:rPr>
              <w:rStyle w:val="Hyperlink"/>
              <w:rFonts w:ascii="Times New Roman" w:hAnsi="Times New Roman"/>
              <w:noProof/>
              <w:sz w:val="24"/>
              <w:rPrChange w:id="984" w:author="Red Army" w:date="2012-02-08T20:12:00Z">
                <w:rPr>
                  <w:rStyle w:val="Hyperlink"/>
                  <w:noProof/>
                </w:rPr>
              </w:rPrChange>
            </w:rPr>
            <w:delInstrText xml:space="preserve"> </w:delInstrText>
          </w:r>
          <w:r w:rsidRPr="001A0C52" w:rsidDel="00820526">
            <w:rPr>
              <w:rFonts w:ascii="Times New Roman" w:hAnsi="Times New Roman"/>
              <w:noProof/>
              <w:sz w:val="24"/>
              <w:rPrChange w:id="985" w:author="Red Army" w:date="2012-02-08T20:12:00Z">
                <w:rPr>
                  <w:noProof/>
                </w:rPr>
              </w:rPrChange>
            </w:rPr>
            <w:delInstrText>HYPERLINK \l "_Toc316495367"</w:delInstrText>
          </w:r>
          <w:r w:rsidRPr="001A0C52" w:rsidDel="00820526">
            <w:rPr>
              <w:rStyle w:val="Hyperlink"/>
              <w:rFonts w:ascii="Times New Roman" w:hAnsi="Times New Roman"/>
              <w:noProof/>
              <w:sz w:val="24"/>
              <w:rPrChange w:id="986"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987" w:author="Red Army" w:date="2012-02-08T20:12:00Z">
                <w:rPr>
                  <w:rStyle w:val="Hyperlink"/>
                  <w:noProof/>
                </w:rPr>
              </w:rPrChange>
            </w:rPr>
            <w:fldChar w:fldCharType="separate"/>
          </w:r>
          <w:r w:rsidRPr="001A0C52" w:rsidDel="00820526">
            <w:rPr>
              <w:rStyle w:val="Hyperlink"/>
              <w:rFonts w:ascii="Times New Roman" w:hAnsi="Times New Roman"/>
              <w:noProof/>
              <w:sz w:val="24"/>
              <w:rPrChange w:id="988" w:author="Red Army" w:date="2012-02-08T20:12:00Z">
                <w:rPr>
                  <w:rStyle w:val="Hyperlink"/>
                  <w:rFonts w:ascii="Times New Roman" w:hAnsi="Times New Roman"/>
                  <w:noProof/>
                </w:rPr>
              </w:rPrChange>
            </w:rPr>
            <w:delText>3.1</w:delText>
          </w:r>
          <w:r w:rsidRPr="001A0C52" w:rsidDel="00820526">
            <w:rPr>
              <w:rFonts w:ascii="Times New Roman" w:eastAsiaTheme="minorEastAsia" w:hAnsi="Times New Roman"/>
              <w:noProof/>
              <w:sz w:val="24"/>
              <w:lang w:eastAsia="ja-JP"/>
              <w:rPrChange w:id="989"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990" w:author="Red Army" w:date="2012-02-08T20:12:00Z">
                <w:rPr>
                  <w:rStyle w:val="Hyperlink"/>
                  <w:rFonts w:ascii="Times New Roman" w:hAnsi="Times New Roman"/>
                  <w:noProof/>
                </w:rPr>
              </w:rPrChange>
            </w:rPr>
            <w:delText>Usability</w:delText>
          </w:r>
          <w:r w:rsidRPr="001A0C52" w:rsidDel="00820526">
            <w:rPr>
              <w:rFonts w:ascii="Times New Roman" w:hAnsi="Times New Roman"/>
              <w:noProof/>
              <w:webHidden/>
              <w:sz w:val="24"/>
              <w:rPrChange w:id="991" w:author="Red Army" w:date="2012-02-08T20:12:00Z">
                <w:rPr>
                  <w:noProof/>
                  <w:webHidden/>
                </w:rPr>
              </w:rPrChange>
            </w:rPr>
            <w:tab/>
          </w:r>
          <w:r w:rsidRPr="001A0C52" w:rsidDel="00820526">
            <w:rPr>
              <w:rFonts w:ascii="Times New Roman" w:hAnsi="Times New Roman"/>
              <w:noProof/>
              <w:webHidden/>
              <w:sz w:val="24"/>
              <w:rPrChange w:id="992" w:author="Red Army" w:date="2012-02-08T20:12:00Z">
                <w:rPr>
                  <w:noProof/>
                  <w:webHidden/>
                </w:rPr>
              </w:rPrChange>
            </w:rPr>
            <w:fldChar w:fldCharType="begin"/>
          </w:r>
          <w:r w:rsidRPr="001A0C52" w:rsidDel="00820526">
            <w:rPr>
              <w:rFonts w:ascii="Times New Roman" w:hAnsi="Times New Roman"/>
              <w:noProof/>
              <w:webHidden/>
              <w:sz w:val="24"/>
              <w:rPrChange w:id="993" w:author="Red Army" w:date="2012-02-08T20:12:00Z">
                <w:rPr>
                  <w:noProof/>
                  <w:webHidden/>
                </w:rPr>
              </w:rPrChange>
            </w:rPr>
            <w:delInstrText xml:space="preserve"> PAGEREF _Toc316495367 \h </w:delInstrText>
          </w:r>
        </w:del>
      </w:ins>
      <w:del w:id="994" w:author="Phuong Giang" w:date="2012-02-10T19:18:00Z">
        <w:r w:rsidRPr="001A0C52" w:rsidDel="00820526">
          <w:rPr>
            <w:rFonts w:ascii="Times New Roman" w:hAnsi="Times New Roman"/>
            <w:noProof/>
            <w:webHidden/>
            <w:sz w:val="24"/>
            <w:rPrChange w:id="995"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996" w:author="Red Army" w:date="2012-02-08T20:12:00Z">
              <w:rPr>
                <w:noProof/>
                <w:webHidden/>
              </w:rPr>
            </w:rPrChange>
          </w:rPr>
          <w:fldChar w:fldCharType="separate"/>
        </w:r>
      </w:del>
      <w:ins w:id="997" w:author="Red Army" w:date="2012-02-08T20:11:00Z">
        <w:del w:id="998" w:author="Phuong Giang" w:date="2012-02-10T19:18:00Z">
          <w:r w:rsidRPr="001A0C52" w:rsidDel="00820526">
            <w:rPr>
              <w:rFonts w:ascii="Times New Roman" w:hAnsi="Times New Roman"/>
              <w:noProof/>
              <w:webHidden/>
              <w:sz w:val="24"/>
              <w:rPrChange w:id="999" w:author="Red Army" w:date="2012-02-08T20:12:00Z">
                <w:rPr>
                  <w:noProof/>
                  <w:webHidden/>
                </w:rPr>
              </w:rPrChange>
            </w:rPr>
            <w:delText>32</w:delText>
          </w:r>
          <w:r w:rsidRPr="001A0C52" w:rsidDel="00820526">
            <w:rPr>
              <w:rFonts w:ascii="Times New Roman" w:hAnsi="Times New Roman"/>
              <w:noProof/>
              <w:webHidden/>
              <w:sz w:val="24"/>
              <w:rPrChange w:id="1000" w:author="Red Army" w:date="2012-02-08T20:12:00Z">
                <w:rPr>
                  <w:noProof/>
                  <w:webHidden/>
                </w:rPr>
              </w:rPrChange>
            </w:rPr>
            <w:fldChar w:fldCharType="end"/>
          </w:r>
          <w:r w:rsidRPr="001A0C52" w:rsidDel="00820526">
            <w:rPr>
              <w:rStyle w:val="Hyperlink"/>
              <w:rFonts w:ascii="Times New Roman" w:hAnsi="Times New Roman"/>
              <w:noProof/>
              <w:sz w:val="24"/>
              <w:rPrChange w:id="1001"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1002" w:author="Red Army" w:date="2012-02-08T20:11:00Z"/>
          <w:del w:id="1003" w:author="Phuong Giang" w:date="2012-02-10T19:18:00Z"/>
          <w:rFonts w:ascii="Times New Roman" w:eastAsiaTheme="minorEastAsia" w:hAnsi="Times New Roman"/>
          <w:noProof/>
          <w:sz w:val="24"/>
          <w:lang w:eastAsia="ja-JP"/>
          <w:rPrChange w:id="1004" w:author="Red Army" w:date="2012-02-08T20:12:00Z">
            <w:rPr>
              <w:ins w:id="1005" w:author="Red Army" w:date="2012-02-08T20:11:00Z"/>
              <w:del w:id="1006" w:author="Phuong Giang" w:date="2012-02-10T19:18:00Z"/>
              <w:rFonts w:asciiTheme="minorHAnsi" w:eastAsiaTheme="minorEastAsia" w:hAnsiTheme="minorHAnsi" w:cstheme="minorBidi"/>
              <w:noProof/>
              <w:lang w:eastAsia="ja-JP"/>
            </w:rPr>
          </w:rPrChange>
        </w:rPr>
      </w:pPr>
      <w:ins w:id="1007" w:author="Red Army" w:date="2012-02-08T20:11:00Z">
        <w:del w:id="1008" w:author="Phuong Giang" w:date="2012-02-10T19:18:00Z">
          <w:r w:rsidRPr="001A0C52" w:rsidDel="00820526">
            <w:rPr>
              <w:rStyle w:val="Hyperlink"/>
              <w:rFonts w:ascii="Times New Roman" w:hAnsi="Times New Roman"/>
              <w:noProof/>
              <w:sz w:val="24"/>
              <w:rPrChange w:id="1009" w:author="Red Army" w:date="2012-02-08T20:12:00Z">
                <w:rPr>
                  <w:rStyle w:val="Hyperlink"/>
                  <w:noProof/>
                </w:rPr>
              </w:rPrChange>
            </w:rPr>
            <w:fldChar w:fldCharType="begin"/>
          </w:r>
          <w:r w:rsidRPr="001A0C52" w:rsidDel="00820526">
            <w:rPr>
              <w:rStyle w:val="Hyperlink"/>
              <w:rFonts w:ascii="Times New Roman" w:hAnsi="Times New Roman"/>
              <w:noProof/>
              <w:sz w:val="24"/>
              <w:rPrChange w:id="1010" w:author="Red Army" w:date="2012-02-08T20:12:00Z">
                <w:rPr>
                  <w:rStyle w:val="Hyperlink"/>
                  <w:noProof/>
                </w:rPr>
              </w:rPrChange>
            </w:rPr>
            <w:delInstrText xml:space="preserve"> </w:delInstrText>
          </w:r>
          <w:r w:rsidRPr="001A0C52" w:rsidDel="00820526">
            <w:rPr>
              <w:rFonts w:ascii="Times New Roman" w:hAnsi="Times New Roman"/>
              <w:noProof/>
              <w:sz w:val="24"/>
              <w:rPrChange w:id="1011" w:author="Red Army" w:date="2012-02-08T20:12:00Z">
                <w:rPr>
                  <w:noProof/>
                </w:rPr>
              </w:rPrChange>
            </w:rPr>
            <w:delInstrText>HYPERLINK \l "_Toc316495368"</w:delInstrText>
          </w:r>
          <w:r w:rsidRPr="001A0C52" w:rsidDel="00820526">
            <w:rPr>
              <w:rStyle w:val="Hyperlink"/>
              <w:rFonts w:ascii="Times New Roman" w:hAnsi="Times New Roman"/>
              <w:noProof/>
              <w:sz w:val="24"/>
              <w:rPrChange w:id="1012"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1013" w:author="Red Army" w:date="2012-02-08T20:12:00Z">
                <w:rPr>
                  <w:rStyle w:val="Hyperlink"/>
                  <w:noProof/>
                </w:rPr>
              </w:rPrChange>
            </w:rPr>
            <w:fldChar w:fldCharType="separate"/>
          </w:r>
          <w:r w:rsidRPr="001A0C52" w:rsidDel="00820526">
            <w:rPr>
              <w:rStyle w:val="Hyperlink"/>
              <w:rFonts w:ascii="Times New Roman" w:hAnsi="Times New Roman"/>
              <w:noProof/>
              <w:sz w:val="24"/>
              <w:rPrChange w:id="1014" w:author="Red Army" w:date="2012-02-08T20:12:00Z">
                <w:rPr>
                  <w:rStyle w:val="Hyperlink"/>
                  <w:rFonts w:ascii="Times New Roman" w:hAnsi="Times New Roman"/>
                  <w:noProof/>
                </w:rPr>
              </w:rPrChange>
            </w:rPr>
            <w:delText>3.2</w:delText>
          </w:r>
          <w:r w:rsidRPr="001A0C52" w:rsidDel="00820526">
            <w:rPr>
              <w:rFonts w:ascii="Times New Roman" w:eastAsiaTheme="minorEastAsia" w:hAnsi="Times New Roman"/>
              <w:noProof/>
              <w:sz w:val="24"/>
              <w:lang w:eastAsia="ja-JP"/>
              <w:rPrChange w:id="1015"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1016" w:author="Red Army" w:date="2012-02-08T20:12:00Z">
                <w:rPr>
                  <w:rStyle w:val="Hyperlink"/>
                  <w:rFonts w:ascii="Times New Roman" w:hAnsi="Times New Roman"/>
                  <w:noProof/>
                </w:rPr>
              </w:rPrChange>
            </w:rPr>
            <w:delText>Reliability</w:delText>
          </w:r>
          <w:r w:rsidRPr="001A0C52" w:rsidDel="00820526">
            <w:rPr>
              <w:rFonts w:ascii="Times New Roman" w:hAnsi="Times New Roman"/>
              <w:noProof/>
              <w:webHidden/>
              <w:sz w:val="24"/>
              <w:rPrChange w:id="1017" w:author="Red Army" w:date="2012-02-08T20:12:00Z">
                <w:rPr>
                  <w:noProof/>
                  <w:webHidden/>
                </w:rPr>
              </w:rPrChange>
            </w:rPr>
            <w:tab/>
          </w:r>
          <w:r w:rsidRPr="001A0C52" w:rsidDel="00820526">
            <w:rPr>
              <w:rFonts w:ascii="Times New Roman" w:hAnsi="Times New Roman"/>
              <w:noProof/>
              <w:webHidden/>
              <w:sz w:val="24"/>
              <w:rPrChange w:id="1018" w:author="Red Army" w:date="2012-02-08T20:12:00Z">
                <w:rPr>
                  <w:noProof/>
                  <w:webHidden/>
                </w:rPr>
              </w:rPrChange>
            </w:rPr>
            <w:fldChar w:fldCharType="begin"/>
          </w:r>
          <w:r w:rsidRPr="001A0C52" w:rsidDel="00820526">
            <w:rPr>
              <w:rFonts w:ascii="Times New Roman" w:hAnsi="Times New Roman"/>
              <w:noProof/>
              <w:webHidden/>
              <w:sz w:val="24"/>
              <w:rPrChange w:id="1019" w:author="Red Army" w:date="2012-02-08T20:12:00Z">
                <w:rPr>
                  <w:noProof/>
                  <w:webHidden/>
                </w:rPr>
              </w:rPrChange>
            </w:rPr>
            <w:delInstrText xml:space="preserve"> PAGEREF _Toc316495368 \h </w:delInstrText>
          </w:r>
        </w:del>
      </w:ins>
      <w:del w:id="1020" w:author="Phuong Giang" w:date="2012-02-10T19:18:00Z">
        <w:r w:rsidRPr="001A0C52" w:rsidDel="00820526">
          <w:rPr>
            <w:rFonts w:ascii="Times New Roman" w:hAnsi="Times New Roman"/>
            <w:noProof/>
            <w:webHidden/>
            <w:sz w:val="24"/>
            <w:rPrChange w:id="1021"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1022" w:author="Red Army" w:date="2012-02-08T20:12:00Z">
              <w:rPr>
                <w:noProof/>
                <w:webHidden/>
              </w:rPr>
            </w:rPrChange>
          </w:rPr>
          <w:fldChar w:fldCharType="separate"/>
        </w:r>
      </w:del>
      <w:ins w:id="1023" w:author="Red Army" w:date="2012-02-08T20:11:00Z">
        <w:del w:id="1024" w:author="Phuong Giang" w:date="2012-02-10T19:18:00Z">
          <w:r w:rsidRPr="001A0C52" w:rsidDel="00820526">
            <w:rPr>
              <w:rFonts w:ascii="Times New Roman" w:hAnsi="Times New Roman"/>
              <w:noProof/>
              <w:webHidden/>
              <w:sz w:val="24"/>
              <w:rPrChange w:id="1025" w:author="Red Army" w:date="2012-02-08T20:12:00Z">
                <w:rPr>
                  <w:noProof/>
                  <w:webHidden/>
                </w:rPr>
              </w:rPrChange>
            </w:rPr>
            <w:delText>32</w:delText>
          </w:r>
          <w:r w:rsidRPr="001A0C52" w:rsidDel="00820526">
            <w:rPr>
              <w:rFonts w:ascii="Times New Roman" w:hAnsi="Times New Roman"/>
              <w:noProof/>
              <w:webHidden/>
              <w:sz w:val="24"/>
              <w:rPrChange w:id="1026" w:author="Red Army" w:date="2012-02-08T20:12:00Z">
                <w:rPr>
                  <w:noProof/>
                  <w:webHidden/>
                </w:rPr>
              </w:rPrChange>
            </w:rPr>
            <w:fldChar w:fldCharType="end"/>
          </w:r>
          <w:r w:rsidRPr="001A0C52" w:rsidDel="00820526">
            <w:rPr>
              <w:rStyle w:val="Hyperlink"/>
              <w:rFonts w:ascii="Times New Roman" w:hAnsi="Times New Roman"/>
              <w:noProof/>
              <w:sz w:val="24"/>
              <w:rPrChange w:id="1027"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1028" w:author="Red Army" w:date="2012-02-08T20:11:00Z"/>
          <w:del w:id="1029" w:author="Phuong Giang" w:date="2012-02-10T19:18:00Z"/>
          <w:rFonts w:ascii="Times New Roman" w:eastAsiaTheme="minorEastAsia" w:hAnsi="Times New Roman"/>
          <w:noProof/>
          <w:sz w:val="24"/>
          <w:lang w:eastAsia="ja-JP"/>
          <w:rPrChange w:id="1030" w:author="Red Army" w:date="2012-02-08T20:12:00Z">
            <w:rPr>
              <w:ins w:id="1031" w:author="Red Army" w:date="2012-02-08T20:11:00Z"/>
              <w:del w:id="1032" w:author="Phuong Giang" w:date="2012-02-10T19:18:00Z"/>
              <w:rFonts w:asciiTheme="minorHAnsi" w:eastAsiaTheme="minorEastAsia" w:hAnsiTheme="minorHAnsi" w:cstheme="minorBidi"/>
              <w:noProof/>
              <w:lang w:eastAsia="ja-JP"/>
            </w:rPr>
          </w:rPrChange>
        </w:rPr>
      </w:pPr>
      <w:ins w:id="1033" w:author="Red Army" w:date="2012-02-08T20:11:00Z">
        <w:del w:id="1034" w:author="Phuong Giang" w:date="2012-02-10T19:18:00Z">
          <w:r w:rsidRPr="001A0C52" w:rsidDel="00820526">
            <w:rPr>
              <w:rStyle w:val="Hyperlink"/>
              <w:rFonts w:ascii="Times New Roman" w:hAnsi="Times New Roman"/>
              <w:noProof/>
              <w:sz w:val="24"/>
              <w:rPrChange w:id="1035" w:author="Red Army" w:date="2012-02-08T20:12:00Z">
                <w:rPr>
                  <w:rStyle w:val="Hyperlink"/>
                  <w:noProof/>
                </w:rPr>
              </w:rPrChange>
            </w:rPr>
            <w:fldChar w:fldCharType="begin"/>
          </w:r>
          <w:r w:rsidRPr="001A0C52" w:rsidDel="00820526">
            <w:rPr>
              <w:rStyle w:val="Hyperlink"/>
              <w:rFonts w:ascii="Times New Roman" w:hAnsi="Times New Roman"/>
              <w:noProof/>
              <w:sz w:val="24"/>
              <w:rPrChange w:id="1036" w:author="Red Army" w:date="2012-02-08T20:12:00Z">
                <w:rPr>
                  <w:rStyle w:val="Hyperlink"/>
                  <w:noProof/>
                </w:rPr>
              </w:rPrChange>
            </w:rPr>
            <w:delInstrText xml:space="preserve"> </w:delInstrText>
          </w:r>
          <w:r w:rsidRPr="001A0C52" w:rsidDel="00820526">
            <w:rPr>
              <w:rFonts w:ascii="Times New Roman" w:hAnsi="Times New Roman"/>
              <w:noProof/>
              <w:sz w:val="24"/>
              <w:rPrChange w:id="1037" w:author="Red Army" w:date="2012-02-08T20:12:00Z">
                <w:rPr>
                  <w:noProof/>
                </w:rPr>
              </w:rPrChange>
            </w:rPr>
            <w:delInstrText>HYPERLINK \l "_Toc316495369"</w:delInstrText>
          </w:r>
          <w:r w:rsidRPr="001A0C52" w:rsidDel="00820526">
            <w:rPr>
              <w:rStyle w:val="Hyperlink"/>
              <w:rFonts w:ascii="Times New Roman" w:hAnsi="Times New Roman"/>
              <w:noProof/>
              <w:sz w:val="24"/>
              <w:rPrChange w:id="1038"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1039" w:author="Red Army" w:date="2012-02-08T20:12:00Z">
                <w:rPr>
                  <w:rStyle w:val="Hyperlink"/>
                  <w:noProof/>
                </w:rPr>
              </w:rPrChange>
            </w:rPr>
            <w:fldChar w:fldCharType="separate"/>
          </w:r>
          <w:r w:rsidRPr="001A0C52" w:rsidDel="00820526">
            <w:rPr>
              <w:rStyle w:val="Hyperlink"/>
              <w:rFonts w:ascii="Times New Roman" w:hAnsi="Times New Roman"/>
              <w:noProof/>
              <w:sz w:val="24"/>
              <w:rPrChange w:id="1040" w:author="Red Army" w:date="2012-02-08T20:12:00Z">
                <w:rPr>
                  <w:rStyle w:val="Hyperlink"/>
                  <w:rFonts w:ascii="Times New Roman" w:hAnsi="Times New Roman"/>
                  <w:noProof/>
                </w:rPr>
              </w:rPrChange>
            </w:rPr>
            <w:delText>3.3</w:delText>
          </w:r>
          <w:r w:rsidRPr="001A0C52" w:rsidDel="00820526">
            <w:rPr>
              <w:rFonts w:ascii="Times New Roman" w:eastAsiaTheme="minorEastAsia" w:hAnsi="Times New Roman"/>
              <w:noProof/>
              <w:sz w:val="24"/>
              <w:lang w:eastAsia="ja-JP"/>
              <w:rPrChange w:id="1041"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1042" w:author="Red Army" w:date="2012-02-08T20:12:00Z">
                <w:rPr>
                  <w:rStyle w:val="Hyperlink"/>
                  <w:rFonts w:ascii="Times New Roman" w:hAnsi="Times New Roman"/>
                  <w:noProof/>
                </w:rPr>
              </w:rPrChange>
            </w:rPr>
            <w:delText>Security</w:delText>
          </w:r>
          <w:r w:rsidRPr="001A0C52" w:rsidDel="00820526">
            <w:rPr>
              <w:rFonts w:ascii="Times New Roman" w:hAnsi="Times New Roman"/>
              <w:noProof/>
              <w:webHidden/>
              <w:sz w:val="24"/>
              <w:rPrChange w:id="1043" w:author="Red Army" w:date="2012-02-08T20:12:00Z">
                <w:rPr>
                  <w:noProof/>
                  <w:webHidden/>
                </w:rPr>
              </w:rPrChange>
            </w:rPr>
            <w:tab/>
          </w:r>
          <w:r w:rsidRPr="001A0C52" w:rsidDel="00820526">
            <w:rPr>
              <w:rFonts w:ascii="Times New Roman" w:hAnsi="Times New Roman"/>
              <w:noProof/>
              <w:webHidden/>
              <w:sz w:val="24"/>
              <w:rPrChange w:id="1044" w:author="Red Army" w:date="2012-02-08T20:12:00Z">
                <w:rPr>
                  <w:noProof/>
                  <w:webHidden/>
                </w:rPr>
              </w:rPrChange>
            </w:rPr>
            <w:fldChar w:fldCharType="begin"/>
          </w:r>
          <w:r w:rsidRPr="001A0C52" w:rsidDel="00820526">
            <w:rPr>
              <w:rFonts w:ascii="Times New Roman" w:hAnsi="Times New Roman"/>
              <w:noProof/>
              <w:webHidden/>
              <w:sz w:val="24"/>
              <w:rPrChange w:id="1045" w:author="Red Army" w:date="2012-02-08T20:12:00Z">
                <w:rPr>
                  <w:noProof/>
                  <w:webHidden/>
                </w:rPr>
              </w:rPrChange>
            </w:rPr>
            <w:delInstrText xml:space="preserve"> PAGEREF _Toc316495369 \h </w:delInstrText>
          </w:r>
        </w:del>
      </w:ins>
      <w:del w:id="1046" w:author="Phuong Giang" w:date="2012-02-10T19:18:00Z">
        <w:r w:rsidRPr="001A0C52" w:rsidDel="00820526">
          <w:rPr>
            <w:rFonts w:ascii="Times New Roman" w:hAnsi="Times New Roman"/>
            <w:noProof/>
            <w:webHidden/>
            <w:sz w:val="24"/>
            <w:rPrChange w:id="1047"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1048" w:author="Red Army" w:date="2012-02-08T20:12:00Z">
              <w:rPr>
                <w:noProof/>
                <w:webHidden/>
              </w:rPr>
            </w:rPrChange>
          </w:rPr>
          <w:fldChar w:fldCharType="separate"/>
        </w:r>
      </w:del>
      <w:ins w:id="1049" w:author="Red Army" w:date="2012-02-08T20:11:00Z">
        <w:del w:id="1050" w:author="Phuong Giang" w:date="2012-02-10T19:18:00Z">
          <w:r w:rsidRPr="001A0C52" w:rsidDel="00820526">
            <w:rPr>
              <w:rFonts w:ascii="Times New Roman" w:hAnsi="Times New Roman"/>
              <w:noProof/>
              <w:webHidden/>
              <w:sz w:val="24"/>
              <w:rPrChange w:id="1051" w:author="Red Army" w:date="2012-02-08T20:12:00Z">
                <w:rPr>
                  <w:noProof/>
                  <w:webHidden/>
                </w:rPr>
              </w:rPrChange>
            </w:rPr>
            <w:delText>32</w:delText>
          </w:r>
          <w:r w:rsidRPr="001A0C52" w:rsidDel="00820526">
            <w:rPr>
              <w:rFonts w:ascii="Times New Roman" w:hAnsi="Times New Roman"/>
              <w:noProof/>
              <w:webHidden/>
              <w:sz w:val="24"/>
              <w:rPrChange w:id="1052" w:author="Red Army" w:date="2012-02-08T20:12:00Z">
                <w:rPr>
                  <w:noProof/>
                  <w:webHidden/>
                </w:rPr>
              </w:rPrChange>
            </w:rPr>
            <w:fldChar w:fldCharType="end"/>
          </w:r>
          <w:r w:rsidRPr="001A0C52" w:rsidDel="00820526">
            <w:rPr>
              <w:rStyle w:val="Hyperlink"/>
              <w:rFonts w:ascii="Times New Roman" w:hAnsi="Times New Roman"/>
              <w:noProof/>
              <w:sz w:val="24"/>
              <w:rPrChange w:id="1053"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1054" w:author="Red Army" w:date="2012-02-08T20:11:00Z"/>
          <w:del w:id="1055" w:author="Phuong Giang" w:date="2012-02-10T19:18:00Z"/>
          <w:rFonts w:ascii="Times New Roman" w:eastAsiaTheme="minorEastAsia" w:hAnsi="Times New Roman"/>
          <w:noProof/>
          <w:sz w:val="24"/>
          <w:lang w:eastAsia="ja-JP"/>
          <w:rPrChange w:id="1056" w:author="Red Army" w:date="2012-02-08T20:12:00Z">
            <w:rPr>
              <w:ins w:id="1057" w:author="Red Army" w:date="2012-02-08T20:11:00Z"/>
              <w:del w:id="1058" w:author="Phuong Giang" w:date="2012-02-10T19:18:00Z"/>
              <w:rFonts w:asciiTheme="minorHAnsi" w:eastAsiaTheme="minorEastAsia" w:hAnsiTheme="minorHAnsi" w:cstheme="minorBidi"/>
              <w:noProof/>
              <w:lang w:eastAsia="ja-JP"/>
            </w:rPr>
          </w:rPrChange>
        </w:rPr>
      </w:pPr>
      <w:ins w:id="1059" w:author="Red Army" w:date="2012-02-08T20:11:00Z">
        <w:del w:id="1060" w:author="Phuong Giang" w:date="2012-02-10T19:18:00Z">
          <w:r w:rsidRPr="001A0C52" w:rsidDel="00820526">
            <w:rPr>
              <w:rStyle w:val="Hyperlink"/>
              <w:rFonts w:ascii="Times New Roman" w:hAnsi="Times New Roman"/>
              <w:noProof/>
              <w:sz w:val="24"/>
              <w:rPrChange w:id="1061" w:author="Red Army" w:date="2012-02-08T20:12:00Z">
                <w:rPr>
                  <w:rStyle w:val="Hyperlink"/>
                  <w:noProof/>
                </w:rPr>
              </w:rPrChange>
            </w:rPr>
            <w:fldChar w:fldCharType="begin"/>
          </w:r>
          <w:r w:rsidRPr="001A0C52" w:rsidDel="00820526">
            <w:rPr>
              <w:rStyle w:val="Hyperlink"/>
              <w:rFonts w:ascii="Times New Roman" w:hAnsi="Times New Roman"/>
              <w:noProof/>
              <w:sz w:val="24"/>
              <w:rPrChange w:id="1062" w:author="Red Army" w:date="2012-02-08T20:12:00Z">
                <w:rPr>
                  <w:rStyle w:val="Hyperlink"/>
                  <w:noProof/>
                </w:rPr>
              </w:rPrChange>
            </w:rPr>
            <w:delInstrText xml:space="preserve"> </w:delInstrText>
          </w:r>
          <w:r w:rsidRPr="001A0C52" w:rsidDel="00820526">
            <w:rPr>
              <w:rFonts w:ascii="Times New Roman" w:hAnsi="Times New Roman"/>
              <w:noProof/>
              <w:sz w:val="24"/>
              <w:rPrChange w:id="1063" w:author="Red Army" w:date="2012-02-08T20:12:00Z">
                <w:rPr>
                  <w:noProof/>
                </w:rPr>
              </w:rPrChange>
            </w:rPr>
            <w:delInstrText>HYPERLINK \l "_Toc316495370"</w:delInstrText>
          </w:r>
          <w:r w:rsidRPr="001A0C52" w:rsidDel="00820526">
            <w:rPr>
              <w:rStyle w:val="Hyperlink"/>
              <w:rFonts w:ascii="Times New Roman" w:hAnsi="Times New Roman"/>
              <w:noProof/>
              <w:sz w:val="24"/>
              <w:rPrChange w:id="1064"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1065" w:author="Red Army" w:date="2012-02-08T20:12:00Z">
                <w:rPr>
                  <w:rStyle w:val="Hyperlink"/>
                  <w:noProof/>
                </w:rPr>
              </w:rPrChange>
            </w:rPr>
            <w:fldChar w:fldCharType="separate"/>
          </w:r>
          <w:r w:rsidRPr="001A0C52" w:rsidDel="00820526">
            <w:rPr>
              <w:rStyle w:val="Hyperlink"/>
              <w:rFonts w:ascii="Times New Roman" w:hAnsi="Times New Roman"/>
              <w:noProof/>
              <w:sz w:val="24"/>
              <w:rPrChange w:id="1066" w:author="Red Army" w:date="2012-02-08T20:12:00Z">
                <w:rPr>
                  <w:rStyle w:val="Hyperlink"/>
                  <w:rFonts w:ascii="Times New Roman" w:hAnsi="Times New Roman"/>
                  <w:noProof/>
                </w:rPr>
              </w:rPrChange>
            </w:rPr>
            <w:delText>3.4</w:delText>
          </w:r>
          <w:r w:rsidRPr="001A0C52" w:rsidDel="00820526">
            <w:rPr>
              <w:rFonts w:ascii="Times New Roman" w:eastAsiaTheme="minorEastAsia" w:hAnsi="Times New Roman"/>
              <w:noProof/>
              <w:sz w:val="24"/>
              <w:lang w:eastAsia="ja-JP"/>
              <w:rPrChange w:id="1067"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1068" w:author="Red Army" w:date="2012-02-08T20:12:00Z">
                <w:rPr>
                  <w:rStyle w:val="Hyperlink"/>
                  <w:rFonts w:ascii="Times New Roman" w:hAnsi="Times New Roman"/>
                  <w:noProof/>
                </w:rPr>
              </w:rPrChange>
            </w:rPr>
            <w:delText>Maintainability</w:delText>
          </w:r>
          <w:r w:rsidRPr="001A0C52" w:rsidDel="00820526">
            <w:rPr>
              <w:rFonts w:ascii="Times New Roman" w:hAnsi="Times New Roman"/>
              <w:noProof/>
              <w:webHidden/>
              <w:sz w:val="24"/>
              <w:rPrChange w:id="1069" w:author="Red Army" w:date="2012-02-08T20:12:00Z">
                <w:rPr>
                  <w:noProof/>
                  <w:webHidden/>
                </w:rPr>
              </w:rPrChange>
            </w:rPr>
            <w:tab/>
          </w:r>
          <w:r w:rsidRPr="001A0C52" w:rsidDel="00820526">
            <w:rPr>
              <w:rFonts w:ascii="Times New Roman" w:hAnsi="Times New Roman"/>
              <w:noProof/>
              <w:webHidden/>
              <w:sz w:val="24"/>
              <w:rPrChange w:id="1070" w:author="Red Army" w:date="2012-02-08T20:12:00Z">
                <w:rPr>
                  <w:noProof/>
                  <w:webHidden/>
                </w:rPr>
              </w:rPrChange>
            </w:rPr>
            <w:fldChar w:fldCharType="begin"/>
          </w:r>
          <w:r w:rsidRPr="001A0C52" w:rsidDel="00820526">
            <w:rPr>
              <w:rFonts w:ascii="Times New Roman" w:hAnsi="Times New Roman"/>
              <w:noProof/>
              <w:webHidden/>
              <w:sz w:val="24"/>
              <w:rPrChange w:id="1071" w:author="Red Army" w:date="2012-02-08T20:12:00Z">
                <w:rPr>
                  <w:noProof/>
                  <w:webHidden/>
                </w:rPr>
              </w:rPrChange>
            </w:rPr>
            <w:delInstrText xml:space="preserve"> PAGEREF _Toc316495370 \h </w:delInstrText>
          </w:r>
        </w:del>
      </w:ins>
      <w:del w:id="1072" w:author="Phuong Giang" w:date="2012-02-10T19:18:00Z">
        <w:r w:rsidRPr="001A0C52" w:rsidDel="00820526">
          <w:rPr>
            <w:rFonts w:ascii="Times New Roman" w:hAnsi="Times New Roman"/>
            <w:noProof/>
            <w:webHidden/>
            <w:sz w:val="24"/>
            <w:rPrChange w:id="1073"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1074" w:author="Red Army" w:date="2012-02-08T20:12:00Z">
              <w:rPr>
                <w:noProof/>
                <w:webHidden/>
              </w:rPr>
            </w:rPrChange>
          </w:rPr>
          <w:fldChar w:fldCharType="separate"/>
        </w:r>
      </w:del>
      <w:ins w:id="1075" w:author="Red Army" w:date="2012-02-08T20:11:00Z">
        <w:del w:id="1076" w:author="Phuong Giang" w:date="2012-02-10T19:18:00Z">
          <w:r w:rsidRPr="001A0C52" w:rsidDel="00820526">
            <w:rPr>
              <w:rFonts w:ascii="Times New Roman" w:hAnsi="Times New Roman"/>
              <w:noProof/>
              <w:webHidden/>
              <w:sz w:val="24"/>
              <w:rPrChange w:id="1077" w:author="Red Army" w:date="2012-02-08T20:12:00Z">
                <w:rPr>
                  <w:noProof/>
                  <w:webHidden/>
                </w:rPr>
              </w:rPrChange>
            </w:rPr>
            <w:delText>32</w:delText>
          </w:r>
          <w:r w:rsidRPr="001A0C52" w:rsidDel="00820526">
            <w:rPr>
              <w:rFonts w:ascii="Times New Roman" w:hAnsi="Times New Roman"/>
              <w:noProof/>
              <w:webHidden/>
              <w:sz w:val="24"/>
              <w:rPrChange w:id="1078" w:author="Red Army" w:date="2012-02-08T20:12:00Z">
                <w:rPr>
                  <w:noProof/>
                  <w:webHidden/>
                </w:rPr>
              </w:rPrChange>
            </w:rPr>
            <w:fldChar w:fldCharType="end"/>
          </w:r>
          <w:r w:rsidRPr="001A0C52" w:rsidDel="00820526">
            <w:rPr>
              <w:rStyle w:val="Hyperlink"/>
              <w:rFonts w:ascii="Times New Roman" w:hAnsi="Times New Roman"/>
              <w:noProof/>
              <w:sz w:val="24"/>
              <w:rPrChange w:id="1079"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1080" w:author="Red Army" w:date="2012-02-08T20:11:00Z"/>
          <w:del w:id="1081" w:author="Phuong Giang" w:date="2012-02-10T19:18:00Z"/>
          <w:rFonts w:ascii="Times New Roman" w:eastAsiaTheme="minorEastAsia" w:hAnsi="Times New Roman"/>
          <w:noProof/>
          <w:sz w:val="24"/>
          <w:lang w:eastAsia="ja-JP"/>
          <w:rPrChange w:id="1082" w:author="Red Army" w:date="2012-02-08T20:12:00Z">
            <w:rPr>
              <w:ins w:id="1083" w:author="Red Army" w:date="2012-02-08T20:11:00Z"/>
              <w:del w:id="1084" w:author="Phuong Giang" w:date="2012-02-10T19:18:00Z"/>
              <w:rFonts w:asciiTheme="minorHAnsi" w:eastAsiaTheme="minorEastAsia" w:hAnsiTheme="minorHAnsi" w:cstheme="minorBidi"/>
              <w:noProof/>
              <w:lang w:eastAsia="ja-JP"/>
            </w:rPr>
          </w:rPrChange>
        </w:rPr>
      </w:pPr>
      <w:ins w:id="1085" w:author="Red Army" w:date="2012-02-08T20:11:00Z">
        <w:del w:id="1086" w:author="Phuong Giang" w:date="2012-02-10T19:18:00Z">
          <w:r w:rsidRPr="001A0C52" w:rsidDel="00820526">
            <w:rPr>
              <w:rStyle w:val="Hyperlink"/>
              <w:rFonts w:ascii="Times New Roman" w:hAnsi="Times New Roman"/>
              <w:noProof/>
              <w:sz w:val="24"/>
              <w:rPrChange w:id="1087" w:author="Red Army" w:date="2012-02-08T20:12:00Z">
                <w:rPr>
                  <w:rStyle w:val="Hyperlink"/>
                  <w:noProof/>
                </w:rPr>
              </w:rPrChange>
            </w:rPr>
            <w:fldChar w:fldCharType="begin"/>
          </w:r>
          <w:r w:rsidRPr="001A0C52" w:rsidDel="00820526">
            <w:rPr>
              <w:rStyle w:val="Hyperlink"/>
              <w:rFonts w:ascii="Times New Roman" w:hAnsi="Times New Roman"/>
              <w:noProof/>
              <w:sz w:val="24"/>
              <w:rPrChange w:id="1088" w:author="Red Army" w:date="2012-02-08T20:12:00Z">
                <w:rPr>
                  <w:rStyle w:val="Hyperlink"/>
                  <w:noProof/>
                </w:rPr>
              </w:rPrChange>
            </w:rPr>
            <w:delInstrText xml:space="preserve"> </w:delInstrText>
          </w:r>
          <w:r w:rsidRPr="001A0C52" w:rsidDel="00820526">
            <w:rPr>
              <w:rFonts w:ascii="Times New Roman" w:hAnsi="Times New Roman"/>
              <w:noProof/>
              <w:sz w:val="24"/>
              <w:rPrChange w:id="1089" w:author="Red Army" w:date="2012-02-08T20:12:00Z">
                <w:rPr>
                  <w:noProof/>
                </w:rPr>
              </w:rPrChange>
            </w:rPr>
            <w:delInstrText>HYPERLINK \l "_Toc316495371"</w:delInstrText>
          </w:r>
          <w:r w:rsidRPr="001A0C52" w:rsidDel="00820526">
            <w:rPr>
              <w:rStyle w:val="Hyperlink"/>
              <w:rFonts w:ascii="Times New Roman" w:hAnsi="Times New Roman"/>
              <w:noProof/>
              <w:sz w:val="24"/>
              <w:rPrChange w:id="1090"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1091" w:author="Red Army" w:date="2012-02-08T20:12:00Z">
                <w:rPr>
                  <w:rStyle w:val="Hyperlink"/>
                  <w:noProof/>
                </w:rPr>
              </w:rPrChange>
            </w:rPr>
            <w:fldChar w:fldCharType="separate"/>
          </w:r>
          <w:r w:rsidRPr="001A0C52" w:rsidDel="00820526">
            <w:rPr>
              <w:rStyle w:val="Hyperlink"/>
              <w:rFonts w:ascii="Times New Roman" w:hAnsi="Times New Roman"/>
              <w:noProof/>
              <w:sz w:val="24"/>
              <w:rPrChange w:id="1092" w:author="Red Army" w:date="2012-02-08T20:12:00Z">
                <w:rPr>
                  <w:rStyle w:val="Hyperlink"/>
                  <w:rFonts w:ascii="Times New Roman" w:hAnsi="Times New Roman"/>
                  <w:noProof/>
                </w:rPr>
              </w:rPrChange>
            </w:rPr>
            <w:delText>3.5</w:delText>
          </w:r>
          <w:r w:rsidRPr="001A0C52" w:rsidDel="00820526">
            <w:rPr>
              <w:rFonts w:ascii="Times New Roman" w:eastAsiaTheme="minorEastAsia" w:hAnsi="Times New Roman"/>
              <w:noProof/>
              <w:sz w:val="24"/>
              <w:lang w:eastAsia="ja-JP"/>
              <w:rPrChange w:id="1093"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1094" w:author="Red Army" w:date="2012-02-08T20:12:00Z">
                <w:rPr>
                  <w:rStyle w:val="Hyperlink"/>
                  <w:rFonts w:ascii="Times New Roman" w:hAnsi="Times New Roman"/>
                  <w:noProof/>
                </w:rPr>
              </w:rPrChange>
            </w:rPr>
            <w:delText>Portability</w:delText>
          </w:r>
          <w:r w:rsidRPr="001A0C52" w:rsidDel="00820526">
            <w:rPr>
              <w:rFonts w:ascii="Times New Roman" w:hAnsi="Times New Roman"/>
              <w:noProof/>
              <w:webHidden/>
              <w:sz w:val="24"/>
              <w:rPrChange w:id="1095" w:author="Red Army" w:date="2012-02-08T20:12:00Z">
                <w:rPr>
                  <w:noProof/>
                  <w:webHidden/>
                </w:rPr>
              </w:rPrChange>
            </w:rPr>
            <w:tab/>
          </w:r>
          <w:r w:rsidRPr="001A0C52" w:rsidDel="00820526">
            <w:rPr>
              <w:rFonts w:ascii="Times New Roman" w:hAnsi="Times New Roman"/>
              <w:noProof/>
              <w:webHidden/>
              <w:sz w:val="24"/>
              <w:rPrChange w:id="1096" w:author="Red Army" w:date="2012-02-08T20:12:00Z">
                <w:rPr>
                  <w:noProof/>
                  <w:webHidden/>
                </w:rPr>
              </w:rPrChange>
            </w:rPr>
            <w:fldChar w:fldCharType="begin"/>
          </w:r>
          <w:r w:rsidRPr="001A0C52" w:rsidDel="00820526">
            <w:rPr>
              <w:rFonts w:ascii="Times New Roman" w:hAnsi="Times New Roman"/>
              <w:noProof/>
              <w:webHidden/>
              <w:sz w:val="24"/>
              <w:rPrChange w:id="1097" w:author="Red Army" w:date="2012-02-08T20:12:00Z">
                <w:rPr>
                  <w:noProof/>
                  <w:webHidden/>
                </w:rPr>
              </w:rPrChange>
            </w:rPr>
            <w:delInstrText xml:space="preserve"> PAGEREF _Toc316495371 \h </w:delInstrText>
          </w:r>
        </w:del>
      </w:ins>
      <w:del w:id="1098" w:author="Phuong Giang" w:date="2012-02-10T19:18:00Z">
        <w:r w:rsidRPr="001A0C52" w:rsidDel="00820526">
          <w:rPr>
            <w:rFonts w:ascii="Times New Roman" w:hAnsi="Times New Roman"/>
            <w:noProof/>
            <w:webHidden/>
            <w:sz w:val="24"/>
            <w:rPrChange w:id="1099"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1100" w:author="Red Army" w:date="2012-02-08T20:12:00Z">
              <w:rPr>
                <w:noProof/>
                <w:webHidden/>
              </w:rPr>
            </w:rPrChange>
          </w:rPr>
          <w:fldChar w:fldCharType="separate"/>
        </w:r>
      </w:del>
      <w:ins w:id="1101" w:author="Red Army" w:date="2012-02-08T20:11:00Z">
        <w:del w:id="1102" w:author="Phuong Giang" w:date="2012-02-10T19:18:00Z">
          <w:r w:rsidRPr="001A0C52" w:rsidDel="00820526">
            <w:rPr>
              <w:rFonts w:ascii="Times New Roman" w:hAnsi="Times New Roman"/>
              <w:noProof/>
              <w:webHidden/>
              <w:sz w:val="24"/>
              <w:rPrChange w:id="1103" w:author="Red Army" w:date="2012-02-08T20:12:00Z">
                <w:rPr>
                  <w:noProof/>
                  <w:webHidden/>
                </w:rPr>
              </w:rPrChange>
            </w:rPr>
            <w:delText>33</w:delText>
          </w:r>
          <w:r w:rsidRPr="001A0C52" w:rsidDel="00820526">
            <w:rPr>
              <w:rFonts w:ascii="Times New Roman" w:hAnsi="Times New Roman"/>
              <w:noProof/>
              <w:webHidden/>
              <w:sz w:val="24"/>
              <w:rPrChange w:id="1104" w:author="Red Army" w:date="2012-02-08T20:12:00Z">
                <w:rPr>
                  <w:noProof/>
                  <w:webHidden/>
                </w:rPr>
              </w:rPrChange>
            </w:rPr>
            <w:fldChar w:fldCharType="end"/>
          </w:r>
          <w:r w:rsidRPr="001A0C52" w:rsidDel="00820526">
            <w:rPr>
              <w:rStyle w:val="Hyperlink"/>
              <w:rFonts w:ascii="Times New Roman" w:hAnsi="Times New Roman"/>
              <w:noProof/>
              <w:sz w:val="24"/>
              <w:rPrChange w:id="1105" w:author="Red Army" w:date="2012-02-08T20:12:00Z">
                <w:rPr>
                  <w:rStyle w:val="Hyperlink"/>
                  <w:noProof/>
                </w:rPr>
              </w:rPrChange>
            </w:rPr>
            <w:fldChar w:fldCharType="end"/>
          </w:r>
        </w:del>
      </w:ins>
    </w:p>
    <w:p w:rsidR="001A0C52" w:rsidRPr="001A0C52" w:rsidDel="00820526" w:rsidRDefault="001A0C52">
      <w:pPr>
        <w:pStyle w:val="TOC3"/>
        <w:tabs>
          <w:tab w:val="left" w:pos="1100"/>
          <w:tab w:val="right" w:leader="dot" w:pos="9912"/>
        </w:tabs>
        <w:rPr>
          <w:ins w:id="1106" w:author="Red Army" w:date="2012-02-08T20:11:00Z"/>
          <w:del w:id="1107" w:author="Phuong Giang" w:date="2012-02-10T19:18:00Z"/>
          <w:rFonts w:ascii="Times New Roman" w:eastAsiaTheme="minorEastAsia" w:hAnsi="Times New Roman"/>
          <w:noProof/>
          <w:sz w:val="24"/>
          <w:lang w:eastAsia="ja-JP"/>
          <w:rPrChange w:id="1108" w:author="Red Army" w:date="2012-02-08T20:12:00Z">
            <w:rPr>
              <w:ins w:id="1109" w:author="Red Army" w:date="2012-02-08T20:11:00Z"/>
              <w:del w:id="1110" w:author="Phuong Giang" w:date="2012-02-10T19:18:00Z"/>
              <w:rFonts w:asciiTheme="minorHAnsi" w:eastAsiaTheme="minorEastAsia" w:hAnsiTheme="minorHAnsi" w:cstheme="minorBidi"/>
              <w:noProof/>
              <w:lang w:eastAsia="ja-JP"/>
            </w:rPr>
          </w:rPrChange>
        </w:rPr>
      </w:pPr>
      <w:ins w:id="1111" w:author="Red Army" w:date="2012-02-08T20:11:00Z">
        <w:del w:id="1112" w:author="Phuong Giang" w:date="2012-02-10T19:18:00Z">
          <w:r w:rsidRPr="001A0C52" w:rsidDel="00820526">
            <w:rPr>
              <w:rStyle w:val="Hyperlink"/>
              <w:rFonts w:ascii="Times New Roman" w:hAnsi="Times New Roman"/>
              <w:noProof/>
              <w:sz w:val="24"/>
              <w:rPrChange w:id="1113" w:author="Red Army" w:date="2012-02-08T20:12:00Z">
                <w:rPr>
                  <w:rStyle w:val="Hyperlink"/>
                  <w:noProof/>
                </w:rPr>
              </w:rPrChange>
            </w:rPr>
            <w:fldChar w:fldCharType="begin"/>
          </w:r>
          <w:r w:rsidRPr="001A0C52" w:rsidDel="00820526">
            <w:rPr>
              <w:rStyle w:val="Hyperlink"/>
              <w:rFonts w:ascii="Times New Roman" w:hAnsi="Times New Roman"/>
              <w:noProof/>
              <w:sz w:val="24"/>
              <w:rPrChange w:id="1114" w:author="Red Army" w:date="2012-02-08T20:12:00Z">
                <w:rPr>
                  <w:rStyle w:val="Hyperlink"/>
                  <w:noProof/>
                </w:rPr>
              </w:rPrChange>
            </w:rPr>
            <w:delInstrText xml:space="preserve"> </w:delInstrText>
          </w:r>
          <w:r w:rsidRPr="001A0C52" w:rsidDel="00820526">
            <w:rPr>
              <w:rFonts w:ascii="Times New Roman" w:hAnsi="Times New Roman"/>
              <w:noProof/>
              <w:sz w:val="24"/>
              <w:rPrChange w:id="1115" w:author="Red Army" w:date="2012-02-08T20:12:00Z">
                <w:rPr>
                  <w:noProof/>
                </w:rPr>
              </w:rPrChange>
            </w:rPr>
            <w:delInstrText>HYPERLINK \l "_Toc316495372"</w:delInstrText>
          </w:r>
          <w:r w:rsidRPr="001A0C52" w:rsidDel="00820526">
            <w:rPr>
              <w:rStyle w:val="Hyperlink"/>
              <w:rFonts w:ascii="Times New Roman" w:hAnsi="Times New Roman"/>
              <w:noProof/>
              <w:sz w:val="24"/>
              <w:rPrChange w:id="1116"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1117" w:author="Red Army" w:date="2012-02-08T20:12:00Z">
                <w:rPr>
                  <w:rStyle w:val="Hyperlink"/>
                  <w:noProof/>
                </w:rPr>
              </w:rPrChange>
            </w:rPr>
            <w:fldChar w:fldCharType="separate"/>
          </w:r>
          <w:r w:rsidRPr="001A0C52" w:rsidDel="00820526">
            <w:rPr>
              <w:rStyle w:val="Hyperlink"/>
              <w:rFonts w:ascii="Times New Roman" w:hAnsi="Times New Roman"/>
              <w:noProof/>
              <w:sz w:val="24"/>
              <w:rPrChange w:id="1118" w:author="Red Army" w:date="2012-02-08T20:12:00Z">
                <w:rPr>
                  <w:rStyle w:val="Hyperlink"/>
                  <w:rFonts w:ascii="Times New Roman" w:hAnsi="Times New Roman"/>
                  <w:noProof/>
                </w:rPr>
              </w:rPrChange>
            </w:rPr>
            <w:delText>3.6</w:delText>
          </w:r>
          <w:r w:rsidRPr="001A0C52" w:rsidDel="00820526">
            <w:rPr>
              <w:rFonts w:ascii="Times New Roman" w:eastAsiaTheme="minorEastAsia" w:hAnsi="Times New Roman"/>
              <w:noProof/>
              <w:sz w:val="24"/>
              <w:lang w:eastAsia="ja-JP"/>
              <w:rPrChange w:id="1119"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1120" w:author="Red Army" w:date="2012-02-08T20:12:00Z">
                <w:rPr>
                  <w:rStyle w:val="Hyperlink"/>
                  <w:rFonts w:ascii="Times New Roman" w:hAnsi="Times New Roman"/>
                  <w:noProof/>
                </w:rPr>
              </w:rPrChange>
            </w:rPr>
            <w:delText>Performance</w:delText>
          </w:r>
          <w:r w:rsidRPr="001A0C52" w:rsidDel="00820526">
            <w:rPr>
              <w:rFonts w:ascii="Times New Roman" w:hAnsi="Times New Roman"/>
              <w:noProof/>
              <w:webHidden/>
              <w:sz w:val="24"/>
              <w:rPrChange w:id="1121" w:author="Red Army" w:date="2012-02-08T20:12:00Z">
                <w:rPr>
                  <w:noProof/>
                  <w:webHidden/>
                </w:rPr>
              </w:rPrChange>
            </w:rPr>
            <w:tab/>
          </w:r>
          <w:r w:rsidRPr="001A0C52" w:rsidDel="00820526">
            <w:rPr>
              <w:rFonts w:ascii="Times New Roman" w:hAnsi="Times New Roman"/>
              <w:noProof/>
              <w:webHidden/>
              <w:sz w:val="24"/>
              <w:rPrChange w:id="1122" w:author="Red Army" w:date="2012-02-08T20:12:00Z">
                <w:rPr>
                  <w:noProof/>
                  <w:webHidden/>
                </w:rPr>
              </w:rPrChange>
            </w:rPr>
            <w:fldChar w:fldCharType="begin"/>
          </w:r>
          <w:r w:rsidRPr="001A0C52" w:rsidDel="00820526">
            <w:rPr>
              <w:rFonts w:ascii="Times New Roman" w:hAnsi="Times New Roman"/>
              <w:noProof/>
              <w:webHidden/>
              <w:sz w:val="24"/>
              <w:rPrChange w:id="1123" w:author="Red Army" w:date="2012-02-08T20:12:00Z">
                <w:rPr>
                  <w:noProof/>
                  <w:webHidden/>
                </w:rPr>
              </w:rPrChange>
            </w:rPr>
            <w:delInstrText xml:space="preserve"> PAGEREF _Toc316495372 \h </w:delInstrText>
          </w:r>
        </w:del>
      </w:ins>
      <w:del w:id="1124" w:author="Phuong Giang" w:date="2012-02-10T19:18:00Z">
        <w:r w:rsidRPr="001A0C52" w:rsidDel="00820526">
          <w:rPr>
            <w:rFonts w:ascii="Times New Roman" w:hAnsi="Times New Roman"/>
            <w:noProof/>
            <w:webHidden/>
            <w:sz w:val="24"/>
            <w:rPrChange w:id="1125"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1126" w:author="Red Army" w:date="2012-02-08T20:12:00Z">
              <w:rPr>
                <w:noProof/>
                <w:webHidden/>
              </w:rPr>
            </w:rPrChange>
          </w:rPr>
          <w:fldChar w:fldCharType="separate"/>
        </w:r>
      </w:del>
      <w:ins w:id="1127" w:author="Red Army" w:date="2012-02-08T20:11:00Z">
        <w:del w:id="1128" w:author="Phuong Giang" w:date="2012-02-10T19:18:00Z">
          <w:r w:rsidRPr="001A0C52" w:rsidDel="00820526">
            <w:rPr>
              <w:rFonts w:ascii="Times New Roman" w:hAnsi="Times New Roman"/>
              <w:noProof/>
              <w:webHidden/>
              <w:sz w:val="24"/>
              <w:rPrChange w:id="1129" w:author="Red Army" w:date="2012-02-08T20:12:00Z">
                <w:rPr>
                  <w:noProof/>
                  <w:webHidden/>
                </w:rPr>
              </w:rPrChange>
            </w:rPr>
            <w:delText>33</w:delText>
          </w:r>
          <w:r w:rsidRPr="001A0C52" w:rsidDel="00820526">
            <w:rPr>
              <w:rFonts w:ascii="Times New Roman" w:hAnsi="Times New Roman"/>
              <w:noProof/>
              <w:webHidden/>
              <w:sz w:val="24"/>
              <w:rPrChange w:id="1130" w:author="Red Army" w:date="2012-02-08T20:12:00Z">
                <w:rPr>
                  <w:noProof/>
                  <w:webHidden/>
                </w:rPr>
              </w:rPrChange>
            </w:rPr>
            <w:fldChar w:fldCharType="end"/>
          </w:r>
          <w:r w:rsidRPr="001A0C52" w:rsidDel="00820526">
            <w:rPr>
              <w:rStyle w:val="Hyperlink"/>
              <w:rFonts w:ascii="Times New Roman" w:hAnsi="Times New Roman"/>
              <w:noProof/>
              <w:sz w:val="24"/>
              <w:rPrChange w:id="1131" w:author="Red Army" w:date="2012-02-08T20:12:00Z">
                <w:rPr>
                  <w:rStyle w:val="Hyperlink"/>
                  <w:noProof/>
                </w:rPr>
              </w:rPrChange>
            </w:rPr>
            <w:fldChar w:fldCharType="end"/>
          </w:r>
        </w:del>
      </w:ins>
    </w:p>
    <w:p w:rsidR="001A0C52" w:rsidRPr="001A0C52" w:rsidDel="00820526" w:rsidRDefault="001A0C52">
      <w:pPr>
        <w:pStyle w:val="TOC2"/>
        <w:tabs>
          <w:tab w:val="left" w:pos="660"/>
          <w:tab w:val="right" w:leader="dot" w:pos="9912"/>
        </w:tabs>
        <w:rPr>
          <w:ins w:id="1132" w:author="Red Army" w:date="2012-02-08T20:11:00Z"/>
          <w:del w:id="1133" w:author="Phuong Giang" w:date="2012-02-10T19:18:00Z"/>
          <w:rFonts w:ascii="Times New Roman" w:eastAsiaTheme="minorEastAsia" w:hAnsi="Times New Roman"/>
          <w:noProof/>
          <w:sz w:val="24"/>
          <w:lang w:eastAsia="ja-JP"/>
          <w:rPrChange w:id="1134" w:author="Red Army" w:date="2012-02-08T20:12:00Z">
            <w:rPr>
              <w:ins w:id="1135" w:author="Red Army" w:date="2012-02-08T20:11:00Z"/>
              <w:del w:id="1136" w:author="Phuong Giang" w:date="2012-02-10T19:18:00Z"/>
              <w:rFonts w:asciiTheme="minorHAnsi" w:eastAsiaTheme="minorEastAsia" w:hAnsiTheme="minorHAnsi" w:cstheme="minorBidi"/>
              <w:noProof/>
              <w:lang w:eastAsia="ja-JP"/>
            </w:rPr>
          </w:rPrChange>
        </w:rPr>
      </w:pPr>
      <w:ins w:id="1137" w:author="Red Army" w:date="2012-02-08T20:11:00Z">
        <w:del w:id="1138" w:author="Phuong Giang" w:date="2012-02-10T19:18:00Z">
          <w:r w:rsidRPr="001A0C52" w:rsidDel="00820526">
            <w:rPr>
              <w:rStyle w:val="Hyperlink"/>
              <w:rFonts w:ascii="Times New Roman" w:hAnsi="Times New Roman"/>
              <w:noProof/>
              <w:sz w:val="24"/>
              <w:rPrChange w:id="1139" w:author="Red Army" w:date="2012-02-08T20:12:00Z">
                <w:rPr>
                  <w:rStyle w:val="Hyperlink"/>
                  <w:noProof/>
                </w:rPr>
              </w:rPrChange>
            </w:rPr>
            <w:fldChar w:fldCharType="begin"/>
          </w:r>
          <w:r w:rsidRPr="001A0C52" w:rsidDel="00820526">
            <w:rPr>
              <w:rStyle w:val="Hyperlink"/>
              <w:rFonts w:ascii="Times New Roman" w:hAnsi="Times New Roman"/>
              <w:noProof/>
              <w:sz w:val="24"/>
              <w:rPrChange w:id="1140" w:author="Red Army" w:date="2012-02-08T20:12:00Z">
                <w:rPr>
                  <w:rStyle w:val="Hyperlink"/>
                  <w:noProof/>
                </w:rPr>
              </w:rPrChange>
            </w:rPr>
            <w:delInstrText xml:space="preserve"> </w:delInstrText>
          </w:r>
          <w:r w:rsidRPr="001A0C52" w:rsidDel="00820526">
            <w:rPr>
              <w:rFonts w:ascii="Times New Roman" w:hAnsi="Times New Roman"/>
              <w:noProof/>
              <w:sz w:val="24"/>
              <w:rPrChange w:id="1141" w:author="Red Army" w:date="2012-02-08T20:12:00Z">
                <w:rPr>
                  <w:noProof/>
                </w:rPr>
              </w:rPrChange>
            </w:rPr>
            <w:delInstrText>HYPERLINK \l "_Toc316495373"</w:delInstrText>
          </w:r>
          <w:r w:rsidRPr="001A0C52" w:rsidDel="00820526">
            <w:rPr>
              <w:rStyle w:val="Hyperlink"/>
              <w:rFonts w:ascii="Times New Roman" w:hAnsi="Times New Roman"/>
              <w:noProof/>
              <w:sz w:val="24"/>
              <w:rPrChange w:id="1142"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1143" w:author="Red Army" w:date="2012-02-08T20:12:00Z">
                <w:rPr>
                  <w:rStyle w:val="Hyperlink"/>
                  <w:noProof/>
                </w:rPr>
              </w:rPrChange>
            </w:rPr>
            <w:fldChar w:fldCharType="separate"/>
          </w:r>
          <w:r w:rsidRPr="001A0C52" w:rsidDel="00820526">
            <w:rPr>
              <w:rStyle w:val="Hyperlink"/>
              <w:rFonts w:ascii="Times New Roman" w:hAnsi="Times New Roman"/>
              <w:noProof/>
              <w:sz w:val="24"/>
              <w:rPrChange w:id="1144" w:author="Red Army" w:date="2012-02-08T20:12:00Z">
                <w:rPr>
                  <w:rStyle w:val="Hyperlink"/>
                  <w:rFonts w:ascii="Times New Roman" w:hAnsi="Times New Roman"/>
                  <w:noProof/>
                </w:rPr>
              </w:rPrChange>
            </w:rPr>
            <w:delText>4.</w:delText>
          </w:r>
          <w:r w:rsidRPr="001A0C52" w:rsidDel="00820526">
            <w:rPr>
              <w:rFonts w:ascii="Times New Roman" w:eastAsiaTheme="minorEastAsia" w:hAnsi="Times New Roman"/>
              <w:noProof/>
              <w:sz w:val="24"/>
              <w:lang w:eastAsia="ja-JP"/>
              <w:rPrChange w:id="1145"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1146" w:author="Red Army" w:date="2012-02-08T20:12:00Z">
                <w:rPr>
                  <w:rStyle w:val="Hyperlink"/>
                  <w:rFonts w:ascii="Times New Roman" w:hAnsi="Times New Roman"/>
                  <w:noProof/>
                </w:rPr>
              </w:rPrChange>
            </w:rPr>
            <w:delText>Data Definition</w:delText>
          </w:r>
          <w:r w:rsidRPr="001A0C52" w:rsidDel="00820526">
            <w:rPr>
              <w:rFonts w:ascii="Times New Roman" w:hAnsi="Times New Roman"/>
              <w:noProof/>
              <w:webHidden/>
              <w:sz w:val="24"/>
              <w:rPrChange w:id="1147" w:author="Red Army" w:date="2012-02-08T20:12:00Z">
                <w:rPr>
                  <w:noProof/>
                  <w:webHidden/>
                </w:rPr>
              </w:rPrChange>
            </w:rPr>
            <w:tab/>
          </w:r>
          <w:r w:rsidRPr="001A0C52" w:rsidDel="00820526">
            <w:rPr>
              <w:rFonts w:ascii="Times New Roman" w:hAnsi="Times New Roman"/>
              <w:noProof/>
              <w:webHidden/>
              <w:sz w:val="24"/>
              <w:rPrChange w:id="1148" w:author="Red Army" w:date="2012-02-08T20:12:00Z">
                <w:rPr>
                  <w:noProof/>
                  <w:webHidden/>
                </w:rPr>
              </w:rPrChange>
            </w:rPr>
            <w:fldChar w:fldCharType="begin"/>
          </w:r>
          <w:r w:rsidRPr="001A0C52" w:rsidDel="00820526">
            <w:rPr>
              <w:rFonts w:ascii="Times New Roman" w:hAnsi="Times New Roman"/>
              <w:noProof/>
              <w:webHidden/>
              <w:sz w:val="24"/>
              <w:rPrChange w:id="1149" w:author="Red Army" w:date="2012-02-08T20:12:00Z">
                <w:rPr>
                  <w:noProof/>
                  <w:webHidden/>
                </w:rPr>
              </w:rPrChange>
            </w:rPr>
            <w:delInstrText xml:space="preserve"> PAGEREF _Toc316495373 \h </w:delInstrText>
          </w:r>
        </w:del>
      </w:ins>
      <w:del w:id="1150" w:author="Phuong Giang" w:date="2012-02-10T19:18:00Z">
        <w:r w:rsidRPr="001A0C52" w:rsidDel="00820526">
          <w:rPr>
            <w:rFonts w:ascii="Times New Roman" w:hAnsi="Times New Roman"/>
            <w:noProof/>
            <w:webHidden/>
            <w:sz w:val="24"/>
            <w:rPrChange w:id="1151"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1152" w:author="Red Army" w:date="2012-02-08T20:12:00Z">
              <w:rPr>
                <w:noProof/>
                <w:webHidden/>
              </w:rPr>
            </w:rPrChange>
          </w:rPr>
          <w:fldChar w:fldCharType="separate"/>
        </w:r>
      </w:del>
      <w:ins w:id="1153" w:author="Red Army" w:date="2012-02-08T20:11:00Z">
        <w:del w:id="1154" w:author="Phuong Giang" w:date="2012-02-10T19:18:00Z">
          <w:r w:rsidRPr="001A0C52" w:rsidDel="00820526">
            <w:rPr>
              <w:rFonts w:ascii="Times New Roman" w:hAnsi="Times New Roman"/>
              <w:noProof/>
              <w:webHidden/>
              <w:sz w:val="24"/>
              <w:rPrChange w:id="1155" w:author="Red Army" w:date="2012-02-08T20:12:00Z">
                <w:rPr>
                  <w:noProof/>
                  <w:webHidden/>
                </w:rPr>
              </w:rPrChange>
            </w:rPr>
            <w:delText>33</w:delText>
          </w:r>
          <w:r w:rsidRPr="001A0C52" w:rsidDel="00820526">
            <w:rPr>
              <w:rFonts w:ascii="Times New Roman" w:hAnsi="Times New Roman"/>
              <w:noProof/>
              <w:webHidden/>
              <w:sz w:val="24"/>
              <w:rPrChange w:id="1156" w:author="Red Army" w:date="2012-02-08T20:12:00Z">
                <w:rPr>
                  <w:noProof/>
                  <w:webHidden/>
                </w:rPr>
              </w:rPrChange>
            </w:rPr>
            <w:fldChar w:fldCharType="end"/>
          </w:r>
          <w:r w:rsidRPr="001A0C52" w:rsidDel="00820526">
            <w:rPr>
              <w:rStyle w:val="Hyperlink"/>
              <w:rFonts w:ascii="Times New Roman" w:hAnsi="Times New Roman"/>
              <w:noProof/>
              <w:sz w:val="24"/>
              <w:rPrChange w:id="1157" w:author="Red Army" w:date="2012-02-08T20:12:00Z">
                <w:rPr>
                  <w:rStyle w:val="Hyperlink"/>
                  <w:noProof/>
                </w:rPr>
              </w:rPrChange>
            </w:rPr>
            <w:fldChar w:fldCharType="end"/>
          </w:r>
        </w:del>
      </w:ins>
    </w:p>
    <w:p w:rsidR="001A0C52" w:rsidRPr="001A0C52" w:rsidDel="00820526" w:rsidRDefault="001A0C52">
      <w:pPr>
        <w:pStyle w:val="TOC1"/>
        <w:tabs>
          <w:tab w:val="left" w:pos="660"/>
          <w:tab w:val="right" w:leader="dot" w:pos="9912"/>
        </w:tabs>
        <w:rPr>
          <w:ins w:id="1158" w:author="Red Army" w:date="2012-02-08T20:11:00Z"/>
          <w:del w:id="1159" w:author="Phuong Giang" w:date="2012-02-10T19:18:00Z"/>
          <w:rFonts w:ascii="Times New Roman" w:eastAsiaTheme="minorEastAsia" w:hAnsi="Times New Roman"/>
          <w:noProof/>
          <w:sz w:val="24"/>
          <w:lang w:eastAsia="ja-JP"/>
          <w:rPrChange w:id="1160" w:author="Red Army" w:date="2012-02-08T20:12:00Z">
            <w:rPr>
              <w:ins w:id="1161" w:author="Red Army" w:date="2012-02-08T20:11:00Z"/>
              <w:del w:id="1162" w:author="Phuong Giang" w:date="2012-02-10T19:18:00Z"/>
              <w:rFonts w:asciiTheme="minorHAnsi" w:eastAsiaTheme="minorEastAsia" w:hAnsiTheme="minorHAnsi" w:cstheme="minorBidi"/>
              <w:noProof/>
              <w:lang w:eastAsia="ja-JP"/>
            </w:rPr>
          </w:rPrChange>
        </w:rPr>
      </w:pPr>
      <w:ins w:id="1163" w:author="Red Army" w:date="2012-02-08T20:11:00Z">
        <w:del w:id="1164" w:author="Phuong Giang" w:date="2012-02-10T19:18:00Z">
          <w:r w:rsidRPr="001A0C52" w:rsidDel="00820526">
            <w:rPr>
              <w:rStyle w:val="Hyperlink"/>
              <w:rFonts w:ascii="Times New Roman" w:hAnsi="Times New Roman"/>
              <w:noProof/>
              <w:sz w:val="24"/>
              <w:rPrChange w:id="1165" w:author="Red Army" w:date="2012-02-08T20:12:00Z">
                <w:rPr>
                  <w:rStyle w:val="Hyperlink"/>
                  <w:noProof/>
                </w:rPr>
              </w:rPrChange>
            </w:rPr>
            <w:fldChar w:fldCharType="begin"/>
          </w:r>
          <w:r w:rsidRPr="001A0C52" w:rsidDel="00820526">
            <w:rPr>
              <w:rStyle w:val="Hyperlink"/>
              <w:rFonts w:ascii="Times New Roman" w:hAnsi="Times New Roman"/>
              <w:noProof/>
              <w:sz w:val="24"/>
              <w:rPrChange w:id="1166" w:author="Red Army" w:date="2012-02-08T20:12:00Z">
                <w:rPr>
                  <w:rStyle w:val="Hyperlink"/>
                  <w:noProof/>
                </w:rPr>
              </w:rPrChange>
            </w:rPr>
            <w:delInstrText xml:space="preserve"> </w:delInstrText>
          </w:r>
          <w:r w:rsidRPr="001A0C52" w:rsidDel="00820526">
            <w:rPr>
              <w:rFonts w:ascii="Times New Roman" w:hAnsi="Times New Roman"/>
              <w:noProof/>
              <w:sz w:val="24"/>
              <w:rPrChange w:id="1167" w:author="Red Army" w:date="2012-02-08T20:12:00Z">
                <w:rPr>
                  <w:noProof/>
                </w:rPr>
              </w:rPrChange>
            </w:rPr>
            <w:delInstrText>HYPERLINK \l "_Toc316495374"</w:delInstrText>
          </w:r>
          <w:r w:rsidRPr="001A0C52" w:rsidDel="00820526">
            <w:rPr>
              <w:rStyle w:val="Hyperlink"/>
              <w:rFonts w:ascii="Times New Roman" w:hAnsi="Times New Roman"/>
              <w:noProof/>
              <w:sz w:val="24"/>
              <w:rPrChange w:id="1168" w:author="Red Army" w:date="2012-02-08T20:12:00Z">
                <w:rPr>
                  <w:rStyle w:val="Hyperlink"/>
                  <w:noProof/>
                </w:rPr>
              </w:rPrChange>
            </w:rPr>
            <w:delInstrText xml:space="preserve"> </w:delInstrText>
          </w:r>
          <w:r w:rsidRPr="001A0C52" w:rsidDel="00820526">
            <w:rPr>
              <w:rStyle w:val="Hyperlink"/>
              <w:rFonts w:ascii="Times New Roman" w:hAnsi="Times New Roman"/>
              <w:noProof/>
              <w:sz w:val="24"/>
              <w:rPrChange w:id="1169" w:author="Red Army" w:date="2012-02-08T20:12:00Z">
                <w:rPr>
                  <w:rStyle w:val="Hyperlink"/>
                  <w:noProof/>
                </w:rPr>
              </w:rPrChange>
            </w:rPr>
            <w:fldChar w:fldCharType="separate"/>
          </w:r>
          <w:r w:rsidRPr="001A0C52" w:rsidDel="00820526">
            <w:rPr>
              <w:rStyle w:val="Hyperlink"/>
              <w:rFonts w:ascii="Times New Roman" w:hAnsi="Times New Roman"/>
              <w:noProof/>
              <w:sz w:val="24"/>
              <w:rPrChange w:id="1170" w:author="Red Army" w:date="2012-02-08T20:12:00Z">
                <w:rPr>
                  <w:rStyle w:val="Hyperlink"/>
                  <w:rFonts w:ascii="Times New Roman" w:hAnsi="Times New Roman"/>
                  <w:noProof/>
                </w:rPr>
              </w:rPrChange>
            </w:rPr>
            <w:delText>III.</w:delText>
          </w:r>
          <w:r w:rsidRPr="001A0C52" w:rsidDel="00820526">
            <w:rPr>
              <w:rFonts w:ascii="Times New Roman" w:eastAsiaTheme="minorEastAsia" w:hAnsi="Times New Roman"/>
              <w:noProof/>
              <w:sz w:val="24"/>
              <w:lang w:eastAsia="ja-JP"/>
              <w:rPrChange w:id="1171" w:author="Red Army" w:date="2012-02-08T20:12:00Z">
                <w:rPr>
                  <w:rFonts w:asciiTheme="minorHAnsi" w:eastAsiaTheme="minorEastAsia" w:hAnsiTheme="minorHAnsi" w:cstheme="minorBidi"/>
                  <w:noProof/>
                  <w:lang w:eastAsia="ja-JP"/>
                </w:rPr>
              </w:rPrChange>
            </w:rPr>
            <w:tab/>
          </w:r>
          <w:r w:rsidRPr="001A0C52" w:rsidDel="00820526">
            <w:rPr>
              <w:rStyle w:val="Hyperlink"/>
              <w:rFonts w:ascii="Times New Roman" w:hAnsi="Times New Roman"/>
              <w:noProof/>
              <w:sz w:val="24"/>
              <w:rPrChange w:id="1172" w:author="Red Army" w:date="2012-02-08T20:12:00Z">
                <w:rPr>
                  <w:rStyle w:val="Hyperlink"/>
                  <w:rFonts w:ascii="Times New Roman" w:hAnsi="Times New Roman"/>
                  <w:noProof/>
                </w:rPr>
              </w:rPrChange>
            </w:rPr>
            <w:delText>References</w:delText>
          </w:r>
          <w:r w:rsidRPr="001A0C52" w:rsidDel="00820526">
            <w:rPr>
              <w:rFonts w:ascii="Times New Roman" w:hAnsi="Times New Roman"/>
              <w:noProof/>
              <w:webHidden/>
              <w:sz w:val="24"/>
              <w:rPrChange w:id="1173" w:author="Red Army" w:date="2012-02-08T20:12:00Z">
                <w:rPr>
                  <w:noProof/>
                  <w:webHidden/>
                </w:rPr>
              </w:rPrChange>
            </w:rPr>
            <w:tab/>
          </w:r>
          <w:r w:rsidRPr="001A0C52" w:rsidDel="00820526">
            <w:rPr>
              <w:rFonts w:ascii="Times New Roman" w:hAnsi="Times New Roman"/>
              <w:noProof/>
              <w:webHidden/>
              <w:sz w:val="24"/>
              <w:rPrChange w:id="1174" w:author="Red Army" w:date="2012-02-08T20:12:00Z">
                <w:rPr>
                  <w:noProof/>
                  <w:webHidden/>
                </w:rPr>
              </w:rPrChange>
            </w:rPr>
            <w:fldChar w:fldCharType="begin"/>
          </w:r>
          <w:r w:rsidRPr="001A0C52" w:rsidDel="00820526">
            <w:rPr>
              <w:rFonts w:ascii="Times New Roman" w:hAnsi="Times New Roman"/>
              <w:noProof/>
              <w:webHidden/>
              <w:sz w:val="24"/>
              <w:rPrChange w:id="1175" w:author="Red Army" w:date="2012-02-08T20:12:00Z">
                <w:rPr>
                  <w:noProof/>
                  <w:webHidden/>
                </w:rPr>
              </w:rPrChange>
            </w:rPr>
            <w:delInstrText xml:space="preserve"> PAGEREF _Toc316495374 \h </w:delInstrText>
          </w:r>
        </w:del>
      </w:ins>
      <w:del w:id="1176" w:author="Phuong Giang" w:date="2012-02-10T19:18:00Z">
        <w:r w:rsidRPr="001A0C52" w:rsidDel="00820526">
          <w:rPr>
            <w:rFonts w:ascii="Times New Roman" w:hAnsi="Times New Roman"/>
            <w:noProof/>
            <w:webHidden/>
            <w:sz w:val="24"/>
            <w:rPrChange w:id="1177" w:author="Red Army" w:date="2012-02-08T20:12:00Z">
              <w:rPr>
                <w:rFonts w:ascii="Times New Roman" w:hAnsi="Times New Roman"/>
                <w:noProof/>
                <w:webHidden/>
                <w:sz w:val="24"/>
              </w:rPr>
            </w:rPrChange>
          </w:rPr>
        </w:r>
        <w:r w:rsidRPr="001A0C52" w:rsidDel="00820526">
          <w:rPr>
            <w:rFonts w:ascii="Times New Roman" w:hAnsi="Times New Roman"/>
            <w:noProof/>
            <w:webHidden/>
            <w:sz w:val="24"/>
            <w:rPrChange w:id="1178" w:author="Red Army" w:date="2012-02-08T20:12:00Z">
              <w:rPr>
                <w:noProof/>
                <w:webHidden/>
              </w:rPr>
            </w:rPrChange>
          </w:rPr>
          <w:fldChar w:fldCharType="separate"/>
        </w:r>
      </w:del>
      <w:ins w:id="1179" w:author="Red Army" w:date="2012-02-08T20:11:00Z">
        <w:del w:id="1180" w:author="Phuong Giang" w:date="2012-02-10T19:18:00Z">
          <w:r w:rsidRPr="001A0C52" w:rsidDel="00820526">
            <w:rPr>
              <w:rFonts w:ascii="Times New Roman" w:hAnsi="Times New Roman"/>
              <w:noProof/>
              <w:webHidden/>
              <w:sz w:val="24"/>
              <w:rPrChange w:id="1181" w:author="Red Army" w:date="2012-02-08T20:12:00Z">
                <w:rPr>
                  <w:noProof/>
                  <w:webHidden/>
                </w:rPr>
              </w:rPrChange>
            </w:rPr>
            <w:delText>36</w:delText>
          </w:r>
          <w:r w:rsidRPr="001A0C52" w:rsidDel="00820526">
            <w:rPr>
              <w:rFonts w:ascii="Times New Roman" w:hAnsi="Times New Roman"/>
              <w:noProof/>
              <w:webHidden/>
              <w:sz w:val="24"/>
              <w:rPrChange w:id="1182" w:author="Red Army" w:date="2012-02-08T20:12:00Z">
                <w:rPr>
                  <w:noProof/>
                  <w:webHidden/>
                </w:rPr>
              </w:rPrChange>
            </w:rPr>
            <w:fldChar w:fldCharType="end"/>
          </w:r>
          <w:r w:rsidRPr="001A0C52" w:rsidDel="00820526">
            <w:rPr>
              <w:rStyle w:val="Hyperlink"/>
              <w:rFonts w:ascii="Times New Roman" w:hAnsi="Times New Roman"/>
              <w:noProof/>
              <w:sz w:val="24"/>
              <w:rPrChange w:id="1183" w:author="Red Army" w:date="2012-02-08T20:12:00Z">
                <w:rPr>
                  <w:rStyle w:val="Hyperlink"/>
                  <w:noProof/>
                </w:rPr>
              </w:rPrChange>
            </w:rPr>
            <w:fldChar w:fldCharType="end"/>
          </w:r>
        </w:del>
      </w:ins>
    </w:p>
    <w:p w:rsidR="006E25C4" w:rsidRPr="001A0C52" w:rsidDel="00820526" w:rsidRDefault="006E25C4">
      <w:pPr>
        <w:pStyle w:val="TOC1"/>
        <w:tabs>
          <w:tab w:val="right" w:leader="dot" w:pos="9912"/>
        </w:tabs>
        <w:rPr>
          <w:del w:id="1184" w:author="Phuong Giang" w:date="2012-02-10T19:18:00Z"/>
          <w:rFonts w:ascii="Times New Roman" w:eastAsia="ＭＳ 明朝" w:hAnsi="Times New Roman"/>
          <w:noProof/>
          <w:sz w:val="24"/>
          <w:lang w:eastAsia="ja-JP"/>
          <w:rPrChange w:id="1185" w:author="Red Army" w:date="2012-02-08T20:12:00Z">
            <w:rPr>
              <w:del w:id="1186" w:author="Phuong Giang" w:date="2012-02-10T19:18:00Z"/>
              <w:rFonts w:ascii="Times New Roman" w:eastAsia="ＭＳ 明朝" w:hAnsi="Times New Roman"/>
              <w:noProof/>
              <w:lang w:eastAsia="ja-JP"/>
            </w:rPr>
          </w:rPrChange>
        </w:rPr>
      </w:pPr>
      <w:del w:id="1187" w:author="Phuong Giang" w:date="2012-02-10T19:18:00Z">
        <w:r w:rsidRPr="001A0C52" w:rsidDel="00820526">
          <w:rPr>
            <w:sz w:val="24"/>
            <w:rPrChange w:id="1188" w:author="Red Army" w:date="2012-02-08T20:12:00Z">
              <w:rPr>
                <w:rStyle w:val="Hyperlink"/>
                <w:rFonts w:ascii="Times New Roman" w:hAnsi="Times New Roman"/>
                <w:noProof/>
              </w:rPr>
            </w:rPrChange>
          </w:rPr>
          <w:delText>Table of Contents</w:delText>
        </w:r>
        <w:r w:rsidRPr="001A0C52" w:rsidDel="00820526">
          <w:rPr>
            <w:rFonts w:ascii="Times New Roman" w:hAnsi="Times New Roman"/>
            <w:noProof/>
            <w:webHidden/>
            <w:sz w:val="24"/>
            <w:rPrChange w:id="1189" w:author="Red Army" w:date="2012-02-08T20:12:00Z">
              <w:rPr>
                <w:rFonts w:ascii="Times New Roman" w:hAnsi="Times New Roman"/>
                <w:noProof/>
                <w:webHidden/>
              </w:rPr>
            </w:rPrChange>
          </w:rPr>
          <w:tab/>
          <w:delText>2</w:delText>
        </w:r>
      </w:del>
    </w:p>
    <w:p w:rsidR="006E25C4" w:rsidRPr="001A0C52" w:rsidDel="00820526" w:rsidRDefault="006E25C4">
      <w:pPr>
        <w:pStyle w:val="TOC1"/>
        <w:tabs>
          <w:tab w:val="left" w:pos="440"/>
          <w:tab w:val="right" w:leader="dot" w:pos="9912"/>
        </w:tabs>
        <w:rPr>
          <w:del w:id="1190" w:author="Phuong Giang" w:date="2012-02-10T19:18:00Z"/>
          <w:rFonts w:ascii="Times New Roman" w:eastAsia="ＭＳ 明朝" w:hAnsi="Times New Roman"/>
          <w:noProof/>
          <w:sz w:val="24"/>
          <w:lang w:eastAsia="ja-JP"/>
          <w:rPrChange w:id="1191" w:author="Red Army" w:date="2012-02-08T20:12:00Z">
            <w:rPr>
              <w:del w:id="1192" w:author="Phuong Giang" w:date="2012-02-10T19:18:00Z"/>
              <w:rFonts w:ascii="Times New Roman" w:eastAsia="ＭＳ 明朝" w:hAnsi="Times New Roman"/>
              <w:noProof/>
              <w:lang w:eastAsia="ja-JP"/>
            </w:rPr>
          </w:rPrChange>
        </w:rPr>
      </w:pPr>
      <w:del w:id="1193" w:author="Phuong Giang" w:date="2012-02-10T19:18:00Z">
        <w:r w:rsidRPr="001A0C52" w:rsidDel="00820526">
          <w:rPr>
            <w:sz w:val="24"/>
            <w:rPrChange w:id="1194" w:author="Red Army" w:date="2012-02-08T20:12:00Z">
              <w:rPr>
                <w:rStyle w:val="Hyperlink"/>
                <w:rFonts w:ascii="Times New Roman" w:hAnsi="Times New Roman"/>
                <w:noProof/>
              </w:rPr>
            </w:rPrChange>
          </w:rPr>
          <w:delText>I.</w:delText>
        </w:r>
        <w:r w:rsidRPr="001A0C52" w:rsidDel="00820526">
          <w:rPr>
            <w:rFonts w:ascii="Times New Roman" w:eastAsia="ＭＳ 明朝" w:hAnsi="Times New Roman"/>
            <w:noProof/>
            <w:sz w:val="24"/>
            <w:lang w:eastAsia="ja-JP"/>
            <w:rPrChange w:id="1195" w:author="Red Army" w:date="2012-02-08T20:12:00Z">
              <w:rPr>
                <w:rFonts w:ascii="Times New Roman" w:eastAsia="ＭＳ 明朝" w:hAnsi="Times New Roman"/>
                <w:noProof/>
                <w:lang w:eastAsia="ja-JP"/>
              </w:rPr>
            </w:rPrChange>
          </w:rPr>
          <w:tab/>
        </w:r>
        <w:r w:rsidRPr="001A0C52" w:rsidDel="00820526">
          <w:rPr>
            <w:sz w:val="24"/>
            <w:rPrChange w:id="1196" w:author="Red Army" w:date="2012-02-08T20:12:00Z">
              <w:rPr>
                <w:rStyle w:val="Hyperlink"/>
                <w:rFonts w:ascii="Times New Roman" w:hAnsi="Times New Roman"/>
                <w:noProof/>
              </w:rPr>
            </w:rPrChange>
          </w:rPr>
          <w:delText>User Requirement Specification</w:delText>
        </w:r>
        <w:r w:rsidRPr="001A0C52" w:rsidDel="00820526">
          <w:rPr>
            <w:rFonts w:ascii="Times New Roman" w:hAnsi="Times New Roman"/>
            <w:noProof/>
            <w:webHidden/>
            <w:sz w:val="24"/>
            <w:rPrChange w:id="1197" w:author="Red Army" w:date="2012-02-08T20:12:00Z">
              <w:rPr>
                <w:rFonts w:ascii="Times New Roman" w:hAnsi="Times New Roman"/>
                <w:noProof/>
                <w:webHidden/>
              </w:rPr>
            </w:rPrChange>
          </w:rPr>
          <w:tab/>
          <w:delText>3</w:delText>
        </w:r>
      </w:del>
    </w:p>
    <w:p w:rsidR="006E25C4" w:rsidRPr="001A0C52" w:rsidDel="00820526" w:rsidRDefault="006E25C4">
      <w:pPr>
        <w:pStyle w:val="TOC2"/>
        <w:tabs>
          <w:tab w:val="left" w:pos="660"/>
          <w:tab w:val="right" w:leader="dot" w:pos="9912"/>
        </w:tabs>
        <w:rPr>
          <w:del w:id="1198" w:author="Phuong Giang" w:date="2012-02-10T19:18:00Z"/>
          <w:rFonts w:ascii="Times New Roman" w:eastAsia="ＭＳ 明朝" w:hAnsi="Times New Roman"/>
          <w:noProof/>
          <w:sz w:val="24"/>
          <w:lang w:eastAsia="ja-JP"/>
          <w:rPrChange w:id="1199" w:author="Red Army" w:date="2012-02-08T20:12:00Z">
            <w:rPr>
              <w:del w:id="1200" w:author="Phuong Giang" w:date="2012-02-10T19:18:00Z"/>
              <w:rFonts w:ascii="Times New Roman" w:eastAsia="ＭＳ 明朝" w:hAnsi="Times New Roman"/>
              <w:noProof/>
              <w:lang w:eastAsia="ja-JP"/>
            </w:rPr>
          </w:rPrChange>
        </w:rPr>
      </w:pPr>
      <w:del w:id="1201" w:author="Phuong Giang" w:date="2012-02-10T19:18:00Z">
        <w:r w:rsidRPr="001A0C52" w:rsidDel="00820526">
          <w:rPr>
            <w:sz w:val="24"/>
            <w:rPrChange w:id="1202" w:author="Red Army" w:date="2012-02-08T20:12:00Z">
              <w:rPr>
                <w:rStyle w:val="Hyperlink"/>
                <w:rFonts w:ascii="Times New Roman" w:hAnsi="Times New Roman"/>
                <w:noProof/>
              </w:rPr>
            </w:rPrChange>
          </w:rPr>
          <w:delText>1.</w:delText>
        </w:r>
        <w:r w:rsidRPr="001A0C52" w:rsidDel="00820526">
          <w:rPr>
            <w:rFonts w:ascii="Times New Roman" w:eastAsia="ＭＳ 明朝" w:hAnsi="Times New Roman"/>
            <w:noProof/>
            <w:sz w:val="24"/>
            <w:lang w:eastAsia="ja-JP"/>
            <w:rPrChange w:id="1203" w:author="Red Army" w:date="2012-02-08T20:12:00Z">
              <w:rPr>
                <w:rFonts w:ascii="Times New Roman" w:eastAsia="ＭＳ 明朝" w:hAnsi="Times New Roman"/>
                <w:noProof/>
                <w:lang w:eastAsia="ja-JP"/>
              </w:rPr>
            </w:rPrChange>
          </w:rPr>
          <w:tab/>
        </w:r>
        <w:r w:rsidRPr="001A0C52" w:rsidDel="00820526">
          <w:rPr>
            <w:sz w:val="24"/>
            <w:rPrChange w:id="1204" w:author="Red Army" w:date="2012-02-08T20:12:00Z">
              <w:rPr>
                <w:rStyle w:val="Hyperlink"/>
                <w:rFonts w:ascii="Times New Roman" w:hAnsi="Times New Roman"/>
                <w:noProof/>
              </w:rPr>
            </w:rPrChange>
          </w:rPr>
          <w:delText>Manage Teaching Plans.</w:delText>
        </w:r>
        <w:r w:rsidRPr="001A0C52" w:rsidDel="00820526">
          <w:rPr>
            <w:rFonts w:ascii="Times New Roman" w:hAnsi="Times New Roman"/>
            <w:noProof/>
            <w:webHidden/>
            <w:sz w:val="24"/>
            <w:rPrChange w:id="1205" w:author="Red Army" w:date="2012-02-08T20:12:00Z">
              <w:rPr>
                <w:rFonts w:ascii="Times New Roman" w:hAnsi="Times New Roman"/>
                <w:noProof/>
                <w:webHidden/>
              </w:rPr>
            </w:rPrChange>
          </w:rPr>
          <w:tab/>
          <w:delText>3</w:delText>
        </w:r>
      </w:del>
    </w:p>
    <w:p w:rsidR="006E25C4" w:rsidRPr="001A0C52" w:rsidDel="00820526" w:rsidRDefault="006E25C4">
      <w:pPr>
        <w:pStyle w:val="TOC3"/>
        <w:tabs>
          <w:tab w:val="left" w:pos="1100"/>
          <w:tab w:val="right" w:leader="dot" w:pos="9912"/>
        </w:tabs>
        <w:rPr>
          <w:del w:id="1206" w:author="Phuong Giang" w:date="2012-02-10T19:18:00Z"/>
          <w:rFonts w:ascii="Times New Roman" w:eastAsia="ＭＳ 明朝" w:hAnsi="Times New Roman"/>
          <w:noProof/>
          <w:sz w:val="24"/>
          <w:lang w:eastAsia="ja-JP"/>
          <w:rPrChange w:id="1207" w:author="Red Army" w:date="2012-02-08T20:12:00Z">
            <w:rPr>
              <w:del w:id="1208" w:author="Phuong Giang" w:date="2012-02-10T19:18:00Z"/>
              <w:rFonts w:ascii="Times New Roman" w:eastAsia="ＭＳ 明朝" w:hAnsi="Times New Roman"/>
              <w:noProof/>
              <w:lang w:eastAsia="ja-JP"/>
            </w:rPr>
          </w:rPrChange>
        </w:rPr>
      </w:pPr>
      <w:del w:id="1209" w:author="Phuong Giang" w:date="2012-02-10T19:18:00Z">
        <w:r w:rsidRPr="001A0C52" w:rsidDel="00820526">
          <w:rPr>
            <w:sz w:val="24"/>
            <w:rPrChange w:id="1210" w:author="Red Army" w:date="2012-02-08T20:12:00Z">
              <w:rPr>
                <w:rStyle w:val="Hyperlink"/>
                <w:rFonts w:ascii="Times New Roman" w:hAnsi="Times New Roman"/>
                <w:noProof/>
              </w:rPr>
            </w:rPrChange>
          </w:rPr>
          <w:delText>1.1.</w:delText>
        </w:r>
        <w:r w:rsidRPr="001A0C52" w:rsidDel="00820526">
          <w:rPr>
            <w:rFonts w:ascii="Times New Roman" w:eastAsia="ＭＳ 明朝" w:hAnsi="Times New Roman"/>
            <w:noProof/>
            <w:sz w:val="24"/>
            <w:lang w:eastAsia="ja-JP"/>
            <w:rPrChange w:id="1211" w:author="Red Army" w:date="2012-02-08T20:12:00Z">
              <w:rPr>
                <w:rFonts w:ascii="Times New Roman" w:eastAsia="ＭＳ 明朝" w:hAnsi="Times New Roman"/>
                <w:noProof/>
                <w:lang w:eastAsia="ja-JP"/>
              </w:rPr>
            </w:rPrChange>
          </w:rPr>
          <w:tab/>
        </w:r>
        <w:r w:rsidRPr="001A0C52" w:rsidDel="00820526">
          <w:rPr>
            <w:sz w:val="24"/>
            <w:rPrChange w:id="1212" w:author="Red Army" w:date="2012-02-08T20:12:00Z">
              <w:rPr>
                <w:rStyle w:val="Hyperlink"/>
                <w:rFonts w:ascii="Times New Roman" w:hAnsi="Times New Roman"/>
                <w:noProof/>
              </w:rPr>
            </w:rPrChange>
          </w:rPr>
          <w:delText>Teaching Plan Requirements:</w:delText>
        </w:r>
        <w:r w:rsidRPr="001A0C52" w:rsidDel="00820526">
          <w:rPr>
            <w:rFonts w:ascii="Times New Roman" w:hAnsi="Times New Roman"/>
            <w:noProof/>
            <w:webHidden/>
            <w:sz w:val="24"/>
            <w:rPrChange w:id="1213" w:author="Red Army" w:date="2012-02-08T20:12:00Z">
              <w:rPr>
                <w:rFonts w:ascii="Times New Roman" w:hAnsi="Times New Roman"/>
                <w:noProof/>
                <w:webHidden/>
              </w:rPr>
            </w:rPrChange>
          </w:rPr>
          <w:tab/>
          <w:delText>3</w:delText>
        </w:r>
      </w:del>
    </w:p>
    <w:p w:rsidR="006E25C4" w:rsidRPr="001A0C52" w:rsidDel="00820526" w:rsidRDefault="006E25C4">
      <w:pPr>
        <w:pStyle w:val="TOC3"/>
        <w:tabs>
          <w:tab w:val="left" w:pos="1100"/>
          <w:tab w:val="right" w:leader="dot" w:pos="9912"/>
        </w:tabs>
        <w:rPr>
          <w:del w:id="1214" w:author="Phuong Giang" w:date="2012-02-10T19:18:00Z"/>
          <w:rFonts w:ascii="Times New Roman" w:eastAsia="ＭＳ 明朝" w:hAnsi="Times New Roman"/>
          <w:noProof/>
          <w:sz w:val="24"/>
          <w:lang w:eastAsia="ja-JP"/>
          <w:rPrChange w:id="1215" w:author="Red Army" w:date="2012-02-08T20:12:00Z">
            <w:rPr>
              <w:del w:id="1216" w:author="Phuong Giang" w:date="2012-02-10T19:18:00Z"/>
              <w:rFonts w:ascii="Times New Roman" w:eastAsia="ＭＳ 明朝" w:hAnsi="Times New Roman"/>
              <w:noProof/>
              <w:lang w:eastAsia="ja-JP"/>
            </w:rPr>
          </w:rPrChange>
        </w:rPr>
      </w:pPr>
      <w:del w:id="1217" w:author="Phuong Giang" w:date="2012-02-10T19:18:00Z">
        <w:r w:rsidRPr="001A0C52" w:rsidDel="00820526">
          <w:rPr>
            <w:sz w:val="24"/>
            <w:rPrChange w:id="1218" w:author="Red Army" w:date="2012-02-08T20:12:00Z">
              <w:rPr>
                <w:rStyle w:val="Hyperlink"/>
                <w:rFonts w:ascii="Times New Roman" w:hAnsi="Times New Roman"/>
                <w:noProof/>
              </w:rPr>
            </w:rPrChange>
          </w:rPr>
          <w:delText>1.2.</w:delText>
        </w:r>
        <w:r w:rsidRPr="001A0C52" w:rsidDel="00820526">
          <w:rPr>
            <w:rFonts w:ascii="Times New Roman" w:eastAsia="ＭＳ 明朝" w:hAnsi="Times New Roman"/>
            <w:noProof/>
            <w:sz w:val="24"/>
            <w:lang w:eastAsia="ja-JP"/>
            <w:rPrChange w:id="1219" w:author="Red Army" w:date="2012-02-08T20:12:00Z">
              <w:rPr>
                <w:rFonts w:ascii="Times New Roman" w:eastAsia="ＭＳ 明朝" w:hAnsi="Times New Roman"/>
                <w:noProof/>
                <w:lang w:eastAsia="ja-JP"/>
              </w:rPr>
            </w:rPrChange>
          </w:rPr>
          <w:tab/>
        </w:r>
        <w:r w:rsidRPr="001A0C52" w:rsidDel="00820526">
          <w:rPr>
            <w:sz w:val="24"/>
            <w:rPrChange w:id="1220" w:author="Red Army" w:date="2012-02-08T20:12:00Z">
              <w:rPr>
                <w:rStyle w:val="Hyperlink"/>
                <w:rFonts w:ascii="Times New Roman" w:hAnsi="Times New Roman"/>
                <w:noProof/>
              </w:rPr>
            </w:rPrChange>
          </w:rPr>
          <w:delText>Teaching Plan Interaction Requirements:</w:delText>
        </w:r>
        <w:r w:rsidRPr="001A0C52" w:rsidDel="00820526">
          <w:rPr>
            <w:rFonts w:ascii="Times New Roman" w:hAnsi="Times New Roman"/>
            <w:noProof/>
            <w:webHidden/>
            <w:sz w:val="24"/>
            <w:rPrChange w:id="1221" w:author="Red Army" w:date="2012-02-08T20:12:00Z">
              <w:rPr>
                <w:rFonts w:ascii="Times New Roman" w:hAnsi="Times New Roman"/>
                <w:noProof/>
                <w:webHidden/>
              </w:rPr>
            </w:rPrChange>
          </w:rPr>
          <w:tab/>
          <w:delText>3</w:delText>
        </w:r>
      </w:del>
    </w:p>
    <w:p w:rsidR="006E25C4" w:rsidRPr="001A0C52" w:rsidDel="00820526" w:rsidRDefault="006E25C4">
      <w:pPr>
        <w:pStyle w:val="TOC2"/>
        <w:tabs>
          <w:tab w:val="left" w:pos="660"/>
          <w:tab w:val="right" w:leader="dot" w:pos="9912"/>
        </w:tabs>
        <w:rPr>
          <w:del w:id="1222" w:author="Phuong Giang" w:date="2012-02-10T19:18:00Z"/>
          <w:rFonts w:ascii="Times New Roman" w:eastAsia="ＭＳ 明朝" w:hAnsi="Times New Roman"/>
          <w:noProof/>
          <w:sz w:val="24"/>
          <w:lang w:eastAsia="ja-JP"/>
          <w:rPrChange w:id="1223" w:author="Red Army" w:date="2012-02-08T20:12:00Z">
            <w:rPr>
              <w:del w:id="1224" w:author="Phuong Giang" w:date="2012-02-10T19:18:00Z"/>
              <w:rFonts w:ascii="Times New Roman" w:eastAsia="ＭＳ 明朝" w:hAnsi="Times New Roman"/>
              <w:noProof/>
              <w:lang w:eastAsia="ja-JP"/>
            </w:rPr>
          </w:rPrChange>
        </w:rPr>
      </w:pPr>
      <w:del w:id="1225" w:author="Phuong Giang" w:date="2012-02-10T19:18:00Z">
        <w:r w:rsidRPr="001A0C52" w:rsidDel="00820526">
          <w:rPr>
            <w:sz w:val="24"/>
            <w:rPrChange w:id="1226" w:author="Red Army" w:date="2012-02-08T20:12:00Z">
              <w:rPr>
                <w:rStyle w:val="Hyperlink"/>
                <w:rFonts w:ascii="Times New Roman" w:hAnsi="Times New Roman"/>
                <w:noProof/>
              </w:rPr>
            </w:rPrChange>
          </w:rPr>
          <w:delText>2.</w:delText>
        </w:r>
        <w:r w:rsidRPr="001A0C52" w:rsidDel="00820526">
          <w:rPr>
            <w:rFonts w:ascii="Times New Roman" w:eastAsia="ＭＳ 明朝" w:hAnsi="Times New Roman"/>
            <w:noProof/>
            <w:sz w:val="24"/>
            <w:lang w:eastAsia="ja-JP"/>
            <w:rPrChange w:id="1227" w:author="Red Army" w:date="2012-02-08T20:12:00Z">
              <w:rPr>
                <w:rFonts w:ascii="Times New Roman" w:eastAsia="ＭＳ 明朝" w:hAnsi="Times New Roman"/>
                <w:noProof/>
                <w:lang w:eastAsia="ja-JP"/>
              </w:rPr>
            </w:rPrChange>
          </w:rPr>
          <w:tab/>
        </w:r>
        <w:r w:rsidRPr="001A0C52" w:rsidDel="00820526">
          <w:rPr>
            <w:sz w:val="24"/>
            <w:rPrChange w:id="1228" w:author="Red Army" w:date="2012-02-08T20:12:00Z">
              <w:rPr>
                <w:rStyle w:val="Hyperlink"/>
                <w:rFonts w:ascii="Times New Roman" w:hAnsi="Times New Roman"/>
                <w:noProof/>
              </w:rPr>
            </w:rPrChange>
          </w:rPr>
          <w:delText>Manage Teaching Methods.</w:delText>
        </w:r>
        <w:r w:rsidRPr="001A0C52" w:rsidDel="00820526">
          <w:rPr>
            <w:rFonts w:ascii="Times New Roman" w:hAnsi="Times New Roman"/>
            <w:noProof/>
            <w:webHidden/>
            <w:sz w:val="24"/>
            <w:rPrChange w:id="1229" w:author="Red Army" w:date="2012-02-08T20:12:00Z">
              <w:rPr>
                <w:rFonts w:ascii="Times New Roman" w:hAnsi="Times New Roman"/>
                <w:noProof/>
                <w:webHidden/>
              </w:rPr>
            </w:rPrChange>
          </w:rPr>
          <w:tab/>
          <w:delText>4</w:delText>
        </w:r>
      </w:del>
    </w:p>
    <w:p w:rsidR="006E25C4" w:rsidRPr="001A0C52" w:rsidDel="00820526" w:rsidRDefault="006E25C4">
      <w:pPr>
        <w:pStyle w:val="TOC3"/>
        <w:tabs>
          <w:tab w:val="left" w:pos="1100"/>
          <w:tab w:val="right" w:leader="dot" w:pos="9912"/>
        </w:tabs>
        <w:rPr>
          <w:del w:id="1230" w:author="Phuong Giang" w:date="2012-02-10T19:18:00Z"/>
          <w:rFonts w:ascii="Times New Roman" w:eastAsia="ＭＳ 明朝" w:hAnsi="Times New Roman"/>
          <w:noProof/>
          <w:sz w:val="24"/>
          <w:lang w:eastAsia="ja-JP"/>
          <w:rPrChange w:id="1231" w:author="Red Army" w:date="2012-02-08T20:12:00Z">
            <w:rPr>
              <w:del w:id="1232" w:author="Phuong Giang" w:date="2012-02-10T19:18:00Z"/>
              <w:rFonts w:ascii="Times New Roman" w:eastAsia="ＭＳ 明朝" w:hAnsi="Times New Roman"/>
              <w:noProof/>
              <w:lang w:eastAsia="ja-JP"/>
            </w:rPr>
          </w:rPrChange>
        </w:rPr>
      </w:pPr>
      <w:del w:id="1233" w:author="Phuong Giang" w:date="2012-02-10T19:18:00Z">
        <w:r w:rsidRPr="001A0C52" w:rsidDel="00820526">
          <w:rPr>
            <w:sz w:val="24"/>
            <w:rPrChange w:id="1234" w:author="Red Army" w:date="2012-02-08T20:12:00Z">
              <w:rPr>
                <w:rStyle w:val="Hyperlink"/>
                <w:rFonts w:ascii="Times New Roman" w:hAnsi="Times New Roman"/>
                <w:noProof/>
              </w:rPr>
            </w:rPrChange>
          </w:rPr>
          <w:delText>2.1.</w:delText>
        </w:r>
        <w:r w:rsidRPr="001A0C52" w:rsidDel="00820526">
          <w:rPr>
            <w:rFonts w:ascii="Times New Roman" w:eastAsia="ＭＳ 明朝" w:hAnsi="Times New Roman"/>
            <w:noProof/>
            <w:sz w:val="24"/>
            <w:lang w:eastAsia="ja-JP"/>
            <w:rPrChange w:id="1235" w:author="Red Army" w:date="2012-02-08T20:12:00Z">
              <w:rPr>
                <w:rFonts w:ascii="Times New Roman" w:eastAsia="ＭＳ 明朝" w:hAnsi="Times New Roman"/>
                <w:noProof/>
                <w:lang w:eastAsia="ja-JP"/>
              </w:rPr>
            </w:rPrChange>
          </w:rPr>
          <w:tab/>
        </w:r>
        <w:r w:rsidRPr="001A0C52" w:rsidDel="00820526">
          <w:rPr>
            <w:sz w:val="24"/>
            <w:rPrChange w:id="1236" w:author="Red Army" w:date="2012-02-08T20:12:00Z">
              <w:rPr>
                <w:rStyle w:val="Hyperlink"/>
                <w:rFonts w:ascii="Times New Roman" w:hAnsi="Times New Roman"/>
                <w:noProof/>
              </w:rPr>
            </w:rPrChange>
          </w:rPr>
          <w:delText>Teaching Method Requirements</w:delText>
        </w:r>
        <w:r w:rsidRPr="001A0C52" w:rsidDel="00820526">
          <w:rPr>
            <w:rFonts w:ascii="Times New Roman" w:hAnsi="Times New Roman"/>
            <w:noProof/>
            <w:webHidden/>
            <w:sz w:val="24"/>
            <w:rPrChange w:id="1237" w:author="Red Army" w:date="2012-02-08T20:12:00Z">
              <w:rPr>
                <w:rFonts w:ascii="Times New Roman" w:hAnsi="Times New Roman"/>
                <w:noProof/>
                <w:webHidden/>
              </w:rPr>
            </w:rPrChange>
          </w:rPr>
          <w:tab/>
          <w:delText>4</w:delText>
        </w:r>
      </w:del>
    </w:p>
    <w:p w:rsidR="006E25C4" w:rsidRPr="001A0C52" w:rsidDel="00820526" w:rsidRDefault="006E25C4">
      <w:pPr>
        <w:pStyle w:val="TOC3"/>
        <w:tabs>
          <w:tab w:val="left" w:pos="1100"/>
          <w:tab w:val="right" w:leader="dot" w:pos="9912"/>
        </w:tabs>
        <w:rPr>
          <w:del w:id="1238" w:author="Phuong Giang" w:date="2012-02-10T19:18:00Z"/>
          <w:rFonts w:ascii="Times New Roman" w:eastAsia="ＭＳ 明朝" w:hAnsi="Times New Roman"/>
          <w:noProof/>
          <w:sz w:val="24"/>
          <w:lang w:eastAsia="ja-JP"/>
          <w:rPrChange w:id="1239" w:author="Red Army" w:date="2012-02-08T20:12:00Z">
            <w:rPr>
              <w:del w:id="1240" w:author="Phuong Giang" w:date="2012-02-10T19:18:00Z"/>
              <w:rFonts w:ascii="Times New Roman" w:eastAsia="ＭＳ 明朝" w:hAnsi="Times New Roman"/>
              <w:noProof/>
              <w:lang w:eastAsia="ja-JP"/>
            </w:rPr>
          </w:rPrChange>
        </w:rPr>
      </w:pPr>
      <w:del w:id="1241" w:author="Phuong Giang" w:date="2012-02-10T19:18:00Z">
        <w:r w:rsidRPr="001A0C52" w:rsidDel="00820526">
          <w:rPr>
            <w:sz w:val="24"/>
            <w:rPrChange w:id="1242" w:author="Red Army" w:date="2012-02-08T20:12:00Z">
              <w:rPr>
                <w:rStyle w:val="Hyperlink"/>
                <w:rFonts w:ascii="Times New Roman" w:hAnsi="Times New Roman"/>
                <w:noProof/>
              </w:rPr>
            </w:rPrChange>
          </w:rPr>
          <w:delText>2.2.</w:delText>
        </w:r>
        <w:r w:rsidRPr="001A0C52" w:rsidDel="00820526">
          <w:rPr>
            <w:rFonts w:ascii="Times New Roman" w:eastAsia="ＭＳ 明朝" w:hAnsi="Times New Roman"/>
            <w:noProof/>
            <w:sz w:val="24"/>
            <w:lang w:eastAsia="ja-JP"/>
            <w:rPrChange w:id="1243" w:author="Red Army" w:date="2012-02-08T20:12:00Z">
              <w:rPr>
                <w:rFonts w:ascii="Times New Roman" w:eastAsia="ＭＳ 明朝" w:hAnsi="Times New Roman"/>
                <w:noProof/>
                <w:lang w:eastAsia="ja-JP"/>
              </w:rPr>
            </w:rPrChange>
          </w:rPr>
          <w:tab/>
        </w:r>
        <w:r w:rsidRPr="001A0C52" w:rsidDel="00820526">
          <w:rPr>
            <w:sz w:val="24"/>
            <w:rPrChange w:id="1244" w:author="Red Army" w:date="2012-02-08T20:12:00Z">
              <w:rPr>
                <w:rStyle w:val="Hyperlink"/>
                <w:rFonts w:ascii="Times New Roman" w:hAnsi="Times New Roman"/>
                <w:noProof/>
              </w:rPr>
            </w:rPrChange>
          </w:rPr>
          <w:delText>Teaching Method Managements Requirements</w:delText>
        </w:r>
        <w:r w:rsidRPr="001A0C52" w:rsidDel="00820526">
          <w:rPr>
            <w:rFonts w:ascii="Times New Roman" w:hAnsi="Times New Roman"/>
            <w:noProof/>
            <w:webHidden/>
            <w:sz w:val="24"/>
            <w:rPrChange w:id="1245" w:author="Red Army" w:date="2012-02-08T20:12:00Z">
              <w:rPr>
                <w:rFonts w:ascii="Times New Roman" w:hAnsi="Times New Roman"/>
                <w:noProof/>
                <w:webHidden/>
              </w:rPr>
            </w:rPrChange>
          </w:rPr>
          <w:tab/>
          <w:delText>4</w:delText>
        </w:r>
      </w:del>
    </w:p>
    <w:p w:rsidR="006E25C4" w:rsidRPr="001A0C52" w:rsidDel="00820526" w:rsidRDefault="006E25C4">
      <w:pPr>
        <w:pStyle w:val="TOC2"/>
        <w:tabs>
          <w:tab w:val="left" w:pos="660"/>
          <w:tab w:val="right" w:leader="dot" w:pos="9912"/>
        </w:tabs>
        <w:rPr>
          <w:del w:id="1246" w:author="Phuong Giang" w:date="2012-02-10T19:18:00Z"/>
          <w:rFonts w:ascii="Times New Roman" w:eastAsia="ＭＳ 明朝" w:hAnsi="Times New Roman"/>
          <w:noProof/>
          <w:sz w:val="24"/>
          <w:lang w:eastAsia="ja-JP"/>
          <w:rPrChange w:id="1247" w:author="Red Army" w:date="2012-02-08T20:12:00Z">
            <w:rPr>
              <w:del w:id="1248" w:author="Phuong Giang" w:date="2012-02-10T19:18:00Z"/>
              <w:rFonts w:ascii="Times New Roman" w:eastAsia="ＭＳ 明朝" w:hAnsi="Times New Roman"/>
              <w:noProof/>
              <w:lang w:eastAsia="ja-JP"/>
            </w:rPr>
          </w:rPrChange>
        </w:rPr>
      </w:pPr>
      <w:del w:id="1249" w:author="Phuong Giang" w:date="2012-02-10T19:18:00Z">
        <w:r w:rsidRPr="001A0C52" w:rsidDel="00820526">
          <w:rPr>
            <w:sz w:val="24"/>
            <w:rPrChange w:id="1250" w:author="Red Army" w:date="2012-02-08T20:12:00Z">
              <w:rPr>
                <w:rStyle w:val="Hyperlink"/>
                <w:rFonts w:ascii="Times New Roman" w:hAnsi="Times New Roman"/>
                <w:noProof/>
              </w:rPr>
            </w:rPrChange>
          </w:rPr>
          <w:delText>3.</w:delText>
        </w:r>
        <w:r w:rsidRPr="001A0C52" w:rsidDel="00820526">
          <w:rPr>
            <w:rFonts w:ascii="Times New Roman" w:eastAsia="ＭＳ 明朝" w:hAnsi="Times New Roman"/>
            <w:noProof/>
            <w:sz w:val="24"/>
            <w:lang w:eastAsia="ja-JP"/>
            <w:rPrChange w:id="1251" w:author="Red Army" w:date="2012-02-08T20:12:00Z">
              <w:rPr>
                <w:rFonts w:ascii="Times New Roman" w:eastAsia="ＭＳ 明朝" w:hAnsi="Times New Roman"/>
                <w:noProof/>
                <w:lang w:eastAsia="ja-JP"/>
              </w:rPr>
            </w:rPrChange>
          </w:rPr>
          <w:tab/>
        </w:r>
        <w:r w:rsidRPr="001A0C52" w:rsidDel="00820526">
          <w:rPr>
            <w:sz w:val="24"/>
            <w:rPrChange w:id="1252" w:author="Red Army" w:date="2012-02-08T20:12:00Z">
              <w:rPr>
                <w:rStyle w:val="Hyperlink"/>
                <w:rFonts w:ascii="Times New Roman" w:hAnsi="Times New Roman"/>
                <w:noProof/>
              </w:rPr>
            </w:rPrChange>
          </w:rPr>
          <w:delText>Manage Knowledge Items (KI).</w:delText>
        </w:r>
        <w:r w:rsidRPr="001A0C52" w:rsidDel="00820526">
          <w:rPr>
            <w:rFonts w:ascii="Times New Roman" w:hAnsi="Times New Roman"/>
            <w:noProof/>
            <w:webHidden/>
            <w:sz w:val="24"/>
            <w:rPrChange w:id="1253" w:author="Red Army" w:date="2012-02-08T20:12:00Z">
              <w:rPr>
                <w:rFonts w:ascii="Times New Roman" w:hAnsi="Times New Roman"/>
                <w:noProof/>
                <w:webHidden/>
              </w:rPr>
            </w:rPrChange>
          </w:rPr>
          <w:tab/>
          <w:delText>4</w:delText>
        </w:r>
      </w:del>
    </w:p>
    <w:p w:rsidR="006E25C4" w:rsidRPr="001A0C52" w:rsidDel="00820526" w:rsidRDefault="006E25C4">
      <w:pPr>
        <w:pStyle w:val="TOC3"/>
        <w:tabs>
          <w:tab w:val="left" w:pos="1100"/>
          <w:tab w:val="right" w:leader="dot" w:pos="9912"/>
        </w:tabs>
        <w:rPr>
          <w:del w:id="1254" w:author="Phuong Giang" w:date="2012-02-10T19:18:00Z"/>
          <w:rFonts w:ascii="Times New Roman" w:eastAsia="ＭＳ 明朝" w:hAnsi="Times New Roman"/>
          <w:noProof/>
          <w:sz w:val="24"/>
          <w:lang w:eastAsia="ja-JP"/>
          <w:rPrChange w:id="1255" w:author="Red Army" w:date="2012-02-08T20:12:00Z">
            <w:rPr>
              <w:del w:id="1256" w:author="Phuong Giang" w:date="2012-02-10T19:18:00Z"/>
              <w:rFonts w:ascii="Times New Roman" w:eastAsia="ＭＳ 明朝" w:hAnsi="Times New Roman"/>
              <w:noProof/>
              <w:lang w:eastAsia="ja-JP"/>
            </w:rPr>
          </w:rPrChange>
        </w:rPr>
      </w:pPr>
      <w:del w:id="1257" w:author="Phuong Giang" w:date="2012-02-10T19:18:00Z">
        <w:r w:rsidRPr="001A0C52" w:rsidDel="00820526">
          <w:rPr>
            <w:sz w:val="24"/>
            <w:rPrChange w:id="1258" w:author="Red Army" w:date="2012-02-08T20:12:00Z">
              <w:rPr>
                <w:rStyle w:val="Hyperlink"/>
                <w:rFonts w:ascii="Times New Roman" w:hAnsi="Times New Roman"/>
                <w:noProof/>
              </w:rPr>
            </w:rPrChange>
          </w:rPr>
          <w:delText>3.1.</w:delText>
        </w:r>
        <w:r w:rsidRPr="001A0C52" w:rsidDel="00820526">
          <w:rPr>
            <w:rFonts w:ascii="Times New Roman" w:eastAsia="ＭＳ 明朝" w:hAnsi="Times New Roman"/>
            <w:noProof/>
            <w:sz w:val="24"/>
            <w:lang w:eastAsia="ja-JP"/>
            <w:rPrChange w:id="1259" w:author="Red Army" w:date="2012-02-08T20:12:00Z">
              <w:rPr>
                <w:rFonts w:ascii="Times New Roman" w:eastAsia="ＭＳ 明朝" w:hAnsi="Times New Roman"/>
                <w:noProof/>
                <w:lang w:eastAsia="ja-JP"/>
              </w:rPr>
            </w:rPrChange>
          </w:rPr>
          <w:tab/>
        </w:r>
        <w:r w:rsidRPr="001A0C52" w:rsidDel="00820526">
          <w:rPr>
            <w:sz w:val="24"/>
            <w:rPrChange w:id="1260" w:author="Red Army" w:date="2012-02-08T20:12:00Z">
              <w:rPr>
                <w:rStyle w:val="Hyperlink"/>
                <w:rFonts w:ascii="Times New Roman" w:hAnsi="Times New Roman"/>
                <w:noProof/>
              </w:rPr>
            </w:rPrChange>
          </w:rPr>
          <w:delText>Knowledge Item Requirements</w:delText>
        </w:r>
        <w:r w:rsidRPr="001A0C52" w:rsidDel="00820526">
          <w:rPr>
            <w:rFonts w:ascii="Times New Roman" w:hAnsi="Times New Roman"/>
            <w:noProof/>
            <w:webHidden/>
            <w:sz w:val="24"/>
            <w:rPrChange w:id="1261" w:author="Red Army" w:date="2012-02-08T20:12:00Z">
              <w:rPr>
                <w:rFonts w:ascii="Times New Roman" w:hAnsi="Times New Roman"/>
                <w:noProof/>
                <w:webHidden/>
              </w:rPr>
            </w:rPrChange>
          </w:rPr>
          <w:tab/>
          <w:delText>4</w:delText>
        </w:r>
      </w:del>
    </w:p>
    <w:p w:rsidR="006E25C4" w:rsidRPr="001A0C52" w:rsidDel="00820526" w:rsidRDefault="006E25C4">
      <w:pPr>
        <w:pStyle w:val="TOC3"/>
        <w:tabs>
          <w:tab w:val="left" w:pos="1100"/>
          <w:tab w:val="right" w:leader="dot" w:pos="9912"/>
        </w:tabs>
        <w:rPr>
          <w:del w:id="1262" w:author="Phuong Giang" w:date="2012-02-10T19:18:00Z"/>
          <w:rFonts w:ascii="Times New Roman" w:eastAsia="ＭＳ 明朝" w:hAnsi="Times New Roman"/>
          <w:noProof/>
          <w:sz w:val="24"/>
          <w:lang w:eastAsia="ja-JP"/>
          <w:rPrChange w:id="1263" w:author="Red Army" w:date="2012-02-08T20:12:00Z">
            <w:rPr>
              <w:del w:id="1264" w:author="Phuong Giang" w:date="2012-02-10T19:18:00Z"/>
              <w:rFonts w:ascii="Times New Roman" w:eastAsia="ＭＳ 明朝" w:hAnsi="Times New Roman"/>
              <w:noProof/>
              <w:lang w:eastAsia="ja-JP"/>
            </w:rPr>
          </w:rPrChange>
        </w:rPr>
      </w:pPr>
      <w:del w:id="1265" w:author="Phuong Giang" w:date="2012-02-10T19:18:00Z">
        <w:r w:rsidRPr="001A0C52" w:rsidDel="00820526">
          <w:rPr>
            <w:sz w:val="24"/>
            <w:rPrChange w:id="1266" w:author="Red Army" w:date="2012-02-08T20:12:00Z">
              <w:rPr>
                <w:rStyle w:val="Hyperlink"/>
                <w:rFonts w:ascii="Times New Roman" w:hAnsi="Times New Roman"/>
                <w:noProof/>
              </w:rPr>
            </w:rPrChange>
          </w:rPr>
          <w:delText>3.2.</w:delText>
        </w:r>
        <w:r w:rsidRPr="001A0C52" w:rsidDel="00820526">
          <w:rPr>
            <w:rFonts w:ascii="Times New Roman" w:eastAsia="ＭＳ 明朝" w:hAnsi="Times New Roman"/>
            <w:noProof/>
            <w:sz w:val="24"/>
            <w:lang w:eastAsia="ja-JP"/>
            <w:rPrChange w:id="1267" w:author="Red Army" w:date="2012-02-08T20:12:00Z">
              <w:rPr>
                <w:rFonts w:ascii="Times New Roman" w:eastAsia="ＭＳ 明朝" w:hAnsi="Times New Roman"/>
                <w:noProof/>
                <w:lang w:eastAsia="ja-JP"/>
              </w:rPr>
            </w:rPrChange>
          </w:rPr>
          <w:tab/>
        </w:r>
        <w:r w:rsidRPr="001A0C52" w:rsidDel="00820526">
          <w:rPr>
            <w:sz w:val="24"/>
            <w:rPrChange w:id="1268" w:author="Red Army" w:date="2012-02-08T20:12:00Z">
              <w:rPr>
                <w:rStyle w:val="Hyperlink"/>
                <w:rFonts w:ascii="Times New Roman" w:hAnsi="Times New Roman"/>
                <w:noProof/>
              </w:rPr>
            </w:rPrChange>
          </w:rPr>
          <w:delText>Knowledge Item Management Requirements</w:delText>
        </w:r>
        <w:r w:rsidRPr="001A0C52" w:rsidDel="00820526">
          <w:rPr>
            <w:rFonts w:ascii="Times New Roman" w:hAnsi="Times New Roman"/>
            <w:noProof/>
            <w:webHidden/>
            <w:sz w:val="24"/>
            <w:rPrChange w:id="1269" w:author="Red Army" w:date="2012-02-08T20:12:00Z">
              <w:rPr>
                <w:rFonts w:ascii="Times New Roman" w:hAnsi="Times New Roman"/>
                <w:noProof/>
                <w:webHidden/>
              </w:rPr>
            </w:rPrChange>
          </w:rPr>
          <w:tab/>
          <w:delText>4</w:delText>
        </w:r>
      </w:del>
    </w:p>
    <w:p w:rsidR="006E25C4" w:rsidRPr="001A0C52" w:rsidDel="00820526" w:rsidRDefault="006E25C4">
      <w:pPr>
        <w:pStyle w:val="TOC1"/>
        <w:tabs>
          <w:tab w:val="left" w:pos="440"/>
          <w:tab w:val="right" w:leader="dot" w:pos="9912"/>
        </w:tabs>
        <w:rPr>
          <w:del w:id="1270" w:author="Phuong Giang" w:date="2012-02-10T19:18:00Z"/>
          <w:rFonts w:ascii="Times New Roman" w:eastAsia="ＭＳ 明朝" w:hAnsi="Times New Roman"/>
          <w:noProof/>
          <w:sz w:val="24"/>
          <w:lang w:eastAsia="ja-JP"/>
          <w:rPrChange w:id="1271" w:author="Red Army" w:date="2012-02-08T20:12:00Z">
            <w:rPr>
              <w:del w:id="1272" w:author="Phuong Giang" w:date="2012-02-10T19:18:00Z"/>
              <w:rFonts w:ascii="Times New Roman" w:eastAsia="ＭＳ 明朝" w:hAnsi="Times New Roman"/>
              <w:noProof/>
              <w:lang w:eastAsia="ja-JP"/>
            </w:rPr>
          </w:rPrChange>
        </w:rPr>
      </w:pPr>
      <w:del w:id="1273" w:author="Phuong Giang" w:date="2012-02-10T19:18:00Z">
        <w:r w:rsidRPr="001A0C52" w:rsidDel="00820526">
          <w:rPr>
            <w:sz w:val="24"/>
            <w:rPrChange w:id="1274" w:author="Red Army" w:date="2012-02-08T20:12:00Z">
              <w:rPr>
                <w:rStyle w:val="Hyperlink"/>
                <w:rFonts w:ascii="Times New Roman" w:hAnsi="Times New Roman"/>
                <w:noProof/>
              </w:rPr>
            </w:rPrChange>
          </w:rPr>
          <w:delText>II.</w:delText>
        </w:r>
        <w:r w:rsidRPr="001A0C52" w:rsidDel="00820526">
          <w:rPr>
            <w:rFonts w:ascii="Times New Roman" w:eastAsia="ＭＳ 明朝" w:hAnsi="Times New Roman"/>
            <w:noProof/>
            <w:sz w:val="24"/>
            <w:lang w:eastAsia="ja-JP"/>
            <w:rPrChange w:id="1275" w:author="Red Army" w:date="2012-02-08T20:12:00Z">
              <w:rPr>
                <w:rFonts w:ascii="Times New Roman" w:eastAsia="ＭＳ 明朝" w:hAnsi="Times New Roman"/>
                <w:noProof/>
                <w:lang w:eastAsia="ja-JP"/>
              </w:rPr>
            </w:rPrChange>
          </w:rPr>
          <w:tab/>
        </w:r>
        <w:r w:rsidRPr="001A0C52" w:rsidDel="00820526">
          <w:rPr>
            <w:sz w:val="24"/>
            <w:rPrChange w:id="1276" w:author="Red Army" w:date="2012-02-08T20:12:00Z">
              <w:rPr>
                <w:rStyle w:val="Hyperlink"/>
                <w:rFonts w:ascii="Times New Roman" w:hAnsi="Times New Roman"/>
                <w:noProof/>
              </w:rPr>
            </w:rPrChange>
          </w:rPr>
          <w:delText>System Requirement Specification (Specific Requirements)</w:delText>
        </w:r>
        <w:r w:rsidRPr="001A0C52" w:rsidDel="00820526">
          <w:rPr>
            <w:rFonts w:ascii="Times New Roman" w:hAnsi="Times New Roman"/>
            <w:noProof/>
            <w:webHidden/>
            <w:sz w:val="24"/>
            <w:rPrChange w:id="1277" w:author="Red Army" w:date="2012-02-08T20:12:00Z">
              <w:rPr>
                <w:rFonts w:ascii="Times New Roman" w:hAnsi="Times New Roman"/>
                <w:noProof/>
                <w:webHidden/>
              </w:rPr>
            </w:rPrChange>
          </w:rPr>
          <w:tab/>
          <w:delText>5</w:delText>
        </w:r>
      </w:del>
    </w:p>
    <w:p w:rsidR="006E25C4" w:rsidRPr="001A0C52" w:rsidDel="00820526" w:rsidRDefault="006E25C4">
      <w:pPr>
        <w:pStyle w:val="TOC2"/>
        <w:tabs>
          <w:tab w:val="left" w:pos="660"/>
          <w:tab w:val="right" w:leader="dot" w:pos="9912"/>
        </w:tabs>
        <w:rPr>
          <w:del w:id="1278" w:author="Phuong Giang" w:date="2012-02-10T19:18:00Z"/>
          <w:rFonts w:ascii="Times New Roman" w:eastAsia="ＭＳ 明朝" w:hAnsi="Times New Roman"/>
          <w:noProof/>
          <w:sz w:val="24"/>
          <w:lang w:eastAsia="ja-JP"/>
          <w:rPrChange w:id="1279" w:author="Red Army" w:date="2012-02-08T20:12:00Z">
            <w:rPr>
              <w:del w:id="1280" w:author="Phuong Giang" w:date="2012-02-10T19:18:00Z"/>
              <w:rFonts w:ascii="Times New Roman" w:eastAsia="ＭＳ 明朝" w:hAnsi="Times New Roman"/>
              <w:noProof/>
              <w:lang w:eastAsia="ja-JP"/>
            </w:rPr>
          </w:rPrChange>
        </w:rPr>
      </w:pPr>
      <w:del w:id="1281" w:author="Phuong Giang" w:date="2012-02-10T19:18:00Z">
        <w:r w:rsidRPr="001A0C52" w:rsidDel="00820526">
          <w:rPr>
            <w:sz w:val="24"/>
            <w:rPrChange w:id="1282" w:author="Red Army" w:date="2012-02-08T20:12:00Z">
              <w:rPr>
                <w:rStyle w:val="Hyperlink"/>
                <w:rFonts w:ascii="Times New Roman" w:hAnsi="Times New Roman"/>
                <w:noProof/>
              </w:rPr>
            </w:rPrChange>
          </w:rPr>
          <w:delText>1.</w:delText>
        </w:r>
        <w:r w:rsidRPr="001A0C52" w:rsidDel="00820526">
          <w:rPr>
            <w:rFonts w:ascii="Times New Roman" w:eastAsia="ＭＳ 明朝" w:hAnsi="Times New Roman"/>
            <w:noProof/>
            <w:sz w:val="24"/>
            <w:lang w:eastAsia="ja-JP"/>
            <w:rPrChange w:id="1283" w:author="Red Army" w:date="2012-02-08T20:12:00Z">
              <w:rPr>
                <w:rFonts w:ascii="Times New Roman" w:eastAsia="ＭＳ 明朝" w:hAnsi="Times New Roman"/>
                <w:noProof/>
                <w:lang w:eastAsia="ja-JP"/>
              </w:rPr>
            </w:rPrChange>
          </w:rPr>
          <w:tab/>
        </w:r>
        <w:r w:rsidRPr="001A0C52" w:rsidDel="00820526">
          <w:rPr>
            <w:sz w:val="24"/>
            <w:rPrChange w:id="1284" w:author="Red Army" w:date="2012-02-08T20:12:00Z">
              <w:rPr>
                <w:rStyle w:val="Hyperlink"/>
                <w:rFonts w:ascii="Times New Roman" w:hAnsi="Times New Roman"/>
                <w:noProof/>
              </w:rPr>
            </w:rPrChange>
          </w:rPr>
          <w:delText>External Interface Requirements</w:delText>
        </w:r>
        <w:r w:rsidRPr="001A0C52" w:rsidDel="00820526">
          <w:rPr>
            <w:rFonts w:ascii="Times New Roman" w:hAnsi="Times New Roman"/>
            <w:noProof/>
            <w:webHidden/>
            <w:sz w:val="24"/>
            <w:rPrChange w:id="1285" w:author="Red Army" w:date="2012-02-08T20:12:00Z">
              <w:rPr>
                <w:rFonts w:ascii="Times New Roman" w:hAnsi="Times New Roman"/>
                <w:noProof/>
                <w:webHidden/>
              </w:rPr>
            </w:rPrChange>
          </w:rPr>
          <w:tab/>
          <w:delText>5</w:delText>
        </w:r>
      </w:del>
    </w:p>
    <w:p w:rsidR="006E25C4" w:rsidRPr="001A0C52" w:rsidDel="00820526" w:rsidRDefault="006E25C4">
      <w:pPr>
        <w:pStyle w:val="TOC3"/>
        <w:tabs>
          <w:tab w:val="left" w:pos="1100"/>
          <w:tab w:val="right" w:leader="dot" w:pos="9912"/>
        </w:tabs>
        <w:rPr>
          <w:del w:id="1286" w:author="Phuong Giang" w:date="2012-02-10T19:18:00Z"/>
          <w:rFonts w:ascii="Times New Roman" w:eastAsia="ＭＳ 明朝" w:hAnsi="Times New Roman"/>
          <w:noProof/>
          <w:sz w:val="24"/>
          <w:lang w:eastAsia="ja-JP"/>
          <w:rPrChange w:id="1287" w:author="Red Army" w:date="2012-02-08T20:12:00Z">
            <w:rPr>
              <w:del w:id="1288" w:author="Phuong Giang" w:date="2012-02-10T19:18:00Z"/>
              <w:rFonts w:ascii="Times New Roman" w:eastAsia="ＭＳ 明朝" w:hAnsi="Times New Roman"/>
              <w:noProof/>
              <w:lang w:eastAsia="ja-JP"/>
            </w:rPr>
          </w:rPrChange>
        </w:rPr>
      </w:pPr>
      <w:del w:id="1289" w:author="Phuong Giang" w:date="2012-02-10T19:18:00Z">
        <w:r w:rsidRPr="001A0C52" w:rsidDel="00820526">
          <w:rPr>
            <w:sz w:val="24"/>
            <w:rPrChange w:id="1290" w:author="Red Army" w:date="2012-02-08T20:12:00Z">
              <w:rPr>
                <w:rStyle w:val="Hyperlink"/>
                <w:rFonts w:ascii="Times New Roman" w:hAnsi="Times New Roman"/>
                <w:noProof/>
              </w:rPr>
            </w:rPrChange>
          </w:rPr>
          <w:delText>1.1</w:delText>
        </w:r>
        <w:r w:rsidRPr="001A0C52" w:rsidDel="00820526">
          <w:rPr>
            <w:rFonts w:ascii="Times New Roman" w:eastAsia="ＭＳ 明朝" w:hAnsi="Times New Roman"/>
            <w:noProof/>
            <w:sz w:val="24"/>
            <w:lang w:eastAsia="ja-JP"/>
            <w:rPrChange w:id="1291" w:author="Red Army" w:date="2012-02-08T20:12:00Z">
              <w:rPr>
                <w:rFonts w:ascii="Times New Roman" w:eastAsia="ＭＳ 明朝" w:hAnsi="Times New Roman"/>
                <w:noProof/>
                <w:lang w:eastAsia="ja-JP"/>
              </w:rPr>
            </w:rPrChange>
          </w:rPr>
          <w:tab/>
        </w:r>
        <w:r w:rsidRPr="001A0C52" w:rsidDel="00820526">
          <w:rPr>
            <w:sz w:val="24"/>
            <w:rPrChange w:id="1292" w:author="Red Army" w:date="2012-02-08T20:12:00Z">
              <w:rPr>
                <w:rStyle w:val="Hyperlink"/>
                <w:rFonts w:ascii="Times New Roman" w:hAnsi="Times New Roman"/>
                <w:noProof/>
              </w:rPr>
            </w:rPrChange>
          </w:rPr>
          <w:delText>User Interfaces</w:delText>
        </w:r>
        <w:r w:rsidRPr="001A0C52" w:rsidDel="00820526">
          <w:rPr>
            <w:rFonts w:ascii="Times New Roman" w:hAnsi="Times New Roman"/>
            <w:noProof/>
            <w:webHidden/>
            <w:sz w:val="24"/>
            <w:rPrChange w:id="1293" w:author="Red Army" w:date="2012-02-08T20:12:00Z">
              <w:rPr>
                <w:rFonts w:ascii="Times New Roman" w:hAnsi="Times New Roman"/>
                <w:noProof/>
                <w:webHidden/>
              </w:rPr>
            </w:rPrChange>
          </w:rPr>
          <w:tab/>
          <w:delText>5</w:delText>
        </w:r>
      </w:del>
    </w:p>
    <w:p w:rsidR="006E25C4" w:rsidRPr="001A0C52" w:rsidDel="00820526" w:rsidRDefault="006E25C4">
      <w:pPr>
        <w:pStyle w:val="TOC3"/>
        <w:tabs>
          <w:tab w:val="left" w:pos="1100"/>
          <w:tab w:val="right" w:leader="dot" w:pos="9912"/>
        </w:tabs>
        <w:rPr>
          <w:del w:id="1294" w:author="Phuong Giang" w:date="2012-02-10T19:18:00Z"/>
          <w:rFonts w:ascii="Times New Roman" w:eastAsia="ＭＳ 明朝" w:hAnsi="Times New Roman"/>
          <w:noProof/>
          <w:sz w:val="24"/>
          <w:lang w:eastAsia="ja-JP"/>
          <w:rPrChange w:id="1295" w:author="Red Army" w:date="2012-02-08T20:12:00Z">
            <w:rPr>
              <w:del w:id="1296" w:author="Phuong Giang" w:date="2012-02-10T19:18:00Z"/>
              <w:rFonts w:ascii="Times New Roman" w:eastAsia="ＭＳ 明朝" w:hAnsi="Times New Roman"/>
              <w:noProof/>
              <w:lang w:eastAsia="ja-JP"/>
            </w:rPr>
          </w:rPrChange>
        </w:rPr>
      </w:pPr>
      <w:del w:id="1297" w:author="Phuong Giang" w:date="2012-02-10T19:18:00Z">
        <w:r w:rsidRPr="001A0C52" w:rsidDel="00820526">
          <w:rPr>
            <w:sz w:val="24"/>
            <w:rPrChange w:id="1298" w:author="Red Army" w:date="2012-02-08T20:12:00Z">
              <w:rPr>
                <w:rStyle w:val="Hyperlink"/>
                <w:rFonts w:ascii="Times New Roman" w:hAnsi="Times New Roman"/>
                <w:noProof/>
              </w:rPr>
            </w:rPrChange>
          </w:rPr>
          <w:delText>1.2</w:delText>
        </w:r>
        <w:r w:rsidRPr="001A0C52" w:rsidDel="00820526">
          <w:rPr>
            <w:rFonts w:ascii="Times New Roman" w:eastAsia="ＭＳ 明朝" w:hAnsi="Times New Roman"/>
            <w:noProof/>
            <w:sz w:val="24"/>
            <w:lang w:eastAsia="ja-JP"/>
            <w:rPrChange w:id="1299" w:author="Red Army" w:date="2012-02-08T20:12:00Z">
              <w:rPr>
                <w:rFonts w:ascii="Times New Roman" w:eastAsia="ＭＳ 明朝" w:hAnsi="Times New Roman"/>
                <w:noProof/>
                <w:lang w:eastAsia="ja-JP"/>
              </w:rPr>
            </w:rPrChange>
          </w:rPr>
          <w:tab/>
        </w:r>
        <w:r w:rsidRPr="001A0C52" w:rsidDel="00820526">
          <w:rPr>
            <w:sz w:val="24"/>
            <w:rPrChange w:id="1300" w:author="Red Army" w:date="2012-02-08T20:12:00Z">
              <w:rPr>
                <w:rStyle w:val="Hyperlink"/>
                <w:rFonts w:ascii="Times New Roman" w:hAnsi="Times New Roman"/>
                <w:noProof/>
              </w:rPr>
            </w:rPrChange>
          </w:rPr>
          <w:delText>Hardware Interfaces</w:delText>
        </w:r>
        <w:r w:rsidRPr="001A0C52" w:rsidDel="00820526">
          <w:rPr>
            <w:rFonts w:ascii="Times New Roman" w:hAnsi="Times New Roman"/>
            <w:noProof/>
            <w:webHidden/>
            <w:sz w:val="24"/>
            <w:rPrChange w:id="1301" w:author="Red Army" w:date="2012-02-08T20:12:00Z">
              <w:rPr>
                <w:rFonts w:ascii="Times New Roman" w:hAnsi="Times New Roman"/>
                <w:noProof/>
                <w:webHidden/>
              </w:rPr>
            </w:rPrChange>
          </w:rPr>
          <w:tab/>
          <w:delText>5</w:delText>
        </w:r>
      </w:del>
    </w:p>
    <w:p w:rsidR="006E25C4" w:rsidRPr="001A0C52" w:rsidDel="00820526" w:rsidRDefault="006E25C4">
      <w:pPr>
        <w:pStyle w:val="TOC3"/>
        <w:tabs>
          <w:tab w:val="left" w:pos="1100"/>
          <w:tab w:val="right" w:leader="dot" w:pos="9912"/>
        </w:tabs>
        <w:rPr>
          <w:del w:id="1302" w:author="Phuong Giang" w:date="2012-02-10T19:18:00Z"/>
          <w:rFonts w:ascii="Times New Roman" w:eastAsia="ＭＳ 明朝" w:hAnsi="Times New Roman"/>
          <w:noProof/>
          <w:sz w:val="24"/>
          <w:lang w:eastAsia="ja-JP"/>
          <w:rPrChange w:id="1303" w:author="Red Army" w:date="2012-02-08T20:12:00Z">
            <w:rPr>
              <w:del w:id="1304" w:author="Phuong Giang" w:date="2012-02-10T19:18:00Z"/>
              <w:rFonts w:ascii="Times New Roman" w:eastAsia="ＭＳ 明朝" w:hAnsi="Times New Roman"/>
              <w:noProof/>
              <w:lang w:eastAsia="ja-JP"/>
            </w:rPr>
          </w:rPrChange>
        </w:rPr>
      </w:pPr>
      <w:del w:id="1305" w:author="Phuong Giang" w:date="2012-02-10T19:18:00Z">
        <w:r w:rsidRPr="001A0C52" w:rsidDel="00820526">
          <w:rPr>
            <w:sz w:val="24"/>
            <w:rPrChange w:id="1306" w:author="Red Army" w:date="2012-02-08T20:12:00Z">
              <w:rPr>
                <w:rStyle w:val="Hyperlink"/>
                <w:rFonts w:ascii="Times New Roman" w:hAnsi="Times New Roman"/>
                <w:noProof/>
              </w:rPr>
            </w:rPrChange>
          </w:rPr>
          <w:delText>1.3</w:delText>
        </w:r>
        <w:r w:rsidRPr="001A0C52" w:rsidDel="00820526">
          <w:rPr>
            <w:rFonts w:ascii="Times New Roman" w:eastAsia="ＭＳ 明朝" w:hAnsi="Times New Roman"/>
            <w:noProof/>
            <w:sz w:val="24"/>
            <w:lang w:eastAsia="ja-JP"/>
            <w:rPrChange w:id="1307" w:author="Red Army" w:date="2012-02-08T20:12:00Z">
              <w:rPr>
                <w:rFonts w:ascii="Times New Roman" w:eastAsia="ＭＳ 明朝" w:hAnsi="Times New Roman"/>
                <w:noProof/>
                <w:lang w:eastAsia="ja-JP"/>
              </w:rPr>
            </w:rPrChange>
          </w:rPr>
          <w:tab/>
        </w:r>
        <w:r w:rsidRPr="001A0C52" w:rsidDel="00820526">
          <w:rPr>
            <w:sz w:val="24"/>
            <w:rPrChange w:id="1308" w:author="Red Army" w:date="2012-02-08T20:12:00Z">
              <w:rPr>
                <w:rStyle w:val="Hyperlink"/>
                <w:rFonts w:ascii="Times New Roman" w:hAnsi="Times New Roman"/>
                <w:noProof/>
              </w:rPr>
            </w:rPrChange>
          </w:rPr>
          <w:delText>Software Interfaces</w:delText>
        </w:r>
        <w:r w:rsidRPr="001A0C52" w:rsidDel="00820526">
          <w:rPr>
            <w:rFonts w:ascii="Times New Roman" w:hAnsi="Times New Roman"/>
            <w:noProof/>
            <w:webHidden/>
            <w:sz w:val="24"/>
            <w:rPrChange w:id="1309" w:author="Red Army" w:date="2012-02-08T20:12:00Z">
              <w:rPr>
                <w:rFonts w:ascii="Times New Roman" w:hAnsi="Times New Roman"/>
                <w:noProof/>
                <w:webHidden/>
              </w:rPr>
            </w:rPrChange>
          </w:rPr>
          <w:tab/>
          <w:delText>5</w:delText>
        </w:r>
      </w:del>
    </w:p>
    <w:p w:rsidR="006E25C4" w:rsidRPr="001A0C52" w:rsidDel="00820526" w:rsidRDefault="006E25C4">
      <w:pPr>
        <w:pStyle w:val="TOC3"/>
        <w:tabs>
          <w:tab w:val="left" w:pos="1100"/>
          <w:tab w:val="right" w:leader="dot" w:pos="9912"/>
        </w:tabs>
        <w:rPr>
          <w:del w:id="1310" w:author="Phuong Giang" w:date="2012-02-10T19:18:00Z"/>
          <w:rFonts w:ascii="Times New Roman" w:eastAsia="ＭＳ 明朝" w:hAnsi="Times New Roman"/>
          <w:noProof/>
          <w:sz w:val="24"/>
          <w:lang w:eastAsia="ja-JP"/>
          <w:rPrChange w:id="1311" w:author="Red Army" w:date="2012-02-08T20:12:00Z">
            <w:rPr>
              <w:del w:id="1312" w:author="Phuong Giang" w:date="2012-02-10T19:18:00Z"/>
              <w:rFonts w:ascii="Times New Roman" w:eastAsia="ＭＳ 明朝" w:hAnsi="Times New Roman"/>
              <w:noProof/>
              <w:lang w:eastAsia="ja-JP"/>
            </w:rPr>
          </w:rPrChange>
        </w:rPr>
      </w:pPr>
      <w:del w:id="1313" w:author="Phuong Giang" w:date="2012-02-10T19:18:00Z">
        <w:r w:rsidRPr="001A0C52" w:rsidDel="00820526">
          <w:rPr>
            <w:sz w:val="24"/>
            <w:rPrChange w:id="1314" w:author="Red Army" w:date="2012-02-08T20:12:00Z">
              <w:rPr>
                <w:rStyle w:val="Hyperlink"/>
                <w:rFonts w:ascii="Times New Roman" w:hAnsi="Times New Roman"/>
                <w:noProof/>
              </w:rPr>
            </w:rPrChange>
          </w:rPr>
          <w:delText>1.4</w:delText>
        </w:r>
        <w:r w:rsidRPr="001A0C52" w:rsidDel="00820526">
          <w:rPr>
            <w:rFonts w:ascii="Times New Roman" w:eastAsia="ＭＳ 明朝" w:hAnsi="Times New Roman"/>
            <w:noProof/>
            <w:sz w:val="24"/>
            <w:lang w:eastAsia="ja-JP"/>
            <w:rPrChange w:id="1315" w:author="Red Army" w:date="2012-02-08T20:12:00Z">
              <w:rPr>
                <w:rFonts w:ascii="Times New Roman" w:eastAsia="ＭＳ 明朝" w:hAnsi="Times New Roman"/>
                <w:noProof/>
                <w:lang w:eastAsia="ja-JP"/>
              </w:rPr>
            </w:rPrChange>
          </w:rPr>
          <w:tab/>
        </w:r>
        <w:r w:rsidRPr="001A0C52" w:rsidDel="00820526">
          <w:rPr>
            <w:sz w:val="24"/>
            <w:rPrChange w:id="1316" w:author="Red Army" w:date="2012-02-08T20:12:00Z">
              <w:rPr>
                <w:rStyle w:val="Hyperlink"/>
                <w:rFonts w:ascii="Times New Roman" w:hAnsi="Times New Roman"/>
                <w:noProof/>
              </w:rPr>
            </w:rPrChange>
          </w:rPr>
          <w:delText>Communications Protocol</w:delText>
        </w:r>
        <w:r w:rsidRPr="001A0C52" w:rsidDel="00820526">
          <w:rPr>
            <w:rFonts w:ascii="Times New Roman" w:hAnsi="Times New Roman"/>
            <w:noProof/>
            <w:webHidden/>
            <w:sz w:val="24"/>
            <w:rPrChange w:id="1317" w:author="Red Army" w:date="2012-02-08T20:12:00Z">
              <w:rPr>
                <w:rFonts w:ascii="Times New Roman" w:hAnsi="Times New Roman"/>
                <w:noProof/>
                <w:webHidden/>
              </w:rPr>
            </w:rPrChange>
          </w:rPr>
          <w:tab/>
          <w:delText>5</w:delText>
        </w:r>
      </w:del>
    </w:p>
    <w:p w:rsidR="006E25C4" w:rsidRPr="001A0C52" w:rsidDel="00820526" w:rsidRDefault="006E25C4">
      <w:pPr>
        <w:pStyle w:val="TOC2"/>
        <w:tabs>
          <w:tab w:val="left" w:pos="660"/>
          <w:tab w:val="right" w:leader="dot" w:pos="9912"/>
        </w:tabs>
        <w:rPr>
          <w:del w:id="1318" w:author="Phuong Giang" w:date="2012-02-10T19:18:00Z"/>
          <w:rFonts w:ascii="Times New Roman" w:eastAsia="ＭＳ 明朝" w:hAnsi="Times New Roman"/>
          <w:noProof/>
          <w:sz w:val="24"/>
          <w:lang w:eastAsia="ja-JP"/>
          <w:rPrChange w:id="1319" w:author="Red Army" w:date="2012-02-08T20:12:00Z">
            <w:rPr>
              <w:del w:id="1320" w:author="Phuong Giang" w:date="2012-02-10T19:18:00Z"/>
              <w:rFonts w:ascii="Times New Roman" w:eastAsia="ＭＳ 明朝" w:hAnsi="Times New Roman"/>
              <w:noProof/>
              <w:lang w:eastAsia="ja-JP"/>
            </w:rPr>
          </w:rPrChange>
        </w:rPr>
      </w:pPr>
      <w:del w:id="1321" w:author="Phuong Giang" w:date="2012-02-10T19:18:00Z">
        <w:r w:rsidRPr="001A0C52" w:rsidDel="00820526">
          <w:rPr>
            <w:sz w:val="24"/>
            <w:rPrChange w:id="1322" w:author="Red Army" w:date="2012-02-08T20:12:00Z">
              <w:rPr>
                <w:rStyle w:val="Hyperlink"/>
                <w:rFonts w:ascii="Times New Roman" w:hAnsi="Times New Roman"/>
                <w:noProof/>
              </w:rPr>
            </w:rPrChange>
          </w:rPr>
          <w:delText>2.</w:delText>
        </w:r>
        <w:r w:rsidRPr="001A0C52" w:rsidDel="00820526">
          <w:rPr>
            <w:rFonts w:ascii="Times New Roman" w:eastAsia="ＭＳ 明朝" w:hAnsi="Times New Roman"/>
            <w:noProof/>
            <w:sz w:val="24"/>
            <w:lang w:eastAsia="ja-JP"/>
            <w:rPrChange w:id="1323" w:author="Red Army" w:date="2012-02-08T20:12:00Z">
              <w:rPr>
                <w:rFonts w:ascii="Times New Roman" w:eastAsia="ＭＳ 明朝" w:hAnsi="Times New Roman"/>
                <w:noProof/>
                <w:lang w:eastAsia="ja-JP"/>
              </w:rPr>
            </w:rPrChange>
          </w:rPr>
          <w:tab/>
        </w:r>
        <w:r w:rsidRPr="001A0C52" w:rsidDel="00820526">
          <w:rPr>
            <w:sz w:val="24"/>
            <w:rPrChange w:id="1324" w:author="Red Army" w:date="2012-02-08T20:12:00Z">
              <w:rPr>
                <w:rStyle w:val="Hyperlink"/>
                <w:rFonts w:ascii="Times New Roman" w:hAnsi="Times New Roman"/>
                <w:noProof/>
              </w:rPr>
            </w:rPrChange>
          </w:rPr>
          <w:delText>System Features</w:delText>
        </w:r>
        <w:r w:rsidRPr="001A0C52" w:rsidDel="00820526">
          <w:rPr>
            <w:rFonts w:ascii="Times New Roman" w:hAnsi="Times New Roman"/>
            <w:noProof/>
            <w:webHidden/>
            <w:sz w:val="24"/>
            <w:rPrChange w:id="1325" w:author="Red Army" w:date="2012-02-08T20:12:00Z">
              <w:rPr>
                <w:rFonts w:ascii="Times New Roman" w:hAnsi="Times New Roman"/>
                <w:noProof/>
                <w:webHidden/>
              </w:rPr>
            </w:rPrChange>
          </w:rPr>
          <w:tab/>
          <w:delText>5</w:delText>
        </w:r>
      </w:del>
    </w:p>
    <w:p w:rsidR="006E25C4" w:rsidRPr="001A0C52" w:rsidDel="00820526" w:rsidRDefault="006E25C4">
      <w:pPr>
        <w:pStyle w:val="TOC3"/>
        <w:tabs>
          <w:tab w:val="left" w:pos="1100"/>
          <w:tab w:val="right" w:leader="dot" w:pos="9912"/>
        </w:tabs>
        <w:rPr>
          <w:del w:id="1326" w:author="Phuong Giang" w:date="2012-02-10T19:18:00Z"/>
          <w:rFonts w:ascii="Times New Roman" w:eastAsia="ＭＳ 明朝" w:hAnsi="Times New Roman"/>
          <w:noProof/>
          <w:sz w:val="24"/>
          <w:lang w:eastAsia="ja-JP"/>
          <w:rPrChange w:id="1327" w:author="Red Army" w:date="2012-02-08T20:12:00Z">
            <w:rPr>
              <w:del w:id="1328" w:author="Phuong Giang" w:date="2012-02-10T19:18:00Z"/>
              <w:rFonts w:ascii="Times New Roman" w:eastAsia="ＭＳ 明朝" w:hAnsi="Times New Roman"/>
              <w:noProof/>
              <w:lang w:eastAsia="ja-JP"/>
            </w:rPr>
          </w:rPrChange>
        </w:rPr>
      </w:pPr>
      <w:del w:id="1329" w:author="Phuong Giang" w:date="2012-02-10T19:18:00Z">
        <w:r w:rsidRPr="001A0C52" w:rsidDel="00820526">
          <w:rPr>
            <w:sz w:val="24"/>
            <w:rPrChange w:id="1330" w:author="Red Army" w:date="2012-02-08T20:12:00Z">
              <w:rPr>
                <w:rStyle w:val="Hyperlink"/>
                <w:rFonts w:ascii="Times New Roman" w:hAnsi="Times New Roman"/>
                <w:noProof/>
              </w:rPr>
            </w:rPrChange>
          </w:rPr>
          <w:delText>2.1</w:delText>
        </w:r>
        <w:r w:rsidRPr="001A0C52" w:rsidDel="00820526">
          <w:rPr>
            <w:rFonts w:ascii="Times New Roman" w:eastAsia="ＭＳ 明朝" w:hAnsi="Times New Roman"/>
            <w:noProof/>
            <w:sz w:val="24"/>
            <w:lang w:eastAsia="ja-JP"/>
            <w:rPrChange w:id="1331" w:author="Red Army" w:date="2012-02-08T20:12:00Z">
              <w:rPr>
                <w:rFonts w:ascii="Times New Roman" w:eastAsia="ＭＳ 明朝" w:hAnsi="Times New Roman"/>
                <w:noProof/>
                <w:lang w:eastAsia="ja-JP"/>
              </w:rPr>
            </w:rPrChange>
          </w:rPr>
          <w:tab/>
        </w:r>
        <w:r w:rsidRPr="001A0C52" w:rsidDel="00820526">
          <w:rPr>
            <w:sz w:val="24"/>
            <w:rPrChange w:id="1332" w:author="Red Army" w:date="2012-02-08T20:12:00Z">
              <w:rPr>
                <w:rStyle w:val="Hyperlink"/>
                <w:rFonts w:ascii="Times New Roman" w:hAnsi="Times New Roman"/>
                <w:noProof/>
              </w:rPr>
            </w:rPrChange>
          </w:rPr>
          <w:delText>Interact with Teaching Plan</w:delText>
        </w:r>
        <w:r w:rsidRPr="001A0C52" w:rsidDel="00820526">
          <w:rPr>
            <w:rFonts w:ascii="Times New Roman" w:hAnsi="Times New Roman"/>
            <w:noProof/>
            <w:webHidden/>
            <w:sz w:val="24"/>
            <w:rPrChange w:id="1333" w:author="Red Army" w:date="2012-02-08T20:12:00Z">
              <w:rPr>
                <w:rFonts w:ascii="Times New Roman" w:hAnsi="Times New Roman"/>
                <w:noProof/>
                <w:webHidden/>
              </w:rPr>
            </w:rPrChange>
          </w:rPr>
          <w:tab/>
          <w:delText>6</w:delText>
        </w:r>
      </w:del>
    </w:p>
    <w:p w:rsidR="006E25C4" w:rsidRPr="001A0C52" w:rsidDel="00820526" w:rsidRDefault="006E25C4">
      <w:pPr>
        <w:pStyle w:val="TOC3"/>
        <w:tabs>
          <w:tab w:val="left" w:pos="1100"/>
          <w:tab w:val="right" w:leader="dot" w:pos="9912"/>
        </w:tabs>
        <w:rPr>
          <w:del w:id="1334" w:author="Phuong Giang" w:date="2012-02-10T19:18:00Z"/>
          <w:rFonts w:ascii="Times New Roman" w:eastAsia="ＭＳ 明朝" w:hAnsi="Times New Roman"/>
          <w:noProof/>
          <w:sz w:val="24"/>
          <w:lang w:eastAsia="ja-JP"/>
          <w:rPrChange w:id="1335" w:author="Red Army" w:date="2012-02-08T20:12:00Z">
            <w:rPr>
              <w:del w:id="1336" w:author="Phuong Giang" w:date="2012-02-10T19:18:00Z"/>
              <w:rFonts w:ascii="Times New Roman" w:eastAsia="ＭＳ 明朝" w:hAnsi="Times New Roman"/>
              <w:noProof/>
              <w:lang w:eastAsia="ja-JP"/>
            </w:rPr>
          </w:rPrChange>
        </w:rPr>
      </w:pPr>
      <w:del w:id="1337" w:author="Phuong Giang" w:date="2012-02-10T19:18:00Z">
        <w:r w:rsidRPr="001A0C52" w:rsidDel="00820526">
          <w:rPr>
            <w:sz w:val="24"/>
            <w:rPrChange w:id="1338" w:author="Red Army" w:date="2012-02-08T20:12:00Z">
              <w:rPr>
                <w:rStyle w:val="Hyperlink"/>
                <w:rFonts w:ascii="Times New Roman" w:hAnsi="Times New Roman"/>
                <w:noProof/>
              </w:rPr>
            </w:rPrChange>
          </w:rPr>
          <w:delText>2.2</w:delText>
        </w:r>
        <w:r w:rsidRPr="001A0C52" w:rsidDel="00820526">
          <w:rPr>
            <w:rFonts w:ascii="Times New Roman" w:eastAsia="ＭＳ 明朝" w:hAnsi="Times New Roman"/>
            <w:noProof/>
            <w:sz w:val="24"/>
            <w:lang w:eastAsia="ja-JP"/>
            <w:rPrChange w:id="1339" w:author="Red Army" w:date="2012-02-08T20:12:00Z">
              <w:rPr>
                <w:rFonts w:ascii="Times New Roman" w:eastAsia="ＭＳ 明朝" w:hAnsi="Times New Roman"/>
                <w:noProof/>
                <w:lang w:eastAsia="ja-JP"/>
              </w:rPr>
            </w:rPrChange>
          </w:rPr>
          <w:tab/>
        </w:r>
        <w:r w:rsidRPr="001A0C52" w:rsidDel="00820526">
          <w:rPr>
            <w:sz w:val="24"/>
            <w:rPrChange w:id="1340" w:author="Red Army" w:date="2012-02-08T20:12:00Z">
              <w:rPr>
                <w:rStyle w:val="Hyperlink"/>
                <w:rFonts w:ascii="Times New Roman" w:hAnsi="Times New Roman"/>
                <w:noProof/>
              </w:rPr>
            </w:rPrChange>
          </w:rPr>
          <w:delText>Teaching Methods</w:delText>
        </w:r>
        <w:r w:rsidRPr="001A0C52" w:rsidDel="00820526">
          <w:rPr>
            <w:rFonts w:ascii="Times New Roman" w:hAnsi="Times New Roman"/>
            <w:noProof/>
            <w:webHidden/>
            <w:sz w:val="24"/>
            <w:rPrChange w:id="1341" w:author="Red Army" w:date="2012-02-08T20:12:00Z">
              <w:rPr>
                <w:rFonts w:ascii="Times New Roman" w:hAnsi="Times New Roman"/>
                <w:noProof/>
                <w:webHidden/>
              </w:rPr>
            </w:rPrChange>
          </w:rPr>
          <w:tab/>
          <w:delText>12</w:delText>
        </w:r>
      </w:del>
    </w:p>
    <w:p w:rsidR="006E25C4" w:rsidRPr="001A0C52" w:rsidDel="00820526" w:rsidRDefault="006E25C4">
      <w:pPr>
        <w:pStyle w:val="TOC3"/>
        <w:tabs>
          <w:tab w:val="left" w:pos="1100"/>
          <w:tab w:val="right" w:leader="dot" w:pos="9912"/>
        </w:tabs>
        <w:rPr>
          <w:del w:id="1342" w:author="Phuong Giang" w:date="2012-02-10T19:18:00Z"/>
          <w:rFonts w:ascii="Times New Roman" w:eastAsia="ＭＳ 明朝" w:hAnsi="Times New Roman"/>
          <w:noProof/>
          <w:sz w:val="24"/>
          <w:lang w:eastAsia="ja-JP"/>
          <w:rPrChange w:id="1343" w:author="Red Army" w:date="2012-02-08T20:12:00Z">
            <w:rPr>
              <w:del w:id="1344" w:author="Phuong Giang" w:date="2012-02-10T19:18:00Z"/>
              <w:rFonts w:ascii="Times New Roman" w:eastAsia="ＭＳ 明朝" w:hAnsi="Times New Roman"/>
              <w:noProof/>
              <w:lang w:eastAsia="ja-JP"/>
            </w:rPr>
          </w:rPrChange>
        </w:rPr>
      </w:pPr>
      <w:del w:id="1345" w:author="Phuong Giang" w:date="2012-02-10T19:18:00Z">
        <w:r w:rsidRPr="001A0C52" w:rsidDel="00820526">
          <w:rPr>
            <w:sz w:val="24"/>
            <w:rPrChange w:id="1346" w:author="Red Army" w:date="2012-02-08T20:12:00Z">
              <w:rPr>
                <w:rStyle w:val="Hyperlink"/>
                <w:rFonts w:ascii="Times New Roman" w:hAnsi="Times New Roman"/>
                <w:noProof/>
              </w:rPr>
            </w:rPrChange>
          </w:rPr>
          <w:delText>2.3</w:delText>
        </w:r>
        <w:r w:rsidRPr="001A0C52" w:rsidDel="00820526">
          <w:rPr>
            <w:rFonts w:ascii="Times New Roman" w:eastAsia="ＭＳ 明朝" w:hAnsi="Times New Roman"/>
            <w:noProof/>
            <w:sz w:val="24"/>
            <w:lang w:eastAsia="ja-JP"/>
            <w:rPrChange w:id="1347" w:author="Red Army" w:date="2012-02-08T20:12:00Z">
              <w:rPr>
                <w:rFonts w:ascii="Times New Roman" w:eastAsia="ＭＳ 明朝" w:hAnsi="Times New Roman"/>
                <w:noProof/>
                <w:lang w:eastAsia="ja-JP"/>
              </w:rPr>
            </w:rPrChange>
          </w:rPr>
          <w:tab/>
        </w:r>
        <w:r w:rsidRPr="001A0C52" w:rsidDel="00820526">
          <w:rPr>
            <w:sz w:val="24"/>
            <w:rPrChange w:id="1348" w:author="Red Army" w:date="2012-02-08T20:12:00Z">
              <w:rPr>
                <w:rStyle w:val="Hyperlink"/>
                <w:rFonts w:ascii="Times New Roman" w:hAnsi="Times New Roman"/>
                <w:noProof/>
              </w:rPr>
            </w:rPrChange>
          </w:rPr>
          <w:delText>Manage Knowledge Items</w:delText>
        </w:r>
        <w:r w:rsidRPr="001A0C52" w:rsidDel="00820526">
          <w:rPr>
            <w:rFonts w:ascii="Times New Roman" w:hAnsi="Times New Roman"/>
            <w:noProof/>
            <w:webHidden/>
            <w:sz w:val="24"/>
            <w:rPrChange w:id="1349" w:author="Red Army" w:date="2012-02-08T20:12:00Z">
              <w:rPr>
                <w:rFonts w:ascii="Times New Roman" w:hAnsi="Times New Roman"/>
                <w:noProof/>
                <w:webHidden/>
              </w:rPr>
            </w:rPrChange>
          </w:rPr>
          <w:tab/>
          <w:delText>20</w:delText>
        </w:r>
      </w:del>
    </w:p>
    <w:p w:rsidR="006E25C4" w:rsidRPr="001A0C52" w:rsidDel="00820526" w:rsidRDefault="006E25C4">
      <w:pPr>
        <w:pStyle w:val="TOC2"/>
        <w:tabs>
          <w:tab w:val="left" w:pos="660"/>
          <w:tab w:val="right" w:leader="dot" w:pos="9912"/>
        </w:tabs>
        <w:rPr>
          <w:del w:id="1350" w:author="Phuong Giang" w:date="2012-02-10T19:18:00Z"/>
          <w:rFonts w:ascii="Times New Roman" w:eastAsia="ＭＳ 明朝" w:hAnsi="Times New Roman"/>
          <w:noProof/>
          <w:sz w:val="24"/>
          <w:lang w:eastAsia="ja-JP"/>
          <w:rPrChange w:id="1351" w:author="Red Army" w:date="2012-02-08T20:12:00Z">
            <w:rPr>
              <w:del w:id="1352" w:author="Phuong Giang" w:date="2012-02-10T19:18:00Z"/>
              <w:rFonts w:ascii="Times New Roman" w:eastAsia="ＭＳ 明朝" w:hAnsi="Times New Roman"/>
              <w:noProof/>
              <w:lang w:eastAsia="ja-JP"/>
            </w:rPr>
          </w:rPrChange>
        </w:rPr>
      </w:pPr>
      <w:del w:id="1353" w:author="Phuong Giang" w:date="2012-02-10T19:18:00Z">
        <w:r w:rsidRPr="001A0C52" w:rsidDel="00820526">
          <w:rPr>
            <w:sz w:val="24"/>
            <w:rPrChange w:id="1354" w:author="Red Army" w:date="2012-02-08T20:12:00Z">
              <w:rPr>
                <w:rStyle w:val="Hyperlink"/>
                <w:rFonts w:ascii="Times New Roman" w:hAnsi="Times New Roman"/>
                <w:noProof/>
              </w:rPr>
            </w:rPrChange>
          </w:rPr>
          <w:delText>3.</w:delText>
        </w:r>
        <w:r w:rsidRPr="001A0C52" w:rsidDel="00820526">
          <w:rPr>
            <w:rFonts w:ascii="Times New Roman" w:eastAsia="ＭＳ 明朝" w:hAnsi="Times New Roman"/>
            <w:noProof/>
            <w:sz w:val="24"/>
            <w:lang w:eastAsia="ja-JP"/>
            <w:rPrChange w:id="1355" w:author="Red Army" w:date="2012-02-08T20:12:00Z">
              <w:rPr>
                <w:rFonts w:ascii="Times New Roman" w:eastAsia="ＭＳ 明朝" w:hAnsi="Times New Roman"/>
                <w:noProof/>
                <w:lang w:eastAsia="ja-JP"/>
              </w:rPr>
            </w:rPrChange>
          </w:rPr>
          <w:tab/>
        </w:r>
        <w:r w:rsidRPr="001A0C52" w:rsidDel="00820526">
          <w:rPr>
            <w:sz w:val="24"/>
            <w:rPrChange w:id="1356" w:author="Red Army" w:date="2012-02-08T20:12:00Z">
              <w:rPr>
                <w:rStyle w:val="Hyperlink"/>
                <w:rFonts w:ascii="Times New Roman" w:hAnsi="Times New Roman"/>
                <w:noProof/>
              </w:rPr>
            </w:rPrChange>
          </w:rPr>
          <w:delText>Software System Attributes</w:delText>
        </w:r>
        <w:r w:rsidRPr="001A0C52" w:rsidDel="00820526">
          <w:rPr>
            <w:rFonts w:ascii="Times New Roman" w:hAnsi="Times New Roman"/>
            <w:noProof/>
            <w:webHidden/>
            <w:sz w:val="24"/>
            <w:rPrChange w:id="1357" w:author="Red Army" w:date="2012-02-08T20:12:00Z">
              <w:rPr>
                <w:rFonts w:ascii="Times New Roman" w:hAnsi="Times New Roman"/>
                <w:noProof/>
                <w:webHidden/>
              </w:rPr>
            </w:rPrChange>
          </w:rPr>
          <w:tab/>
          <w:delText>38</w:delText>
        </w:r>
      </w:del>
    </w:p>
    <w:p w:rsidR="006E25C4" w:rsidRPr="001A0C52" w:rsidDel="00820526" w:rsidRDefault="006E25C4">
      <w:pPr>
        <w:pStyle w:val="TOC3"/>
        <w:tabs>
          <w:tab w:val="left" w:pos="1100"/>
          <w:tab w:val="right" w:leader="dot" w:pos="9912"/>
        </w:tabs>
        <w:rPr>
          <w:del w:id="1358" w:author="Phuong Giang" w:date="2012-02-10T19:18:00Z"/>
          <w:rFonts w:ascii="Times New Roman" w:eastAsia="ＭＳ 明朝" w:hAnsi="Times New Roman"/>
          <w:noProof/>
          <w:sz w:val="24"/>
          <w:lang w:eastAsia="ja-JP"/>
          <w:rPrChange w:id="1359" w:author="Red Army" w:date="2012-02-08T20:12:00Z">
            <w:rPr>
              <w:del w:id="1360" w:author="Phuong Giang" w:date="2012-02-10T19:18:00Z"/>
              <w:rFonts w:ascii="Times New Roman" w:eastAsia="ＭＳ 明朝" w:hAnsi="Times New Roman"/>
              <w:noProof/>
              <w:lang w:eastAsia="ja-JP"/>
            </w:rPr>
          </w:rPrChange>
        </w:rPr>
      </w:pPr>
      <w:del w:id="1361" w:author="Phuong Giang" w:date="2012-02-10T19:18:00Z">
        <w:r w:rsidRPr="001A0C52" w:rsidDel="00820526">
          <w:rPr>
            <w:sz w:val="24"/>
            <w:rPrChange w:id="1362" w:author="Red Army" w:date="2012-02-08T20:12:00Z">
              <w:rPr>
                <w:rStyle w:val="Hyperlink"/>
                <w:rFonts w:ascii="Times New Roman" w:hAnsi="Times New Roman"/>
                <w:noProof/>
              </w:rPr>
            </w:rPrChange>
          </w:rPr>
          <w:delText>3.1</w:delText>
        </w:r>
        <w:r w:rsidRPr="001A0C52" w:rsidDel="00820526">
          <w:rPr>
            <w:rFonts w:ascii="Times New Roman" w:eastAsia="ＭＳ 明朝" w:hAnsi="Times New Roman"/>
            <w:noProof/>
            <w:sz w:val="24"/>
            <w:lang w:eastAsia="ja-JP"/>
            <w:rPrChange w:id="1363" w:author="Red Army" w:date="2012-02-08T20:12:00Z">
              <w:rPr>
                <w:rFonts w:ascii="Times New Roman" w:eastAsia="ＭＳ 明朝" w:hAnsi="Times New Roman"/>
                <w:noProof/>
                <w:lang w:eastAsia="ja-JP"/>
              </w:rPr>
            </w:rPrChange>
          </w:rPr>
          <w:tab/>
        </w:r>
        <w:r w:rsidRPr="001A0C52" w:rsidDel="00820526">
          <w:rPr>
            <w:sz w:val="24"/>
            <w:rPrChange w:id="1364" w:author="Red Army" w:date="2012-02-08T20:12:00Z">
              <w:rPr>
                <w:rStyle w:val="Hyperlink"/>
                <w:rFonts w:ascii="Times New Roman" w:hAnsi="Times New Roman"/>
                <w:noProof/>
              </w:rPr>
            </w:rPrChange>
          </w:rPr>
          <w:delText>Usability</w:delText>
        </w:r>
        <w:r w:rsidRPr="001A0C52" w:rsidDel="00820526">
          <w:rPr>
            <w:rFonts w:ascii="Times New Roman" w:hAnsi="Times New Roman"/>
            <w:noProof/>
            <w:webHidden/>
            <w:sz w:val="24"/>
            <w:rPrChange w:id="1365" w:author="Red Army" w:date="2012-02-08T20:12:00Z">
              <w:rPr>
                <w:rFonts w:ascii="Times New Roman" w:hAnsi="Times New Roman"/>
                <w:noProof/>
                <w:webHidden/>
              </w:rPr>
            </w:rPrChange>
          </w:rPr>
          <w:tab/>
          <w:delText>38</w:delText>
        </w:r>
      </w:del>
    </w:p>
    <w:p w:rsidR="006E25C4" w:rsidRPr="001A0C52" w:rsidDel="00820526" w:rsidRDefault="006E25C4">
      <w:pPr>
        <w:pStyle w:val="TOC3"/>
        <w:tabs>
          <w:tab w:val="left" w:pos="1100"/>
          <w:tab w:val="right" w:leader="dot" w:pos="9912"/>
        </w:tabs>
        <w:rPr>
          <w:del w:id="1366" w:author="Phuong Giang" w:date="2012-02-10T19:18:00Z"/>
          <w:rFonts w:ascii="Times New Roman" w:eastAsia="ＭＳ 明朝" w:hAnsi="Times New Roman"/>
          <w:noProof/>
          <w:sz w:val="24"/>
          <w:lang w:eastAsia="ja-JP"/>
          <w:rPrChange w:id="1367" w:author="Red Army" w:date="2012-02-08T20:12:00Z">
            <w:rPr>
              <w:del w:id="1368" w:author="Phuong Giang" w:date="2012-02-10T19:18:00Z"/>
              <w:rFonts w:ascii="Times New Roman" w:eastAsia="ＭＳ 明朝" w:hAnsi="Times New Roman"/>
              <w:noProof/>
              <w:lang w:eastAsia="ja-JP"/>
            </w:rPr>
          </w:rPrChange>
        </w:rPr>
      </w:pPr>
      <w:del w:id="1369" w:author="Phuong Giang" w:date="2012-02-10T19:18:00Z">
        <w:r w:rsidRPr="001A0C52" w:rsidDel="00820526">
          <w:rPr>
            <w:sz w:val="24"/>
            <w:rPrChange w:id="1370" w:author="Red Army" w:date="2012-02-08T20:12:00Z">
              <w:rPr>
                <w:rStyle w:val="Hyperlink"/>
                <w:rFonts w:ascii="Times New Roman" w:hAnsi="Times New Roman"/>
                <w:noProof/>
              </w:rPr>
            </w:rPrChange>
          </w:rPr>
          <w:delText>3.2</w:delText>
        </w:r>
        <w:r w:rsidRPr="001A0C52" w:rsidDel="00820526">
          <w:rPr>
            <w:rFonts w:ascii="Times New Roman" w:eastAsia="ＭＳ 明朝" w:hAnsi="Times New Roman"/>
            <w:noProof/>
            <w:sz w:val="24"/>
            <w:lang w:eastAsia="ja-JP"/>
            <w:rPrChange w:id="1371" w:author="Red Army" w:date="2012-02-08T20:12:00Z">
              <w:rPr>
                <w:rFonts w:ascii="Times New Roman" w:eastAsia="ＭＳ 明朝" w:hAnsi="Times New Roman"/>
                <w:noProof/>
                <w:lang w:eastAsia="ja-JP"/>
              </w:rPr>
            </w:rPrChange>
          </w:rPr>
          <w:tab/>
        </w:r>
        <w:r w:rsidRPr="001A0C52" w:rsidDel="00820526">
          <w:rPr>
            <w:sz w:val="24"/>
            <w:rPrChange w:id="1372" w:author="Red Army" w:date="2012-02-08T20:12:00Z">
              <w:rPr>
                <w:rStyle w:val="Hyperlink"/>
                <w:rFonts w:ascii="Times New Roman" w:hAnsi="Times New Roman"/>
                <w:noProof/>
              </w:rPr>
            </w:rPrChange>
          </w:rPr>
          <w:delText>Reliability</w:delText>
        </w:r>
        <w:r w:rsidRPr="001A0C52" w:rsidDel="00820526">
          <w:rPr>
            <w:rFonts w:ascii="Times New Roman" w:hAnsi="Times New Roman"/>
            <w:noProof/>
            <w:webHidden/>
            <w:sz w:val="24"/>
            <w:rPrChange w:id="1373" w:author="Red Army" w:date="2012-02-08T20:12:00Z">
              <w:rPr>
                <w:rFonts w:ascii="Times New Roman" w:hAnsi="Times New Roman"/>
                <w:noProof/>
                <w:webHidden/>
              </w:rPr>
            </w:rPrChange>
          </w:rPr>
          <w:tab/>
          <w:delText>38</w:delText>
        </w:r>
      </w:del>
    </w:p>
    <w:p w:rsidR="006E25C4" w:rsidRPr="001A0C52" w:rsidDel="00820526" w:rsidRDefault="006E25C4">
      <w:pPr>
        <w:pStyle w:val="TOC3"/>
        <w:tabs>
          <w:tab w:val="left" w:pos="1100"/>
          <w:tab w:val="right" w:leader="dot" w:pos="9912"/>
        </w:tabs>
        <w:rPr>
          <w:del w:id="1374" w:author="Phuong Giang" w:date="2012-02-10T19:18:00Z"/>
          <w:rFonts w:ascii="Times New Roman" w:eastAsia="ＭＳ 明朝" w:hAnsi="Times New Roman"/>
          <w:noProof/>
          <w:sz w:val="24"/>
          <w:lang w:eastAsia="ja-JP"/>
          <w:rPrChange w:id="1375" w:author="Red Army" w:date="2012-02-08T20:12:00Z">
            <w:rPr>
              <w:del w:id="1376" w:author="Phuong Giang" w:date="2012-02-10T19:18:00Z"/>
              <w:rFonts w:ascii="Times New Roman" w:eastAsia="ＭＳ 明朝" w:hAnsi="Times New Roman"/>
              <w:noProof/>
              <w:lang w:eastAsia="ja-JP"/>
            </w:rPr>
          </w:rPrChange>
        </w:rPr>
      </w:pPr>
      <w:del w:id="1377" w:author="Phuong Giang" w:date="2012-02-10T19:18:00Z">
        <w:r w:rsidRPr="001A0C52" w:rsidDel="00820526">
          <w:rPr>
            <w:sz w:val="24"/>
            <w:rPrChange w:id="1378" w:author="Red Army" w:date="2012-02-08T20:12:00Z">
              <w:rPr>
                <w:rStyle w:val="Hyperlink"/>
                <w:rFonts w:ascii="Times New Roman" w:hAnsi="Times New Roman"/>
                <w:noProof/>
              </w:rPr>
            </w:rPrChange>
          </w:rPr>
          <w:delText>3.3</w:delText>
        </w:r>
        <w:r w:rsidRPr="001A0C52" w:rsidDel="00820526">
          <w:rPr>
            <w:rFonts w:ascii="Times New Roman" w:eastAsia="ＭＳ 明朝" w:hAnsi="Times New Roman"/>
            <w:noProof/>
            <w:sz w:val="24"/>
            <w:lang w:eastAsia="ja-JP"/>
            <w:rPrChange w:id="1379" w:author="Red Army" w:date="2012-02-08T20:12:00Z">
              <w:rPr>
                <w:rFonts w:ascii="Times New Roman" w:eastAsia="ＭＳ 明朝" w:hAnsi="Times New Roman"/>
                <w:noProof/>
                <w:lang w:eastAsia="ja-JP"/>
              </w:rPr>
            </w:rPrChange>
          </w:rPr>
          <w:tab/>
        </w:r>
        <w:r w:rsidRPr="001A0C52" w:rsidDel="00820526">
          <w:rPr>
            <w:sz w:val="24"/>
            <w:rPrChange w:id="1380" w:author="Red Army" w:date="2012-02-08T20:12:00Z">
              <w:rPr>
                <w:rStyle w:val="Hyperlink"/>
                <w:rFonts w:ascii="Times New Roman" w:hAnsi="Times New Roman"/>
                <w:noProof/>
              </w:rPr>
            </w:rPrChange>
          </w:rPr>
          <w:delText>Availability</w:delText>
        </w:r>
        <w:r w:rsidRPr="001A0C52" w:rsidDel="00820526">
          <w:rPr>
            <w:rFonts w:ascii="Times New Roman" w:hAnsi="Times New Roman"/>
            <w:noProof/>
            <w:webHidden/>
            <w:sz w:val="24"/>
            <w:rPrChange w:id="1381" w:author="Red Army" w:date="2012-02-08T20:12:00Z">
              <w:rPr>
                <w:rFonts w:ascii="Times New Roman" w:hAnsi="Times New Roman"/>
                <w:noProof/>
                <w:webHidden/>
              </w:rPr>
            </w:rPrChange>
          </w:rPr>
          <w:tab/>
          <w:delText>38</w:delText>
        </w:r>
      </w:del>
    </w:p>
    <w:p w:rsidR="006E25C4" w:rsidRPr="001A0C52" w:rsidDel="00820526" w:rsidRDefault="006E25C4">
      <w:pPr>
        <w:pStyle w:val="TOC3"/>
        <w:tabs>
          <w:tab w:val="left" w:pos="1100"/>
          <w:tab w:val="right" w:leader="dot" w:pos="9912"/>
        </w:tabs>
        <w:rPr>
          <w:del w:id="1382" w:author="Phuong Giang" w:date="2012-02-10T19:18:00Z"/>
          <w:rFonts w:ascii="Times New Roman" w:eastAsia="ＭＳ 明朝" w:hAnsi="Times New Roman"/>
          <w:noProof/>
          <w:sz w:val="24"/>
          <w:lang w:eastAsia="ja-JP"/>
          <w:rPrChange w:id="1383" w:author="Red Army" w:date="2012-02-08T20:12:00Z">
            <w:rPr>
              <w:del w:id="1384" w:author="Phuong Giang" w:date="2012-02-10T19:18:00Z"/>
              <w:rFonts w:ascii="Times New Roman" w:eastAsia="ＭＳ 明朝" w:hAnsi="Times New Roman"/>
              <w:noProof/>
              <w:lang w:eastAsia="ja-JP"/>
            </w:rPr>
          </w:rPrChange>
        </w:rPr>
      </w:pPr>
      <w:del w:id="1385" w:author="Phuong Giang" w:date="2012-02-10T19:18:00Z">
        <w:r w:rsidRPr="001A0C52" w:rsidDel="00820526">
          <w:rPr>
            <w:sz w:val="24"/>
            <w:rPrChange w:id="1386" w:author="Red Army" w:date="2012-02-08T20:12:00Z">
              <w:rPr>
                <w:rStyle w:val="Hyperlink"/>
                <w:rFonts w:ascii="Times New Roman" w:hAnsi="Times New Roman"/>
                <w:noProof/>
              </w:rPr>
            </w:rPrChange>
          </w:rPr>
          <w:delText>3.4</w:delText>
        </w:r>
        <w:r w:rsidRPr="001A0C52" w:rsidDel="00820526">
          <w:rPr>
            <w:rFonts w:ascii="Times New Roman" w:eastAsia="ＭＳ 明朝" w:hAnsi="Times New Roman"/>
            <w:noProof/>
            <w:sz w:val="24"/>
            <w:lang w:eastAsia="ja-JP"/>
            <w:rPrChange w:id="1387" w:author="Red Army" w:date="2012-02-08T20:12:00Z">
              <w:rPr>
                <w:rFonts w:ascii="Times New Roman" w:eastAsia="ＭＳ 明朝" w:hAnsi="Times New Roman"/>
                <w:noProof/>
                <w:lang w:eastAsia="ja-JP"/>
              </w:rPr>
            </w:rPrChange>
          </w:rPr>
          <w:tab/>
        </w:r>
        <w:r w:rsidRPr="001A0C52" w:rsidDel="00820526">
          <w:rPr>
            <w:sz w:val="24"/>
            <w:rPrChange w:id="1388" w:author="Red Army" w:date="2012-02-08T20:12:00Z">
              <w:rPr>
                <w:rStyle w:val="Hyperlink"/>
                <w:rFonts w:ascii="Times New Roman" w:hAnsi="Times New Roman"/>
                <w:noProof/>
              </w:rPr>
            </w:rPrChange>
          </w:rPr>
          <w:delText>Security</w:delText>
        </w:r>
        <w:r w:rsidRPr="001A0C52" w:rsidDel="00820526">
          <w:rPr>
            <w:rFonts w:ascii="Times New Roman" w:hAnsi="Times New Roman"/>
            <w:noProof/>
            <w:webHidden/>
            <w:sz w:val="24"/>
            <w:rPrChange w:id="1389" w:author="Red Army" w:date="2012-02-08T20:12:00Z">
              <w:rPr>
                <w:rFonts w:ascii="Times New Roman" w:hAnsi="Times New Roman"/>
                <w:noProof/>
                <w:webHidden/>
              </w:rPr>
            </w:rPrChange>
          </w:rPr>
          <w:tab/>
          <w:delText>38</w:delText>
        </w:r>
      </w:del>
    </w:p>
    <w:p w:rsidR="006E25C4" w:rsidRPr="001A0C52" w:rsidDel="00820526" w:rsidRDefault="006E25C4">
      <w:pPr>
        <w:pStyle w:val="TOC3"/>
        <w:tabs>
          <w:tab w:val="left" w:pos="1100"/>
          <w:tab w:val="right" w:leader="dot" w:pos="9912"/>
        </w:tabs>
        <w:rPr>
          <w:del w:id="1390" w:author="Phuong Giang" w:date="2012-02-10T19:18:00Z"/>
          <w:rFonts w:ascii="Times New Roman" w:eastAsia="ＭＳ 明朝" w:hAnsi="Times New Roman"/>
          <w:noProof/>
          <w:sz w:val="24"/>
          <w:lang w:eastAsia="ja-JP"/>
          <w:rPrChange w:id="1391" w:author="Red Army" w:date="2012-02-08T20:12:00Z">
            <w:rPr>
              <w:del w:id="1392" w:author="Phuong Giang" w:date="2012-02-10T19:18:00Z"/>
              <w:rFonts w:ascii="Times New Roman" w:eastAsia="ＭＳ 明朝" w:hAnsi="Times New Roman"/>
              <w:noProof/>
              <w:lang w:eastAsia="ja-JP"/>
            </w:rPr>
          </w:rPrChange>
        </w:rPr>
      </w:pPr>
      <w:del w:id="1393" w:author="Phuong Giang" w:date="2012-02-10T19:18:00Z">
        <w:r w:rsidRPr="001A0C52" w:rsidDel="00820526">
          <w:rPr>
            <w:sz w:val="24"/>
            <w:rPrChange w:id="1394" w:author="Red Army" w:date="2012-02-08T20:12:00Z">
              <w:rPr>
                <w:rStyle w:val="Hyperlink"/>
                <w:rFonts w:ascii="Times New Roman" w:hAnsi="Times New Roman"/>
                <w:noProof/>
              </w:rPr>
            </w:rPrChange>
          </w:rPr>
          <w:delText>3.5</w:delText>
        </w:r>
        <w:r w:rsidRPr="001A0C52" w:rsidDel="00820526">
          <w:rPr>
            <w:rFonts w:ascii="Times New Roman" w:eastAsia="ＭＳ 明朝" w:hAnsi="Times New Roman"/>
            <w:noProof/>
            <w:sz w:val="24"/>
            <w:lang w:eastAsia="ja-JP"/>
            <w:rPrChange w:id="1395" w:author="Red Army" w:date="2012-02-08T20:12:00Z">
              <w:rPr>
                <w:rFonts w:ascii="Times New Roman" w:eastAsia="ＭＳ 明朝" w:hAnsi="Times New Roman"/>
                <w:noProof/>
                <w:lang w:eastAsia="ja-JP"/>
              </w:rPr>
            </w:rPrChange>
          </w:rPr>
          <w:tab/>
        </w:r>
        <w:r w:rsidRPr="001A0C52" w:rsidDel="00820526">
          <w:rPr>
            <w:sz w:val="24"/>
            <w:rPrChange w:id="1396" w:author="Red Army" w:date="2012-02-08T20:12:00Z">
              <w:rPr>
                <w:rStyle w:val="Hyperlink"/>
                <w:rFonts w:ascii="Times New Roman" w:hAnsi="Times New Roman"/>
                <w:noProof/>
              </w:rPr>
            </w:rPrChange>
          </w:rPr>
          <w:delText>Maintainability</w:delText>
        </w:r>
        <w:r w:rsidRPr="001A0C52" w:rsidDel="00820526">
          <w:rPr>
            <w:rFonts w:ascii="Times New Roman" w:hAnsi="Times New Roman"/>
            <w:noProof/>
            <w:webHidden/>
            <w:sz w:val="24"/>
            <w:rPrChange w:id="1397" w:author="Red Army" w:date="2012-02-08T20:12:00Z">
              <w:rPr>
                <w:rFonts w:ascii="Times New Roman" w:hAnsi="Times New Roman"/>
                <w:noProof/>
                <w:webHidden/>
              </w:rPr>
            </w:rPrChange>
          </w:rPr>
          <w:tab/>
          <w:delText>38</w:delText>
        </w:r>
      </w:del>
    </w:p>
    <w:p w:rsidR="006E25C4" w:rsidRPr="001A0C52" w:rsidDel="00820526" w:rsidRDefault="006E25C4">
      <w:pPr>
        <w:pStyle w:val="TOC3"/>
        <w:tabs>
          <w:tab w:val="left" w:pos="1100"/>
          <w:tab w:val="right" w:leader="dot" w:pos="9912"/>
        </w:tabs>
        <w:rPr>
          <w:del w:id="1398" w:author="Phuong Giang" w:date="2012-02-10T19:18:00Z"/>
          <w:rFonts w:ascii="Times New Roman" w:eastAsia="ＭＳ 明朝" w:hAnsi="Times New Roman"/>
          <w:noProof/>
          <w:sz w:val="24"/>
          <w:lang w:eastAsia="ja-JP"/>
          <w:rPrChange w:id="1399" w:author="Red Army" w:date="2012-02-08T20:12:00Z">
            <w:rPr>
              <w:del w:id="1400" w:author="Phuong Giang" w:date="2012-02-10T19:18:00Z"/>
              <w:rFonts w:ascii="Times New Roman" w:eastAsia="ＭＳ 明朝" w:hAnsi="Times New Roman"/>
              <w:noProof/>
              <w:lang w:eastAsia="ja-JP"/>
            </w:rPr>
          </w:rPrChange>
        </w:rPr>
      </w:pPr>
      <w:del w:id="1401" w:author="Phuong Giang" w:date="2012-02-10T19:18:00Z">
        <w:r w:rsidRPr="001A0C52" w:rsidDel="00820526">
          <w:rPr>
            <w:sz w:val="24"/>
            <w:rPrChange w:id="1402" w:author="Red Army" w:date="2012-02-08T20:12:00Z">
              <w:rPr>
                <w:rStyle w:val="Hyperlink"/>
                <w:rFonts w:ascii="Times New Roman" w:hAnsi="Times New Roman"/>
                <w:noProof/>
              </w:rPr>
            </w:rPrChange>
          </w:rPr>
          <w:delText>3.6</w:delText>
        </w:r>
        <w:r w:rsidRPr="001A0C52" w:rsidDel="00820526">
          <w:rPr>
            <w:rFonts w:ascii="Times New Roman" w:eastAsia="ＭＳ 明朝" w:hAnsi="Times New Roman"/>
            <w:noProof/>
            <w:sz w:val="24"/>
            <w:lang w:eastAsia="ja-JP"/>
            <w:rPrChange w:id="1403" w:author="Red Army" w:date="2012-02-08T20:12:00Z">
              <w:rPr>
                <w:rFonts w:ascii="Times New Roman" w:eastAsia="ＭＳ 明朝" w:hAnsi="Times New Roman"/>
                <w:noProof/>
                <w:lang w:eastAsia="ja-JP"/>
              </w:rPr>
            </w:rPrChange>
          </w:rPr>
          <w:tab/>
        </w:r>
        <w:r w:rsidRPr="001A0C52" w:rsidDel="00820526">
          <w:rPr>
            <w:sz w:val="24"/>
            <w:rPrChange w:id="1404" w:author="Red Army" w:date="2012-02-08T20:12:00Z">
              <w:rPr>
                <w:rStyle w:val="Hyperlink"/>
                <w:rFonts w:ascii="Times New Roman" w:hAnsi="Times New Roman"/>
                <w:noProof/>
              </w:rPr>
            </w:rPrChange>
          </w:rPr>
          <w:delText>Portability</w:delText>
        </w:r>
        <w:r w:rsidRPr="001A0C52" w:rsidDel="00820526">
          <w:rPr>
            <w:rFonts w:ascii="Times New Roman" w:hAnsi="Times New Roman"/>
            <w:noProof/>
            <w:webHidden/>
            <w:sz w:val="24"/>
            <w:rPrChange w:id="1405" w:author="Red Army" w:date="2012-02-08T20:12:00Z">
              <w:rPr>
                <w:rFonts w:ascii="Times New Roman" w:hAnsi="Times New Roman"/>
                <w:noProof/>
                <w:webHidden/>
              </w:rPr>
            </w:rPrChange>
          </w:rPr>
          <w:tab/>
          <w:delText>38</w:delText>
        </w:r>
      </w:del>
    </w:p>
    <w:p w:rsidR="006E25C4" w:rsidRPr="001A0C52" w:rsidDel="00820526" w:rsidRDefault="006E25C4">
      <w:pPr>
        <w:pStyle w:val="TOC3"/>
        <w:tabs>
          <w:tab w:val="left" w:pos="1100"/>
          <w:tab w:val="right" w:leader="dot" w:pos="9912"/>
        </w:tabs>
        <w:rPr>
          <w:del w:id="1406" w:author="Phuong Giang" w:date="2012-02-10T19:18:00Z"/>
          <w:rFonts w:ascii="Times New Roman" w:eastAsia="ＭＳ 明朝" w:hAnsi="Times New Roman"/>
          <w:noProof/>
          <w:sz w:val="24"/>
          <w:lang w:eastAsia="ja-JP"/>
          <w:rPrChange w:id="1407" w:author="Red Army" w:date="2012-02-08T20:12:00Z">
            <w:rPr>
              <w:del w:id="1408" w:author="Phuong Giang" w:date="2012-02-10T19:18:00Z"/>
              <w:rFonts w:ascii="Times New Roman" w:eastAsia="ＭＳ 明朝" w:hAnsi="Times New Roman"/>
              <w:noProof/>
              <w:lang w:eastAsia="ja-JP"/>
            </w:rPr>
          </w:rPrChange>
        </w:rPr>
      </w:pPr>
      <w:del w:id="1409" w:author="Phuong Giang" w:date="2012-02-10T19:18:00Z">
        <w:r w:rsidRPr="001A0C52" w:rsidDel="00820526">
          <w:rPr>
            <w:sz w:val="24"/>
            <w:rPrChange w:id="1410" w:author="Red Army" w:date="2012-02-08T20:12:00Z">
              <w:rPr>
                <w:rStyle w:val="Hyperlink"/>
                <w:rFonts w:ascii="Times New Roman" w:hAnsi="Times New Roman"/>
                <w:noProof/>
              </w:rPr>
            </w:rPrChange>
          </w:rPr>
          <w:delText>3.7</w:delText>
        </w:r>
        <w:r w:rsidRPr="001A0C52" w:rsidDel="00820526">
          <w:rPr>
            <w:rFonts w:ascii="Times New Roman" w:eastAsia="ＭＳ 明朝" w:hAnsi="Times New Roman"/>
            <w:noProof/>
            <w:sz w:val="24"/>
            <w:lang w:eastAsia="ja-JP"/>
            <w:rPrChange w:id="1411" w:author="Red Army" w:date="2012-02-08T20:12:00Z">
              <w:rPr>
                <w:rFonts w:ascii="Times New Roman" w:eastAsia="ＭＳ 明朝" w:hAnsi="Times New Roman"/>
                <w:noProof/>
                <w:lang w:eastAsia="ja-JP"/>
              </w:rPr>
            </w:rPrChange>
          </w:rPr>
          <w:tab/>
        </w:r>
        <w:r w:rsidRPr="001A0C52" w:rsidDel="00820526">
          <w:rPr>
            <w:sz w:val="24"/>
            <w:rPrChange w:id="1412" w:author="Red Army" w:date="2012-02-08T20:12:00Z">
              <w:rPr>
                <w:rStyle w:val="Hyperlink"/>
                <w:rFonts w:ascii="Times New Roman" w:hAnsi="Times New Roman"/>
                <w:noProof/>
              </w:rPr>
            </w:rPrChange>
          </w:rPr>
          <w:delText>Performance</w:delText>
        </w:r>
        <w:r w:rsidRPr="001A0C52" w:rsidDel="00820526">
          <w:rPr>
            <w:rFonts w:ascii="Times New Roman" w:hAnsi="Times New Roman"/>
            <w:noProof/>
            <w:webHidden/>
            <w:sz w:val="24"/>
            <w:rPrChange w:id="1413" w:author="Red Army" w:date="2012-02-08T20:12:00Z">
              <w:rPr>
                <w:rFonts w:ascii="Times New Roman" w:hAnsi="Times New Roman"/>
                <w:noProof/>
                <w:webHidden/>
              </w:rPr>
            </w:rPrChange>
          </w:rPr>
          <w:tab/>
          <w:delText>38</w:delText>
        </w:r>
      </w:del>
    </w:p>
    <w:p w:rsidR="006E25C4" w:rsidRPr="001A0C52" w:rsidDel="00820526" w:rsidRDefault="006E25C4">
      <w:pPr>
        <w:pStyle w:val="TOC2"/>
        <w:tabs>
          <w:tab w:val="left" w:pos="660"/>
          <w:tab w:val="right" w:leader="dot" w:pos="9912"/>
        </w:tabs>
        <w:rPr>
          <w:del w:id="1414" w:author="Phuong Giang" w:date="2012-02-10T19:18:00Z"/>
          <w:rFonts w:ascii="Times New Roman" w:eastAsia="ＭＳ 明朝" w:hAnsi="Times New Roman"/>
          <w:noProof/>
          <w:sz w:val="24"/>
          <w:lang w:eastAsia="ja-JP"/>
          <w:rPrChange w:id="1415" w:author="Red Army" w:date="2012-02-08T20:12:00Z">
            <w:rPr>
              <w:del w:id="1416" w:author="Phuong Giang" w:date="2012-02-10T19:18:00Z"/>
              <w:rFonts w:ascii="Times New Roman" w:eastAsia="ＭＳ 明朝" w:hAnsi="Times New Roman"/>
              <w:noProof/>
              <w:lang w:eastAsia="ja-JP"/>
            </w:rPr>
          </w:rPrChange>
        </w:rPr>
      </w:pPr>
      <w:del w:id="1417" w:author="Phuong Giang" w:date="2012-02-10T19:18:00Z">
        <w:r w:rsidRPr="001A0C52" w:rsidDel="00820526">
          <w:rPr>
            <w:sz w:val="24"/>
            <w:rPrChange w:id="1418" w:author="Red Army" w:date="2012-02-08T20:12:00Z">
              <w:rPr>
                <w:rStyle w:val="Hyperlink"/>
                <w:rFonts w:ascii="Times New Roman" w:hAnsi="Times New Roman"/>
                <w:noProof/>
              </w:rPr>
            </w:rPrChange>
          </w:rPr>
          <w:delText>4.</w:delText>
        </w:r>
        <w:r w:rsidRPr="001A0C52" w:rsidDel="00820526">
          <w:rPr>
            <w:rFonts w:ascii="Times New Roman" w:eastAsia="ＭＳ 明朝" w:hAnsi="Times New Roman"/>
            <w:noProof/>
            <w:sz w:val="24"/>
            <w:lang w:eastAsia="ja-JP"/>
            <w:rPrChange w:id="1419" w:author="Red Army" w:date="2012-02-08T20:12:00Z">
              <w:rPr>
                <w:rFonts w:ascii="Times New Roman" w:eastAsia="ＭＳ 明朝" w:hAnsi="Times New Roman"/>
                <w:noProof/>
                <w:lang w:eastAsia="ja-JP"/>
              </w:rPr>
            </w:rPrChange>
          </w:rPr>
          <w:tab/>
        </w:r>
        <w:r w:rsidRPr="001A0C52" w:rsidDel="00820526">
          <w:rPr>
            <w:sz w:val="24"/>
            <w:rPrChange w:id="1420" w:author="Red Army" w:date="2012-02-08T20:12:00Z">
              <w:rPr>
                <w:rStyle w:val="Hyperlink"/>
                <w:rFonts w:ascii="Times New Roman" w:hAnsi="Times New Roman"/>
                <w:noProof/>
              </w:rPr>
            </w:rPrChange>
          </w:rPr>
          <w:delText>Entity Relationship Diagram or Data Structures</w:delText>
        </w:r>
        <w:r w:rsidRPr="001A0C52" w:rsidDel="00820526">
          <w:rPr>
            <w:rFonts w:ascii="Times New Roman" w:hAnsi="Times New Roman"/>
            <w:noProof/>
            <w:webHidden/>
            <w:sz w:val="24"/>
            <w:rPrChange w:id="1421" w:author="Red Army" w:date="2012-02-08T20:12:00Z">
              <w:rPr>
                <w:rFonts w:ascii="Times New Roman" w:hAnsi="Times New Roman"/>
                <w:noProof/>
                <w:webHidden/>
              </w:rPr>
            </w:rPrChange>
          </w:rPr>
          <w:tab/>
          <w:delText>38</w:delText>
        </w:r>
      </w:del>
    </w:p>
    <w:p w:rsidR="006E25C4" w:rsidRPr="001A0C52" w:rsidDel="00820526" w:rsidRDefault="006E25C4">
      <w:pPr>
        <w:pStyle w:val="TOC1"/>
        <w:tabs>
          <w:tab w:val="left" w:pos="660"/>
          <w:tab w:val="right" w:leader="dot" w:pos="9912"/>
        </w:tabs>
        <w:rPr>
          <w:del w:id="1422" w:author="Phuong Giang" w:date="2012-02-10T19:18:00Z"/>
          <w:rFonts w:ascii="Times New Roman" w:eastAsia="ＭＳ 明朝" w:hAnsi="Times New Roman"/>
          <w:noProof/>
          <w:sz w:val="24"/>
          <w:lang w:eastAsia="ja-JP"/>
          <w:rPrChange w:id="1423" w:author="Red Army" w:date="2012-02-08T20:12:00Z">
            <w:rPr>
              <w:del w:id="1424" w:author="Phuong Giang" w:date="2012-02-10T19:18:00Z"/>
              <w:rFonts w:ascii="Times New Roman" w:eastAsia="ＭＳ 明朝" w:hAnsi="Times New Roman"/>
              <w:noProof/>
              <w:lang w:eastAsia="ja-JP"/>
            </w:rPr>
          </w:rPrChange>
        </w:rPr>
      </w:pPr>
      <w:del w:id="1425" w:author="Phuong Giang" w:date="2012-02-10T19:18:00Z">
        <w:r w:rsidRPr="001A0C52" w:rsidDel="00820526">
          <w:rPr>
            <w:sz w:val="24"/>
            <w:rPrChange w:id="1426" w:author="Red Army" w:date="2012-02-08T20:12:00Z">
              <w:rPr>
                <w:rStyle w:val="Hyperlink"/>
                <w:rFonts w:ascii="Times New Roman" w:hAnsi="Times New Roman"/>
                <w:noProof/>
              </w:rPr>
            </w:rPrChange>
          </w:rPr>
          <w:delText>III.</w:delText>
        </w:r>
        <w:r w:rsidRPr="001A0C52" w:rsidDel="00820526">
          <w:rPr>
            <w:rFonts w:ascii="Times New Roman" w:eastAsia="ＭＳ 明朝" w:hAnsi="Times New Roman"/>
            <w:noProof/>
            <w:sz w:val="24"/>
            <w:lang w:eastAsia="ja-JP"/>
            <w:rPrChange w:id="1427" w:author="Red Army" w:date="2012-02-08T20:12:00Z">
              <w:rPr>
                <w:rFonts w:ascii="Times New Roman" w:eastAsia="ＭＳ 明朝" w:hAnsi="Times New Roman"/>
                <w:noProof/>
                <w:lang w:eastAsia="ja-JP"/>
              </w:rPr>
            </w:rPrChange>
          </w:rPr>
          <w:tab/>
        </w:r>
        <w:r w:rsidRPr="001A0C52" w:rsidDel="00820526">
          <w:rPr>
            <w:sz w:val="24"/>
            <w:rPrChange w:id="1428" w:author="Red Army" w:date="2012-02-08T20:12:00Z">
              <w:rPr>
                <w:rStyle w:val="Hyperlink"/>
                <w:rFonts w:ascii="Times New Roman" w:hAnsi="Times New Roman"/>
                <w:noProof/>
              </w:rPr>
            </w:rPrChange>
          </w:rPr>
          <w:delText>References</w:delText>
        </w:r>
        <w:r w:rsidRPr="001A0C52" w:rsidDel="00820526">
          <w:rPr>
            <w:rFonts w:ascii="Times New Roman" w:hAnsi="Times New Roman"/>
            <w:noProof/>
            <w:webHidden/>
            <w:sz w:val="24"/>
            <w:rPrChange w:id="1429" w:author="Red Army" w:date="2012-02-08T20:12:00Z">
              <w:rPr>
                <w:rFonts w:ascii="Times New Roman" w:hAnsi="Times New Roman"/>
                <w:noProof/>
                <w:webHidden/>
              </w:rPr>
            </w:rPrChange>
          </w:rPr>
          <w:tab/>
          <w:delText>38</w:delText>
        </w:r>
      </w:del>
    </w:p>
    <w:p w:rsidR="00820526" w:rsidRPr="00820526" w:rsidRDefault="006E25C4">
      <w:pPr>
        <w:rPr>
          <w:rFonts w:ascii="Times New Roman" w:hAnsi="Times New Roman"/>
          <w:sz w:val="24"/>
        </w:rPr>
      </w:pPr>
      <w:del w:id="1430" w:author="Phuong Giang" w:date="2012-02-10T19:18:00Z">
        <w:r w:rsidRPr="001A0C52" w:rsidDel="00820526">
          <w:rPr>
            <w:rFonts w:ascii="Times New Roman" w:hAnsi="Times New Roman"/>
            <w:b/>
            <w:bCs/>
            <w:noProof/>
            <w:sz w:val="24"/>
            <w:rPrChange w:id="1431" w:author="Red Army" w:date="2012-02-08T20:12:00Z">
              <w:rPr>
                <w:rFonts w:ascii="Times New Roman" w:hAnsi="Times New Roman"/>
                <w:b/>
                <w:bCs/>
                <w:noProof/>
              </w:rPr>
            </w:rPrChange>
          </w:rPr>
          <w:fldChar w:fldCharType="end"/>
        </w:r>
      </w:del>
    </w:p>
    <w:customXmlInsRangeStart w:id="1432" w:author="Phuong Giang" w:date="2012-02-10T19:19:00Z"/>
    <w:sdt>
      <w:sdtPr>
        <w:rPr>
          <w:rFonts w:ascii="Calibri" w:eastAsia="Calibri" w:hAnsi="Calibri"/>
          <w:b w:val="0"/>
          <w:bCs w:val="0"/>
          <w:color w:val="auto"/>
          <w:sz w:val="22"/>
          <w:szCs w:val="22"/>
          <w:lang w:eastAsia="en-US"/>
        </w:rPr>
        <w:id w:val="496780086"/>
        <w:docPartObj>
          <w:docPartGallery w:val="Table of Contents"/>
          <w:docPartUnique/>
        </w:docPartObj>
      </w:sdtPr>
      <w:sdtEndPr>
        <w:rPr>
          <w:noProof/>
        </w:rPr>
      </w:sdtEndPr>
      <w:sdtContent>
        <w:customXmlInsRangeEnd w:id="1432"/>
        <w:p w:rsidR="00820526" w:rsidRDefault="00820526">
          <w:pPr>
            <w:pStyle w:val="TOCHeading"/>
            <w:rPr>
              <w:ins w:id="1433" w:author="Phuong Giang" w:date="2012-02-10T19:19:00Z"/>
            </w:rPr>
          </w:pPr>
          <w:ins w:id="1434" w:author="Phuong Giang" w:date="2012-02-10T19:19:00Z">
            <w:r>
              <w:t>Contents</w:t>
            </w:r>
          </w:ins>
        </w:p>
        <w:p w:rsidR="00616081" w:rsidRDefault="00820526">
          <w:pPr>
            <w:pStyle w:val="TOC1"/>
            <w:tabs>
              <w:tab w:val="left" w:pos="440"/>
              <w:tab w:val="right" w:leader="dot" w:pos="9912"/>
            </w:tabs>
            <w:rPr>
              <w:ins w:id="1435" w:author="Phuong Giang" w:date="2012-02-10T23:56:00Z"/>
              <w:rFonts w:asciiTheme="minorHAnsi" w:eastAsiaTheme="minorEastAsia" w:hAnsiTheme="minorHAnsi" w:cstheme="minorBidi"/>
              <w:noProof/>
              <w:lang w:eastAsia="ja-JP"/>
            </w:rPr>
          </w:pPr>
          <w:ins w:id="1436" w:author="Phuong Giang" w:date="2012-02-10T19:19:00Z">
            <w:r>
              <w:fldChar w:fldCharType="begin"/>
            </w:r>
            <w:r>
              <w:instrText xml:space="preserve"> TOC \o "1-3" \h \z \u </w:instrText>
            </w:r>
            <w:r>
              <w:fldChar w:fldCharType="separate"/>
            </w:r>
          </w:ins>
          <w:ins w:id="1437" w:author="Phuong Giang" w:date="2012-02-10T23:56:00Z">
            <w:r w:rsidR="00616081" w:rsidRPr="00155E4F">
              <w:rPr>
                <w:rStyle w:val="Hyperlink"/>
                <w:noProof/>
              </w:rPr>
              <w:fldChar w:fldCharType="begin"/>
            </w:r>
            <w:r w:rsidR="00616081" w:rsidRPr="00155E4F">
              <w:rPr>
                <w:rStyle w:val="Hyperlink"/>
                <w:noProof/>
              </w:rPr>
              <w:instrText xml:space="preserve"> </w:instrText>
            </w:r>
            <w:r w:rsidR="00616081">
              <w:rPr>
                <w:noProof/>
              </w:rPr>
              <w:instrText>HYPERLINK \l "_Toc316681488"</w:instrText>
            </w:r>
            <w:r w:rsidR="00616081" w:rsidRPr="00155E4F">
              <w:rPr>
                <w:rStyle w:val="Hyperlink"/>
                <w:noProof/>
              </w:rPr>
              <w:instrText xml:space="preserve"> </w:instrText>
            </w:r>
            <w:r w:rsidR="00616081" w:rsidRPr="00155E4F">
              <w:rPr>
                <w:rStyle w:val="Hyperlink"/>
                <w:noProof/>
              </w:rPr>
            </w:r>
            <w:r w:rsidR="00616081" w:rsidRPr="00155E4F">
              <w:rPr>
                <w:rStyle w:val="Hyperlink"/>
                <w:noProof/>
              </w:rPr>
              <w:fldChar w:fldCharType="separate"/>
            </w:r>
            <w:r w:rsidR="00616081" w:rsidRPr="00155E4F">
              <w:rPr>
                <w:rStyle w:val="Hyperlink"/>
                <w:rFonts w:ascii="Times New Roman" w:hAnsi="Times New Roman"/>
                <w:noProof/>
              </w:rPr>
              <w:t>I.</w:t>
            </w:r>
            <w:r w:rsidR="00616081">
              <w:rPr>
                <w:rFonts w:asciiTheme="minorHAnsi" w:eastAsiaTheme="minorEastAsia" w:hAnsiTheme="minorHAnsi" w:cstheme="minorBidi"/>
                <w:noProof/>
                <w:lang w:eastAsia="ja-JP"/>
              </w:rPr>
              <w:tab/>
            </w:r>
            <w:r w:rsidR="00616081" w:rsidRPr="00155E4F">
              <w:rPr>
                <w:rStyle w:val="Hyperlink"/>
                <w:rFonts w:ascii="Times New Roman" w:hAnsi="Times New Roman"/>
                <w:noProof/>
              </w:rPr>
              <w:t>User Requirement Specification</w:t>
            </w:r>
            <w:r w:rsidR="00616081">
              <w:rPr>
                <w:noProof/>
                <w:webHidden/>
              </w:rPr>
              <w:tab/>
            </w:r>
            <w:r w:rsidR="00616081">
              <w:rPr>
                <w:noProof/>
                <w:webHidden/>
              </w:rPr>
              <w:fldChar w:fldCharType="begin"/>
            </w:r>
            <w:r w:rsidR="00616081">
              <w:rPr>
                <w:noProof/>
                <w:webHidden/>
              </w:rPr>
              <w:instrText xml:space="preserve"> PAGEREF _Toc316681488 \h </w:instrText>
            </w:r>
            <w:r w:rsidR="00616081">
              <w:rPr>
                <w:noProof/>
                <w:webHidden/>
              </w:rPr>
            </w:r>
          </w:ins>
          <w:r w:rsidR="00616081">
            <w:rPr>
              <w:noProof/>
              <w:webHidden/>
            </w:rPr>
            <w:fldChar w:fldCharType="separate"/>
          </w:r>
          <w:ins w:id="1438" w:author="Phuong Giang" w:date="2012-02-10T23:56:00Z">
            <w:r w:rsidR="00616081">
              <w:rPr>
                <w:noProof/>
                <w:webHidden/>
              </w:rPr>
              <w:t>3</w:t>
            </w:r>
            <w:r w:rsidR="00616081">
              <w:rPr>
                <w:noProof/>
                <w:webHidden/>
              </w:rPr>
              <w:fldChar w:fldCharType="end"/>
            </w:r>
            <w:r w:rsidR="00616081" w:rsidRPr="00155E4F">
              <w:rPr>
                <w:rStyle w:val="Hyperlink"/>
                <w:noProof/>
              </w:rPr>
              <w:fldChar w:fldCharType="end"/>
            </w:r>
          </w:ins>
        </w:p>
        <w:p w:rsidR="00616081" w:rsidRDefault="00616081">
          <w:pPr>
            <w:pStyle w:val="TOC2"/>
            <w:tabs>
              <w:tab w:val="left" w:pos="660"/>
              <w:tab w:val="right" w:leader="dot" w:pos="9912"/>
            </w:tabs>
            <w:rPr>
              <w:ins w:id="1439" w:author="Phuong Giang" w:date="2012-02-10T23:56:00Z"/>
              <w:rFonts w:asciiTheme="minorHAnsi" w:eastAsiaTheme="minorEastAsia" w:hAnsiTheme="minorHAnsi" w:cstheme="minorBidi"/>
              <w:noProof/>
              <w:lang w:eastAsia="ja-JP"/>
            </w:rPr>
          </w:pPr>
          <w:ins w:id="1440"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"_Toc316681489"</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1.</w:t>
            </w:r>
            <w:r>
              <w:rPr>
                <w:rFonts w:asciiTheme="minorHAnsi" w:eastAsiaTheme="minorEastAsia" w:hAnsiTheme="minorHAnsi" w:cstheme="minorBidi"/>
                <w:noProof/>
                <w:lang w:eastAsia="ja-JP"/>
              </w:rPr>
              <w:tab/>
            </w:r>
            <w:r w:rsidRPr="00155E4F">
              <w:rPr>
                <w:rStyle w:val="Hyperlink"/>
                <w:rFonts w:ascii="Times New Roman" w:hAnsi="Times New Roman"/>
                <w:noProof/>
              </w:rPr>
              <w:t>Manage Teaching Plans.</w:t>
            </w:r>
            <w:r>
              <w:rPr>
                <w:noProof/>
                <w:webHidden/>
              </w:rPr>
              <w:tab/>
            </w:r>
            <w:r>
              <w:rPr>
                <w:noProof/>
                <w:webHidden/>
              </w:rPr>
              <w:fldChar w:fldCharType="begin"/>
            </w:r>
            <w:r>
              <w:rPr>
                <w:noProof/>
                <w:webHidden/>
              </w:rPr>
              <w:instrText xml:space="preserve"> PAGEREF _Toc316681489 \h </w:instrText>
            </w:r>
            <w:r>
              <w:rPr>
                <w:noProof/>
                <w:webHidden/>
              </w:rPr>
            </w:r>
          </w:ins>
          <w:r>
            <w:rPr>
              <w:noProof/>
              <w:webHidden/>
            </w:rPr>
            <w:fldChar w:fldCharType="separate"/>
          </w:r>
          <w:ins w:id="1441" w:author="Phuong Giang" w:date="2012-02-10T23:56:00Z">
            <w:r>
              <w:rPr>
                <w:noProof/>
                <w:webHidden/>
              </w:rPr>
              <w:t>3</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42" w:author="Phuong Giang" w:date="2012-02-10T23:56:00Z"/>
              <w:rFonts w:asciiTheme="minorHAnsi" w:eastAsiaTheme="minorEastAsia" w:hAnsiTheme="minorHAnsi" w:cstheme="minorBidi"/>
              <w:noProof/>
              <w:lang w:eastAsia="ja-JP"/>
            </w:rPr>
          </w:pPr>
          <w:ins w:id="1443"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"_Toc316681491"</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1.1.</w:t>
            </w:r>
            <w:r>
              <w:rPr>
                <w:rFonts w:asciiTheme="minorHAnsi" w:eastAsiaTheme="minorEastAsia" w:hAnsiTheme="minorHAnsi" w:cstheme="minorBidi"/>
                <w:noProof/>
                <w:lang w:eastAsia="ja-JP"/>
              </w:rPr>
              <w:tab/>
            </w:r>
            <w:r w:rsidRPr="00155E4F">
              <w:rPr>
                <w:rStyle w:val="Hyperlink"/>
                <w:rFonts w:ascii="Times New Roman" w:hAnsi="Times New Roman"/>
                <w:noProof/>
              </w:rPr>
              <w:t>Teaching Plan Requirements:</w:t>
            </w:r>
            <w:r>
              <w:rPr>
                <w:noProof/>
                <w:webHidden/>
              </w:rPr>
              <w:tab/>
            </w:r>
            <w:r>
              <w:rPr>
                <w:noProof/>
                <w:webHidden/>
              </w:rPr>
              <w:fldChar w:fldCharType="begin"/>
            </w:r>
            <w:r>
              <w:rPr>
                <w:noProof/>
                <w:webHidden/>
              </w:rPr>
              <w:instrText xml:space="preserve"> PAGEREF _Toc316681491 \h </w:instrText>
            </w:r>
            <w:r>
              <w:rPr>
                <w:noProof/>
                <w:webHidden/>
              </w:rPr>
            </w:r>
          </w:ins>
          <w:r>
            <w:rPr>
              <w:noProof/>
              <w:webHidden/>
            </w:rPr>
            <w:fldChar w:fldCharType="separate"/>
          </w:r>
          <w:ins w:id="1444" w:author="Phuong Giang" w:date="2012-02-10T23:56:00Z">
            <w:r>
              <w:rPr>
                <w:noProof/>
                <w:webHidden/>
              </w:rPr>
              <w:t>3</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45" w:author="Phuong Giang" w:date="2012-02-10T23:56:00Z"/>
              <w:rFonts w:asciiTheme="minorHAnsi" w:eastAsiaTheme="minorEastAsia" w:hAnsiTheme="minorHAnsi" w:cstheme="minorBidi"/>
              <w:noProof/>
              <w:lang w:eastAsia="ja-JP"/>
            </w:rPr>
          </w:pPr>
          <w:ins w:id="1446"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"_Toc316681492"</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1.2.</w:t>
            </w:r>
            <w:r>
              <w:rPr>
                <w:rFonts w:asciiTheme="minorHAnsi" w:eastAsiaTheme="minorEastAsia" w:hAnsiTheme="minorHAnsi" w:cstheme="minorBidi"/>
                <w:noProof/>
                <w:lang w:eastAsia="ja-JP"/>
              </w:rPr>
              <w:tab/>
            </w:r>
            <w:r w:rsidRPr="00155E4F">
              <w:rPr>
                <w:rStyle w:val="Hyperlink"/>
                <w:rFonts w:ascii="Times New Roman" w:hAnsi="Times New Roman"/>
                <w:noProof/>
              </w:rPr>
              <w:t>Teaching Plan Management Requirements:</w:t>
            </w:r>
            <w:r>
              <w:rPr>
                <w:noProof/>
                <w:webHidden/>
              </w:rPr>
              <w:tab/>
            </w:r>
            <w:r>
              <w:rPr>
                <w:noProof/>
                <w:webHidden/>
              </w:rPr>
              <w:fldChar w:fldCharType="begin"/>
            </w:r>
            <w:r>
              <w:rPr>
                <w:noProof/>
                <w:webHidden/>
              </w:rPr>
              <w:instrText xml:space="preserve"> PAGEREF _Toc316681492 \h </w:instrText>
            </w:r>
            <w:r>
              <w:rPr>
                <w:noProof/>
                <w:webHidden/>
              </w:rPr>
            </w:r>
          </w:ins>
          <w:r>
            <w:rPr>
              <w:noProof/>
              <w:webHidden/>
            </w:rPr>
            <w:fldChar w:fldCharType="separate"/>
          </w:r>
          <w:ins w:id="1447" w:author="Phuong Giang" w:date="2012-02-10T23:56:00Z">
            <w:r>
              <w:rPr>
                <w:noProof/>
                <w:webHidden/>
              </w:rPr>
              <w:t>4</w:t>
            </w:r>
            <w:r>
              <w:rPr>
                <w:noProof/>
                <w:webHidden/>
              </w:rPr>
              <w:fldChar w:fldCharType="end"/>
            </w:r>
            <w:r w:rsidRPr="00155E4F">
              <w:rPr>
                <w:rStyle w:val="Hyperlink"/>
                <w:noProof/>
              </w:rPr>
              <w:fldChar w:fldCharType="end"/>
            </w:r>
          </w:ins>
        </w:p>
        <w:p w:rsidR="00616081" w:rsidRDefault="00616081">
          <w:pPr>
            <w:pStyle w:val="TOC2"/>
            <w:tabs>
              <w:tab w:val="left" w:pos="660"/>
              <w:tab w:val="right" w:leader="dot" w:pos="9912"/>
            </w:tabs>
            <w:rPr>
              <w:ins w:id="1448" w:author="Phuong Giang" w:date="2012-02-10T23:56:00Z"/>
              <w:rFonts w:asciiTheme="minorHAnsi" w:eastAsiaTheme="minorEastAsia" w:hAnsiTheme="minorHAnsi" w:cstheme="minorBidi"/>
              <w:noProof/>
              <w:lang w:eastAsia="ja-JP"/>
            </w:rPr>
          </w:pPr>
          <w:ins w:id="1449"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"_Toc316681498"</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2.</w:t>
            </w:r>
            <w:r>
              <w:rPr>
                <w:rFonts w:asciiTheme="minorHAnsi" w:eastAsiaTheme="minorEastAsia" w:hAnsiTheme="minorHAnsi" w:cstheme="minorBidi"/>
                <w:noProof/>
                <w:lang w:eastAsia="ja-JP"/>
              </w:rPr>
              <w:tab/>
            </w:r>
            <w:r w:rsidRPr="00155E4F">
              <w:rPr>
                <w:rStyle w:val="Hyperlink"/>
                <w:rFonts w:ascii="Times New Roman" w:hAnsi="Times New Roman"/>
                <w:noProof/>
              </w:rPr>
              <w:t>Manage Teaching Methods.</w:t>
            </w:r>
            <w:r>
              <w:rPr>
                <w:noProof/>
                <w:webHidden/>
              </w:rPr>
              <w:tab/>
            </w:r>
            <w:r>
              <w:rPr>
                <w:noProof/>
                <w:webHidden/>
              </w:rPr>
              <w:fldChar w:fldCharType="begin"/>
            </w:r>
            <w:r>
              <w:rPr>
                <w:noProof/>
                <w:webHidden/>
              </w:rPr>
              <w:instrText xml:space="preserve"> PAGEREF _Toc316681498 \h </w:instrText>
            </w:r>
            <w:r>
              <w:rPr>
                <w:noProof/>
                <w:webHidden/>
              </w:rPr>
            </w:r>
          </w:ins>
          <w:r>
            <w:rPr>
              <w:noProof/>
              <w:webHidden/>
            </w:rPr>
            <w:fldChar w:fldCharType="separate"/>
          </w:r>
          <w:ins w:id="1450" w:author="Phuong Giang" w:date="2012-02-10T23:56:00Z">
            <w:r>
              <w:rPr>
                <w:noProof/>
                <w:webHidden/>
              </w:rPr>
              <w:t>4</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51" w:author="Phuong Giang" w:date="2012-02-10T23:56:00Z"/>
              <w:rFonts w:asciiTheme="minorHAnsi" w:eastAsiaTheme="minorEastAsia" w:hAnsiTheme="minorHAnsi" w:cstheme="minorBidi"/>
              <w:noProof/>
              <w:lang w:eastAsia="ja-JP"/>
            </w:rPr>
          </w:pPr>
          <w:ins w:id="1452"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"_Toc316681499"</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2.1.</w:t>
            </w:r>
            <w:r>
              <w:rPr>
                <w:rFonts w:asciiTheme="minorHAnsi" w:eastAsiaTheme="minorEastAsia" w:hAnsiTheme="minorHAnsi" w:cstheme="minorBidi"/>
                <w:noProof/>
                <w:lang w:eastAsia="ja-JP"/>
              </w:rPr>
              <w:tab/>
            </w:r>
            <w:r w:rsidRPr="00155E4F">
              <w:rPr>
                <w:rStyle w:val="Hyperlink"/>
                <w:rFonts w:ascii="Times New Roman" w:hAnsi="Times New Roman"/>
                <w:noProof/>
              </w:rPr>
              <w:t>Teaching Method Requirements</w:t>
            </w:r>
            <w:r>
              <w:rPr>
                <w:noProof/>
                <w:webHidden/>
              </w:rPr>
              <w:tab/>
            </w:r>
            <w:r>
              <w:rPr>
                <w:noProof/>
                <w:webHidden/>
              </w:rPr>
              <w:fldChar w:fldCharType="begin"/>
            </w:r>
            <w:r>
              <w:rPr>
                <w:noProof/>
                <w:webHidden/>
              </w:rPr>
              <w:instrText xml:space="preserve"> PAGEREF _Toc316681499 \h </w:instrText>
            </w:r>
            <w:r>
              <w:rPr>
                <w:noProof/>
                <w:webHidden/>
              </w:rPr>
            </w:r>
          </w:ins>
          <w:r>
            <w:rPr>
              <w:noProof/>
              <w:webHidden/>
            </w:rPr>
            <w:fldChar w:fldCharType="separate"/>
          </w:r>
          <w:ins w:id="1453" w:author="Phuong Giang" w:date="2012-02-10T23:56:00Z">
            <w:r>
              <w:rPr>
                <w:noProof/>
                <w:webHidden/>
              </w:rPr>
              <w:t>4</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54" w:author="Phuong Giang" w:date="2012-02-10T23:56:00Z"/>
              <w:rFonts w:asciiTheme="minorHAnsi" w:eastAsiaTheme="minorEastAsia" w:hAnsiTheme="minorHAnsi" w:cstheme="minorBidi"/>
              <w:noProof/>
              <w:lang w:eastAsia="ja-JP"/>
            </w:rPr>
          </w:pPr>
          <w:ins w:id="1455"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"_Toc316681500"</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2.2.</w:t>
            </w:r>
            <w:r>
              <w:rPr>
                <w:rFonts w:asciiTheme="minorHAnsi" w:eastAsiaTheme="minorEastAsia" w:hAnsiTheme="minorHAnsi" w:cstheme="minorBidi"/>
                <w:noProof/>
                <w:lang w:eastAsia="ja-JP"/>
              </w:rPr>
              <w:tab/>
            </w:r>
            <w:r w:rsidRPr="00155E4F">
              <w:rPr>
                <w:rStyle w:val="Hyperlink"/>
                <w:rFonts w:ascii="Times New Roman" w:hAnsi="Times New Roman"/>
                <w:noProof/>
              </w:rPr>
              <w:t>Teaching Method Managements Requirements</w:t>
            </w:r>
            <w:r>
              <w:rPr>
                <w:noProof/>
                <w:webHidden/>
              </w:rPr>
              <w:tab/>
            </w:r>
            <w:r>
              <w:rPr>
                <w:noProof/>
                <w:webHidden/>
              </w:rPr>
              <w:fldChar w:fldCharType="begin"/>
            </w:r>
            <w:r>
              <w:rPr>
                <w:noProof/>
                <w:webHidden/>
              </w:rPr>
              <w:instrText xml:space="preserve"> PAGEREF _Toc316681500 \h </w:instrText>
            </w:r>
            <w:r>
              <w:rPr>
                <w:noProof/>
                <w:webHidden/>
              </w:rPr>
            </w:r>
          </w:ins>
          <w:r>
            <w:rPr>
              <w:noProof/>
              <w:webHidden/>
            </w:rPr>
            <w:fldChar w:fldCharType="separate"/>
          </w:r>
          <w:ins w:id="1456" w:author="Phuong Giang" w:date="2012-02-10T23:56:00Z">
            <w:r>
              <w:rPr>
                <w:noProof/>
                <w:webHidden/>
              </w:rPr>
              <w:t>5</w:t>
            </w:r>
            <w:r>
              <w:rPr>
                <w:noProof/>
                <w:webHidden/>
              </w:rPr>
              <w:fldChar w:fldCharType="end"/>
            </w:r>
            <w:r w:rsidRPr="00155E4F">
              <w:rPr>
                <w:rStyle w:val="Hyperlink"/>
                <w:noProof/>
              </w:rPr>
              <w:fldChar w:fldCharType="end"/>
            </w:r>
          </w:ins>
        </w:p>
        <w:p w:rsidR="00616081" w:rsidRDefault="00616081">
          <w:pPr>
            <w:pStyle w:val="TOC2"/>
            <w:tabs>
              <w:tab w:val="left" w:pos="660"/>
              <w:tab w:val="right" w:leader="dot" w:pos="9912"/>
            </w:tabs>
            <w:rPr>
              <w:ins w:id="1457" w:author="Phuong Giang" w:date="2012-02-10T23:56:00Z"/>
              <w:rFonts w:asciiTheme="minorHAnsi" w:eastAsiaTheme="minorEastAsia" w:hAnsiTheme="minorHAnsi" w:cstheme="minorBidi"/>
              <w:noProof/>
              <w:lang w:eastAsia="ja-JP"/>
            </w:rPr>
          </w:pPr>
          <w:ins w:id="1458"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"_Toc316681502"</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w:t>
            </w:r>
            <w:r>
              <w:rPr>
                <w:rFonts w:asciiTheme="minorHAnsi" w:eastAsiaTheme="minorEastAsia" w:hAnsiTheme="minorHAnsi" w:cstheme="minorBidi"/>
                <w:noProof/>
                <w:lang w:eastAsia="ja-JP"/>
              </w:rPr>
              <w:tab/>
            </w:r>
            <w:r w:rsidRPr="00155E4F">
              <w:rPr>
                <w:rStyle w:val="Hyperlink"/>
                <w:rFonts w:ascii="Times New Roman" w:hAnsi="Times New Roman"/>
                <w:noProof/>
              </w:rPr>
              <w:t>Manage Knowledge Items (KI).</w:t>
            </w:r>
            <w:r>
              <w:rPr>
                <w:noProof/>
                <w:webHidden/>
              </w:rPr>
              <w:tab/>
            </w:r>
            <w:r>
              <w:rPr>
                <w:noProof/>
                <w:webHidden/>
              </w:rPr>
              <w:fldChar w:fldCharType="begin"/>
            </w:r>
            <w:r>
              <w:rPr>
                <w:noProof/>
                <w:webHidden/>
              </w:rPr>
              <w:instrText xml:space="preserve"> PAGEREF _Toc316681502 \h </w:instrText>
            </w:r>
            <w:r>
              <w:rPr>
                <w:noProof/>
                <w:webHidden/>
              </w:rPr>
            </w:r>
          </w:ins>
          <w:r>
            <w:rPr>
              <w:noProof/>
              <w:webHidden/>
            </w:rPr>
            <w:fldChar w:fldCharType="separate"/>
          </w:r>
          <w:ins w:id="1459" w:author="Phuong Giang" w:date="2012-02-10T23:56:00Z">
            <w:r>
              <w:rPr>
                <w:noProof/>
                <w:webHidden/>
              </w:rPr>
              <w:t>5</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60" w:author="Phuong Giang" w:date="2012-02-10T23:56:00Z"/>
              <w:rFonts w:asciiTheme="minorHAnsi" w:eastAsiaTheme="minorEastAsia" w:hAnsiTheme="minorHAnsi" w:cstheme="minorBidi"/>
              <w:noProof/>
              <w:lang w:eastAsia="ja-JP"/>
            </w:rPr>
          </w:pPr>
          <w:ins w:id="1461"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"_Toc316681503"</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3.1.</w:t>
            </w:r>
            <w:r>
              <w:rPr>
                <w:rFonts w:asciiTheme="minorHAnsi" w:eastAsiaTheme="minorEastAsia" w:hAnsiTheme="minorHAnsi" w:cstheme="minorBidi"/>
                <w:noProof/>
                <w:lang w:eastAsia="ja-JP"/>
              </w:rPr>
              <w:tab/>
            </w:r>
            <w:r w:rsidRPr="00155E4F">
              <w:rPr>
                <w:rStyle w:val="Hyperlink"/>
                <w:rFonts w:ascii="Times New Roman" w:hAnsi="Times New Roman"/>
                <w:noProof/>
              </w:rPr>
              <w:t>Knowledge Item Requirements</w:t>
            </w:r>
            <w:r>
              <w:rPr>
                <w:noProof/>
                <w:webHidden/>
              </w:rPr>
              <w:tab/>
            </w:r>
            <w:r>
              <w:rPr>
                <w:noProof/>
                <w:webHidden/>
              </w:rPr>
              <w:fldChar w:fldCharType="begin"/>
            </w:r>
            <w:r>
              <w:rPr>
                <w:noProof/>
                <w:webHidden/>
              </w:rPr>
              <w:instrText xml:space="preserve"> PAGEREF _Toc316681503 \h </w:instrText>
            </w:r>
            <w:r>
              <w:rPr>
                <w:noProof/>
                <w:webHidden/>
              </w:rPr>
            </w:r>
          </w:ins>
          <w:r>
            <w:rPr>
              <w:noProof/>
              <w:webHidden/>
            </w:rPr>
            <w:fldChar w:fldCharType="separate"/>
          </w:r>
          <w:ins w:id="1462" w:author="Phuong Giang" w:date="2012-02-10T23:56:00Z">
            <w:r>
              <w:rPr>
                <w:noProof/>
                <w:webHidden/>
              </w:rPr>
              <w:t>5</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63" w:author="Phuong Giang" w:date="2012-02-10T23:56:00Z"/>
              <w:rFonts w:asciiTheme="minorHAnsi" w:eastAsiaTheme="minorEastAsia" w:hAnsiTheme="minorHAnsi" w:cstheme="minorBidi"/>
              <w:noProof/>
              <w:lang w:eastAsia="ja-JP"/>
            </w:rPr>
          </w:pPr>
          <w:ins w:id="1464"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"_Toc316681511"</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3.2.</w:t>
            </w:r>
            <w:r>
              <w:rPr>
                <w:rFonts w:asciiTheme="minorHAnsi" w:eastAsiaTheme="minorEastAsia" w:hAnsiTheme="minorHAnsi" w:cstheme="minorBidi"/>
                <w:noProof/>
                <w:lang w:eastAsia="ja-JP"/>
              </w:rPr>
              <w:tab/>
            </w:r>
            <w:r w:rsidRPr="00155E4F">
              <w:rPr>
                <w:rStyle w:val="Hyperlink"/>
                <w:rFonts w:ascii="Times New Roman" w:hAnsi="Times New Roman"/>
                <w:noProof/>
              </w:rPr>
              <w:t>Knowledge Item Management Requirements</w:t>
            </w:r>
            <w:r>
              <w:rPr>
                <w:noProof/>
                <w:webHidden/>
              </w:rPr>
              <w:tab/>
            </w:r>
            <w:r>
              <w:rPr>
                <w:noProof/>
                <w:webHidden/>
              </w:rPr>
              <w:fldChar w:fldCharType="begin"/>
            </w:r>
            <w:r>
              <w:rPr>
                <w:noProof/>
                <w:webHidden/>
              </w:rPr>
              <w:instrText xml:space="preserve"> PAGEREF _Toc316681511 \h </w:instrText>
            </w:r>
            <w:r>
              <w:rPr>
                <w:noProof/>
                <w:webHidden/>
              </w:rPr>
            </w:r>
          </w:ins>
          <w:r>
            <w:rPr>
              <w:noProof/>
              <w:webHidden/>
            </w:rPr>
            <w:fldChar w:fldCharType="separate"/>
          </w:r>
          <w:ins w:id="1465" w:author="Phuong Giang" w:date="2012-02-10T23:56:00Z">
            <w:r>
              <w:rPr>
                <w:noProof/>
                <w:webHidden/>
              </w:rPr>
              <w:t>6</w:t>
            </w:r>
            <w:r>
              <w:rPr>
                <w:noProof/>
                <w:webHidden/>
              </w:rPr>
              <w:fldChar w:fldCharType="end"/>
            </w:r>
            <w:r w:rsidRPr="00155E4F">
              <w:rPr>
                <w:rStyle w:val="Hyperlink"/>
                <w:noProof/>
              </w:rPr>
              <w:fldChar w:fldCharType="end"/>
            </w:r>
          </w:ins>
        </w:p>
        <w:p w:rsidR="00616081" w:rsidRDefault="00616081">
          <w:pPr>
            <w:pStyle w:val="TOC1"/>
            <w:tabs>
              <w:tab w:val="left" w:pos="440"/>
              <w:tab w:val="right" w:leader="dot" w:pos="9912"/>
            </w:tabs>
            <w:rPr>
              <w:ins w:id="1466" w:author="Phuong Giang" w:date="2012-02-10T23:56:00Z"/>
              <w:rFonts w:asciiTheme="minorHAnsi" w:eastAsiaTheme="minorEastAsia" w:hAnsiTheme="minorHAnsi" w:cstheme="minorBidi"/>
              <w:noProof/>
              <w:lang w:eastAsia="ja-JP"/>
            </w:rPr>
          </w:pPr>
          <w:ins w:id="1467"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"_Toc316681514"</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II.</w:t>
            </w:r>
            <w:r>
              <w:rPr>
                <w:rFonts w:asciiTheme="minorHAnsi" w:eastAsiaTheme="minorEastAsia" w:hAnsiTheme="minorHAnsi" w:cstheme="minorBidi"/>
                <w:noProof/>
                <w:lang w:eastAsia="ja-JP"/>
              </w:rPr>
              <w:tab/>
            </w:r>
            <w:r w:rsidRPr="00155E4F">
              <w:rPr>
                <w:rStyle w:val="Hyperlink"/>
                <w:rFonts w:ascii="Times New Roman" w:hAnsi="Times New Roman"/>
                <w:noProof/>
              </w:rPr>
              <w:t>System Requirement Specification (Specific Requirements)</w:t>
            </w:r>
            <w:r>
              <w:rPr>
                <w:noProof/>
                <w:webHidden/>
              </w:rPr>
              <w:tab/>
            </w:r>
            <w:r>
              <w:rPr>
                <w:noProof/>
                <w:webHidden/>
              </w:rPr>
              <w:fldChar w:fldCharType="begin"/>
            </w:r>
            <w:r>
              <w:rPr>
                <w:noProof/>
                <w:webHidden/>
              </w:rPr>
              <w:instrText xml:space="preserve"> PAGEREF _Toc316681514 \h </w:instrText>
            </w:r>
            <w:r>
              <w:rPr>
                <w:noProof/>
                <w:webHidden/>
              </w:rPr>
            </w:r>
          </w:ins>
          <w:r>
            <w:rPr>
              <w:noProof/>
              <w:webHidden/>
            </w:rPr>
            <w:fldChar w:fldCharType="separate"/>
          </w:r>
          <w:ins w:id="1468" w:author="Phuong Giang" w:date="2012-02-10T23:56:00Z">
            <w:r>
              <w:rPr>
                <w:noProof/>
                <w:webHidden/>
              </w:rPr>
              <w:t>6</w:t>
            </w:r>
            <w:r>
              <w:rPr>
                <w:noProof/>
                <w:webHidden/>
              </w:rPr>
              <w:fldChar w:fldCharType="end"/>
            </w:r>
            <w:r w:rsidRPr="00155E4F">
              <w:rPr>
                <w:rStyle w:val="Hyperlink"/>
                <w:noProof/>
              </w:rPr>
              <w:fldChar w:fldCharType="end"/>
            </w:r>
          </w:ins>
        </w:p>
        <w:p w:rsidR="00616081" w:rsidRDefault="00616081">
          <w:pPr>
            <w:pStyle w:val="TOC2"/>
            <w:tabs>
              <w:tab w:val="left" w:pos="660"/>
              <w:tab w:val="right" w:leader="dot" w:pos="9912"/>
            </w:tabs>
            <w:rPr>
              <w:ins w:id="1469" w:author="Phuong Giang" w:date="2012-02-10T23:56:00Z"/>
              <w:rFonts w:asciiTheme="minorHAnsi" w:eastAsiaTheme="minorEastAsia" w:hAnsiTheme="minorHAnsi" w:cstheme="minorBidi"/>
              <w:noProof/>
              <w:lang w:eastAsia="ja-JP"/>
            </w:rPr>
          </w:pPr>
          <w:ins w:id="1470"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"_Toc316681515"</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1.</w:t>
            </w:r>
            <w:r>
              <w:rPr>
                <w:rFonts w:asciiTheme="minorHAnsi" w:eastAsiaTheme="minorEastAsia" w:hAnsiTheme="minorHAnsi" w:cstheme="minorBidi"/>
                <w:noProof/>
                <w:lang w:eastAsia="ja-JP"/>
              </w:rPr>
              <w:tab/>
            </w:r>
            <w:r w:rsidRPr="00155E4F">
              <w:rPr>
                <w:rStyle w:val="Hyperlink"/>
                <w:rFonts w:ascii="Times New Roman" w:hAnsi="Times New Roman"/>
                <w:noProof/>
              </w:rPr>
              <w:t>External Interface Requirements</w:t>
            </w:r>
            <w:r>
              <w:rPr>
                <w:noProof/>
                <w:webHidden/>
              </w:rPr>
              <w:tab/>
            </w:r>
            <w:r>
              <w:rPr>
                <w:noProof/>
                <w:webHidden/>
              </w:rPr>
              <w:fldChar w:fldCharType="begin"/>
            </w:r>
            <w:r>
              <w:rPr>
                <w:noProof/>
                <w:webHidden/>
              </w:rPr>
              <w:instrText xml:space="preserve"> PAGEREF _Toc316681515 \h </w:instrText>
            </w:r>
            <w:r>
              <w:rPr>
                <w:noProof/>
                <w:webHidden/>
              </w:rPr>
            </w:r>
          </w:ins>
          <w:r>
            <w:rPr>
              <w:noProof/>
              <w:webHidden/>
            </w:rPr>
            <w:fldChar w:fldCharType="separate"/>
          </w:r>
          <w:ins w:id="1471" w:author="Phuong Giang" w:date="2012-02-10T23:56:00Z">
            <w:r>
              <w:rPr>
                <w:noProof/>
                <w:webHidden/>
              </w:rPr>
              <w:t>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72" w:author="Phuong Giang" w:date="2012-02-10T23:56:00Z"/>
              <w:rFonts w:asciiTheme="minorHAnsi" w:eastAsiaTheme="minorEastAsia" w:hAnsiTheme="minorHAnsi" w:cstheme="minorBidi"/>
              <w:noProof/>
              <w:lang w:eastAsia="ja-JP"/>
            </w:rPr>
          </w:pPr>
          <w:ins w:id="1473"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"_Toc316681516"</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1.1</w:t>
            </w:r>
            <w:r>
              <w:rPr>
                <w:rFonts w:asciiTheme="minorHAnsi" w:eastAsiaTheme="minorEastAsia" w:hAnsiTheme="minorHAnsi" w:cstheme="minorBidi"/>
                <w:noProof/>
                <w:lang w:eastAsia="ja-JP"/>
              </w:rPr>
              <w:tab/>
            </w:r>
            <w:r w:rsidRPr="00155E4F">
              <w:rPr>
                <w:rStyle w:val="Hyperlink"/>
                <w:rFonts w:ascii="Times New Roman" w:hAnsi="Times New Roman"/>
                <w:noProof/>
              </w:rPr>
              <w:t>User Interfaces</w:t>
            </w:r>
            <w:r>
              <w:rPr>
                <w:noProof/>
                <w:webHidden/>
              </w:rPr>
              <w:tab/>
            </w:r>
            <w:r>
              <w:rPr>
                <w:noProof/>
                <w:webHidden/>
              </w:rPr>
              <w:fldChar w:fldCharType="begin"/>
            </w:r>
            <w:r>
              <w:rPr>
                <w:noProof/>
                <w:webHidden/>
              </w:rPr>
              <w:instrText xml:space="preserve"> PAGEREF _Toc316681516 \h </w:instrText>
            </w:r>
            <w:r>
              <w:rPr>
                <w:noProof/>
                <w:webHidden/>
              </w:rPr>
            </w:r>
          </w:ins>
          <w:r>
            <w:rPr>
              <w:noProof/>
              <w:webHidden/>
            </w:rPr>
            <w:fldChar w:fldCharType="separate"/>
          </w:r>
          <w:ins w:id="1474" w:author="Phuong Giang" w:date="2012-02-10T23:56:00Z">
            <w:r>
              <w:rPr>
                <w:noProof/>
                <w:webHidden/>
              </w:rPr>
              <w:t>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75" w:author="Phuong Giang" w:date="2012-02-10T23:56:00Z"/>
              <w:rFonts w:asciiTheme="minorHAnsi" w:eastAsiaTheme="minorEastAsia" w:hAnsiTheme="minorHAnsi" w:cstheme="minorBidi"/>
              <w:noProof/>
              <w:lang w:eastAsia="ja-JP"/>
            </w:rPr>
          </w:pPr>
          <w:ins w:id="1476"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"_Toc316681523"</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1.2</w:t>
            </w:r>
            <w:r>
              <w:rPr>
                <w:rFonts w:asciiTheme="minorHAnsi" w:eastAsiaTheme="minorEastAsia" w:hAnsiTheme="minorHAnsi" w:cstheme="minorBidi"/>
                <w:noProof/>
                <w:lang w:eastAsia="ja-JP"/>
              </w:rPr>
              <w:tab/>
            </w:r>
            <w:r w:rsidRPr="00155E4F">
              <w:rPr>
                <w:rStyle w:val="Hyperlink"/>
                <w:rFonts w:ascii="Times New Roman" w:hAnsi="Times New Roman"/>
                <w:noProof/>
              </w:rPr>
              <w:t>Hardware Interfaces</w:t>
            </w:r>
            <w:r>
              <w:rPr>
                <w:noProof/>
                <w:webHidden/>
              </w:rPr>
              <w:tab/>
            </w:r>
            <w:r>
              <w:rPr>
                <w:noProof/>
                <w:webHidden/>
              </w:rPr>
              <w:fldChar w:fldCharType="begin"/>
            </w:r>
            <w:r>
              <w:rPr>
                <w:noProof/>
                <w:webHidden/>
              </w:rPr>
              <w:instrText xml:space="preserve"> PAGEREF _Toc316681523 \h </w:instrText>
            </w:r>
            <w:r>
              <w:rPr>
                <w:noProof/>
                <w:webHidden/>
              </w:rPr>
            </w:r>
          </w:ins>
          <w:r>
            <w:rPr>
              <w:noProof/>
              <w:webHidden/>
            </w:rPr>
            <w:fldChar w:fldCharType="separate"/>
          </w:r>
          <w:ins w:id="1477" w:author="Phuong Giang" w:date="2012-02-10T23:56:00Z">
            <w:r>
              <w:rPr>
                <w:noProof/>
                <w:webHidden/>
              </w:rPr>
              <w:t>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78" w:author="Phuong Giang" w:date="2012-02-10T23:56:00Z"/>
              <w:rFonts w:asciiTheme="minorHAnsi" w:eastAsiaTheme="minorEastAsia" w:hAnsiTheme="minorHAnsi" w:cstheme="minorBidi"/>
              <w:noProof/>
              <w:lang w:eastAsia="ja-JP"/>
            </w:rPr>
          </w:pPr>
          <w:ins w:id="1479"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"_Toc316681524"</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1.3</w:t>
            </w:r>
            <w:r>
              <w:rPr>
                <w:rFonts w:asciiTheme="minorHAnsi" w:eastAsiaTheme="minorEastAsia" w:hAnsiTheme="minorHAnsi" w:cstheme="minorBidi"/>
                <w:noProof/>
                <w:lang w:eastAsia="ja-JP"/>
              </w:rPr>
              <w:tab/>
            </w:r>
            <w:r w:rsidRPr="00155E4F">
              <w:rPr>
                <w:rStyle w:val="Hyperlink"/>
                <w:rFonts w:ascii="Times New Roman" w:hAnsi="Times New Roman"/>
                <w:noProof/>
              </w:rPr>
              <w:t>Software Interfaces</w:t>
            </w:r>
            <w:r>
              <w:rPr>
                <w:noProof/>
                <w:webHidden/>
              </w:rPr>
              <w:tab/>
            </w:r>
            <w:r>
              <w:rPr>
                <w:noProof/>
                <w:webHidden/>
              </w:rPr>
              <w:fldChar w:fldCharType="begin"/>
            </w:r>
            <w:r>
              <w:rPr>
                <w:noProof/>
                <w:webHidden/>
              </w:rPr>
              <w:instrText xml:space="preserve"> PAGEREF _Toc316681524 \h </w:instrText>
            </w:r>
            <w:r>
              <w:rPr>
                <w:noProof/>
                <w:webHidden/>
              </w:rPr>
            </w:r>
          </w:ins>
          <w:r>
            <w:rPr>
              <w:noProof/>
              <w:webHidden/>
            </w:rPr>
            <w:fldChar w:fldCharType="separate"/>
          </w:r>
          <w:ins w:id="1480" w:author="Phuong Giang" w:date="2012-02-10T23:56:00Z">
            <w:r>
              <w:rPr>
                <w:noProof/>
                <w:webHidden/>
              </w:rPr>
              <w:t>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81" w:author="Phuong Giang" w:date="2012-02-10T23:56:00Z"/>
              <w:rFonts w:asciiTheme="minorHAnsi" w:eastAsiaTheme="minorEastAsia" w:hAnsiTheme="minorHAnsi" w:cstheme="minorBidi"/>
              <w:noProof/>
              <w:lang w:eastAsia="ja-JP"/>
            </w:rPr>
          </w:pPr>
          <w:ins w:id="1482"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"_Toc316681525"</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1.4</w:t>
            </w:r>
            <w:r>
              <w:rPr>
                <w:rFonts w:asciiTheme="minorHAnsi" w:eastAsiaTheme="minorEastAsia" w:hAnsiTheme="minorHAnsi" w:cstheme="minorBidi"/>
                <w:noProof/>
                <w:lang w:eastAsia="ja-JP"/>
              </w:rPr>
              <w:tab/>
            </w:r>
            <w:r w:rsidRPr="00155E4F">
              <w:rPr>
                <w:rStyle w:val="Hyperlink"/>
                <w:rFonts w:ascii="Times New Roman" w:hAnsi="Times New Roman"/>
                <w:noProof/>
              </w:rPr>
              <w:t>Communications Protocol</w:t>
            </w:r>
            <w:r>
              <w:rPr>
                <w:noProof/>
                <w:webHidden/>
              </w:rPr>
              <w:tab/>
            </w:r>
            <w:r>
              <w:rPr>
                <w:noProof/>
                <w:webHidden/>
              </w:rPr>
              <w:fldChar w:fldCharType="begin"/>
            </w:r>
            <w:r>
              <w:rPr>
                <w:noProof/>
                <w:webHidden/>
              </w:rPr>
              <w:instrText xml:space="preserve"> PAGEREF _Toc316681525 \h </w:instrText>
            </w:r>
            <w:r>
              <w:rPr>
                <w:noProof/>
                <w:webHidden/>
              </w:rPr>
            </w:r>
          </w:ins>
          <w:r>
            <w:rPr>
              <w:noProof/>
              <w:webHidden/>
            </w:rPr>
            <w:fldChar w:fldCharType="separate"/>
          </w:r>
          <w:ins w:id="1483" w:author="Phuong Giang" w:date="2012-02-10T23:56:00Z">
            <w:r>
              <w:rPr>
                <w:noProof/>
                <w:webHidden/>
              </w:rPr>
              <w:t>7</w:t>
            </w:r>
            <w:r>
              <w:rPr>
                <w:noProof/>
                <w:webHidden/>
              </w:rPr>
              <w:fldChar w:fldCharType="end"/>
            </w:r>
            <w:r w:rsidRPr="00155E4F">
              <w:rPr>
                <w:rStyle w:val="Hyperlink"/>
                <w:noProof/>
              </w:rPr>
              <w:fldChar w:fldCharType="end"/>
            </w:r>
          </w:ins>
        </w:p>
        <w:p w:rsidR="00616081" w:rsidRDefault="00616081">
          <w:pPr>
            <w:pStyle w:val="TOC2"/>
            <w:tabs>
              <w:tab w:val="left" w:pos="660"/>
              <w:tab w:val="right" w:leader="dot" w:pos="9912"/>
            </w:tabs>
            <w:rPr>
              <w:ins w:id="1484" w:author="Phuong Giang" w:date="2012-02-10T23:56:00Z"/>
              <w:rFonts w:asciiTheme="minorHAnsi" w:eastAsiaTheme="minorEastAsia" w:hAnsiTheme="minorHAnsi" w:cstheme="minorBidi"/>
              <w:noProof/>
              <w:lang w:eastAsia="ja-JP"/>
            </w:rPr>
          </w:pPr>
          <w:ins w:id="1485"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"_Toc316681526"</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2.</w:t>
            </w:r>
            <w:r>
              <w:rPr>
                <w:rFonts w:asciiTheme="minorHAnsi" w:eastAsiaTheme="minorEastAsia" w:hAnsiTheme="minorHAnsi" w:cstheme="minorBidi"/>
                <w:noProof/>
                <w:lang w:eastAsia="ja-JP"/>
              </w:rPr>
              <w:tab/>
            </w:r>
            <w:r w:rsidRPr="00155E4F">
              <w:rPr>
                <w:rStyle w:val="Hyperlink"/>
                <w:rFonts w:ascii="Times New Roman" w:hAnsi="Times New Roman"/>
                <w:noProof/>
              </w:rPr>
              <w:t>System Features</w:t>
            </w:r>
            <w:r>
              <w:rPr>
                <w:noProof/>
                <w:webHidden/>
              </w:rPr>
              <w:tab/>
            </w:r>
            <w:r>
              <w:rPr>
                <w:noProof/>
                <w:webHidden/>
              </w:rPr>
              <w:fldChar w:fldCharType="begin"/>
            </w:r>
            <w:r>
              <w:rPr>
                <w:noProof/>
                <w:webHidden/>
              </w:rPr>
              <w:instrText xml:space="preserve"> PAGEREF _Toc316681526 \h </w:instrText>
            </w:r>
            <w:r>
              <w:rPr>
                <w:noProof/>
                <w:webHidden/>
              </w:rPr>
            </w:r>
          </w:ins>
          <w:r>
            <w:rPr>
              <w:noProof/>
              <w:webHidden/>
            </w:rPr>
            <w:fldChar w:fldCharType="separate"/>
          </w:r>
          <w:ins w:id="1486" w:author="Phuong Giang" w:date="2012-02-10T23:56:00Z">
            <w:r>
              <w:rPr>
                <w:noProof/>
                <w:webHidden/>
              </w:rPr>
              <w:t>7</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87" w:author="Phuong Giang" w:date="2012-02-10T23:56:00Z"/>
              <w:rFonts w:asciiTheme="minorHAnsi" w:eastAsiaTheme="minorEastAsia" w:hAnsiTheme="minorHAnsi" w:cstheme="minorBidi"/>
              <w:noProof/>
              <w:lang w:eastAsia="ja-JP"/>
            </w:rPr>
          </w:pPr>
          <w:ins w:id="1488"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"_Toc316681527"</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2.1</w:t>
            </w:r>
            <w:r>
              <w:rPr>
                <w:rFonts w:asciiTheme="minorHAnsi" w:eastAsiaTheme="minorEastAsia" w:hAnsiTheme="minorHAnsi" w:cstheme="minorBidi"/>
                <w:noProof/>
                <w:lang w:eastAsia="ja-JP"/>
              </w:rPr>
              <w:tab/>
            </w:r>
            <w:r w:rsidRPr="00155E4F">
              <w:rPr>
                <w:rStyle w:val="Hyperlink"/>
                <w:rFonts w:ascii="Times New Roman" w:hAnsi="Times New Roman"/>
                <w:noProof/>
              </w:rPr>
              <w:t>Manage Teaching Plan</w:t>
            </w:r>
            <w:r>
              <w:rPr>
                <w:noProof/>
                <w:webHidden/>
              </w:rPr>
              <w:tab/>
            </w:r>
            <w:r>
              <w:rPr>
                <w:noProof/>
                <w:webHidden/>
              </w:rPr>
              <w:fldChar w:fldCharType="begin"/>
            </w:r>
            <w:r>
              <w:rPr>
                <w:noProof/>
                <w:webHidden/>
              </w:rPr>
              <w:instrText xml:space="preserve"> PAGEREF _Toc316681527 \h </w:instrText>
            </w:r>
            <w:r>
              <w:rPr>
                <w:noProof/>
                <w:webHidden/>
              </w:rPr>
            </w:r>
          </w:ins>
          <w:r>
            <w:rPr>
              <w:noProof/>
              <w:webHidden/>
            </w:rPr>
            <w:fldChar w:fldCharType="separate"/>
          </w:r>
          <w:ins w:id="1489" w:author="Phuong Giang" w:date="2012-02-10T23:56:00Z">
            <w:r>
              <w:rPr>
                <w:noProof/>
                <w:webHidden/>
              </w:rPr>
              <w:t>8</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90" w:author="Phuong Giang" w:date="2012-02-10T23:56:00Z"/>
              <w:rFonts w:asciiTheme="minorHAnsi" w:eastAsiaTheme="minorEastAsia" w:hAnsiTheme="minorHAnsi" w:cstheme="minorBidi"/>
              <w:noProof/>
              <w:lang w:eastAsia="ja-JP"/>
            </w:rPr>
          </w:pPr>
          <w:ins w:id="1491"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"_Toc316681528"</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2.2</w:t>
            </w:r>
            <w:r>
              <w:rPr>
                <w:rFonts w:asciiTheme="minorHAnsi" w:eastAsiaTheme="minorEastAsia" w:hAnsiTheme="minorHAnsi" w:cstheme="minorBidi"/>
                <w:noProof/>
                <w:lang w:eastAsia="ja-JP"/>
              </w:rPr>
              <w:tab/>
            </w:r>
            <w:r w:rsidRPr="00155E4F">
              <w:rPr>
                <w:rStyle w:val="Hyperlink"/>
                <w:rFonts w:ascii="Times New Roman" w:hAnsi="Times New Roman"/>
                <w:noProof/>
              </w:rPr>
              <w:t>Manage Teaching Method</w:t>
            </w:r>
            <w:r>
              <w:rPr>
                <w:noProof/>
                <w:webHidden/>
              </w:rPr>
              <w:tab/>
            </w:r>
            <w:r>
              <w:rPr>
                <w:noProof/>
                <w:webHidden/>
              </w:rPr>
              <w:fldChar w:fldCharType="begin"/>
            </w:r>
            <w:r>
              <w:rPr>
                <w:noProof/>
                <w:webHidden/>
              </w:rPr>
              <w:instrText xml:space="preserve"> PAGEREF _Toc316681528 \h </w:instrText>
            </w:r>
            <w:r>
              <w:rPr>
                <w:noProof/>
                <w:webHidden/>
              </w:rPr>
            </w:r>
          </w:ins>
          <w:r>
            <w:rPr>
              <w:noProof/>
              <w:webHidden/>
            </w:rPr>
            <w:fldChar w:fldCharType="separate"/>
          </w:r>
          <w:ins w:id="1492" w:author="Phuong Giang" w:date="2012-02-10T23:56:00Z">
            <w:r>
              <w:rPr>
                <w:noProof/>
                <w:webHidden/>
              </w:rPr>
              <w:t>16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93" w:author="Phuong Giang" w:date="2012-02-10T23:56:00Z"/>
              <w:rFonts w:asciiTheme="minorHAnsi" w:eastAsiaTheme="minorEastAsia" w:hAnsiTheme="minorHAnsi" w:cstheme="minorBidi"/>
              <w:noProof/>
              <w:lang w:eastAsia="ja-JP"/>
            </w:rPr>
          </w:pPr>
          <w:ins w:id="1494"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"_Toc316681529"</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2.3</w:t>
            </w:r>
            <w:r>
              <w:rPr>
                <w:rFonts w:asciiTheme="minorHAnsi" w:eastAsiaTheme="minorEastAsia" w:hAnsiTheme="minorHAnsi" w:cstheme="minorBidi"/>
                <w:noProof/>
                <w:lang w:eastAsia="ja-JP"/>
              </w:rPr>
              <w:tab/>
            </w:r>
            <w:r w:rsidRPr="00155E4F">
              <w:rPr>
                <w:rStyle w:val="Hyperlink"/>
                <w:rFonts w:ascii="Times New Roman" w:hAnsi="Times New Roman"/>
                <w:noProof/>
              </w:rPr>
              <w:t>Manage Knowledge Item</w:t>
            </w:r>
            <w:r>
              <w:rPr>
                <w:noProof/>
                <w:webHidden/>
              </w:rPr>
              <w:tab/>
            </w:r>
            <w:r>
              <w:rPr>
                <w:noProof/>
                <w:webHidden/>
              </w:rPr>
              <w:fldChar w:fldCharType="begin"/>
            </w:r>
            <w:r>
              <w:rPr>
                <w:noProof/>
                <w:webHidden/>
              </w:rPr>
              <w:instrText xml:space="preserve"> PAGEREF _Toc316681529 \h </w:instrText>
            </w:r>
            <w:r>
              <w:rPr>
                <w:noProof/>
                <w:webHidden/>
              </w:rPr>
            </w:r>
          </w:ins>
          <w:r>
            <w:rPr>
              <w:noProof/>
              <w:webHidden/>
            </w:rPr>
            <w:fldChar w:fldCharType="separate"/>
          </w:r>
          <w:ins w:id="1495" w:author="Phuong Giang" w:date="2012-02-10T23:56:00Z">
            <w:r>
              <w:rPr>
                <w:noProof/>
                <w:webHidden/>
              </w:rPr>
              <w:t>25</w:t>
            </w:r>
            <w:r>
              <w:rPr>
                <w:noProof/>
                <w:webHidden/>
              </w:rPr>
              <w:fldChar w:fldCharType="end"/>
            </w:r>
            <w:r w:rsidRPr="00155E4F">
              <w:rPr>
                <w:rStyle w:val="Hyperlink"/>
                <w:noProof/>
              </w:rPr>
              <w:fldChar w:fldCharType="end"/>
            </w:r>
          </w:ins>
        </w:p>
        <w:p w:rsidR="00616081" w:rsidRDefault="00616081">
          <w:pPr>
            <w:pStyle w:val="TOC2"/>
            <w:tabs>
              <w:tab w:val="left" w:pos="660"/>
              <w:tab w:val="right" w:leader="dot" w:pos="9912"/>
            </w:tabs>
            <w:rPr>
              <w:ins w:id="1496" w:author="Phuong Giang" w:date="2012-02-10T23:56:00Z"/>
              <w:rFonts w:asciiTheme="minorHAnsi" w:eastAsiaTheme="minorEastAsia" w:hAnsiTheme="minorHAnsi" w:cstheme="minorBidi"/>
              <w:noProof/>
              <w:lang w:eastAsia="ja-JP"/>
            </w:rPr>
          </w:pPr>
          <w:ins w:id="1497"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"_Toc316681716"</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w:t>
            </w:r>
            <w:r>
              <w:rPr>
                <w:rFonts w:asciiTheme="minorHAnsi" w:eastAsiaTheme="minorEastAsia" w:hAnsiTheme="minorHAnsi" w:cstheme="minorBidi"/>
                <w:noProof/>
                <w:lang w:eastAsia="ja-JP"/>
              </w:rPr>
              <w:tab/>
            </w:r>
            <w:r w:rsidRPr="00155E4F">
              <w:rPr>
                <w:rStyle w:val="Hyperlink"/>
                <w:rFonts w:ascii="Times New Roman" w:hAnsi="Times New Roman"/>
                <w:noProof/>
              </w:rPr>
              <w:t>Software System Attributes</w:t>
            </w:r>
            <w:r>
              <w:rPr>
                <w:noProof/>
                <w:webHidden/>
              </w:rPr>
              <w:tab/>
            </w:r>
            <w:r>
              <w:rPr>
                <w:noProof/>
                <w:webHidden/>
              </w:rPr>
              <w:fldChar w:fldCharType="begin"/>
            </w:r>
            <w:r>
              <w:rPr>
                <w:noProof/>
                <w:webHidden/>
              </w:rPr>
              <w:instrText xml:space="preserve"> PAGEREF _Toc316681716 \h </w:instrText>
            </w:r>
            <w:r>
              <w:rPr>
                <w:noProof/>
                <w:webHidden/>
              </w:rPr>
            </w:r>
          </w:ins>
          <w:r>
            <w:rPr>
              <w:noProof/>
              <w:webHidden/>
            </w:rPr>
            <w:fldChar w:fldCharType="separate"/>
          </w:r>
          <w:ins w:id="1498" w:author="Phuong Giang" w:date="2012-02-10T23:56:00Z">
            <w:r>
              <w:rPr>
                <w:noProof/>
                <w:webHidden/>
              </w:rPr>
              <w:t>36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499" w:author="Phuong Giang" w:date="2012-02-10T23:56:00Z"/>
              <w:rFonts w:asciiTheme="minorHAnsi" w:eastAsiaTheme="minorEastAsia" w:hAnsiTheme="minorHAnsi" w:cstheme="minorBidi"/>
              <w:noProof/>
              <w:lang w:eastAsia="ja-JP"/>
            </w:rPr>
          </w:pPr>
          <w:ins w:id="1500"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"_Toc316681717"</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3.1</w:t>
            </w:r>
            <w:r>
              <w:rPr>
                <w:rFonts w:asciiTheme="minorHAnsi" w:eastAsiaTheme="minorEastAsia" w:hAnsiTheme="minorHAnsi" w:cstheme="minorBidi"/>
                <w:noProof/>
                <w:lang w:eastAsia="ja-JP"/>
              </w:rPr>
              <w:tab/>
            </w:r>
            <w:r w:rsidRPr="00155E4F">
              <w:rPr>
                <w:rStyle w:val="Hyperlink"/>
                <w:rFonts w:ascii="Times New Roman" w:hAnsi="Times New Roman"/>
                <w:noProof/>
              </w:rPr>
              <w:t>Usability</w:t>
            </w:r>
            <w:r>
              <w:rPr>
                <w:noProof/>
                <w:webHidden/>
              </w:rPr>
              <w:tab/>
            </w:r>
            <w:r>
              <w:rPr>
                <w:noProof/>
                <w:webHidden/>
              </w:rPr>
              <w:fldChar w:fldCharType="begin"/>
            </w:r>
            <w:r>
              <w:rPr>
                <w:noProof/>
                <w:webHidden/>
              </w:rPr>
              <w:instrText xml:space="preserve"> PAGEREF _Toc316681717 \h </w:instrText>
            </w:r>
            <w:r>
              <w:rPr>
                <w:noProof/>
                <w:webHidden/>
              </w:rPr>
            </w:r>
          </w:ins>
          <w:r>
            <w:rPr>
              <w:noProof/>
              <w:webHidden/>
            </w:rPr>
            <w:fldChar w:fldCharType="separate"/>
          </w:r>
          <w:ins w:id="1501" w:author="Phuong Giang" w:date="2012-02-10T23:56:00Z">
            <w:r>
              <w:rPr>
                <w:noProof/>
                <w:webHidden/>
              </w:rPr>
              <w:t>36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502" w:author="Phuong Giang" w:date="2012-02-10T23:56:00Z"/>
              <w:rFonts w:asciiTheme="minorHAnsi" w:eastAsiaTheme="minorEastAsia" w:hAnsiTheme="minorHAnsi" w:cstheme="minorBidi"/>
              <w:noProof/>
              <w:lang w:eastAsia="ja-JP"/>
            </w:rPr>
          </w:pPr>
          <w:ins w:id="1503"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"_Toc316681719"</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3.2</w:t>
            </w:r>
            <w:r>
              <w:rPr>
                <w:rFonts w:asciiTheme="minorHAnsi" w:eastAsiaTheme="minorEastAsia" w:hAnsiTheme="minorHAnsi" w:cstheme="minorBidi"/>
                <w:noProof/>
                <w:lang w:eastAsia="ja-JP"/>
              </w:rPr>
              <w:tab/>
            </w:r>
            <w:r w:rsidRPr="00155E4F">
              <w:rPr>
                <w:rStyle w:val="Hyperlink"/>
                <w:rFonts w:ascii="Times New Roman" w:hAnsi="Times New Roman"/>
                <w:noProof/>
              </w:rPr>
              <w:t>Reliability</w:t>
            </w:r>
            <w:r>
              <w:rPr>
                <w:noProof/>
                <w:webHidden/>
              </w:rPr>
              <w:tab/>
            </w:r>
            <w:r>
              <w:rPr>
                <w:noProof/>
                <w:webHidden/>
              </w:rPr>
              <w:fldChar w:fldCharType="begin"/>
            </w:r>
            <w:r>
              <w:rPr>
                <w:noProof/>
                <w:webHidden/>
              </w:rPr>
              <w:instrText xml:space="preserve"> PAGEREF _Toc316681719 \h </w:instrText>
            </w:r>
            <w:r>
              <w:rPr>
                <w:noProof/>
                <w:webHidden/>
              </w:rPr>
            </w:r>
          </w:ins>
          <w:r>
            <w:rPr>
              <w:noProof/>
              <w:webHidden/>
            </w:rPr>
            <w:fldChar w:fldCharType="separate"/>
          </w:r>
          <w:ins w:id="1504" w:author="Phuong Giang" w:date="2012-02-10T23:56:00Z">
            <w:r>
              <w:rPr>
                <w:noProof/>
                <w:webHidden/>
              </w:rPr>
              <w:t>36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505" w:author="Phuong Giang" w:date="2012-02-10T23:56:00Z"/>
              <w:rFonts w:asciiTheme="minorHAnsi" w:eastAsiaTheme="minorEastAsia" w:hAnsiTheme="minorHAnsi" w:cstheme="minorBidi"/>
              <w:noProof/>
              <w:lang w:eastAsia="ja-JP"/>
            </w:rPr>
          </w:pPr>
          <w:ins w:id="1506"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"_Toc316681720"</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3.3</w:t>
            </w:r>
            <w:r>
              <w:rPr>
                <w:rFonts w:asciiTheme="minorHAnsi" w:eastAsiaTheme="minorEastAsia" w:hAnsiTheme="minorHAnsi" w:cstheme="minorBidi"/>
                <w:noProof/>
                <w:lang w:eastAsia="ja-JP"/>
              </w:rPr>
              <w:tab/>
            </w:r>
            <w:r w:rsidRPr="00155E4F">
              <w:rPr>
                <w:rStyle w:val="Hyperlink"/>
                <w:rFonts w:ascii="Times New Roman" w:hAnsi="Times New Roman"/>
                <w:noProof/>
              </w:rPr>
              <w:t>Security</w:t>
            </w:r>
            <w:r>
              <w:rPr>
                <w:noProof/>
                <w:webHidden/>
              </w:rPr>
              <w:tab/>
            </w:r>
            <w:r>
              <w:rPr>
                <w:noProof/>
                <w:webHidden/>
              </w:rPr>
              <w:fldChar w:fldCharType="begin"/>
            </w:r>
            <w:r>
              <w:rPr>
                <w:noProof/>
                <w:webHidden/>
              </w:rPr>
              <w:instrText xml:space="preserve"> PAGEREF _Toc316681720 \h </w:instrText>
            </w:r>
            <w:r>
              <w:rPr>
                <w:noProof/>
                <w:webHidden/>
              </w:rPr>
            </w:r>
          </w:ins>
          <w:r>
            <w:rPr>
              <w:noProof/>
              <w:webHidden/>
            </w:rPr>
            <w:fldChar w:fldCharType="separate"/>
          </w:r>
          <w:ins w:id="1507" w:author="Phuong Giang" w:date="2012-02-10T23:56:00Z">
            <w:r>
              <w:rPr>
                <w:noProof/>
                <w:webHidden/>
              </w:rPr>
              <w:t>36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508" w:author="Phuong Giang" w:date="2012-02-10T23:56:00Z"/>
              <w:rFonts w:asciiTheme="minorHAnsi" w:eastAsiaTheme="minorEastAsia" w:hAnsiTheme="minorHAnsi" w:cstheme="minorBidi"/>
              <w:noProof/>
              <w:lang w:eastAsia="ja-JP"/>
            </w:rPr>
          </w:pPr>
          <w:ins w:id="1509"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"_Toc316681721"</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3.4</w:t>
            </w:r>
            <w:r>
              <w:rPr>
                <w:rFonts w:asciiTheme="minorHAnsi" w:eastAsiaTheme="minorEastAsia" w:hAnsiTheme="minorHAnsi" w:cstheme="minorBidi"/>
                <w:noProof/>
                <w:lang w:eastAsia="ja-JP"/>
              </w:rPr>
              <w:tab/>
            </w:r>
            <w:r w:rsidRPr="00155E4F">
              <w:rPr>
                <w:rStyle w:val="Hyperlink"/>
                <w:rFonts w:ascii="Times New Roman" w:hAnsi="Times New Roman"/>
                <w:noProof/>
              </w:rPr>
              <w:t>Maintainability</w:t>
            </w:r>
            <w:r>
              <w:rPr>
                <w:noProof/>
                <w:webHidden/>
              </w:rPr>
              <w:tab/>
            </w:r>
            <w:r>
              <w:rPr>
                <w:noProof/>
                <w:webHidden/>
              </w:rPr>
              <w:fldChar w:fldCharType="begin"/>
            </w:r>
            <w:r>
              <w:rPr>
                <w:noProof/>
                <w:webHidden/>
              </w:rPr>
              <w:instrText xml:space="preserve"> PAGEREF _Toc316681721 \h </w:instrText>
            </w:r>
            <w:r>
              <w:rPr>
                <w:noProof/>
                <w:webHidden/>
              </w:rPr>
            </w:r>
          </w:ins>
          <w:r>
            <w:rPr>
              <w:noProof/>
              <w:webHidden/>
            </w:rPr>
            <w:fldChar w:fldCharType="separate"/>
          </w:r>
          <w:ins w:id="1510" w:author="Phuong Giang" w:date="2012-02-10T23:56:00Z">
            <w:r>
              <w:rPr>
                <w:noProof/>
                <w:webHidden/>
              </w:rPr>
              <w:t>36</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511" w:author="Phuong Giang" w:date="2012-02-10T23:56:00Z"/>
              <w:rFonts w:asciiTheme="minorHAnsi" w:eastAsiaTheme="minorEastAsia" w:hAnsiTheme="minorHAnsi" w:cstheme="minorBidi"/>
              <w:noProof/>
              <w:lang w:eastAsia="ja-JP"/>
            </w:rPr>
          </w:pPr>
          <w:ins w:id="1512"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"_Toc316681722"</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3.5</w:t>
            </w:r>
            <w:r>
              <w:rPr>
                <w:rFonts w:asciiTheme="minorHAnsi" w:eastAsiaTheme="minorEastAsia" w:hAnsiTheme="minorHAnsi" w:cstheme="minorBidi"/>
                <w:noProof/>
                <w:lang w:eastAsia="ja-JP"/>
              </w:rPr>
              <w:tab/>
            </w:r>
            <w:r w:rsidRPr="00155E4F">
              <w:rPr>
                <w:rStyle w:val="Hyperlink"/>
                <w:rFonts w:ascii="Times New Roman" w:hAnsi="Times New Roman"/>
                <w:noProof/>
              </w:rPr>
              <w:t>Portability</w:t>
            </w:r>
            <w:r>
              <w:rPr>
                <w:noProof/>
                <w:webHidden/>
              </w:rPr>
              <w:tab/>
            </w:r>
            <w:r>
              <w:rPr>
                <w:noProof/>
                <w:webHidden/>
              </w:rPr>
              <w:fldChar w:fldCharType="begin"/>
            </w:r>
            <w:r>
              <w:rPr>
                <w:noProof/>
                <w:webHidden/>
              </w:rPr>
              <w:instrText xml:space="preserve"> PAGEREF _Toc316681722 \h </w:instrText>
            </w:r>
            <w:r>
              <w:rPr>
                <w:noProof/>
                <w:webHidden/>
              </w:rPr>
            </w:r>
          </w:ins>
          <w:r>
            <w:rPr>
              <w:noProof/>
              <w:webHidden/>
            </w:rPr>
            <w:fldChar w:fldCharType="separate"/>
          </w:r>
          <w:ins w:id="1513" w:author="Phuong Giang" w:date="2012-02-10T23:56:00Z">
            <w:r>
              <w:rPr>
                <w:noProof/>
                <w:webHidden/>
              </w:rPr>
              <w:t>37</w:t>
            </w:r>
            <w:r>
              <w:rPr>
                <w:noProof/>
                <w:webHidden/>
              </w:rPr>
              <w:fldChar w:fldCharType="end"/>
            </w:r>
            <w:r w:rsidRPr="00155E4F">
              <w:rPr>
                <w:rStyle w:val="Hyperlink"/>
                <w:noProof/>
              </w:rPr>
              <w:fldChar w:fldCharType="end"/>
            </w:r>
          </w:ins>
        </w:p>
        <w:p w:rsidR="00616081" w:rsidRDefault="00616081">
          <w:pPr>
            <w:pStyle w:val="TOC3"/>
            <w:tabs>
              <w:tab w:val="left" w:pos="1100"/>
              <w:tab w:val="right" w:leader="dot" w:pos="9912"/>
            </w:tabs>
            <w:rPr>
              <w:ins w:id="1514" w:author="Phuong Giang" w:date="2012-02-10T23:56:00Z"/>
              <w:rFonts w:asciiTheme="minorHAnsi" w:eastAsiaTheme="minorEastAsia" w:hAnsiTheme="minorHAnsi" w:cstheme="minorBidi"/>
              <w:noProof/>
              <w:lang w:eastAsia="ja-JP"/>
            </w:rPr>
          </w:pPr>
          <w:ins w:id="1515"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"_Toc316681723"</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3.6</w:t>
            </w:r>
            <w:r>
              <w:rPr>
                <w:rFonts w:asciiTheme="minorHAnsi" w:eastAsiaTheme="minorEastAsia" w:hAnsiTheme="minorHAnsi" w:cstheme="minorBidi"/>
                <w:noProof/>
                <w:lang w:eastAsia="ja-JP"/>
              </w:rPr>
              <w:tab/>
            </w:r>
            <w:r w:rsidRPr="00155E4F">
              <w:rPr>
                <w:rStyle w:val="Hyperlink"/>
                <w:rFonts w:ascii="Times New Roman" w:hAnsi="Times New Roman"/>
                <w:noProof/>
              </w:rPr>
              <w:t>Performance</w:t>
            </w:r>
            <w:r>
              <w:rPr>
                <w:noProof/>
                <w:webHidden/>
              </w:rPr>
              <w:tab/>
            </w:r>
            <w:r>
              <w:rPr>
                <w:noProof/>
                <w:webHidden/>
              </w:rPr>
              <w:fldChar w:fldCharType="begin"/>
            </w:r>
            <w:r>
              <w:rPr>
                <w:noProof/>
                <w:webHidden/>
              </w:rPr>
              <w:instrText xml:space="preserve"> PAGEREF _Toc316681723 \h </w:instrText>
            </w:r>
            <w:r>
              <w:rPr>
                <w:noProof/>
                <w:webHidden/>
              </w:rPr>
            </w:r>
          </w:ins>
          <w:r>
            <w:rPr>
              <w:noProof/>
              <w:webHidden/>
            </w:rPr>
            <w:fldChar w:fldCharType="separate"/>
          </w:r>
          <w:ins w:id="1516" w:author="Phuong Giang" w:date="2012-02-10T23:56:00Z">
            <w:r>
              <w:rPr>
                <w:noProof/>
                <w:webHidden/>
              </w:rPr>
              <w:t>37</w:t>
            </w:r>
            <w:r>
              <w:rPr>
                <w:noProof/>
                <w:webHidden/>
              </w:rPr>
              <w:fldChar w:fldCharType="end"/>
            </w:r>
            <w:r w:rsidRPr="00155E4F">
              <w:rPr>
                <w:rStyle w:val="Hyperlink"/>
                <w:noProof/>
              </w:rPr>
              <w:fldChar w:fldCharType="end"/>
            </w:r>
          </w:ins>
        </w:p>
        <w:p w:rsidR="00616081" w:rsidRDefault="00616081">
          <w:pPr>
            <w:pStyle w:val="TOC2"/>
            <w:tabs>
              <w:tab w:val="left" w:pos="660"/>
              <w:tab w:val="right" w:leader="dot" w:pos="9912"/>
            </w:tabs>
            <w:rPr>
              <w:ins w:id="1517" w:author="Phuong Giang" w:date="2012-02-10T23:56:00Z"/>
              <w:rFonts w:asciiTheme="minorHAnsi" w:eastAsiaTheme="minorEastAsia" w:hAnsiTheme="minorHAnsi" w:cstheme="minorBidi"/>
              <w:noProof/>
              <w:lang w:eastAsia="ja-JP"/>
            </w:rPr>
          </w:pPr>
          <w:ins w:id="1518"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"_Toc316681724"</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4.</w:t>
            </w:r>
            <w:r>
              <w:rPr>
                <w:rFonts w:asciiTheme="minorHAnsi" w:eastAsiaTheme="minorEastAsia" w:hAnsiTheme="minorHAnsi" w:cstheme="minorBidi"/>
                <w:noProof/>
                <w:lang w:eastAsia="ja-JP"/>
              </w:rPr>
              <w:tab/>
            </w:r>
            <w:r w:rsidRPr="00155E4F">
              <w:rPr>
                <w:rStyle w:val="Hyperlink"/>
                <w:rFonts w:ascii="Times New Roman" w:hAnsi="Times New Roman"/>
                <w:noProof/>
              </w:rPr>
              <w:t>Data Definition</w:t>
            </w:r>
            <w:r>
              <w:rPr>
                <w:noProof/>
                <w:webHidden/>
              </w:rPr>
              <w:tab/>
            </w:r>
            <w:r>
              <w:rPr>
                <w:noProof/>
                <w:webHidden/>
              </w:rPr>
              <w:fldChar w:fldCharType="begin"/>
            </w:r>
            <w:r>
              <w:rPr>
                <w:noProof/>
                <w:webHidden/>
              </w:rPr>
              <w:instrText xml:space="preserve"> PAGEREF _Toc316681724 \h </w:instrText>
            </w:r>
            <w:r>
              <w:rPr>
                <w:noProof/>
                <w:webHidden/>
              </w:rPr>
            </w:r>
          </w:ins>
          <w:r>
            <w:rPr>
              <w:noProof/>
              <w:webHidden/>
            </w:rPr>
            <w:fldChar w:fldCharType="separate"/>
          </w:r>
          <w:ins w:id="1519" w:author="Phuong Giang" w:date="2012-02-10T23:56:00Z">
            <w:r>
              <w:rPr>
                <w:noProof/>
                <w:webHidden/>
              </w:rPr>
              <w:t>37</w:t>
            </w:r>
            <w:r>
              <w:rPr>
                <w:noProof/>
                <w:webHidden/>
              </w:rPr>
              <w:fldChar w:fldCharType="end"/>
            </w:r>
            <w:r w:rsidRPr="00155E4F">
              <w:rPr>
                <w:rStyle w:val="Hyperlink"/>
                <w:noProof/>
              </w:rPr>
              <w:fldChar w:fldCharType="end"/>
            </w:r>
          </w:ins>
        </w:p>
        <w:p w:rsidR="00616081" w:rsidRDefault="00616081">
          <w:pPr>
            <w:pStyle w:val="TOC1"/>
            <w:tabs>
              <w:tab w:val="left" w:pos="660"/>
              <w:tab w:val="right" w:leader="dot" w:pos="9912"/>
            </w:tabs>
            <w:rPr>
              <w:ins w:id="1520" w:author="Phuong Giang" w:date="2012-02-10T23:56:00Z"/>
              <w:rFonts w:asciiTheme="minorHAnsi" w:eastAsiaTheme="minorEastAsia" w:hAnsiTheme="minorHAnsi" w:cstheme="minorBidi"/>
              <w:noProof/>
              <w:lang w:eastAsia="ja-JP"/>
            </w:rPr>
          </w:pPr>
          <w:ins w:id="1521" w:author="Phuong Giang" w:date="2012-02-10T23:56:00Z">
            <w:r w:rsidRPr="00155E4F">
              <w:rPr>
                <w:rStyle w:val="Hyperlink"/>
                <w:noProof/>
              </w:rPr>
              <w:fldChar w:fldCharType="begin"/>
            </w:r>
            <w:r w:rsidRPr="00155E4F">
              <w:rPr>
                <w:rStyle w:val="Hyperlink"/>
                <w:noProof/>
              </w:rPr>
              <w:instrText xml:space="preserve"> </w:instrText>
            </w:r>
            <w:r>
              <w:rPr>
                <w:noProof/>
              </w:rPr>
              <w:instrText>HYPERLINK \l "_Toc316681725"</w:instrText>
            </w:r>
            <w:r w:rsidRPr="00155E4F">
              <w:rPr>
                <w:rStyle w:val="Hyperlink"/>
                <w:noProof/>
              </w:rPr>
              <w:instrText xml:space="preserve"> </w:instrText>
            </w:r>
            <w:r w:rsidRPr="00155E4F">
              <w:rPr>
                <w:rStyle w:val="Hyperlink"/>
                <w:noProof/>
              </w:rPr>
            </w:r>
            <w:r w:rsidRPr="00155E4F">
              <w:rPr>
                <w:rStyle w:val="Hyperlink"/>
                <w:noProof/>
              </w:rPr>
              <w:fldChar w:fldCharType="separate"/>
            </w:r>
            <w:r w:rsidRPr="00155E4F">
              <w:rPr>
                <w:rStyle w:val="Hyperlink"/>
                <w:rFonts w:ascii="Times New Roman" w:hAnsi="Times New Roman"/>
                <w:noProof/>
              </w:rPr>
              <w:t>III.</w:t>
            </w:r>
            <w:r>
              <w:rPr>
                <w:rFonts w:asciiTheme="minorHAnsi" w:eastAsiaTheme="minorEastAsia" w:hAnsiTheme="minorHAnsi" w:cstheme="minorBidi"/>
                <w:noProof/>
                <w:lang w:eastAsia="ja-JP"/>
              </w:rPr>
              <w:tab/>
            </w:r>
            <w:r w:rsidRPr="00155E4F">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_Toc316681725 \h </w:instrText>
            </w:r>
            <w:r>
              <w:rPr>
                <w:noProof/>
                <w:webHidden/>
              </w:rPr>
            </w:r>
          </w:ins>
          <w:r>
            <w:rPr>
              <w:noProof/>
              <w:webHidden/>
            </w:rPr>
            <w:fldChar w:fldCharType="separate"/>
          </w:r>
          <w:ins w:id="1522" w:author="Phuong Giang" w:date="2012-02-10T23:56:00Z">
            <w:r>
              <w:rPr>
                <w:noProof/>
                <w:webHidden/>
              </w:rPr>
              <w:t>40</w:t>
            </w:r>
            <w:r>
              <w:rPr>
                <w:noProof/>
                <w:webHidden/>
              </w:rPr>
              <w:fldChar w:fldCharType="end"/>
            </w:r>
            <w:r w:rsidRPr="00155E4F">
              <w:rPr>
                <w:rStyle w:val="Hyperlink"/>
                <w:noProof/>
              </w:rPr>
              <w:fldChar w:fldCharType="end"/>
            </w:r>
          </w:ins>
        </w:p>
        <w:p w:rsidR="00820526" w:rsidDel="00616081" w:rsidRDefault="00820526">
          <w:pPr>
            <w:pStyle w:val="TOC1"/>
            <w:tabs>
              <w:tab w:val="left" w:pos="440"/>
              <w:tab w:val="right" w:leader="dot" w:pos="9912"/>
            </w:tabs>
            <w:rPr>
              <w:del w:id="1523" w:author="Phuong Giang" w:date="2012-02-10T23:56:00Z"/>
              <w:rFonts w:asciiTheme="minorHAnsi" w:eastAsiaTheme="minorEastAsia" w:hAnsiTheme="minorHAnsi" w:cstheme="minorBidi"/>
              <w:noProof/>
              <w:lang w:eastAsia="ja-JP"/>
            </w:rPr>
          </w:pPr>
          <w:del w:id="1524" w:author="Phuong Giang" w:date="2012-02-10T23:56:00Z">
            <w:r w:rsidRPr="00616081" w:rsidDel="00616081">
              <w:rPr>
                <w:rFonts w:ascii="Times New Roman" w:hAnsi="Times New Roman"/>
                <w:noProof/>
                <w:rPrChange w:id="1525" w:author="Phuong Giang" w:date="2012-02-10T23:56:00Z">
                  <w:rPr>
                    <w:rStyle w:val="Hyperlink"/>
                    <w:rFonts w:ascii="Times New Roman" w:hAnsi="Times New Roman"/>
                    <w:noProof/>
                  </w:rPr>
                </w:rPrChange>
              </w:rPr>
              <w:delText>I.</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26" w:author="Phuong Giang" w:date="2012-02-10T23:56:00Z">
                  <w:rPr>
                    <w:rStyle w:val="Hyperlink"/>
                    <w:rFonts w:ascii="Times New Roman" w:hAnsi="Times New Roman"/>
                    <w:noProof/>
                  </w:rPr>
                </w:rPrChange>
              </w:rPr>
              <w:delText>User Requirement Specification</w:delText>
            </w:r>
            <w:r w:rsidDel="00616081">
              <w:rPr>
                <w:noProof/>
                <w:webHidden/>
              </w:rPr>
              <w:tab/>
              <w:delText>4</w:delText>
            </w:r>
          </w:del>
        </w:p>
        <w:p w:rsidR="00820526" w:rsidDel="00616081" w:rsidRDefault="00820526">
          <w:pPr>
            <w:pStyle w:val="TOC2"/>
            <w:tabs>
              <w:tab w:val="left" w:pos="660"/>
              <w:tab w:val="right" w:leader="dot" w:pos="9912"/>
            </w:tabs>
            <w:rPr>
              <w:del w:id="1527" w:author="Phuong Giang" w:date="2012-02-10T23:56:00Z"/>
              <w:rFonts w:asciiTheme="minorHAnsi" w:eastAsiaTheme="minorEastAsia" w:hAnsiTheme="minorHAnsi" w:cstheme="minorBidi"/>
              <w:noProof/>
              <w:lang w:eastAsia="ja-JP"/>
            </w:rPr>
          </w:pPr>
          <w:del w:id="1528" w:author="Phuong Giang" w:date="2012-02-10T23:56:00Z">
            <w:r w:rsidRPr="00616081" w:rsidDel="00616081">
              <w:rPr>
                <w:rFonts w:ascii="Times New Roman" w:hAnsi="Times New Roman"/>
                <w:noProof/>
                <w:rPrChange w:id="1529" w:author="Phuong Giang" w:date="2012-02-10T23:56:00Z">
                  <w:rPr>
                    <w:rStyle w:val="Hyperlink"/>
                    <w:rFonts w:ascii="Times New Roman" w:hAnsi="Times New Roman"/>
                    <w:noProof/>
                  </w:rPr>
                </w:rPrChange>
              </w:rPr>
              <w:delText>1.</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30" w:author="Phuong Giang" w:date="2012-02-10T23:56:00Z">
                  <w:rPr>
                    <w:rStyle w:val="Hyperlink"/>
                    <w:rFonts w:ascii="Times New Roman" w:hAnsi="Times New Roman"/>
                    <w:noProof/>
                  </w:rPr>
                </w:rPrChange>
              </w:rPr>
              <w:delText>Manage Teaching Plans.</w:delText>
            </w:r>
            <w:r w:rsidDel="00616081">
              <w:rPr>
                <w:noProof/>
                <w:webHidden/>
              </w:rPr>
              <w:tab/>
              <w:delText>4</w:delText>
            </w:r>
          </w:del>
        </w:p>
        <w:p w:rsidR="00820526" w:rsidDel="00616081" w:rsidRDefault="00820526">
          <w:pPr>
            <w:pStyle w:val="TOC3"/>
            <w:tabs>
              <w:tab w:val="left" w:pos="1100"/>
              <w:tab w:val="right" w:leader="dot" w:pos="9912"/>
            </w:tabs>
            <w:rPr>
              <w:del w:id="1531" w:author="Phuong Giang" w:date="2012-02-10T23:56:00Z"/>
              <w:rFonts w:asciiTheme="minorHAnsi" w:eastAsiaTheme="minorEastAsia" w:hAnsiTheme="minorHAnsi" w:cstheme="minorBidi"/>
              <w:noProof/>
              <w:lang w:eastAsia="ja-JP"/>
            </w:rPr>
          </w:pPr>
          <w:del w:id="1532" w:author="Phuong Giang" w:date="2012-02-10T23:56:00Z">
            <w:r w:rsidRPr="00616081" w:rsidDel="00616081">
              <w:rPr>
                <w:rFonts w:ascii="Times New Roman" w:hAnsi="Times New Roman"/>
                <w:noProof/>
                <w:rPrChange w:id="1533" w:author="Phuong Giang" w:date="2012-02-10T23:56:00Z">
                  <w:rPr>
                    <w:rStyle w:val="Hyperlink"/>
                    <w:rFonts w:ascii="Times New Roman" w:hAnsi="Times New Roman"/>
                    <w:noProof/>
                  </w:rPr>
                </w:rPrChange>
              </w:rPr>
              <w:delText>1.1.</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34" w:author="Phuong Giang" w:date="2012-02-10T23:56:00Z">
                  <w:rPr>
                    <w:rStyle w:val="Hyperlink"/>
                    <w:rFonts w:ascii="Times New Roman" w:hAnsi="Times New Roman"/>
                    <w:noProof/>
                  </w:rPr>
                </w:rPrChange>
              </w:rPr>
              <w:delText>Teaching Plan Requirements:</w:delText>
            </w:r>
            <w:r w:rsidDel="00616081">
              <w:rPr>
                <w:noProof/>
                <w:webHidden/>
              </w:rPr>
              <w:tab/>
              <w:delText>4</w:delText>
            </w:r>
          </w:del>
        </w:p>
        <w:p w:rsidR="00820526" w:rsidDel="00616081" w:rsidRDefault="00820526">
          <w:pPr>
            <w:pStyle w:val="TOC3"/>
            <w:tabs>
              <w:tab w:val="left" w:pos="1100"/>
              <w:tab w:val="right" w:leader="dot" w:pos="9912"/>
            </w:tabs>
            <w:rPr>
              <w:del w:id="1535" w:author="Phuong Giang" w:date="2012-02-10T23:56:00Z"/>
              <w:rFonts w:asciiTheme="minorHAnsi" w:eastAsiaTheme="minorEastAsia" w:hAnsiTheme="minorHAnsi" w:cstheme="minorBidi"/>
              <w:noProof/>
              <w:lang w:eastAsia="ja-JP"/>
            </w:rPr>
          </w:pPr>
          <w:del w:id="1536" w:author="Phuong Giang" w:date="2012-02-10T23:56:00Z">
            <w:r w:rsidRPr="00616081" w:rsidDel="00616081">
              <w:rPr>
                <w:rFonts w:ascii="Times New Roman" w:hAnsi="Times New Roman"/>
                <w:noProof/>
                <w:rPrChange w:id="1537" w:author="Phuong Giang" w:date="2012-02-10T23:56:00Z">
                  <w:rPr>
                    <w:rStyle w:val="Hyperlink"/>
                    <w:rFonts w:ascii="Times New Roman" w:hAnsi="Times New Roman"/>
                    <w:noProof/>
                  </w:rPr>
                </w:rPrChange>
              </w:rPr>
              <w:delText>1.2.</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38" w:author="Phuong Giang" w:date="2012-02-10T23:56:00Z">
                  <w:rPr>
                    <w:rStyle w:val="Hyperlink"/>
                    <w:rFonts w:ascii="Times New Roman" w:hAnsi="Times New Roman"/>
                    <w:noProof/>
                  </w:rPr>
                </w:rPrChange>
              </w:rPr>
              <w:delText>Teaching Plan Management Requirements:</w:delText>
            </w:r>
            <w:r w:rsidDel="00616081">
              <w:rPr>
                <w:noProof/>
                <w:webHidden/>
              </w:rPr>
              <w:tab/>
              <w:delText>5</w:delText>
            </w:r>
          </w:del>
        </w:p>
        <w:p w:rsidR="00820526" w:rsidDel="00616081" w:rsidRDefault="00820526">
          <w:pPr>
            <w:pStyle w:val="TOC2"/>
            <w:tabs>
              <w:tab w:val="left" w:pos="660"/>
              <w:tab w:val="right" w:leader="dot" w:pos="9912"/>
            </w:tabs>
            <w:rPr>
              <w:del w:id="1539" w:author="Phuong Giang" w:date="2012-02-10T23:56:00Z"/>
              <w:rFonts w:asciiTheme="minorHAnsi" w:eastAsiaTheme="minorEastAsia" w:hAnsiTheme="minorHAnsi" w:cstheme="minorBidi"/>
              <w:noProof/>
              <w:lang w:eastAsia="ja-JP"/>
            </w:rPr>
          </w:pPr>
          <w:del w:id="1540" w:author="Phuong Giang" w:date="2012-02-10T23:56:00Z">
            <w:r w:rsidRPr="00616081" w:rsidDel="00616081">
              <w:rPr>
                <w:rFonts w:ascii="Times New Roman" w:hAnsi="Times New Roman"/>
                <w:noProof/>
                <w:rPrChange w:id="1541" w:author="Phuong Giang" w:date="2012-02-10T23:56:00Z">
                  <w:rPr>
                    <w:rStyle w:val="Hyperlink"/>
                    <w:rFonts w:ascii="Times New Roman" w:hAnsi="Times New Roman"/>
                    <w:noProof/>
                  </w:rPr>
                </w:rPrChange>
              </w:rPr>
              <w:delText>2.</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42" w:author="Phuong Giang" w:date="2012-02-10T23:56:00Z">
                  <w:rPr>
                    <w:rStyle w:val="Hyperlink"/>
                    <w:rFonts w:ascii="Times New Roman" w:hAnsi="Times New Roman"/>
                    <w:noProof/>
                  </w:rPr>
                </w:rPrChange>
              </w:rPr>
              <w:delText>Manage Teaching Methods.</w:delText>
            </w:r>
            <w:r w:rsidDel="00616081">
              <w:rPr>
                <w:noProof/>
                <w:webHidden/>
              </w:rPr>
              <w:tab/>
              <w:delText>5</w:delText>
            </w:r>
          </w:del>
        </w:p>
        <w:p w:rsidR="00820526" w:rsidDel="00616081" w:rsidRDefault="00820526">
          <w:pPr>
            <w:pStyle w:val="TOC3"/>
            <w:tabs>
              <w:tab w:val="left" w:pos="1100"/>
              <w:tab w:val="right" w:leader="dot" w:pos="9912"/>
            </w:tabs>
            <w:rPr>
              <w:del w:id="1543" w:author="Phuong Giang" w:date="2012-02-10T23:56:00Z"/>
              <w:rFonts w:asciiTheme="minorHAnsi" w:eastAsiaTheme="minorEastAsia" w:hAnsiTheme="minorHAnsi" w:cstheme="minorBidi"/>
              <w:noProof/>
              <w:lang w:eastAsia="ja-JP"/>
            </w:rPr>
          </w:pPr>
          <w:del w:id="1544" w:author="Phuong Giang" w:date="2012-02-10T23:56:00Z">
            <w:r w:rsidRPr="00616081" w:rsidDel="00616081">
              <w:rPr>
                <w:rFonts w:ascii="Times New Roman" w:hAnsi="Times New Roman"/>
                <w:noProof/>
                <w:rPrChange w:id="1545" w:author="Phuong Giang" w:date="2012-02-10T23:56:00Z">
                  <w:rPr>
                    <w:rStyle w:val="Hyperlink"/>
                    <w:rFonts w:ascii="Times New Roman" w:hAnsi="Times New Roman"/>
                    <w:noProof/>
                  </w:rPr>
                </w:rPrChange>
              </w:rPr>
              <w:delText>2.1.</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46" w:author="Phuong Giang" w:date="2012-02-10T23:56:00Z">
                  <w:rPr>
                    <w:rStyle w:val="Hyperlink"/>
                    <w:rFonts w:ascii="Times New Roman" w:hAnsi="Times New Roman"/>
                    <w:noProof/>
                  </w:rPr>
                </w:rPrChange>
              </w:rPr>
              <w:delText>Teaching Method Requirements</w:delText>
            </w:r>
            <w:r w:rsidDel="00616081">
              <w:rPr>
                <w:noProof/>
                <w:webHidden/>
              </w:rPr>
              <w:tab/>
              <w:delText>5</w:delText>
            </w:r>
          </w:del>
        </w:p>
        <w:p w:rsidR="00820526" w:rsidDel="00616081" w:rsidRDefault="00820526">
          <w:pPr>
            <w:pStyle w:val="TOC3"/>
            <w:tabs>
              <w:tab w:val="left" w:pos="1100"/>
              <w:tab w:val="right" w:leader="dot" w:pos="9912"/>
            </w:tabs>
            <w:rPr>
              <w:del w:id="1547" w:author="Phuong Giang" w:date="2012-02-10T23:56:00Z"/>
              <w:rFonts w:asciiTheme="minorHAnsi" w:eastAsiaTheme="minorEastAsia" w:hAnsiTheme="minorHAnsi" w:cstheme="minorBidi"/>
              <w:noProof/>
              <w:lang w:eastAsia="ja-JP"/>
            </w:rPr>
          </w:pPr>
          <w:del w:id="1548" w:author="Phuong Giang" w:date="2012-02-10T23:56:00Z">
            <w:r w:rsidRPr="00616081" w:rsidDel="00616081">
              <w:rPr>
                <w:rFonts w:ascii="Times New Roman" w:hAnsi="Times New Roman"/>
                <w:noProof/>
                <w:rPrChange w:id="1549" w:author="Phuong Giang" w:date="2012-02-10T23:56:00Z">
                  <w:rPr>
                    <w:rStyle w:val="Hyperlink"/>
                    <w:rFonts w:ascii="Times New Roman" w:hAnsi="Times New Roman"/>
                    <w:noProof/>
                  </w:rPr>
                </w:rPrChange>
              </w:rPr>
              <w:delText>2.2.</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50" w:author="Phuong Giang" w:date="2012-02-10T23:56:00Z">
                  <w:rPr>
                    <w:rStyle w:val="Hyperlink"/>
                    <w:rFonts w:ascii="Times New Roman" w:hAnsi="Times New Roman"/>
                    <w:noProof/>
                  </w:rPr>
                </w:rPrChange>
              </w:rPr>
              <w:delText>Teaching Method Managements Requirements</w:delText>
            </w:r>
            <w:r w:rsidDel="00616081">
              <w:rPr>
                <w:noProof/>
                <w:webHidden/>
              </w:rPr>
              <w:tab/>
              <w:delText>6</w:delText>
            </w:r>
          </w:del>
        </w:p>
        <w:p w:rsidR="00820526" w:rsidDel="00616081" w:rsidRDefault="00820526">
          <w:pPr>
            <w:pStyle w:val="TOC2"/>
            <w:tabs>
              <w:tab w:val="left" w:pos="660"/>
              <w:tab w:val="right" w:leader="dot" w:pos="9912"/>
            </w:tabs>
            <w:rPr>
              <w:del w:id="1551" w:author="Phuong Giang" w:date="2012-02-10T23:56:00Z"/>
              <w:rFonts w:asciiTheme="minorHAnsi" w:eastAsiaTheme="minorEastAsia" w:hAnsiTheme="minorHAnsi" w:cstheme="minorBidi"/>
              <w:noProof/>
              <w:lang w:eastAsia="ja-JP"/>
            </w:rPr>
          </w:pPr>
          <w:del w:id="1552" w:author="Phuong Giang" w:date="2012-02-10T23:56:00Z">
            <w:r w:rsidRPr="00616081" w:rsidDel="00616081">
              <w:rPr>
                <w:rFonts w:ascii="Times New Roman" w:hAnsi="Times New Roman"/>
                <w:noProof/>
                <w:rPrChange w:id="1553" w:author="Phuong Giang" w:date="2012-02-10T23:56:00Z">
                  <w:rPr>
                    <w:rStyle w:val="Hyperlink"/>
                    <w:rFonts w:ascii="Times New Roman" w:hAnsi="Times New Roman"/>
                    <w:noProof/>
                  </w:rPr>
                </w:rPrChange>
              </w:rPr>
              <w:delText>3.</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54" w:author="Phuong Giang" w:date="2012-02-10T23:56:00Z">
                  <w:rPr>
                    <w:rStyle w:val="Hyperlink"/>
                    <w:rFonts w:ascii="Times New Roman" w:hAnsi="Times New Roman"/>
                    <w:noProof/>
                  </w:rPr>
                </w:rPrChange>
              </w:rPr>
              <w:delText>Manage Knowledge Items (KI).</w:delText>
            </w:r>
            <w:r w:rsidDel="00616081">
              <w:rPr>
                <w:noProof/>
                <w:webHidden/>
              </w:rPr>
              <w:tab/>
              <w:delText>6</w:delText>
            </w:r>
          </w:del>
        </w:p>
        <w:p w:rsidR="00820526" w:rsidDel="00616081" w:rsidRDefault="00820526">
          <w:pPr>
            <w:pStyle w:val="TOC3"/>
            <w:tabs>
              <w:tab w:val="left" w:pos="1100"/>
              <w:tab w:val="right" w:leader="dot" w:pos="9912"/>
            </w:tabs>
            <w:rPr>
              <w:del w:id="1555" w:author="Phuong Giang" w:date="2012-02-10T23:56:00Z"/>
              <w:rFonts w:asciiTheme="minorHAnsi" w:eastAsiaTheme="minorEastAsia" w:hAnsiTheme="minorHAnsi" w:cstheme="minorBidi"/>
              <w:noProof/>
              <w:lang w:eastAsia="ja-JP"/>
            </w:rPr>
          </w:pPr>
          <w:del w:id="1556" w:author="Phuong Giang" w:date="2012-02-10T23:56:00Z">
            <w:r w:rsidRPr="00616081" w:rsidDel="00616081">
              <w:rPr>
                <w:rFonts w:ascii="Times New Roman" w:hAnsi="Times New Roman"/>
                <w:noProof/>
                <w:rPrChange w:id="1557" w:author="Phuong Giang" w:date="2012-02-10T23:56:00Z">
                  <w:rPr>
                    <w:rStyle w:val="Hyperlink"/>
                    <w:rFonts w:ascii="Times New Roman" w:hAnsi="Times New Roman"/>
                    <w:noProof/>
                  </w:rPr>
                </w:rPrChange>
              </w:rPr>
              <w:delText>3.1.</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58" w:author="Phuong Giang" w:date="2012-02-10T23:56:00Z">
                  <w:rPr>
                    <w:rStyle w:val="Hyperlink"/>
                    <w:rFonts w:ascii="Times New Roman" w:hAnsi="Times New Roman"/>
                    <w:noProof/>
                  </w:rPr>
                </w:rPrChange>
              </w:rPr>
              <w:delText>Knowledge Item Requirements</w:delText>
            </w:r>
            <w:r w:rsidDel="00616081">
              <w:rPr>
                <w:noProof/>
                <w:webHidden/>
              </w:rPr>
              <w:tab/>
              <w:delText>6</w:delText>
            </w:r>
          </w:del>
        </w:p>
        <w:p w:rsidR="00820526" w:rsidDel="00616081" w:rsidRDefault="00820526">
          <w:pPr>
            <w:pStyle w:val="TOC3"/>
            <w:tabs>
              <w:tab w:val="left" w:pos="1100"/>
              <w:tab w:val="right" w:leader="dot" w:pos="9912"/>
            </w:tabs>
            <w:rPr>
              <w:del w:id="1559" w:author="Phuong Giang" w:date="2012-02-10T23:56:00Z"/>
              <w:rFonts w:asciiTheme="minorHAnsi" w:eastAsiaTheme="minorEastAsia" w:hAnsiTheme="minorHAnsi" w:cstheme="minorBidi"/>
              <w:noProof/>
              <w:lang w:eastAsia="ja-JP"/>
            </w:rPr>
          </w:pPr>
          <w:del w:id="1560" w:author="Phuong Giang" w:date="2012-02-10T23:56:00Z">
            <w:r w:rsidRPr="00616081" w:rsidDel="00616081">
              <w:rPr>
                <w:rFonts w:ascii="Times New Roman" w:hAnsi="Times New Roman"/>
                <w:noProof/>
                <w:rPrChange w:id="1561" w:author="Phuong Giang" w:date="2012-02-10T23:56:00Z">
                  <w:rPr>
                    <w:rStyle w:val="Hyperlink"/>
                    <w:rFonts w:ascii="Times New Roman" w:hAnsi="Times New Roman"/>
                    <w:noProof/>
                  </w:rPr>
                </w:rPrChange>
              </w:rPr>
              <w:delText>3.2.</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62" w:author="Phuong Giang" w:date="2012-02-10T23:56:00Z">
                  <w:rPr>
                    <w:rStyle w:val="Hyperlink"/>
                    <w:rFonts w:ascii="Times New Roman" w:hAnsi="Times New Roman"/>
                    <w:noProof/>
                  </w:rPr>
                </w:rPrChange>
              </w:rPr>
              <w:delText>Knowledge Item Management Requirements</w:delText>
            </w:r>
            <w:r w:rsidDel="00616081">
              <w:rPr>
                <w:noProof/>
                <w:webHidden/>
              </w:rPr>
              <w:tab/>
              <w:delText>7</w:delText>
            </w:r>
          </w:del>
        </w:p>
        <w:p w:rsidR="00820526" w:rsidDel="00616081" w:rsidRDefault="00820526">
          <w:pPr>
            <w:pStyle w:val="TOC1"/>
            <w:tabs>
              <w:tab w:val="left" w:pos="440"/>
              <w:tab w:val="right" w:leader="dot" w:pos="9912"/>
            </w:tabs>
            <w:rPr>
              <w:del w:id="1563" w:author="Phuong Giang" w:date="2012-02-10T23:56:00Z"/>
              <w:rFonts w:asciiTheme="minorHAnsi" w:eastAsiaTheme="minorEastAsia" w:hAnsiTheme="minorHAnsi" w:cstheme="minorBidi"/>
              <w:noProof/>
              <w:lang w:eastAsia="ja-JP"/>
            </w:rPr>
          </w:pPr>
          <w:del w:id="1564" w:author="Phuong Giang" w:date="2012-02-10T23:56:00Z">
            <w:r w:rsidRPr="00616081" w:rsidDel="00616081">
              <w:rPr>
                <w:rFonts w:ascii="Times New Roman" w:hAnsi="Times New Roman"/>
                <w:noProof/>
                <w:rPrChange w:id="1565" w:author="Phuong Giang" w:date="2012-02-10T23:56:00Z">
                  <w:rPr>
                    <w:rStyle w:val="Hyperlink"/>
                    <w:rFonts w:ascii="Times New Roman" w:hAnsi="Times New Roman"/>
                    <w:noProof/>
                  </w:rPr>
                </w:rPrChange>
              </w:rPr>
              <w:delText>II.</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66" w:author="Phuong Giang" w:date="2012-02-10T23:56:00Z">
                  <w:rPr>
                    <w:rStyle w:val="Hyperlink"/>
                    <w:rFonts w:ascii="Times New Roman" w:hAnsi="Times New Roman"/>
                    <w:noProof/>
                  </w:rPr>
                </w:rPrChange>
              </w:rPr>
              <w:delText>System Requirement Specification (Specific Requirements)</w:delText>
            </w:r>
            <w:r w:rsidDel="00616081">
              <w:rPr>
                <w:noProof/>
                <w:webHidden/>
              </w:rPr>
              <w:tab/>
              <w:delText>7</w:delText>
            </w:r>
          </w:del>
        </w:p>
        <w:p w:rsidR="00820526" w:rsidDel="00616081" w:rsidRDefault="00820526">
          <w:pPr>
            <w:pStyle w:val="TOC2"/>
            <w:tabs>
              <w:tab w:val="left" w:pos="660"/>
              <w:tab w:val="right" w:leader="dot" w:pos="9912"/>
            </w:tabs>
            <w:rPr>
              <w:del w:id="1567" w:author="Phuong Giang" w:date="2012-02-10T23:56:00Z"/>
              <w:rFonts w:asciiTheme="minorHAnsi" w:eastAsiaTheme="minorEastAsia" w:hAnsiTheme="minorHAnsi" w:cstheme="minorBidi"/>
              <w:noProof/>
              <w:lang w:eastAsia="ja-JP"/>
            </w:rPr>
          </w:pPr>
          <w:del w:id="1568" w:author="Phuong Giang" w:date="2012-02-10T23:56:00Z">
            <w:r w:rsidRPr="00616081" w:rsidDel="00616081">
              <w:rPr>
                <w:rFonts w:ascii="Times New Roman" w:hAnsi="Times New Roman"/>
                <w:noProof/>
                <w:rPrChange w:id="1569" w:author="Phuong Giang" w:date="2012-02-10T23:56:00Z">
                  <w:rPr>
                    <w:rStyle w:val="Hyperlink"/>
                    <w:rFonts w:ascii="Times New Roman" w:hAnsi="Times New Roman"/>
                    <w:noProof/>
                  </w:rPr>
                </w:rPrChange>
              </w:rPr>
              <w:delText>1.</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70" w:author="Phuong Giang" w:date="2012-02-10T23:56:00Z">
                  <w:rPr>
                    <w:rStyle w:val="Hyperlink"/>
                    <w:rFonts w:ascii="Times New Roman" w:hAnsi="Times New Roman"/>
                    <w:noProof/>
                  </w:rPr>
                </w:rPrChange>
              </w:rPr>
              <w:delText>External Interface Requirements</w:delText>
            </w:r>
            <w:r w:rsidDel="00616081">
              <w:rPr>
                <w:noProof/>
                <w:webHidden/>
              </w:rPr>
              <w:tab/>
              <w:delText>7</w:delText>
            </w:r>
          </w:del>
        </w:p>
        <w:p w:rsidR="00820526" w:rsidDel="00616081" w:rsidRDefault="00820526">
          <w:pPr>
            <w:pStyle w:val="TOC3"/>
            <w:tabs>
              <w:tab w:val="left" w:pos="1100"/>
              <w:tab w:val="right" w:leader="dot" w:pos="9912"/>
            </w:tabs>
            <w:rPr>
              <w:del w:id="1571" w:author="Phuong Giang" w:date="2012-02-10T23:56:00Z"/>
              <w:rFonts w:asciiTheme="minorHAnsi" w:eastAsiaTheme="minorEastAsia" w:hAnsiTheme="minorHAnsi" w:cstheme="minorBidi"/>
              <w:noProof/>
              <w:lang w:eastAsia="ja-JP"/>
            </w:rPr>
          </w:pPr>
          <w:del w:id="1572" w:author="Phuong Giang" w:date="2012-02-10T23:56:00Z">
            <w:r w:rsidRPr="00616081" w:rsidDel="00616081">
              <w:rPr>
                <w:rFonts w:ascii="Times New Roman" w:hAnsi="Times New Roman"/>
                <w:noProof/>
                <w:rPrChange w:id="1573" w:author="Phuong Giang" w:date="2012-02-10T23:56:00Z">
                  <w:rPr>
                    <w:rStyle w:val="Hyperlink"/>
                    <w:rFonts w:ascii="Times New Roman" w:hAnsi="Times New Roman"/>
                    <w:noProof/>
                  </w:rPr>
                </w:rPrChange>
              </w:rPr>
              <w:delText>1.1</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74" w:author="Phuong Giang" w:date="2012-02-10T23:56:00Z">
                  <w:rPr>
                    <w:rStyle w:val="Hyperlink"/>
                    <w:rFonts w:ascii="Times New Roman" w:hAnsi="Times New Roman"/>
                    <w:noProof/>
                  </w:rPr>
                </w:rPrChange>
              </w:rPr>
              <w:delText>User Interfaces</w:delText>
            </w:r>
            <w:r w:rsidDel="00616081">
              <w:rPr>
                <w:noProof/>
                <w:webHidden/>
              </w:rPr>
              <w:tab/>
              <w:delText>7</w:delText>
            </w:r>
          </w:del>
        </w:p>
        <w:p w:rsidR="00820526" w:rsidDel="00616081" w:rsidRDefault="00820526">
          <w:pPr>
            <w:pStyle w:val="TOC3"/>
            <w:tabs>
              <w:tab w:val="left" w:pos="1100"/>
              <w:tab w:val="right" w:leader="dot" w:pos="9912"/>
            </w:tabs>
            <w:rPr>
              <w:del w:id="1575" w:author="Phuong Giang" w:date="2012-02-10T23:56:00Z"/>
              <w:rFonts w:asciiTheme="minorHAnsi" w:eastAsiaTheme="minorEastAsia" w:hAnsiTheme="minorHAnsi" w:cstheme="minorBidi"/>
              <w:noProof/>
              <w:lang w:eastAsia="ja-JP"/>
            </w:rPr>
          </w:pPr>
          <w:del w:id="1576" w:author="Phuong Giang" w:date="2012-02-10T23:56:00Z">
            <w:r w:rsidRPr="00616081" w:rsidDel="00616081">
              <w:rPr>
                <w:rFonts w:ascii="Times New Roman" w:hAnsi="Times New Roman"/>
                <w:noProof/>
                <w:rPrChange w:id="1577" w:author="Phuong Giang" w:date="2012-02-10T23:56:00Z">
                  <w:rPr>
                    <w:rStyle w:val="Hyperlink"/>
                    <w:rFonts w:ascii="Times New Roman" w:hAnsi="Times New Roman"/>
                    <w:noProof/>
                  </w:rPr>
                </w:rPrChange>
              </w:rPr>
              <w:delText>1.2</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78" w:author="Phuong Giang" w:date="2012-02-10T23:56:00Z">
                  <w:rPr>
                    <w:rStyle w:val="Hyperlink"/>
                    <w:rFonts w:ascii="Times New Roman" w:hAnsi="Times New Roman"/>
                    <w:noProof/>
                  </w:rPr>
                </w:rPrChange>
              </w:rPr>
              <w:delText>Hardware Interfaces</w:delText>
            </w:r>
            <w:r w:rsidDel="00616081">
              <w:rPr>
                <w:noProof/>
                <w:webHidden/>
              </w:rPr>
              <w:tab/>
              <w:delText>7</w:delText>
            </w:r>
          </w:del>
        </w:p>
        <w:p w:rsidR="00820526" w:rsidDel="00616081" w:rsidRDefault="00820526">
          <w:pPr>
            <w:pStyle w:val="TOC3"/>
            <w:tabs>
              <w:tab w:val="left" w:pos="1100"/>
              <w:tab w:val="right" w:leader="dot" w:pos="9912"/>
            </w:tabs>
            <w:rPr>
              <w:del w:id="1579" w:author="Phuong Giang" w:date="2012-02-10T23:56:00Z"/>
              <w:rFonts w:asciiTheme="minorHAnsi" w:eastAsiaTheme="minorEastAsia" w:hAnsiTheme="minorHAnsi" w:cstheme="minorBidi"/>
              <w:noProof/>
              <w:lang w:eastAsia="ja-JP"/>
            </w:rPr>
          </w:pPr>
          <w:del w:id="1580" w:author="Phuong Giang" w:date="2012-02-10T23:56:00Z">
            <w:r w:rsidRPr="00616081" w:rsidDel="00616081">
              <w:rPr>
                <w:rFonts w:ascii="Times New Roman" w:hAnsi="Times New Roman"/>
                <w:noProof/>
                <w:rPrChange w:id="1581" w:author="Phuong Giang" w:date="2012-02-10T23:56:00Z">
                  <w:rPr>
                    <w:rStyle w:val="Hyperlink"/>
                    <w:rFonts w:ascii="Times New Roman" w:hAnsi="Times New Roman"/>
                    <w:noProof/>
                  </w:rPr>
                </w:rPrChange>
              </w:rPr>
              <w:delText>1.3</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82" w:author="Phuong Giang" w:date="2012-02-10T23:56:00Z">
                  <w:rPr>
                    <w:rStyle w:val="Hyperlink"/>
                    <w:rFonts w:ascii="Times New Roman" w:hAnsi="Times New Roman"/>
                    <w:noProof/>
                  </w:rPr>
                </w:rPrChange>
              </w:rPr>
              <w:delText>Software Interfaces</w:delText>
            </w:r>
            <w:r w:rsidDel="00616081">
              <w:rPr>
                <w:noProof/>
                <w:webHidden/>
              </w:rPr>
              <w:tab/>
              <w:delText>7</w:delText>
            </w:r>
          </w:del>
        </w:p>
        <w:p w:rsidR="00820526" w:rsidDel="00616081" w:rsidRDefault="00820526">
          <w:pPr>
            <w:pStyle w:val="TOC3"/>
            <w:tabs>
              <w:tab w:val="left" w:pos="1100"/>
              <w:tab w:val="right" w:leader="dot" w:pos="9912"/>
            </w:tabs>
            <w:rPr>
              <w:del w:id="1583" w:author="Phuong Giang" w:date="2012-02-10T23:56:00Z"/>
              <w:rFonts w:asciiTheme="minorHAnsi" w:eastAsiaTheme="minorEastAsia" w:hAnsiTheme="minorHAnsi" w:cstheme="minorBidi"/>
              <w:noProof/>
              <w:lang w:eastAsia="ja-JP"/>
            </w:rPr>
          </w:pPr>
          <w:del w:id="1584" w:author="Phuong Giang" w:date="2012-02-10T23:56:00Z">
            <w:r w:rsidRPr="00616081" w:rsidDel="00616081">
              <w:rPr>
                <w:rFonts w:ascii="Times New Roman" w:hAnsi="Times New Roman"/>
                <w:noProof/>
                <w:rPrChange w:id="1585" w:author="Phuong Giang" w:date="2012-02-10T23:56:00Z">
                  <w:rPr>
                    <w:rStyle w:val="Hyperlink"/>
                    <w:rFonts w:ascii="Times New Roman" w:hAnsi="Times New Roman"/>
                    <w:noProof/>
                  </w:rPr>
                </w:rPrChange>
              </w:rPr>
              <w:delText>1.4</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86" w:author="Phuong Giang" w:date="2012-02-10T23:56:00Z">
                  <w:rPr>
                    <w:rStyle w:val="Hyperlink"/>
                    <w:rFonts w:ascii="Times New Roman" w:hAnsi="Times New Roman"/>
                    <w:noProof/>
                  </w:rPr>
                </w:rPrChange>
              </w:rPr>
              <w:delText>Communications Protocol</w:delText>
            </w:r>
            <w:r w:rsidDel="00616081">
              <w:rPr>
                <w:noProof/>
                <w:webHidden/>
              </w:rPr>
              <w:tab/>
              <w:delText>8</w:delText>
            </w:r>
          </w:del>
        </w:p>
        <w:p w:rsidR="00820526" w:rsidDel="00616081" w:rsidRDefault="00820526">
          <w:pPr>
            <w:pStyle w:val="TOC2"/>
            <w:tabs>
              <w:tab w:val="left" w:pos="660"/>
              <w:tab w:val="right" w:leader="dot" w:pos="9912"/>
            </w:tabs>
            <w:rPr>
              <w:del w:id="1587" w:author="Phuong Giang" w:date="2012-02-10T23:56:00Z"/>
              <w:rFonts w:asciiTheme="minorHAnsi" w:eastAsiaTheme="minorEastAsia" w:hAnsiTheme="minorHAnsi" w:cstheme="minorBidi"/>
              <w:noProof/>
              <w:lang w:eastAsia="ja-JP"/>
            </w:rPr>
          </w:pPr>
          <w:del w:id="1588" w:author="Phuong Giang" w:date="2012-02-10T23:56:00Z">
            <w:r w:rsidRPr="00616081" w:rsidDel="00616081">
              <w:rPr>
                <w:rFonts w:ascii="Times New Roman" w:hAnsi="Times New Roman"/>
                <w:noProof/>
                <w:rPrChange w:id="1589" w:author="Phuong Giang" w:date="2012-02-10T23:56:00Z">
                  <w:rPr>
                    <w:rStyle w:val="Hyperlink"/>
                    <w:rFonts w:ascii="Times New Roman" w:hAnsi="Times New Roman"/>
                    <w:noProof/>
                  </w:rPr>
                </w:rPrChange>
              </w:rPr>
              <w:delText>2.</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90" w:author="Phuong Giang" w:date="2012-02-10T23:56:00Z">
                  <w:rPr>
                    <w:rStyle w:val="Hyperlink"/>
                    <w:rFonts w:ascii="Times New Roman" w:hAnsi="Times New Roman"/>
                    <w:noProof/>
                  </w:rPr>
                </w:rPrChange>
              </w:rPr>
              <w:delText>System Features</w:delText>
            </w:r>
            <w:r w:rsidDel="00616081">
              <w:rPr>
                <w:noProof/>
                <w:webHidden/>
              </w:rPr>
              <w:tab/>
              <w:delText>8</w:delText>
            </w:r>
          </w:del>
        </w:p>
        <w:p w:rsidR="00820526" w:rsidDel="00616081" w:rsidRDefault="00820526">
          <w:pPr>
            <w:pStyle w:val="TOC3"/>
            <w:tabs>
              <w:tab w:val="left" w:pos="1100"/>
              <w:tab w:val="right" w:leader="dot" w:pos="9912"/>
            </w:tabs>
            <w:rPr>
              <w:del w:id="1591" w:author="Phuong Giang" w:date="2012-02-10T23:56:00Z"/>
              <w:rFonts w:asciiTheme="minorHAnsi" w:eastAsiaTheme="minorEastAsia" w:hAnsiTheme="minorHAnsi" w:cstheme="minorBidi"/>
              <w:noProof/>
              <w:lang w:eastAsia="ja-JP"/>
            </w:rPr>
          </w:pPr>
          <w:del w:id="1592" w:author="Phuong Giang" w:date="2012-02-10T23:56:00Z">
            <w:r w:rsidRPr="00616081" w:rsidDel="00616081">
              <w:rPr>
                <w:rFonts w:ascii="Times New Roman" w:hAnsi="Times New Roman"/>
                <w:noProof/>
                <w:rPrChange w:id="1593" w:author="Phuong Giang" w:date="2012-02-10T23:56:00Z">
                  <w:rPr>
                    <w:rStyle w:val="Hyperlink"/>
                    <w:rFonts w:ascii="Times New Roman" w:hAnsi="Times New Roman"/>
                    <w:noProof/>
                  </w:rPr>
                </w:rPrChange>
              </w:rPr>
              <w:delText>2.1</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94" w:author="Phuong Giang" w:date="2012-02-10T23:56:00Z">
                  <w:rPr>
                    <w:rStyle w:val="Hyperlink"/>
                    <w:rFonts w:ascii="Times New Roman" w:hAnsi="Times New Roman"/>
                    <w:noProof/>
                  </w:rPr>
                </w:rPrChange>
              </w:rPr>
              <w:delText>Teaching Plan Management</w:delText>
            </w:r>
            <w:r w:rsidDel="00616081">
              <w:rPr>
                <w:noProof/>
                <w:webHidden/>
              </w:rPr>
              <w:tab/>
              <w:delText>9</w:delText>
            </w:r>
          </w:del>
        </w:p>
        <w:p w:rsidR="00820526" w:rsidDel="00616081" w:rsidRDefault="00820526">
          <w:pPr>
            <w:pStyle w:val="TOC3"/>
            <w:tabs>
              <w:tab w:val="left" w:pos="1100"/>
              <w:tab w:val="right" w:leader="dot" w:pos="9912"/>
            </w:tabs>
            <w:rPr>
              <w:del w:id="1595" w:author="Phuong Giang" w:date="2012-02-10T23:56:00Z"/>
              <w:rFonts w:asciiTheme="minorHAnsi" w:eastAsiaTheme="minorEastAsia" w:hAnsiTheme="minorHAnsi" w:cstheme="minorBidi"/>
              <w:noProof/>
              <w:lang w:eastAsia="ja-JP"/>
            </w:rPr>
          </w:pPr>
          <w:del w:id="1596" w:author="Phuong Giang" w:date="2012-02-10T23:56:00Z">
            <w:r w:rsidRPr="00616081" w:rsidDel="00616081">
              <w:rPr>
                <w:rFonts w:ascii="Times New Roman" w:hAnsi="Times New Roman"/>
                <w:noProof/>
                <w:rPrChange w:id="1597" w:author="Phuong Giang" w:date="2012-02-10T23:56:00Z">
                  <w:rPr>
                    <w:rStyle w:val="Hyperlink"/>
                    <w:rFonts w:ascii="Times New Roman" w:hAnsi="Times New Roman"/>
                    <w:noProof/>
                  </w:rPr>
                </w:rPrChange>
              </w:rPr>
              <w:delText>2.2</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598" w:author="Phuong Giang" w:date="2012-02-10T23:56:00Z">
                  <w:rPr>
                    <w:rStyle w:val="Hyperlink"/>
                    <w:rFonts w:ascii="Times New Roman" w:hAnsi="Times New Roman"/>
                    <w:noProof/>
                  </w:rPr>
                </w:rPrChange>
              </w:rPr>
              <w:delText>Teaching Methods</w:delText>
            </w:r>
            <w:r w:rsidDel="00616081">
              <w:rPr>
                <w:noProof/>
                <w:webHidden/>
              </w:rPr>
              <w:tab/>
              <w:delText>17</w:delText>
            </w:r>
          </w:del>
        </w:p>
        <w:p w:rsidR="00820526" w:rsidDel="00616081" w:rsidRDefault="00820526">
          <w:pPr>
            <w:pStyle w:val="TOC3"/>
            <w:tabs>
              <w:tab w:val="left" w:pos="1100"/>
              <w:tab w:val="right" w:leader="dot" w:pos="9912"/>
            </w:tabs>
            <w:rPr>
              <w:del w:id="1599" w:author="Phuong Giang" w:date="2012-02-10T23:56:00Z"/>
              <w:rFonts w:asciiTheme="minorHAnsi" w:eastAsiaTheme="minorEastAsia" w:hAnsiTheme="minorHAnsi" w:cstheme="minorBidi"/>
              <w:noProof/>
              <w:lang w:eastAsia="ja-JP"/>
            </w:rPr>
          </w:pPr>
          <w:del w:id="1600" w:author="Phuong Giang" w:date="2012-02-10T23:56:00Z">
            <w:r w:rsidRPr="00616081" w:rsidDel="00616081">
              <w:rPr>
                <w:rFonts w:ascii="Times New Roman" w:hAnsi="Times New Roman"/>
                <w:noProof/>
                <w:rPrChange w:id="1601" w:author="Phuong Giang" w:date="2012-02-10T23:56:00Z">
                  <w:rPr>
                    <w:rStyle w:val="Hyperlink"/>
                    <w:rFonts w:ascii="Times New Roman" w:hAnsi="Times New Roman"/>
                    <w:noProof/>
                  </w:rPr>
                </w:rPrChange>
              </w:rPr>
              <w:delText>2.3</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02" w:author="Phuong Giang" w:date="2012-02-10T23:56:00Z">
                  <w:rPr>
                    <w:rStyle w:val="Hyperlink"/>
                    <w:rFonts w:ascii="Times New Roman" w:hAnsi="Times New Roman"/>
                    <w:noProof/>
                  </w:rPr>
                </w:rPrChange>
              </w:rPr>
              <w:delText>Manage Knowledge Items</w:delText>
            </w:r>
            <w:r w:rsidDel="00616081">
              <w:rPr>
                <w:noProof/>
                <w:webHidden/>
              </w:rPr>
              <w:tab/>
              <w:delText>26</w:delText>
            </w:r>
          </w:del>
        </w:p>
        <w:p w:rsidR="00820526" w:rsidDel="00616081" w:rsidRDefault="00820526">
          <w:pPr>
            <w:pStyle w:val="TOC2"/>
            <w:tabs>
              <w:tab w:val="left" w:pos="660"/>
              <w:tab w:val="right" w:leader="dot" w:pos="9912"/>
            </w:tabs>
            <w:rPr>
              <w:del w:id="1603" w:author="Phuong Giang" w:date="2012-02-10T23:56:00Z"/>
              <w:rFonts w:asciiTheme="minorHAnsi" w:eastAsiaTheme="minorEastAsia" w:hAnsiTheme="minorHAnsi" w:cstheme="minorBidi"/>
              <w:noProof/>
              <w:lang w:eastAsia="ja-JP"/>
            </w:rPr>
          </w:pPr>
          <w:del w:id="1604" w:author="Phuong Giang" w:date="2012-02-10T23:56:00Z">
            <w:r w:rsidRPr="00616081" w:rsidDel="00616081">
              <w:rPr>
                <w:rFonts w:ascii="Times New Roman" w:hAnsi="Times New Roman"/>
                <w:noProof/>
                <w:rPrChange w:id="1605" w:author="Phuong Giang" w:date="2012-02-10T23:56:00Z">
                  <w:rPr>
                    <w:rStyle w:val="Hyperlink"/>
                    <w:rFonts w:ascii="Times New Roman" w:hAnsi="Times New Roman"/>
                    <w:noProof/>
                  </w:rPr>
                </w:rPrChange>
              </w:rPr>
              <w:delText>3.</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06" w:author="Phuong Giang" w:date="2012-02-10T23:56:00Z">
                  <w:rPr>
                    <w:rStyle w:val="Hyperlink"/>
                    <w:rFonts w:ascii="Times New Roman" w:hAnsi="Times New Roman"/>
                    <w:noProof/>
                  </w:rPr>
                </w:rPrChange>
              </w:rPr>
              <w:delText>Software System Attributes</w:delText>
            </w:r>
            <w:r w:rsidDel="00616081">
              <w:rPr>
                <w:noProof/>
                <w:webHidden/>
              </w:rPr>
              <w:tab/>
              <w:delText>36</w:delText>
            </w:r>
          </w:del>
        </w:p>
        <w:p w:rsidR="00820526" w:rsidDel="00616081" w:rsidRDefault="00820526">
          <w:pPr>
            <w:pStyle w:val="TOC3"/>
            <w:tabs>
              <w:tab w:val="left" w:pos="1100"/>
              <w:tab w:val="right" w:leader="dot" w:pos="9912"/>
            </w:tabs>
            <w:rPr>
              <w:del w:id="1607" w:author="Phuong Giang" w:date="2012-02-10T23:56:00Z"/>
              <w:rFonts w:asciiTheme="minorHAnsi" w:eastAsiaTheme="minorEastAsia" w:hAnsiTheme="minorHAnsi" w:cstheme="minorBidi"/>
              <w:noProof/>
              <w:lang w:eastAsia="ja-JP"/>
            </w:rPr>
          </w:pPr>
          <w:del w:id="1608" w:author="Phuong Giang" w:date="2012-02-10T23:56:00Z">
            <w:r w:rsidRPr="00616081" w:rsidDel="00616081">
              <w:rPr>
                <w:rFonts w:ascii="Times New Roman" w:hAnsi="Times New Roman"/>
                <w:noProof/>
                <w:rPrChange w:id="1609" w:author="Phuong Giang" w:date="2012-02-10T23:56:00Z">
                  <w:rPr>
                    <w:rStyle w:val="Hyperlink"/>
                    <w:rFonts w:ascii="Times New Roman" w:hAnsi="Times New Roman"/>
                    <w:noProof/>
                  </w:rPr>
                </w:rPrChange>
              </w:rPr>
              <w:delText>3.1</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10" w:author="Phuong Giang" w:date="2012-02-10T23:56:00Z">
                  <w:rPr>
                    <w:rStyle w:val="Hyperlink"/>
                    <w:rFonts w:ascii="Times New Roman" w:hAnsi="Times New Roman"/>
                    <w:noProof/>
                  </w:rPr>
                </w:rPrChange>
              </w:rPr>
              <w:delText>Usability</w:delText>
            </w:r>
            <w:r w:rsidDel="00616081">
              <w:rPr>
                <w:noProof/>
                <w:webHidden/>
              </w:rPr>
              <w:tab/>
              <w:delText>36</w:delText>
            </w:r>
          </w:del>
        </w:p>
        <w:p w:rsidR="00820526" w:rsidDel="00616081" w:rsidRDefault="00820526">
          <w:pPr>
            <w:pStyle w:val="TOC3"/>
            <w:tabs>
              <w:tab w:val="left" w:pos="1100"/>
              <w:tab w:val="right" w:leader="dot" w:pos="9912"/>
            </w:tabs>
            <w:rPr>
              <w:del w:id="1611" w:author="Phuong Giang" w:date="2012-02-10T23:56:00Z"/>
              <w:rFonts w:asciiTheme="minorHAnsi" w:eastAsiaTheme="minorEastAsia" w:hAnsiTheme="minorHAnsi" w:cstheme="minorBidi"/>
              <w:noProof/>
              <w:lang w:eastAsia="ja-JP"/>
            </w:rPr>
          </w:pPr>
          <w:del w:id="1612" w:author="Phuong Giang" w:date="2012-02-10T23:56:00Z">
            <w:r w:rsidRPr="00616081" w:rsidDel="00616081">
              <w:rPr>
                <w:rFonts w:ascii="Times New Roman" w:hAnsi="Times New Roman"/>
                <w:noProof/>
                <w:rPrChange w:id="1613" w:author="Phuong Giang" w:date="2012-02-10T23:56:00Z">
                  <w:rPr>
                    <w:rStyle w:val="Hyperlink"/>
                    <w:rFonts w:ascii="Times New Roman" w:hAnsi="Times New Roman"/>
                    <w:noProof/>
                  </w:rPr>
                </w:rPrChange>
              </w:rPr>
              <w:delText>3.2</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14" w:author="Phuong Giang" w:date="2012-02-10T23:56:00Z">
                  <w:rPr>
                    <w:rStyle w:val="Hyperlink"/>
                    <w:rFonts w:ascii="Times New Roman" w:hAnsi="Times New Roman"/>
                    <w:noProof/>
                  </w:rPr>
                </w:rPrChange>
              </w:rPr>
              <w:delText>Reliability</w:delText>
            </w:r>
            <w:r w:rsidDel="00616081">
              <w:rPr>
                <w:noProof/>
                <w:webHidden/>
              </w:rPr>
              <w:tab/>
              <w:delText>37</w:delText>
            </w:r>
          </w:del>
        </w:p>
        <w:p w:rsidR="00820526" w:rsidDel="00616081" w:rsidRDefault="00820526">
          <w:pPr>
            <w:pStyle w:val="TOC3"/>
            <w:tabs>
              <w:tab w:val="left" w:pos="1100"/>
              <w:tab w:val="right" w:leader="dot" w:pos="9912"/>
            </w:tabs>
            <w:rPr>
              <w:del w:id="1615" w:author="Phuong Giang" w:date="2012-02-10T23:56:00Z"/>
              <w:rFonts w:asciiTheme="minorHAnsi" w:eastAsiaTheme="minorEastAsia" w:hAnsiTheme="minorHAnsi" w:cstheme="minorBidi"/>
              <w:noProof/>
              <w:lang w:eastAsia="ja-JP"/>
            </w:rPr>
          </w:pPr>
          <w:del w:id="1616" w:author="Phuong Giang" w:date="2012-02-10T23:56:00Z">
            <w:r w:rsidRPr="00616081" w:rsidDel="00616081">
              <w:rPr>
                <w:rFonts w:ascii="Times New Roman" w:hAnsi="Times New Roman"/>
                <w:noProof/>
                <w:rPrChange w:id="1617" w:author="Phuong Giang" w:date="2012-02-10T23:56:00Z">
                  <w:rPr>
                    <w:rStyle w:val="Hyperlink"/>
                    <w:rFonts w:ascii="Times New Roman" w:hAnsi="Times New Roman"/>
                    <w:noProof/>
                  </w:rPr>
                </w:rPrChange>
              </w:rPr>
              <w:delText>3.3</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18" w:author="Phuong Giang" w:date="2012-02-10T23:56:00Z">
                  <w:rPr>
                    <w:rStyle w:val="Hyperlink"/>
                    <w:rFonts w:ascii="Times New Roman" w:hAnsi="Times New Roman"/>
                    <w:noProof/>
                  </w:rPr>
                </w:rPrChange>
              </w:rPr>
              <w:delText>Security</w:delText>
            </w:r>
            <w:r w:rsidDel="00616081">
              <w:rPr>
                <w:noProof/>
                <w:webHidden/>
              </w:rPr>
              <w:tab/>
              <w:delText>37</w:delText>
            </w:r>
          </w:del>
        </w:p>
        <w:p w:rsidR="00820526" w:rsidDel="00616081" w:rsidRDefault="00820526">
          <w:pPr>
            <w:pStyle w:val="TOC3"/>
            <w:tabs>
              <w:tab w:val="left" w:pos="1100"/>
              <w:tab w:val="right" w:leader="dot" w:pos="9912"/>
            </w:tabs>
            <w:rPr>
              <w:del w:id="1619" w:author="Phuong Giang" w:date="2012-02-10T23:56:00Z"/>
              <w:rFonts w:asciiTheme="minorHAnsi" w:eastAsiaTheme="minorEastAsia" w:hAnsiTheme="minorHAnsi" w:cstheme="minorBidi"/>
              <w:noProof/>
              <w:lang w:eastAsia="ja-JP"/>
            </w:rPr>
          </w:pPr>
          <w:del w:id="1620" w:author="Phuong Giang" w:date="2012-02-10T23:56:00Z">
            <w:r w:rsidRPr="00616081" w:rsidDel="00616081">
              <w:rPr>
                <w:rFonts w:ascii="Times New Roman" w:hAnsi="Times New Roman"/>
                <w:noProof/>
                <w:rPrChange w:id="1621" w:author="Phuong Giang" w:date="2012-02-10T23:56:00Z">
                  <w:rPr>
                    <w:rStyle w:val="Hyperlink"/>
                    <w:rFonts w:ascii="Times New Roman" w:hAnsi="Times New Roman"/>
                    <w:noProof/>
                  </w:rPr>
                </w:rPrChange>
              </w:rPr>
              <w:delText>3.4</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22" w:author="Phuong Giang" w:date="2012-02-10T23:56:00Z">
                  <w:rPr>
                    <w:rStyle w:val="Hyperlink"/>
                    <w:rFonts w:ascii="Times New Roman" w:hAnsi="Times New Roman"/>
                    <w:noProof/>
                  </w:rPr>
                </w:rPrChange>
              </w:rPr>
              <w:delText>Maintainability</w:delText>
            </w:r>
            <w:r w:rsidDel="00616081">
              <w:rPr>
                <w:noProof/>
                <w:webHidden/>
              </w:rPr>
              <w:tab/>
              <w:delText>37</w:delText>
            </w:r>
          </w:del>
        </w:p>
        <w:p w:rsidR="00820526" w:rsidDel="00616081" w:rsidRDefault="00820526">
          <w:pPr>
            <w:pStyle w:val="TOC3"/>
            <w:tabs>
              <w:tab w:val="left" w:pos="1100"/>
              <w:tab w:val="right" w:leader="dot" w:pos="9912"/>
            </w:tabs>
            <w:rPr>
              <w:del w:id="1623" w:author="Phuong Giang" w:date="2012-02-10T23:56:00Z"/>
              <w:rFonts w:asciiTheme="minorHAnsi" w:eastAsiaTheme="minorEastAsia" w:hAnsiTheme="minorHAnsi" w:cstheme="minorBidi"/>
              <w:noProof/>
              <w:lang w:eastAsia="ja-JP"/>
            </w:rPr>
          </w:pPr>
          <w:del w:id="1624" w:author="Phuong Giang" w:date="2012-02-10T23:56:00Z">
            <w:r w:rsidRPr="00616081" w:rsidDel="00616081">
              <w:rPr>
                <w:rFonts w:ascii="Times New Roman" w:hAnsi="Times New Roman"/>
                <w:noProof/>
                <w:rPrChange w:id="1625" w:author="Phuong Giang" w:date="2012-02-10T23:56:00Z">
                  <w:rPr>
                    <w:rStyle w:val="Hyperlink"/>
                    <w:rFonts w:ascii="Times New Roman" w:hAnsi="Times New Roman"/>
                    <w:noProof/>
                  </w:rPr>
                </w:rPrChange>
              </w:rPr>
              <w:delText>3.5</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26" w:author="Phuong Giang" w:date="2012-02-10T23:56:00Z">
                  <w:rPr>
                    <w:rStyle w:val="Hyperlink"/>
                    <w:rFonts w:ascii="Times New Roman" w:hAnsi="Times New Roman"/>
                    <w:noProof/>
                  </w:rPr>
                </w:rPrChange>
              </w:rPr>
              <w:delText>Portability</w:delText>
            </w:r>
            <w:r w:rsidDel="00616081">
              <w:rPr>
                <w:noProof/>
                <w:webHidden/>
              </w:rPr>
              <w:tab/>
              <w:delText>38</w:delText>
            </w:r>
          </w:del>
        </w:p>
        <w:p w:rsidR="00820526" w:rsidDel="00616081" w:rsidRDefault="00820526">
          <w:pPr>
            <w:pStyle w:val="TOC3"/>
            <w:tabs>
              <w:tab w:val="left" w:pos="1100"/>
              <w:tab w:val="right" w:leader="dot" w:pos="9912"/>
            </w:tabs>
            <w:rPr>
              <w:del w:id="1627" w:author="Phuong Giang" w:date="2012-02-10T23:56:00Z"/>
              <w:rFonts w:asciiTheme="minorHAnsi" w:eastAsiaTheme="minorEastAsia" w:hAnsiTheme="minorHAnsi" w:cstheme="minorBidi"/>
              <w:noProof/>
              <w:lang w:eastAsia="ja-JP"/>
            </w:rPr>
          </w:pPr>
          <w:del w:id="1628" w:author="Phuong Giang" w:date="2012-02-10T23:56:00Z">
            <w:r w:rsidRPr="00616081" w:rsidDel="00616081">
              <w:rPr>
                <w:rFonts w:ascii="Times New Roman" w:hAnsi="Times New Roman"/>
                <w:noProof/>
                <w:rPrChange w:id="1629" w:author="Phuong Giang" w:date="2012-02-10T23:56:00Z">
                  <w:rPr>
                    <w:rStyle w:val="Hyperlink"/>
                    <w:rFonts w:ascii="Times New Roman" w:hAnsi="Times New Roman"/>
                    <w:noProof/>
                  </w:rPr>
                </w:rPrChange>
              </w:rPr>
              <w:delText>3.6</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30" w:author="Phuong Giang" w:date="2012-02-10T23:56:00Z">
                  <w:rPr>
                    <w:rStyle w:val="Hyperlink"/>
                    <w:rFonts w:ascii="Times New Roman" w:hAnsi="Times New Roman"/>
                    <w:noProof/>
                  </w:rPr>
                </w:rPrChange>
              </w:rPr>
              <w:delText>Performance</w:delText>
            </w:r>
            <w:r w:rsidDel="00616081">
              <w:rPr>
                <w:noProof/>
                <w:webHidden/>
              </w:rPr>
              <w:tab/>
              <w:delText>38</w:delText>
            </w:r>
          </w:del>
        </w:p>
        <w:p w:rsidR="00820526" w:rsidDel="00616081" w:rsidRDefault="00820526">
          <w:pPr>
            <w:pStyle w:val="TOC2"/>
            <w:tabs>
              <w:tab w:val="left" w:pos="660"/>
              <w:tab w:val="right" w:leader="dot" w:pos="9912"/>
            </w:tabs>
            <w:rPr>
              <w:del w:id="1631" w:author="Phuong Giang" w:date="2012-02-10T23:56:00Z"/>
              <w:rFonts w:asciiTheme="minorHAnsi" w:eastAsiaTheme="minorEastAsia" w:hAnsiTheme="minorHAnsi" w:cstheme="minorBidi"/>
              <w:noProof/>
              <w:lang w:eastAsia="ja-JP"/>
            </w:rPr>
          </w:pPr>
          <w:del w:id="1632" w:author="Phuong Giang" w:date="2012-02-10T23:56:00Z">
            <w:r w:rsidRPr="00616081" w:rsidDel="00616081">
              <w:rPr>
                <w:rFonts w:ascii="Times New Roman" w:hAnsi="Times New Roman"/>
                <w:noProof/>
                <w:rPrChange w:id="1633" w:author="Phuong Giang" w:date="2012-02-10T23:56:00Z">
                  <w:rPr>
                    <w:rStyle w:val="Hyperlink"/>
                    <w:rFonts w:ascii="Times New Roman" w:hAnsi="Times New Roman"/>
                    <w:noProof/>
                  </w:rPr>
                </w:rPrChange>
              </w:rPr>
              <w:delText>4.</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34" w:author="Phuong Giang" w:date="2012-02-10T23:56:00Z">
                  <w:rPr>
                    <w:rStyle w:val="Hyperlink"/>
                    <w:rFonts w:ascii="Times New Roman" w:hAnsi="Times New Roman"/>
                    <w:noProof/>
                  </w:rPr>
                </w:rPrChange>
              </w:rPr>
              <w:delText>Data Definition</w:delText>
            </w:r>
            <w:r w:rsidDel="00616081">
              <w:rPr>
                <w:noProof/>
                <w:webHidden/>
              </w:rPr>
              <w:tab/>
              <w:delText>38</w:delText>
            </w:r>
          </w:del>
        </w:p>
        <w:p w:rsidR="00820526" w:rsidDel="00616081" w:rsidRDefault="00820526">
          <w:pPr>
            <w:pStyle w:val="TOC1"/>
            <w:tabs>
              <w:tab w:val="left" w:pos="660"/>
              <w:tab w:val="right" w:leader="dot" w:pos="9912"/>
            </w:tabs>
            <w:rPr>
              <w:del w:id="1635" w:author="Phuong Giang" w:date="2012-02-10T23:56:00Z"/>
              <w:rFonts w:asciiTheme="minorHAnsi" w:eastAsiaTheme="minorEastAsia" w:hAnsiTheme="minorHAnsi" w:cstheme="minorBidi"/>
              <w:noProof/>
              <w:lang w:eastAsia="ja-JP"/>
            </w:rPr>
          </w:pPr>
          <w:del w:id="1636" w:author="Phuong Giang" w:date="2012-02-10T23:56:00Z">
            <w:r w:rsidRPr="00616081" w:rsidDel="00616081">
              <w:rPr>
                <w:rFonts w:ascii="Times New Roman" w:hAnsi="Times New Roman"/>
                <w:noProof/>
                <w:rPrChange w:id="1637" w:author="Phuong Giang" w:date="2012-02-10T23:56:00Z">
                  <w:rPr>
                    <w:rStyle w:val="Hyperlink"/>
                    <w:rFonts w:ascii="Times New Roman" w:hAnsi="Times New Roman"/>
                    <w:noProof/>
                  </w:rPr>
                </w:rPrChange>
              </w:rPr>
              <w:delText>III.</w:delText>
            </w:r>
            <w:r w:rsidDel="00616081">
              <w:rPr>
                <w:rFonts w:asciiTheme="minorHAnsi" w:eastAsiaTheme="minorEastAsia" w:hAnsiTheme="minorHAnsi" w:cstheme="minorBidi"/>
                <w:noProof/>
                <w:lang w:eastAsia="ja-JP"/>
              </w:rPr>
              <w:tab/>
            </w:r>
            <w:r w:rsidRPr="00616081" w:rsidDel="00616081">
              <w:rPr>
                <w:rFonts w:ascii="Times New Roman" w:hAnsi="Times New Roman"/>
                <w:noProof/>
                <w:rPrChange w:id="1638" w:author="Phuong Giang" w:date="2012-02-10T23:56:00Z">
                  <w:rPr>
                    <w:rStyle w:val="Hyperlink"/>
                    <w:rFonts w:ascii="Times New Roman" w:hAnsi="Times New Roman"/>
                    <w:noProof/>
                  </w:rPr>
                </w:rPrChange>
              </w:rPr>
              <w:delText>References</w:delText>
            </w:r>
            <w:r w:rsidDel="00616081">
              <w:rPr>
                <w:noProof/>
                <w:webHidden/>
              </w:rPr>
              <w:tab/>
              <w:delText>41</w:delText>
            </w:r>
          </w:del>
        </w:p>
        <w:p w:rsidR="00820526" w:rsidRDefault="00820526">
          <w:pPr>
            <w:rPr>
              <w:ins w:id="1639" w:author="Phuong Giang" w:date="2012-02-10T19:19:00Z"/>
            </w:rPr>
          </w:pPr>
          <w:ins w:id="1640" w:author="Phuong Giang" w:date="2012-02-10T19:19:00Z">
            <w:r>
              <w:rPr>
                <w:b/>
                <w:bCs/>
                <w:noProof/>
              </w:rPr>
              <w:fldChar w:fldCharType="end"/>
            </w:r>
          </w:ins>
        </w:p>
        <w:customXmlInsRangeStart w:id="1641" w:author="Phuong Giang" w:date="2012-02-10T19:19:00Z"/>
      </w:sdtContent>
    </w:sdt>
    <w:customXmlInsRangeEnd w:id="1641"/>
    <w:p w:rsidR="006E25C4" w:rsidRPr="001A0C52" w:rsidDel="00820526" w:rsidRDefault="006E25C4">
      <w:pPr>
        <w:rPr>
          <w:del w:id="1642" w:author="Phuong Giang" w:date="2012-02-10T19:19:00Z"/>
          <w:rFonts w:ascii="Times New Roman" w:hAnsi="Times New Roman"/>
          <w:sz w:val="24"/>
          <w:rPrChange w:id="1643" w:author="Red Army" w:date="2012-02-08T20:12:00Z">
            <w:rPr>
              <w:del w:id="1644" w:author="Phuong Giang" w:date="2012-02-10T19:19:00Z"/>
              <w:rFonts w:ascii="Times New Roman" w:hAnsi="Times New Roman"/>
            </w:rPr>
          </w:rPrChange>
        </w:rPr>
      </w:pPr>
    </w:p>
    <w:p w:rsidR="006E25C4" w:rsidRPr="001A0C52" w:rsidRDefault="006E25C4">
      <w:pPr>
        <w:rPr>
          <w:rFonts w:ascii="Times New Roman" w:eastAsia="ＭＳ ゴシック" w:hAnsi="Times New Roman"/>
          <w:b/>
          <w:bCs/>
          <w:color w:val="365F91"/>
          <w:sz w:val="30"/>
          <w:szCs w:val="28"/>
          <w:rPrChange w:id="1645" w:author="Red Army" w:date="2012-02-08T20:12:00Z">
            <w:rPr>
              <w:rFonts w:ascii="Times New Roman" w:eastAsia="ＭＳ ゴシック" w:hAnsi="Times New Roman"/>
              <w:b/>
              <w:bCs/>
              <w:color w:val="365F91"/>
              <w:sz w:val="28"/>
              <w:szCs w:val="28"/>
            </w:rPr>
          </w:rPrChange>
        </w:rPr>
      </w:pPr>
      <w:del w:id="1646" w:author="Phuong Giang" w:date="2012-02-10T19:19:00Z">
        <w:r w:rsidRPr="001A0C52" w:rsidDel="00820526">
          <w:rPr>
            <w:rFonts w:ascii="Times New Roman" w:hAnsi="Times New Roman"/>
            <w:sz w:val="24"/>
            <w:rPrChange w:id="1647" w:author="Red Army" w:date="2012-02-08T20:12:00Z">
              <w:rPr>
                <w:rFonts w:ascii="Times New Roman" w:hAnsi="Times New Roman"/>
              </w:rPr>
            </w:rPrChange>
          </w:rPr>
          <w:br w:type="page"/>
        </w:r>
      </w:del>
    </w:p>
    <w:p w:rsidR="006E25C4" w:rsidRPr="001A0C52" w:rsidRDefault="006E25C4" w:rsidP="000A6F60">
      <w:pPr>
        <w:pStyle w:val="Heading1"/>
        <w:numPr>
          <w:ilvl w:val="0"/>
          <w:numId w:val="1"/>
        </w:numPr>
        <w:rPr>
          <w:rFonts w:ascii="Times New Roman" w:hAnsi="Times New Roman"/>
          <w:sz w:val="30"/>
          <w:rPrChange w:id="1648" w:author="Red Army" w:date="2012-02-08T20:12:00Z">
            <w:rPr>
              <w:rFonts w:ascii="Times New Roman" w:hAnsi="Times New Roman"/>
            </w:rPr>
          </w:rPrChange>
        </w:rPr>
      </w:pPr>
      <w:bookmarkStart w:id="1649" w:name="_Toc314768295"/>
      <w:bookmarkStart w:id="1650" w:name="_Toc316495235"/>
      <w:bookmarkStart w:id="1651" w:name="_Toc316681488"/>
      <w:r w:rsidRPr="001A0C52">
        <w:rPr>
          <w:rFonts w:ascii="Times New Roman" w:hAnsi="Times New Roman"/>
          <w:sz w:val="30"/>
          <w:rPrChange w:id="1652" w:author="Red Army" w:date="2012-02-08T20:12:00Z">
            <w:rPr>
              <w:rFonts w:ascii="Times New Roman" w:eastAsia="Calibri" w:hAnsi="Times New Roman"/>
              <w:b w:val="0"/>
              <w:bCs w:val="0"/>
              <w:color w:val="auto"/>
              <w:sz w:val="22"/>
              <w:szCs w:val="22"/>
            </w:rPr>
          </w:rPrChange>
        </w:rPr>
        <w:t>User Requirement Specification</w:t>
      </w:r>
      <w:bookmarkEnd w:id="1649"/>
      <w:bookmarkEnd w:id="1650"/>
      <w:bookmarkEnd w:id="1651"/>
    </w:p>
    <w:p w:rsidR="006E25C4" w:rsidRPr="001A0C52" w:rsidRDefault="006E25C4" w:rsidP="00AC2698">
      <w:pPr>
        <w:pStyle w:val="Heading2"/>
        <w:numPr>
          <w:ilvl w:val="0"/>
          <w:numId w:val="19"/>
        </w:numPr>
        <w:rPr>
          <w:ins w:id="1653" w:author="Red Army" w:date="2012-02-07T17:57:00Z"/>
          <w:rFonts w:ascii="Times New Roman" w:hAnsi="Times New Roman"/>
          <w:sz w:val="28"/>
          <w:rPrChange w:id="1654" w:author="Red Army" w:date="2012-02-08T20:12:00Z">
            <w:rPr>
              <w:ins w:id="1655" w:author="Red Army" w:date="2012-02-07T17:57:00Z"/>
              <w:rFonts w:ascii="Times New Roman" w:hAnsi="Times New Roman"/>
            </w:rPr>
          </w:rPrChange>
        </w:rPr>
      </w:pPr>
      <w:bookmarkStart w:id="1656" w:name="_Toc316495236"/>
      <w:bookmarkStart w:id="1657" w:name="_Toc316681489"/>
      <w:r w:rsidRPr="001A0C52">
        <w:rPr>
          <w:rFonts w:ascii="Times New Roman" w:hAnsi="Times New Roman"/>
          <w:sz w:val="28"/>
          <w:rPrChange w:id="1658" w:author="Red Army" w:date="2012-02-08T20:12:00Z">
            <w:rPr>
              <w:rFonts w:ascii="Times New Roman" w:eastAsia="Calibri" w:hAnsi="Times New Roman"/>
              <w:b w:val="0"/>
              <w:bCs w:val="0"/>
              <w:color w:val="auto"/>
              <w:sz w:val="22"/>
              <w:szCs w:val="22"/>
            </w:rPr>
          </w:rPrChange>
        </w:rPr>
        <w:t>Manage Teaching Plans.</w:t>
      </w:r>
      <w:bookmarkEnd w:id="1656"/>
      <w:bookmarkEnd w:id="1657"/>
    </w:p>
    <w:p w:rsidR="00665007" w:rsidRPr="001A0C52" w:rsidRDefault="00DD6467">
      <w:pPr>
        <w:rPr>
          <w:ins w:id="1659" w:author="Red Army" w:date="2012-02-08T09:28:00Z"/>
          <w:rFonts w:ascii="Times New Roman" w:hAnsi="Times New Roman"/>
          <w:sz w:val="24"/>
          <w:rPrChange w:id="1660" w:author="Red Army" w:date="2012-02-08T20:12:00Z">
            <w:rPr>
              <w:ins w:id="1661" w:author="Red Army" w:date="2012-02-08T09:28:00Z"/>
            </w:rPr>
          </w:rPrChange>
        </w:rPr>
        <w:pPrChange w:id="1662" w:author="Red Army" w:date="2012-02-07T17:57:00Z">
          <w:pPr>
            <w:pStyle w:val="Heading2"/>
            <w:numPr>
              <w:numId w:val="19"/>
            </w:numPr>
            <w:ind w:left="360" w:hanging="360"/>
          </w:pPr>
        </w:pPrChange>
      </w:pPr>
      <w:ins w:id="1663" w:author="Red Army" w:date="2012-02-08T09:28:00Z">
        <w:r w:rsidRPr="001A0C52">
          <w:rPr>
            <w:rFonts w:ascii="Times New Roman" w:hAnsi="Times New Roman"/>
            <w:sz w:val="24"/>
            <w:rPrChange w:id="1664" w:author="Red Army" w:date="2012-02-08T20:12:00Z">
              <w:rPr/>
            </w:rPrChange>
          </w:rPr>
          <w:t xml:space="preserve">Teaching Plan is the document which </w:t>
        </w:r>
      </w:ins>
      <w:ins w:id="1665" w:author="Red Army" w:date="2012-02-08T09:29:00Z">
        <w:del w:id="1666" w:author="Phuong Giang" w:date="2012-02-10T22:27:00Z">
          <w:r w:rsidRPr="001A0C52" w:rsidDel="00D45924">
            <w:rPr>
              <w:rFonts w:ascii="Times New Roman" w:hAnsi="Times New Roman"/>
              <w:sz w:val="24"/>
              <w:rPrChange w:id="1667" w:author="Red Army" w:date="2012-02-08T20:12:00Z">
                <w:rPr/>
              </w:rPrChange>
            </w:rPr>
            <w:delText xml:space="preserve">the </w:delText>
          </w:r>
        </w:del>
        <w:r w:rsidRPr="001A0C52">
          <w:rPr>
            <w:rFonts w:ascii="Times New Roman" w:hAnsi="Times New Roman"/>
            <w:sz w:val="24"/>
            <w:rPrChange w:id="1668" w:author="Red Army" w:date="2012-02-08T20:12:00Z">
              <w:rPr/>
            </w:rPrChange>
          </w:rPr>
          <w:t>users (primary school teachers) create</w:t>
        </w:r>
        <w:del w:id="1669" w:author="Phuong Giang" w:date="2012-02-09T15:43:00Z">
          <w:r w:rsidRPr="001A0C52" w:rsidDel="00BB3DBA">
            <w:rPr>
              <w:rFonts w:ascii="Times New Roman" w:hAnsi="Times New Roman"/>
              <w:sz w:val="24"/>
              <w:rPrChange w:id="1670" w:author="Red Army" w:date="2012-02-08T20:12:00Z">
                <w:rPr/>
              </w:rPrChange>
            </w:rPr>
            <w:delText>d</w:delText>
          </w:r>
        </w:del>
        <w:r w:rsidRPr="001A0C52">
          <w:rPr>
            <w:rFonts w:ascii="Times New Roman" w:hAnsi="Times New Roman"/>
            <w:sz w:val="24"/>
            <w:rPrChange w:id="1671" w:author="Red Army" w:date="2012-02-08T20:12:00Z">
              <w:rPr/>
            </w:rPrChange>
          </w:rPr>
          <w:t xml:space="preserve"> before the class to plan their teaching action</w:t>
        </w:r>
      </w:ins>
      <w:ins w:id="1672" w:author="Red Army" w:date="2012-02-08T09:34:00Z">
        <w:r w:rsidR="00665007" w:rsidRPr="001A0C52">
          <w:rPr>
            <w:rFonts w:ascii="Times New Roman" w:hAnsi="Times New Roman"/>
            <w:sz w:val="24"/>
            <w:rPrChange w:id="1673" w:author="Red Army" w:date="2012-02-08T20:12:00Z">
              <w:rPr>
                <w:rFonts w:ascii="Times New Roman" w:hAnsi="Times New Roman"/>
              </w:rPr>
            </w:rPrChange>
          </w:rPr>
          <w:t>s</w:t>
        </w:r>
      </w:ins>
      <w:ins w:id="1674" w:author="Red Army" w:date="2012-02-08T09:29:00Z">
        <w:r w:rsidRPr="001A0C52">
          <w:rPr>
            <w:rFonts w:ascii="Times New Roman" w:hAnsi="Times New Roman"/>
            <w:sz w:val="24"/>
            <w:rPrChange w:id="1675" w:author="Red Army" w:date="2012-02-08T20:12:00Z">
              <w:rPr/>
            </w:rPrChange>
          </w:rPr>
          <w:t xml:space="preserve"> in the class</w:t>
        </w:r>
      </w:ins>
      <w:ins w:id="1676" w:author="Red Army" w:date="2012-02-08T09:34:00Z">
        <w:r w:rsidR="00665007" w:rsidRPr="001A0C52">
          <w:rPr>
            <w:rFonts w:ascii="Times New Roman" w:hAnsi="Times New Roman"/>
            <w:sz w:val="24"/>
            <w:rPrChange w:id="1677" w:author="Red Army" w:date="2012-02-08T20:12:00Z">
              <w:rPr>
                <w:rFonts w:ascii="Times New Roman" w:hAnsi="Times New Roman"/>
              </w:rPr>
            </w:rPrChange>
          </w:rPr>
          <w:t xml:space="preserve"> lecture, workshops … etc.</w:t>
        </w:r>
      </w:ins>
      <w:ins w:id="1678" w:author="Red Army" w:date="2012-02-08T09:29:00Z">
        <w:r w:rsidRPr="001A0C52">
          <w:rPr>
            <w:rFonts w:ascii="Times New Roman" w:hAnsi="Times New Roman"/>
            <w:sz w:val="24"/>
            <w:rPrChange w:id="1679" w:author="Red Army" w:date="2012-02-08T20:12:00Z">
              <w:rPr/>
            </w:rPrChange>
          </w:rPr>
          <w:t xml:space="preserve"> Teaching Plan main content</w:t>
        </w:r>
      </w:ins>
      <w:ins w:id="1680" w:author="Red Army" w:date="2012-02-08T09:31:00Z">
        <w:r w:rsidRPr="001A0C52">
          <w:rPr>
            <w:rFonts w:ascii="Times New Roman" w:hAnsi="Times New Roman"/>
            <w:sz w:val="24"/>
            <w:rPrChange w:id="1681" w:author="Red Army" w:date="2012-02-08T20:12:00Z">
              <w:rPr>
                <w:rFonts w:ascii="Times New Roman" w:hAnsi="Times New Roman"/>
              </w:rPr>
            </w:rPrChange>
          </w:rPr>
          <w:t>, the Activities</w:t>
        </w:r>
      </w:ins>
      <w:ins w:id="1682" w:author="Red Army" w:date="2012-02-08T09:33:00Z">
        <w:r w:rsidRPr="001A0C52">
          <w:rPr>
            <w:rFonts w:ascii="Times New Roman" w:hAnsi="Times New Roman"/>
            <w:sz w:val="24"/>
            <w:rPrChange w:id="1683" w:author="Red Army" w:date="2012-02-08T20:12:00Z">
              <w:rPr>
                <w:rFonts w:ascii="Times New Roman" w:hAnsi="Times New Roman"/>
              </w:rPr>
            </w:rPrChange>
          </w:rPr>
          <w:t>,</w:t>
        </w:r>
      </w:ins>
      <w:ins w:id="1684" w:author="Phuong Giang" w:date="2012-02-10T22:31:00Z">
        <w:r w:rsidR="00D45924">
          <w:rPr>
            <w:rFonts w:ascii="Times New Roman" w:hAnsi="Times New Roman"/>
            <w:sz w:val="24"/>
          </w:rPr>
          <w:t xml:space="preserve"> is</w:t>
        </w:r>
      </w:ins>
      <w:ins w:id="1685" w:author="Red Army" w:date="2012-02-08T09:33:00Z">
        <w:del w:id="1686" w:author="Phuong Giang" w:date="2012-02-10T22:30:00Z">
          <w:r w:rsidRPr="001A0C52" w:rsidDel="00D45924">
            <w:rPr>
              <w:rFonts w:ascii="Times New Roman" w:hAnsi="Times New Roman"/>
              <w:sz w:val="24"/>
              <w:rPrChange w:id="1687" w:author="Red Army" w:date="2012-02-08T20:12:00Z">
                <w:rPr>
                  <w:rFonts w:ascii="Times New Roman" w:hAnsi="Times New Roman"/>
                </w:rPr>
              </w:rPrChange>
            </w:rPr>
            <w:delText xml:space="preserve"> is</w:delText>
          </w:r>
        </w:del>
        <w:r w:rsidRPr="001A0C52">
          <w:rPr>
            <w:rFonts w:ascii="Times New Roman" w:hAnsi="Times New Roman"/>
            <w:sz w:val="24"/>
            <w:rPrChange w:id="1688" w:author="Red Army" w:date="2012-02-08T20:12:00Z">
              <w:rPr>
                <w:rFonts w:ascii="Times New Roman" w:hAnsi="Times New Roman"/>
              </w:rPr>
            </w:rPrChange>
          </w:rPr>
          <w:t xml:space="preserve"> </w:t>
        </w:r>
      </w:ins>
      <w:ins w:id="1689" w:author="Red Army" w:date="2012-02-08T09:32:00Z">
        <w:r w:rsidRPr="001A0C52">
          <w:rPr>
            <w:rFonts w:ascii="Times New Roman" w:hAnsi="Times New Roman"/>
            <w:sz w:val="24"/>
            <w:rPrChange w:id="1690" w:author="Red Army" w:date="2012-02-08T20:12:00Z">
              <w:rPr/>
            </w:rPrChange>
          </w:rPr>
          <w:t>combinations</w:t>
        </w:r>
      </w:ins>
      <w:ins w:id="1691" w:author="Red Army" w:date="2012-02-08T09:31:00Z">
        <w:r w:rsidRPr="001A0C52">
          <w:rPr>
            <w:rFonts w:ascii="Times New Roman" w:hAnsi="Times New Roman"/>
            <w:sz w:val="24"/>
            <w:rPrChange w:id="1692" w:author="Red Army" w:date="2012-02-08T20:12:00Z">
              <w:rPr/>
            </w:rPrChange>
          </w:rPr>
          <w:t xml:space="preserve"> of </w:t>
        </w:r>
      </w:ins>
      <w:ins w:id="1693" w:author="Red Army" w:date="2012-02-08T09:32:00Z">
        <w:r w:rsidRPr="001A0C52">
          <w:rPr>
            <w:rFonts w:ascii="Times New Roman" w:hAnsi="Times New Roman"/>
            <w:sz w:val="24"/>
            <w:rPrChange w:id="1694" w:author="Red Army" w:date="2012-02-08T20:12:00Z">
              <w:rPr/>
            </w:rPrChange>
          </w:rPr>
          <w:t xml:space="preserve">Teaching Method and </w:t>
        </w:r>
        <w:del w:id="1695" w:author="Phuong Giang" w:date="2012-02-10T22:31:00Z">
          <w:r w:rsidRPr="001A0C52" w:rsidDel="00D45924">
            <w:rPr>
              <w:rFonts w:ascii="Times New Roman" w:hAnsi="Times New Roman"/>
              <w:sz w:val="24"/>
              <w:rPrChange w:id="1696" w:author="Red Army" w:date="2012-02-08T20:12:00Z">
                <w:rPr/>
              </w:rPrChange>
            </w:rPr>
            <w:delText>Teaching</w:delText>
          </w:r>
        </w:del>
      </w:ins>
      <w:ins w:id="1697" w:author="Phuong Giang" w:date="2012-02-10T22:31:00Z">
        <w:r w:rsidR="00D45924">
          <w:rPr>
            <w:rFonts w:ascii="Times New Roman" w:hAnsi="Times New Roman"/>
            <w:sz w:val="24"/>
          </w:rPr>
          <w:t>Knowledge</w:t>
        </w:r>
      </w:ins>
      <w:ins w:id="1698" w:author="Red Army" w:date="2012-02-08T09:32:00Z">
        <w:r w:rsidRPr="001A0C52">
          <w:rPr>
            <w:rFonts w:ascii="Times New Roman" w:hAnsi="Times New Roman"/>
            <w:sz w:val="24"/>
            <w:rPrChange w:id="1699" w:author="Red Army" w:date="2012-02-08T20:12:00Z">
              <w:rPr/>
            </w:rPrChange>
          </w:rPr>
          <w:t xml:space="preserve"> Item,</w:t>
        </w:r>
      </w:ins>
      <w:ins w:id="1700" w:author="Red Army" w:date="2012-02-08T09:29:00Z">
        <w:r w:rsidRPr="001A0C52">
          <w:rPr>
            <w:rFonts w:ascii="Times New Roman" w:hAnsi="Times New Roman"/>
            <w:sz w:val="24"/>
            <w:rPrChange w:id="1701" w:author="Red Army" w:date="2012-02-08T20:12:00Z">
              <w:rPr/>
            </w:rPrChange>
          </w:rPr>
          <w:t xml:space="preserve"> </w:t>
        </w:r>
      </w:ins>
      <w:ins w:id="1702" w:author="Red Army" w:date="2012-02-08T09:30:00Z">
        <w:r w:rsidRPr="001A0C52">
          <w:rPr>
            <w:rFonts w:ascii="Times New Roman" w:hAnsi="Times New Roman"/>
            <w:sz w:val="24"/>
            <w:rPrChange w:id="1703" w:author="Red Army" w:date="2012-02-08T20:12:00Z">
              <w:rPr/>
            </w:rPrChange>
          </w:rPr>
          <w:t>answer</w:t>
        </w:r>
      </w:ins>
      <w:ins w:id="1704" w:author="Red Army" w:date="2012-02-08T09:31:00Z">
        <w:r w:rsidRPr="001A0C52">
          <w:rPr>
            <w:rFonts w:ascii="Times New Roman" w:hAnsi="Times New Roman"/>
            <w:sz w:val="24"/>
            <w:rPrChange w:id="1705" w:author="Red Army" w:date="2012-02-08T20:12:00Z">
              <w:rPr/>
            </w:rPrChange>
          </w:rPr>
          <w:t>s</w:t>
        </w:r>
      </w:ins>
      <w:ins w:id="1706" w:author="Red Army" w:date="2012-02-08T09:30:00Z">
        <w:r w:rsidRPr="001A0C52">
          <w:rPr>
            <w:rFonts w:ascii="Times New Roman" w:hAnsi="Times New Roman"/>
            <w:sz w:val="24"/>
            <w:rPrChange w:id="1707" w:author="Red Army" w:date="2012-02-08T20:12:00Z">
              <w:rPr/>
            </w:rPrChange>
          </w:rPr>
          <w:t xml:space="preserve"> the user question: what to teach the </w:t>
        </w:r>
        <w:del w:id="1708" w:author="Phuong Giang" w:date="2012-02-10T22:32:00Z">
          <w:r w:rsidRPr="001A0C52" w:rsidDel="00D45924">
            <w:rPr>
              <w:rFonts w:ascii="Times New Roman" w:hAnsi="Times New Roman"/>
              <w:sz w:val="24"/>
              <w:rPrChange w:id="1709" w:author="Red Army" w:date="2012-02-08T20:12:00Z">
                <w:rPr/>
              </w:rPrChange>
            </w:rPr>
            <w:delText>pupils</w:delText>
          </w:r>
        </w:del>
      </w:ins>
      <w:ins w:id="1710" w:author="Phuong Giang" w:date="2012-02-10T22:32:00Z">
        <w:r w:rsidR="00D45924">
          <w:rPr>
            <w:rFonts w:ascii="Times New Roman" w:hAnsi="Times New Roman"/>
            <w:sz w:val="24"/>
          </w:rPr>
          <w:t>students</w:t>
        </w:r>
      </w:ins>
      <w:ins w:id="1711" w:author="Red Army" w:date="2012-02-08T09:30:00Z">
        <w:r w:rsidRPr="001A0C52">
          <w:rPr>
            <w:rFonts w:ascii="Times New Roman" w:hAnsi="Times New Roman"/>
            <w:sz w:val="24"/>
            <w:rPrChange w:id="1712" w:author="Red Army" w:date="2012-02-08T20:12:00Z">
              <w:rPr/>
            </w:rPrChange>
          </w:rPr>
          <w:t xml:space="preserve"> and how to teach them. </w:t>
        </w:r>
      </w:ins>
    </w:p>
    <w:p w:rsidR="00BC19EB" w:rsidRPr="001A0C52" w:rsidDel="00DD6467" w:rsidRDefault="00BC19EB">
      <w:pPr>
        <w:rPr>
          <w:del w:id="1713" w:author="Red Army" w:date="2012-02-08T09:32:00Z"/>
          <w:rFonts w:ascii="Times New Roman" w:hAnsi="Times New Roman"/>
          <w:sz w:val="24"/>
          <w:rPrChange w:id="1714" w:author="Red Army" w:date="2012-02-08T20:12:00Z">
            <w:rPr>
              <w:del w:id="1715" w:author="Red Army" w:date="2012-02-08T09:32:00Z"/>
              <w:rFonts w:ascii="Times New Roman" w:hAnsi="Times New Roman"/>
            </w:rPr>
          </w:rPrChange>
        </w:rPr>
        <w:pPrChange w:id="1716" w:author="Red Army" w:date="2012-02-07T17:57:00Z">
          <w:pPr>
            <w:pStyle w:val="Heading2"/>
            <w:numPr>
              <w:numId w:val="19"/>
            </w:numPr>
            <w:ind w:left="360" w:hanging="360"/>
          </w:pPr>
        </w:pPrChange>
      </w:pPr>
      <w:bookmarkStart w:id="1717" w:name="_Toc316495237"/>
      <w:bookmarkStart w:id="1718" w:name="_Toc316664877"/>
      <w:bookmarkStart w:id="1719" w:name="_Toc316681490"/>
      <w:bookmarkEnd w:id="1717"/>
      <w:bookmarkEnd w:id="1718"/>
      <w:bookmarkEnd w:id="1719"/>
    </w:p>
    <w:p w:rsidR="006E25C4" w:rsidRPr="001A0C52" w:rsidRDefault="006E25C4" w:rsidP="00AC2698">
      <w:pPr>
        <w:pStyle w:val="Heading3"/>
        <w:numPr>
          <w:ilvl w:val="1"/>
          <w:numId w:val="20"/>
        </w:numPr>
        <w:rPr>
          <w:rFonts w:ascii="Times New Roman" w:hAnsi="Times New Roman"/>
          <w:sz w:val="24"/>
          <w:rPrChange w:id="1720" w:author="Red Army" w:date="2012-02-08T20:12:00Z">
            <w:rPr>
              <w:rFonts w:ascii="Times New Roman" w:hAnsi="Times New Roman"/>
            </w:rPr>
          </w:rPrChange>
        </w:rPr>
      </w:pPr>
      <w:bookmarkStart w:id="1721" w:name="_Toc316495238"/>
      <w:bookmarkStart w:id="1722" w:name="_Toc316681491"/>
      <w:r w:rsidRPr="001A0C52">
        <w:rPr>
          <w:rFonts w:ascii="Times New Roman" w:hAnsi="Times New Roman"/>
          <w:sz w:val="24"/>
          <w:rPrChange w:id="1723" w:author="Red Army" w:date="2012-02-08T20:12:00Z">
            <w:rPr>
              <w:rFonts w:ascii="Times New Roman" w:hAnsi="Times New Roman"/>
              <w:sz w:val="26"/>
              <w:szCs w:val="26"/>
            </w:rPr>
          </w:rPrChange>
        </w:rPr>
        <w:t>Teaching Plan Requirements:</w:t>
      </w:r>
      <w:bookmarkEnd w:id="1721"/>
      <w:bookmarkEnd w:id="1722"/>
    </w:p>
    <w:p w:rsidR="006E25C4" w:rsidRPr="001A0C52" w:rsidRDefault="006E25C4" w:rsidP="00290936">
      <w:pPr>
        <w:rPr>
          <w:rFonts w:ascii="Times New Roman" w:hAnsi="Times New Roman"/>
          <w:sz w:val="24"/>
          <w:rPrChange w:id="1724" w:author="Red Army" w:date="2012-02-08T20:12:00Z">
            <w:rPr>
              <w:rFonts w:ascii="Times New Roman" w:hAnsi="Times New Roman"/>
            </w:rPr>
          </w:rPrChange>
        </w:rPr>
      </w:pPr>
      <w:r w:rsidRPr="001A0C52">
        <w:rPr>
          <w:rFonts w:ascii="Times New Roman" w:hAnsi="Times New Roman"/>
          <w:sz w:val="24"/>
          <w:rPrChange w:id="1725" w:author="Red Army" w:date="2012-02-08T20:12:00Z">
            <w:rPr>
              <w:rFonts w:ascii="Times New Roman" w:eastAsia="ＭＳ ゴシック" w:hAnsi="Times New Roman"/>
              <w:b/>
              <w:bCs/>
              <w:color w:val="4F81BD"/>
              <w:sz w:val="26"/>
              <w:szCs w:val="26"/>
            </w:rPr>
          </w:rPrChange>
        </w:rPr>
        <w:t>A Teaching Plan has the following information:</w:t>
      </w:r>
    </w:p>
    <w:tbl>
      <w:tblPr>
        <w:tblStyle w:val="LightList-Accent1"/>
        <w:tblW w:w="0" w:type="auto"/>
        <w:tblInd w:w="18" w:type="dxa"/>
        <w:tblLayout w:type="fixed"/>
        <w:tblLook w:val="04A0" w:firstRow="1" w:lastRow="0" w:firstColumn="1" w:lastColumn="0" w:noHBand="0" w:noVBand="1"/>
        <w:tblPrChange w:id="1726" w:author="Red Army" w:date="2012-02-07T18:14:00Z">
          <w:tblPr>
            <w:tblStyle w:val="LightList-Accent1"/>
            <w:tblW w:w="0" w:type="auto"/>
            <w:tblLayout w:type="fixed"/>
            <w:tblLook w:val="04A0" w:firstRow="1" w:lastRow="0" w:firstColumn="1" w:lastColumn="0" w:noHBand="0" w:noVBand="1"/>
          </w:tblPr>
        </w:tblPrChange>
      </w:tblPr>
      <w:tblGrid>
        <w:gridCol w:w="720"/>
        <w:gridCol w:w="1738"/>
        <w:gridCol w:w="1285"/>
        <w:gridCol w:w="1387"/>
        <w:gridCol w:w="4945"/>
        <w:tblGridChange w:id="1727">
          <w:tblGrid>
            <w:gridCol w:w="738"/>
            <w:gridCol w:w="1738"/>
            <w:gridCol w:w="1285"/>
            <w:gridCol w:w="1387"/>
            <w:gridCol w:w="4945"/>
          </w:tblGrid>
        </w:tblGridChange>
      </w:tblGrid>
      <w:tr w:rsidR="00AC4435" w:rsidRPr="001A0C52" w:rsidTr="005E3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Change w:id="1728" w:author="Red Army" w:date="2012-02-07T18:14:00Z">
              <w:tcPr>
                <w:tcW w:w="738" w:type="dxa"/>
              </w:tcPr>
            </w:tcPrChange>
          </w:tcPr>
          <w:p w:rsidR="00AC4435" w:rsidRPr="001A0C52" w:rsidRDefault="00AC4435" w:rsidP="00D3077A">
            <w:pPr>
              <w:spacing w:after="200" w:line="276" w:lineRule="auto"/>
              <w:cnfStyle w:val="101000000000" w:firstRow="1" w:lastRow="0" w:firstColumn="1" w:lastColumn="0" w:oddVBand="0" w:evenVBand="0" w:oddHBand="0" w:evenHBand="0" w:firstRowFirstColumn="0" w:firstRowLastColumn="0" w:lastRowFirstColumn="0" w:lastRowLastColumn="0"/>
              <w:rPr>
                <w:rFonts w:ascii="Times New Roman" w:hAnsi="Times New Roman"/>
                <w:bCs w:val="0"/>
                <w:color w:val="FFFFFF"/>
                <w:sz w:val="24"/>
                <w:rPrChange w:id="1729" w:author="Red Army" w:date="2012-02-08T20:12:00Z">
                  <w:rPr>
                    <w:rFonts w:ascii="Times New Roman" w:hAnsi="Times New Roman"/>
                    <w:b w:val="0"/>
                    <w:bCs w:val="0"/>
                    <w:color w:val="FFFFFF"/>
                  </w:rPr>
                </w:rPrChange>
              </w:rPr>
            </w:pPr>
            <w:r w:rsidRPr="001A0C52">
              <w:rPr>
                <w:rFonts w:ascii="Times New Roman" w:hAnsi="Times New Roman"/>
                <w:bCs w:val="0"/>
                <w:color w:val="FFFFFF"/>
                <w:sz w:val="24"/>
                <w:rPrChange w:id="1730" w:author="Red Army" w:date="2012-02-08T20:12:00Z">
                  <w:rPr>
                    <w:rFonts w:ascii="Times New Roman" w:eastAsia="ＭＳ ゴシック" w:hAnsi="Times New Roman"/>
                    <w:bCs w:val="0"/>
                    <w:color w:val="FFFFFF"/>
                    <w:sz w:val="26"/>
                    <w:szCs w:val="26"/>
                  </w:rPr>
                </w:rPrChange>
              </w:rPr>
              <w:t>No</w:t>
            </w:r>
          </w:p>
        </w:tc>
        <w:tc>
          <w:tcPr>
            <w:tcW w:w="1738" w:type="dxa"/>
            <w:tcPrChange w:id="1731" w:author="Red Army" w:date="2012-02-07T18:14:00Z">
              <w:tcPr>
                <w:tcW w:w="1738" w:type="dxa"/>
              </w:tcPr>
            </w:tcPrChange>
          </w:tcPr>
          <w:p w:rsidR="00AC4435" w:rsidRPr="001A0C52" w:rsidRDefault="00AC4435"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1732"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1733" w:author="Red Army" w:date="2012-02-08T20:12:00Z">
                  <w:rPr>
                    <w:rFonts w:ascii="Times New Roman" w:eastAsia="ＭＳ ゴシック" w:hAnsi="Times New Roman"/>
                    <w:color w:val="FFFFFF"/>
                    <w:sz w:val="26"/>
                    <w:szCs w:val="26"/>
                  </w:rPr>
                </w:rPrChange>
              </w:rPr>
              <w:t>Name</w:t>
            </w:r>
          </w:p>
        </w:tc>
        <w:tc>
          <w:tcPr>
            <w:tcW w:w="1285" w:type="dxa"/>
            <w:tcPrChange w:id="1734" w:author="Red Army" w:date="2012-02-07T18:14:00Z">
              <w:tcPr>
                <w:tcW w:w="1285" w:type="dxa"/>
              </w:tcPr>
            </w:tcPrChange>
          </w:tcPr>
          <w:p w:rsidR="00AC4435" w:rsidRPr="001A0C52" w:rsidRDefault="00AC4435"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1735"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1736" w:author="Red Army" w:date="2012-02-08T20:12:00Z">
                  <w:rPr>
                    <w:rFonts w:ascii="Times New Roman" w:eastAsia="ＭＳ ゴシック" w:hAnsi="Times New Roman"/>
                    <w:color w:val="FFFFFF"/>
                    <w:sz w:val="26"/>
                    <w:szCs w:val="26"/>
                  </w:rPr>
                </w:rPrChange>
              </w:rPr>
              <w:t>Data Type</w:t>
            </w:r>
          </w:p>
        </w:tc>
        <w:tc>
          <w:tcPr>
            <w:tcW w:w="1387" w:type="dxa"/>
            <w:tcPrChange w:id="1737" w:author="Red Army" w:date="2012-02-07T18:14:00Z">
              <w:tcPr>
                <w:tcW w:w="1387" w:type="dxa"/>
              </w:tcPr>
            </w:tcPrChange>
          </w:tcPr>
          <w:p w:rsidR="00AC4435" w:rsidRPr="001A0C52" w:rsidRDefault="00AC4435"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1738"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1739" w:author="Red Army" w:date="2012-02-08T20:12:00Z">
                  <w:rPr>
                    <w:rFonts w:ascii="Times New Roman" w:eastAsia="ＭＳ ゴシック" w:hAnsi="Times New Roman"/>
                    <w:color w:val="FFFFFF"/>
                    <w:sz w:val="26"/>
                    <w:szCs w:val="26"/>
                  </w:rPr>
                </w:rPrChange>
              </w:rPr>
              <w:t>Mandatory</w:t>
            </w:r>
          </w:p>
        </w:tc>
        <w:tc>
          <w:tcPr>
            <w:tcW w:w="4945" w:type="dxa"/>
            <w:tcPrChange w:id="1740" w:author="Red Army" w:date="2012-02-07T18:14:00Z">
              <w:tcPr>
                <w:tcW w:w="4945" w:type="dxa"/>
              </w:tcPr>
            </w:tcPrChange>
          </w:tcPr>
          <w:p w:rsidR="00AC4435" w:rsidRPr="001A0C52" w:rsidRDefault="00AC4435"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1741"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1742" w:author="Red Army" w:date="2012-02-08T20:12:00Z">
                  <w:rPr>
                    <w:rFonts w:ascii="Times New Roman" w:eastAsia="ＭＳ ゴシック" w:hAnsi="Times New Roman"/>
                    <w:color w:val="FFFFFF"/>
                    <w:sz w:val="26"/>
                    <w:szCs w:val="26"/>
                  </w:rPr>
                </w:rPrChange>
              </w:rPr>
              <w:t>Description</w:t>
            </w:r>
          </w:p>
        </w:tc>
      </w:tr>
      <w:tr w:rsidR="00AC4435" w:rsidRPr="001A0C52" w:rsidTr="005E3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Change w:id="1743" w:author="Red Army" w:date="2012-02-07T18:14:00Z">
              <w:tcPr>
                <w:tcW w:w="738" w:type="dxa"/>
              </w:tcPr>
            </w:tcPrChange>
          </w:tcPr>
          <w:p w:rsidR="00AC4435" w:rsidRPr="00A70A50" w:rsidRDefault="00AC4435"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bCs w:val="0"/>
                <w:sz w:val="24"/>
                <w:rPrChange w:id="1744" w:author="Phuong Giang" w:date="2012-02-10T16:02:00Z">
                  <w:rPr>
                    <w:rFonts w:ascii="Times New Roman" w:hAnsi="Times New Roman"/>
                    <w:b w:val="0"/>
                    <w:bCs w:val="0"/>
                  </w:rPr>
                </w:rPrChange>
              </w:rPr>
            </w:pPr>
            <w:r w:rsidRPr="00A70A50">
              <w:rPr>
                <w:rFonts w:ascii="Times New Roman" w:hAnsi="Times New Roman"/>
                <w:b w:val="0"/>
                <w:bCs w:val="0"/>
                <w:sz w:val="24"/>
                <w:rPrChange w:id="1745" w:author="Phuong Giang" w:date="2012-02-10T16:02:00Z">
                  <w:rPr>
                    <w:rFonts w:ascii="Times New Roman" w:eastAsia="ＭＳ ゴシック" w:hAnsi="Times New Roman"/>
                    <w:b w:val="0"/>
                    <w:bCs w:val="0"/>
                    <w:color w:val="4F81BD"/>
                    <w:sz w:val="26"/>
                    <w:szCs w:val="26"/>
                  </w:rPr>
                </w:rPrChange>
              </w:rPr>
              <w:t>1</w:t>
            </w:r>
          </w:p>
        </w:tc>
        <w:tc>
          <w:tcPr>
            <w:tcW w:w="1738" w:type="dxa"/>
            <w:tcPrChange w:id="1746" w:author="Red Army" w:date="2012-02-07T18:14:00Z">
              <w:tcPr>
                <w:tcW w:w="1738" w:type="dxa"/>
              </w:tcPr>
            </w:tcPrChange>
          </w:tcPr>
          <w:p w:rsidR="00AC4435" w:rsidRPr="00A70A50" w:rsidRDefault="00AC4435"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1747" w:author="Phuong Giang" w:date="2012-02-10T16:02:00Z">
                  <w:rPr>
                    <w:rFonts w:ascii="Times New Roman" w:hAnsi="Times New Roman"/>
                    <w:b/>
                    <w:bCs/>
                  </w:rPr>
                </w:rPrChange>
              </w:rPr>
            </w:pPr>
            <w:r w:rsidRPr="00A70A50">
              <w:rPr>
                <w:rFonts w:ascii="Times New Roman" w:hAnsi="Times New Roman"/>
                <w:bCs/>
                <w:sz w:val="24"/>
                <w:rPrChange w:id="1748" w:author="Phuong Giang" w:date="2012-02-10T16:02:00Z">
                  <w:rPr>
                    <w:rFonts w:ascii="Times New Roman" w:eastAsia="ＭＳ ゴシック" w:hAnsi="Times New Roman"/>
                    <w:b/>
                    <w:bCs/>
                    <w:color w:val="4F81BD"/>
                    <w:sz w:val="26"/>
                    <w:szCs w:val="26"/>
                  </w:rPr>
                </w:rPrChange>
              </w:rPr>
              <w:t>Class Level</w:t>
            </w:r>
          </w:p>
        </w:tc>
        <w:tc>
          <w:tcPr>
            <w:tcW w:w="1285" w:type="dxa"/>
            <w:tcPrChange w:id="1749" w:author="Red Army" w:date="2012-02-07T18:14:00Z">
              <w:tcPr>
                <w:tcW w:w="1285" w:type="dxa"/>
              </w:tcPr>
            </w:tcPrChange>
          </w:tcPr>
          <w:p w:rsidR="00AC4435" w:rsidRPr="001A0C52" w:rsidRDefault="00AC4435"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750" w:author="Red Army" w:date="2012-02-08T20:12:00Z">
                  <w:rPr>
                    <w:rFonts w:ascii="Times New Roman" w:hAnsi="Times New Roman"/>
                  </w:rPr>
                </w:rPrChange>
              </w:rPr>
            </w:pPr>
            <w:r w:rsidRPr="001A0C52">
              <w:rPr>
                <w:rFonts w:ascii="Times New Roman" w:hAnsi="Times New Roman"/>
                <w:sz w:val="24"/>
                <w:rPrChange w:id="1751" w:author="Red Army" w:date="2012-02-08T20:12:00Z">
                  <w:rPr>
                    <w:rFonts w:ascii="Times New Roman" w:eastAsia="ＭＳ ゴシック" w:hAnsi="Times New Roman"/>
                    <w:b/>
                    <w:bCs/>
                    <w:color w:val="4F81BD"/>
                    <w:sz w:val="26"/>
                    <w:szCs w:val="26"/>
                  </w:rPr>
                </w:rPrChange>
              </w:rPr>
              <w:t>Number</w:t>
            </w:r>
          </w:p>
        </w:tc>
        <w:tc>
          <w:tcPr>
            <w:tcW w:w="1387" w:type="dxa"/>
            <w:tcPrChange w:id="1752" w:author="Red Army" w:date="2012-02-07T18:14:00Z">
              <w:tcPr>
                <w:tcW w:w="1387" w:type="dxa"/>
              </w:tcPr>
            </w:tcPrChange>
          </w:tcPr>
          <w:p w:rsidR="00AC4435" w:rsidRPr="001A0C52" w:rsidRDefault="00AC4435"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753" w:author="Red Army" w:date="2012-02-08T20:12:00Z">
                  <w:rPr>
                    <w:rFonts w:ascii="Times New Roman" w:hAnsi="Times New Roman"/>
                  </w:rPr>
                </w:rPrChange>
              </w:rPr>
            </w:pPr>
            <w:r w:rsidRPr="001A0C52">
              <w:rPr>
                <w:rFonts w:ascii="Times New Roman" w:hAnsi="Times New Roman"/>
                <w:sz w:val="24"/>
                <w:rPrChange w:id="1754" w:author="Red Army" w:date="2012-02-08T20:12:00Z">
                  <w:rPr>
                    <w:rFonts w:ascii="Times New Roman" w:eastAsia="ＭＳ ゴシック" w:hAnsi="Times New Roman"/>
                    <w:b/>
                    <w:bCs/>
                    <w:color w:val="4F81BD"/>
                    <w:sz w:val="26"/>
                    <w:szCs w:val="26"/>
                  </w:rPr>
                </w:rPrChange>
              </w:rPr>
              <w:t>Required</w:t>
            </w:r>
          </w:p>
        </w:tc>
        <w:tc>
          <w:tcPr>
            <w:tcW w:w="4945" w:type="dxa"/>
            <w:tcPrChange w:id="1755" w:author="Red Army" w:date="2012-02-07T18:14:00Z">
              <w:tcPr>
                <w:tcW w:w="4945" w:type="dxa"/>
              </w:tcPr>
            </w:tcPrChange>
          </w:tcPr>
          <w:p w:rsidR="00AC4435" w:rsidRPr="001A0C52" w:rsidRDefault="00AC4435"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756" w:author="Red Army" w:date="2012-02-08T20:12:00Z">
                  <w:rPr>
                    <w:rFonts w:ascii="Times New Roman" w:hAnsi="Times New Roman"/>
                  </w:rPr>
                </w:rPrChange>
              </w:rPr>
            </w:pPr>
            <w:r w:rsidRPr="001A0C52">
              <w:rPr>
                <w:rFonts w:ascii="Times New Roman" w:hAnsi="Times New Roman"/>
                <w:sz w:val="24"/>
                <w:rPrChange w:id="1757" w:author="Red Army" w:date="2012-02-08T20:12:00Z">
                  <w:rPr>
                    <w:rFonts w:ascii="Times New Roman" w:eastAsia="ＭＳ ゴシック" w:hAnsi="Times New Roman"/>
                    <w:b/>
                    <w:bCs/>
                    <w:color w:val="4F81BD"/>
                    <w:sz w:val="26"/>
                    <w:szCs w:val="26"/>
                  </w:rPr>
                </w:rPrChange>
              </w:rPr>
              <w:t>The default value is set at the software first launch. In Vietnam,</w:t>
            </w:r>
            <w:r w:rsidRPr="001A0C52" w:rsidDel="00363A21">
              <w:rPr>
                <w:rFonts w:ascii="Times New Roman" w:hAnsi="Times New Roman"/>
                <w:sz w:val="24"/>
                <w:rPrChange w:id="1758" w:author="Red Army" w:date="2012-02-08T20:12:00Z">
                  <w:rPr>
                    <w:rFonts w:ascii="Times New Roman" w:eastAsia="ＭＳ ゴシック" w:hAnsi="Times New Roman"/>
                    <w:b/>
                    <w:bCs/>
                    <w:color w:val="4F81BD"/>
                    <w:sz w:val="26"/>
                    <w:szCs w:val="26"/>
                  </w:rPr>
                </w:rPrChange>
              </w:rPr>
              <w:t xml:space="preserve"> </w:t>
            </w:r>
            <w:r w:rsidRPr="001A0C52">
              <w:rPr>
                <w:rFonts w:ascii="Times New Roman" w:hAnsi="Times New Roman"/>
                <w:sz w:val="24"/>
                <w:rPrChange w:id="1759" w:author="Red Army" w:date="2012-02-08T20:12:00Z">
                  <w:rPr>
                    <w:rFonts w:ascii="Times New Roman" w:eastAsia="ＭＳ ゴシック" w:hAnsi="Times New Roman"/>
                    <w:b/>
                    <w:bCs/>
                    <w:color w:val="4F81BD"/>
                    <w:sz w:val="26"/>
                    <w:szCs w:val="26"/>
                  </w:rPr>
                </w:rPrChange>
              </w:rPr>
              <w:t>there are 5 class levels in for the primary school. User can modify when needed</w:t>
            </w:r>
          </w:p>
        </w:tc>
      </w:tr>
      <w:tr w:rsidR="00AC4435" w:rsidRPr="001A0C52" w:rsidDel="005E3CDF" w:rsidTr="005E3CDF">
        <w:trPr>
          <w:del w:id="1760" w:author="Red Army" w:date="2012-02-07T18:14:00Z"/>
        </w:trPr>
        <w:tc>
          <w:tcPr>
            <w:cnfStyle w:val="001000000000" w:firstRow="0" w:lastRow="0" w:firstColumn="1" w:lastColumn="0" w:oddVBand="0" w:evenVBand="0" w:oddHBand="0" w:evenHBand="0" w:firstRowFirstColumn="0" w:firstRowLastColumn="0" w:lastRowFirstColumn="0" w:lastRowLastColumn="0"/>
            <w:tcW w:w="720" w:type="dxa"/>
            <w:tcPrChange w:id="1761" w:author="Red Army" w:date="2012-02-07T18:14:00Z">
              <w:tcPr>
                <w:tcW w:w="738" w:type="dxa"/>
              </w:tcPr>
            </w:tcPrChange>
          </w:tcPr>
          <w:p w:rsidR="00AC4435" w:rsidRPr="00A70A50" w:rsidDel="005E3CDF" w:rsidRDefault="00AC4435" w:rsidP="00D3077A">
            <w:pPr>
              <w:spacing w:after="200" w:line="276" w:lineRule="auto"/>
              <w:rPr>
                <w:del w:id="1762" w:author="Red Army" w:date="2012-02-07T18:14:00Z"/>
                <w:rFonts w:ascii="Times New Roman" w:hAnsi="Times New Roman"/>
                <w:bCs w:val="0"/>
                <w:sz w:val="24"/>
                <w:rPrChange w:id="1763" w:author="Phuong Giang" w:date="2012-02-10T16:02:00Z">
                  <w:rPr>
                    <w:del w:id="1764" w:author="Red Army" w:date="2012-02-07T18:14:00Z"/>
                    <w:rFonts w:ascii="Times New Roman" w:hAnsi="Times New Roman"/>
                    <w:b w:val="0"/>
                    <w:bCs w:val="0"/>
                  </w:rPr>
                </w:rPrChange>
              </w:rPr>
            </w:pPr>
            <w:del w:id="1765" w:author="Red Army" w:date="2012-02-07T18:14:00Z">
              <w:r w:rsidRPr="00A70A50" w:rsidDel="005E3CDF">
                <w:rPr>
                  <w:rFonts w:ascii="Times New Roman" w:hAnsi="Times New Roman"/>
                  <w:b w:val="0"/>
                  <w:bCs w:val="0"/>
                  <w:sz w:val="24"/>
                  <w:rPrChange w:id="1766" w:author="Phuong Giang" w:date="2012-02-10T16:02:00Z">
                    <w:rPr>
                      <w:rFonts w:ascii="Times New Roman" w:eastAsia="ＭＳ ゴシック" w:hAnsi="Times New Roman"/>
                      <w:b w:val="0"/>
                      <w:bCs w:val="0"/>
                      <w:color w:val="4F81BD"/>
                      <w:sz w:val="26"/>
                      <w:szCs w:val="26"/>
                    </w:rPr>
                  </w:rPrChange>
                </w:rPr>
                <w:delText>2</w:delText>
              </w:r>
            </w:del>
          </w:p>
        </w:tc>
        <w:tc>
          <w:tcPr>
            <w:tcW w:w="1738" w:type="dxa"/>
            <w:tcPrChange w:id="1767" w:author="Red Army" w:date="2012-02-07T18:14:00Z">
              <w:tcPr>
                <w:tcW w:w="1738" w:type="dxa"/>
              </w:tcPr>
            </w:tcPrChange>
          </w:tcPr>
          <w:p w:rsidR="00AC4435" w:rsidRPr="00A70A50" w:rsidDel="005E3CDF" w:rsidRDefault="00AC4435"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1768" w:author="Red Army" w:date="2012-02-07T18:14:00Z"/>
                <w:rFonts w:ascii="Times New Roman" w:hAnsi="Times New Roman"/>
                <w:bCs/>
                <w:sz w:val="24"/>
                <w:rPrChange w:id="1769" w:author="Phuong Giang" w:date="2012-02-10T16:02:00Z">
                  <w:rPr>
                    <w:del w:id="1770" w:author="Red Army" w:date="2012-02-07T18:14:00Z"/>
                    <w:rFonts w:ascii="Times New Roman" w:hAnsi="Times New Roman"/>
                    <w:b/>
                    <w:bCs/>
                  </w:rPr>
                </w:rPrChange>
              </w:rPr>
            </w:pPr>
            <w:del w:id="1771" w:author="Red Army" w:date="2012-02-07T18:14:00Z">
              <w:r w:rsidRPr="00A70A50" w:rsidDel="005E3CDF">
                <w:rPr>
                  <w:rFonts w:ascii="Times New Roman" w:hAnsi="Times New Roman"/>
                  <w:bCs/>
                  <w:sz w:val="24"/>
                  <w:rPrChange w:id="1772" w:author="Phuong Giang" w:date="2012-02-10T16:02:00Z">
                    <w:rPr>
                      <w:rFonts w:ascii="Times New Roman" w:eastAsia="ＭＳ ゴシック" w:hAnsi="Times New Roman"/>
                      <w:b/>
                      <w:bCs/>
                      <w:color w:val="4F81BD"/>
                      <w:sz w:val="26"/>
                      <w:szCs w:val="26"/>
                    </w:rPr>
                  </w:rPrChange>
                </w:rPr>
                <w:delText>School Year</w:delText>
              </w:r>
            </w:del>
          </w:p>
        </w:tc>
        <w:tc>
          <w:tcPr>
            <w:tcW w:w="1285" w:type="dxa"/>
            <w:tcPrChange w:id="1773" w:author="Red Army" w:date="2012-02-07T18:14:00Z">
              <w:tcPr>
                <w:tcW w:w="1285" w:type="dxa"/>
              </w:tcPr>
            </w:tcPrChange>
          </w:tcPr>
          <w:p w:rsidR="00AC4435" w:rsidRPr="001A0C52" w:rsidDel="005E3CDF" w:rsidRDefault="00AC4435"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1774" w:author="Red Army" w:date="2012-02-07T18:14:00Z"/>
                <w:rFonts w:ascii="Times New Roman" w:hAnsi="Times New Roman"/>
                <w:sz w:val="24"/>
                <w:rPrChange w:id="1775" w:author="Red Army" w:date="2012-02-08T20:12:00Z">
                  <w:rPr>
                    <w:del w:id="1776" w:author="Red Army" w:date="2012-02-07T18:14:00Z"/>
                    <w:rFonts w:ascii="Times New Roman" w:hAnsi="Times New Roman"/>
                  </w:rPr>
                </w:rPrChange>
              </w:rPr>
            </w:pPr>
            <w:del w:id="1777" w:author="Red Army" w:date="2012-02-07T18:14:00Z">
              <w:r w:rsidRPr="001A0C52" w:rsidDel="005E3CDF">
                <w:rPr>
                  <w:rFonts w:ascii="Times New Roman" w:hAnsi="Times New Roman"/>
                  <w:sz w:val="24"/>
                  <w:rPrChange w:id="1778" w:author="Red Army" w:date="2012-02-08T20:12:00Z">
                    <w:rPr>
                      <w:rFonts w:ascii="Times New Roman" w:eastAsia="ＭＳ ゴシック" w:hAnsi="Times New Roman"/>
                      <w:b/>
                      <w:bCs/>
                      <w:color w:val="4F81BD"/>
                      <w:sz w:val="26"/>
                      <w:szCs w:val="26"/>
                    </w:rPr>
                  </w:rPrChange>
                </w:rPr>
                <w:delText>Numeric</w:delText>
              </w:r>
            </w:del>
          </w:p>
        </w:tc>
        <w:tc>
          <w:tcPr>
            <w:tcW w:w="1387" w:type="dxa"/>
            <w:tcPrChange w:id="1779" w:author="Red Army" w:date="2012-02-07T18:14:00Z">
              <w:tcPr>
                <w:tcW w:w="1387" w:type="dxa"/>
              </w:tcPr>
            </w:tcPrChange>
          </w:tcPr>
          <w:p w:rsidR="00AC4435" w:rsidRPr="001A0C52" w:rsidDel="005E3CDF" w:rsidRDefault="00AC4435"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1780" w:author="Red Army" w:date="2012-02-07T18:14:00Z"/>
                <w:rFonts w:ascii="Times New Roman" w:hAnsi="Times New Roman"/>
                <w:sz w:val="24"/>
                <w:rPrChange w:id="1781" w:author="Red Army" w:date="2012-02-08T20:12:00Z">
                  <w:rPr>
                    <w:del w:id="1782" w:author="Red Army" w:date="2012-02-07T18:14:00Z"/>
                    <w:rFonts w:ascii="Times New Roman" w:hAnsi="Times New Roman"/>
                  </w:rPr>
                </w:rPrChange>
              </w:rPr>
            </w:pPr>
            <w:del w:id="1783" w:author="Red Army" w:date="2012-02-07T18:14:00Z">
              <w:r w:rsidRPr="001A0C52" w:rsidDel="005E3CDF">
                <w:rPr>
                  <w:rFonts w:ascii="Times New Roman" w:hAnsi="Times New Roman"/>
                  <w:sz w:val="24"/>
                  <w:rPrChange w:id="1784" w:author="Red Army" w:date="2012-02-08T20:12:00Z">
                    <w:rPr>
                      <w:rFonts w:ascii="Times New Roman" w:eastAsia="ＭＳ ゴシック" w:hAnsi="Times New Roman"/>
                      <w:b/>
                      <w:bCs/>
                      <w:color w:val="4F81BD"/>
                      <w:sz w:val="26"/>
                      <w:szCs w:val="26"/>
                    </w:rPr>
                  </w:rPrChange>
                </w:rPr>
                <w:delText>Optional</w:delText>
              </w:r>
            </w:del>
          </w:p>
        </w:tc>
        <w:tc>
          <w:tcPr>
            <w:tcW w:w="4945" w:type="dxa"/>
            <w:tcPrChange w:id="1785" w:author="Red Army" w:date="2012-02-07T18:14:00Z">
              <w:tcPr>
                <w:tcW w:w="4945" w:type="dxa"/>
              </w:tcPr>
            </w:tcPrChange>
          </w:tcPr>
          <w:p w:rsidR="00AC4435" w:rsidRPr="001A0C52" w:rsidDel="005E3CDF" w:rsidRDefault="00AC4435"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1786" w:author="Red Army" w:date="2012-02-07T18:14:00Z"/>
                <w:rFonts w:ascii="Times New Roman" w:hAnsi="Times New Roman"/>
                <w:sz w:val="24"/>
                <w:rPrChange w:id="1787" w:author="Red Army" w:date="2012-02-08T20:12:00Z">
                  <w:rPr>
                    <w:del w:id="1788" w:author="Red Army" w:date="2012-02-07T18:14:00Z"/>
                    <w:rFonts w:ascii="Times New Roman" w:hAnsi="Times New Roman"/>
                  </w:rPr>
                </w:rPrChange>
              </w:rPr>
            </w:pPr>
            <w:del w:id="1789" w:author="Red Army" w:date="2012-02-07T18:14:00Z">
              <w:r w:rsidRPr="001A0C52" w:rsidDel="005E3CDF">
                <w:rPr>
                  <w:rFonts w:ascii="Times New Roman" w:hAnsi="Times New Roman"/>
                  <w:sz w:val="24"/>
                  <w:rPrChange w:id="1790" w:author="Red Army" w:date="2012-02-08T20:12:00Z">
                    <w:rPr>
                      <w:rFonts w:ascii="Times New Roman" w:eastAsia="ＭＳ ゴシック" w:hAnsi="Times New Roman"/>
                      <w:b/>
                      <w:bCs/>
                      <w:color w:val="4F81BD"/>
                      <w:sz w:val="26"/>
                      <w:szCs w:val="26"/>
                    </w:rPr>
                  </w:rPrChange>
                </w:rPr>
                <w:delText xml:space="preserve">The default value is set at the software first launch. User can modify when needed. </w:delText>
              </w:r>
            </w:del>
          </w:p>
        </w:tc>
      </w:tr>
      <w:tr w:rsidR="00AC4435" w:rsidRPr="001A0C52" w:rsidTr="005E3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Change w:id="1791" w:author="Red Army" w:date="2012-02-07T18:14:00Z">
              <w:tcPr>
                <w:tcW w:w="738" w:type="dxa"/>
              </w:tcPr>
            </w:tcPrChange>
          </w:tcPr>
          <w:p w:rsidR="00AC4435" w:rsidRPr="00A70A50" w:rsidRDefault="005E3CDF"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bCs w:val="0"/>
                <w:sz w:val="24"/>
                <w:rPrChange w:id="1792" w:author="Phuong Giang" w:date="2012-02-10T16:02:00Z">
                  <w:rPr>
                    <w:rFonts w:ascii="Times New Roman" w:hAnsi="Times New Roman"/>
                    <w:b w:val="0"/>
                    <w:bCs w:val="0"/>
                  </w:rPr>
                </w:rPrChange>
              </w:rPr>
            </w:pPr>
            <w:ins w:id="1793" w:author="Red Army" w:date="2012-02-07T18:14:00Z">
              <w:r w:rsidRPr="00A70A50">
                <w:rPr>
                  <w:rFonts w:ascii="Times New Roman" w:hAnsi="Times New Roman"/>
                  <w:b w:val="0"/>
                  <w:bCs w:val="0"/>
                  <w:sz w:val="24"/>
                  <w:rPrChange w:id="1794" w:author="Phuong Giang" w:date="2012-02-10T16:02:00Z">
                    <w:rPr>
                      <w:rFonts w:ascii="Times New Roman" w:eastAsia="ＭＳ ゴシック" w:hAnsi="Times New Roman"/>
                      <w:b w:val="0"/>
                      <w:bCs w:val="0"/>
                      <w:color w:val="4F81BD"/>
                      <w:sz w:val="26"/>
                      <w:szCs w:val="26"/>
                    </w:rPr>
                  </w:rPrChange>
                </w:rPr>
                <w:t>2</w:t>
              </w:r>
            </w:ins>
            <w:del w:id="1795" w:author="Red Army" w:date="2012-02-07T18:14:00Z">
              <w:r w:rsidR="00AC4435" w:rsidRPr="00A70A50" w:rsidDel="005E3CDF">
                <w:rPr>
                  <w:rFonts w:ascii="Times New Roman" w:hAnsi="Times New Roman"/>
                  <w:b w:val="0"/>
                  <w:bCs w:val="0"/>
                  <w:sz w:val="24"/>
                  <w:rPrChange w:id="1796" w:author="Phuong Giang" w:date="2012-02-10T16:02:00Z">
                    <w:rPr>
                      <w:rFonts w:ascii="Times New Roman" w:eastAsia="ＭＳ ゴシック" w:hAnsi="Times New Roman"/>
                      <w:b w:val="0"/>
                      <w:bCs w:val="0"/>
                      <w:color w:val="4F81BD"/>
                      <w:sz w:val="26"/>
                      <w:szCs w:val="26"/>
                    </w:rPr>
                  </w:rPrChange>
                </w:rPr>
                <w:delText>3</w:delText>
              </w:r>
            </w:del>
          </w:p>
        </w:tc>
        <w:tc>
          <w:tcPr>
            <w:tcW w:w="1738" w:type="dxa"/>
            <w:tcPrChange w:id="1797" w:author="Red Army" w:date="2012-02-07T18:14:00Z">
              <w:tcPr>
                <w:tcW w:w="1738" w:type="dxa"/>
              </w:tcPr>
            </w:tcPrChange>
          </w:tcPr>
          <w:p w:rsidR="00AC4435" w:rsidRPr="00A70A50" w:rsidRDefault="00AC4435"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1798" w:author="Phuong Giang" w:date="2012-02-10T16:02:00Z">
                  <w:rPr>
                    <w:rFonts w:ascii="Times New Roman" w:hAnsi="Times New Roman"/>
                    <w:b/>
                    <w:bCs/>
                  </w:rPr>
                </w:rPrChange>
              </w:rPr>
            </w:pPr>
            <w:r w:rsidRPr="00A70A50">
              <w:rPr>
                <w:rFonts w:ascii="Times New Roman" w:hAnsi="Times New Roman"/>
                <w:bCs/>
                <w:sz w:val="24"/>
                <w:rPrChange w:id="1799" w:author="Phuong Giang" w:date="2012-02-10T16:02:00Z">
                  <w:rPr>
                    <w:rFonts w:ascii="Times New Roman" w:eastAsia="ＭＳ ゴシック" w:hAnsi="Times New Roman"/>
                    <w:b/>
                    <w:bCs/>
                    <w:color w:val="4F81BD"/>
                    <w:sz w:val="26"/>
                    <w:szCs w:val="26"/>
                  </w:rPr>
                </w:rPrChange>
              </w:rPr>
              <w:t>Week</w:t>
            </w:r>
          </w:p>
        </w:tc>
        <w:tc>
          <w:tcPr>
            <w:tcW w:w="1285" w:type="dxa"/>
            <w:tcPrChange w:id="1800" w:author="Red Army" w:date="2012-02-07T18:14:00Z">
              <w:tcPr>
                <w:tcW w:w="1285" w:type="dxa"/>
              </w:tcPr>
            </w:tcPrChange>
          </w:tcPr>
          <w:p w:rsidR="00AC4435" w:rsidRPr="001A0C52" w:rsidRDefault="00AC4435"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01" w:author="Red Army" w:date="2012-02-08T20:12:00Z">
                  <w:rPr>
                    <w:rFonts w:ascii="Times New Roman" w:hAnsi="Times New Roman"/>
                  </w:rPr>
                </w:rPrChange>
              </w:rPr>
            </w:pPr>
            <w:r w:rsidRPr="001A0C52">
              <w:rPr>
                <w:rFonts w:ascii="Times New Roman" w:hAnsi="Times New Roman"/>
                <w:sz w:val="24"/>
                <w:rPrChange w:id="1802" w:author="Red Army" w:date="2012-02-08T20:12:00Z">
                  <w:rPr>
                    <w:rFonts w:ascii="Times New Roman" w:eastAsia="ＭＳ ゴシック" w:hAnsi="Times New Roman"/>
                    <w:b/>
                    <w:bCs/>
                    <w:color w:val="4F81BD"/>
                    <w:sz w:val="26"/>
                    <w:szCs w:val="26"/>
                  </w:rPr>
                </w:rPrChange>
              </w:rPr>
              <w:t>Numeric</w:t>
            </w:r>
          </w:p>
        </w:tc>
        <w:tc>
          <w:tcPr>
            <w:tcW w:w="1387" w:type="dxa"/>
            <w:tcPrChange w:id="1803" w:author="Red Army" w:date="2012-02-07T18:14:00Z">
              <w:tcPr>
                <w:tcW w:w="1387" w:type="dxa"/>
              </w:tcPr>
            </w:tcPrChange>
          </w:tcPr>
          <w:p w:rsidR="00AC4435" w:rsidRPr="001A0C52" w:rsidRDefault="00AC4435"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04" w:author="Red Army" w:date="2012-02-08T20:12:00Z">
                  <w:rPr>
                    <w:rFonts w:ascii="Times New Roman" w:hAnsi="Times New Roman"/>
                  </w:rPr>
                </w:rPrChange>
              </w:rPr>
            </w:pPr>
            <w:r w:rsidRPr="001A0C52">
              <w:rPr>
                <w:rFonts w:ascii="Times New Roman" w:hAnsi="Times New Roman"/>
                <w:sz w:val="24"/>
                <w:rPrChange w:id="1805" w:author="Red Army" w:date="2012-02-08T20:12:00Z">
                  <w:rPr>
                    <w:rFonts w:ascii="Times New Roman" w:eastAsia="ＭＳ ゴシック" w:hAnsi="Times New Roman"/>
                    <w:b/>
                    <w:bCs/>
                    <w:color w:val="4F81BD"/>
                    <w:sz w:val="26"/>
                    <w:szCs w:val="26"/>
                  </w:rPr>
                </w:rPrChange>
              </w:rPr>
              <w:t>Required</w:t>
            </w:r>
          </w:p>
        </w:tc>
        <w:tc>
          <w:tcPr>
            <w:tcW w:w="4945" w:type="dxa"/>
            <w:tcPrChange w:id="1806" w:author="Red Army" w:date="2012-02-07T18:14:00Z">
              <w:tcPr>
                <w:tcW w:w="4945" w:type="dxa"/>
              </w:tcPr>
            </w:tcPrChange>
          </w:tcPr>
          <w:p w:rsidR="00AC4435" w:rsidRPr="001A0C52" w:rsidRDefault="005769E0">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07" w:author="Red Army" w:date="2012-02-08T20:12:00Z">
                  <w:rPr>
                    <w:rFonts w:ascii="Times New Roman" w:hAnsi="Times New Roman"/>
                  </w:rPr>
                </w:rPrChange>
              </w:rPr>
              <w:pPrChange w:id="1808" w:author="Red Army" w:date="2012-02-07T17:59:00Z">
                <w:pPr>
                  <w:spacing w:after="200" w:line="276" w:lineRule="auto"/>
                  <w:cnfStyle w:val="000000100000" w:firstRow="0" w:lastRow="0" w:firstColumn="0" w:lastColumn="0" w:oddVBand="0" w:evenVBand="0" w:oddHBand="1" w:evenHBand="0" w:firstRowFirstColumn="0" w:firstRowLastColumn="0" w:lastRowFirstColumn="0" w:lastRowLastColumn="0"/>
                </w:pPr>
              </w:pPrChange>
            </w:pPr>
            <w:r w:rsidRPr="001A0C52">
              <w:rPr>
                <w:rFonts w:ascii="Times New Roman" w:hAnsi="Times New Roman"/>
                <w:sz w:val="24"/>
                <w:rPrChange w:id="1809" w:author="Red Army" w:date="2012-02-08T20:12:00Z">
                  <w:rPr>
                    <w:rFonts w:ascii="Times New Roman" w:hAnsi="Times New Roman"/>
                  </w:rPr>
                </w:rPrChange>
              </w:rPr>
              <w:t xml:space="preserve">The order of the week in a school </w:t>
            </w:r>
            <w:del w:id="1810" w:author="Red Army" w:date="2012-02-07T17:59:00Z">
              <w:r w:rsidRPr="001A0C52" w:rsidDel="00BC19EB">
                <w:rPr>
                  <w:rFonts w:ascii="Times New Roman" w:hAnsi="Times New Roman"/>
                  <w:sz w:val="24"/>
                  <w:rPrChange w:id="1811" w:author="Red Army" w:date="2012-02-08T20:12:00Z">
                    <w:rPr>
                      <w:rFonts w:ascii="Times New Roman" w:hAnsi="Times New Roman"/>
                    </w:rPr>
                  </w:rPrChange>
                </w:rPr>
                <w:delText>year</w:delText>
              </w:r>
            </w:del>
            <w:ins w:id="1812" w:author="Red Army" w:date="2012-02-07T17:59:00Z">
              <w:r w:rsidR="00BC19EB" w:rsidRPr="001A0C52">
                <w:rPr>
                  <w:rFonts w:ascii="Times New Roman" w:hAnsi="Times New Roman"/>
                  <w:sz w:val="24"/>
                  <w:rPrChange w:id="1813" w:author="Red Army" w:date="2012-02-08T20:12:00Z">
                    <w:rPr>
                      <w:rFonts w:ascii="Times New Roman" w:hAnsi="Times New Roman"/>
                    </w:rPr>
                  </w:rPrChange>
                </w:rPr>
                <w:t>calendar</w:t>
              </w:r>
            </w:ins>
            <w:r w:rsidRPr="001A0C52">
              <w:rPr>
                <w:rFonts w:ascii="Times New Roman" w:hAnsi="Times New Roman"/>
                <w:sz w:val="24"/>
                <w:rPrChange w:id="1814" w:author="Red Army" w:date="2012-02-08T20:12:00Z">
                  <w:rPr>
                    <w:rFonts w:ascii="Times New Roman" w:hAnsi="Times New Roman"/>
                  </w:rPr>
                </w:rPrChange>
              </w:rPr>
              <w:t>.</w:t>
            </w:r>
            <w:ins w:id="1815" w:author="Red Army" w:date="2012-02-07T17:59:00Z">
              <w:r w:rsidR="00BC19EB" w:rsidRPr="001A0C52">
                <w:rPr>
                  <w:rFonts w:ascii="Times New Roman" w:hAnsi="Times New Roman"/>
                  <w:sz w:val="24"/>
                  <w:rPrChange w:id="1816" w:author="Red Army" w:date="2012-02-08T20:12:00Z">
                    <w:rPr>
                      <w:rFonts w:ascii="Times New Roman" w:hAnsi="Times New Roman"/>
                    </w:rPr>
                  </w:rPrChange>
                </w:rPr>
                <w:t xml:space="preserve"> </w:t>
              </w:r>
            </w:ins>
          </w:p>
        </w:tc>
      </w:tr>
      <w:tr w:rsidR="005E3CDF" w:rsidRPr="001A0C52" w:rsidTr="005E3CDF">
        <w:tc>
          <w:tcPr>
            <w:cnfStyle w:val="001000000000" w:firstRow="0" w:lastRow="0" w:firstColumn="1" w:lastColumn="0" w:oddVBand="0" w:evenVBand="0" w:oddHBand="0" w:evenHBand="0" w:firstRowFirstColumn="0" w:firstRowLastColumn="0" w:lastRowFirstColumn="0" w:lastRowLastColumn="0"/>
            <w:tcW w:w="720" w:type="dxa"/>
            <w:tcPrChange w:id="1817" w:author="Red Army" w:date="2012-02-07T18:14:00Z">
              <w:tcPr>
                <w:tcW w:w="738" w:type="dxa"/>
              </w:tcPr>
            </w:tcPrChange>
          </w:tcPr>
          <w:p w:rsidR="005E3CDF" w:rsidRPr="00A70A50" w:rsidRDefault="005E3CDF" w:rsidP="00D3077A">
            <w:pPr>
              <w:spacing w:after="200" w:line="276" w:lineRule="auto"/>
              <w:rPr>
                <w:rFonts w:ascii="Times New Roman" w:hAnsi="Times New Roman"/>
                <w:bCs w:val="0"/>
                <w:sz w:val="24"/>
                <w:rPrChange w:id="1818" w:author="Phuong Giang" w:date="2012-02-10T16:02:00Z">
                  <w:rPr>
                    <w:rFonts w:ascii="Times New Roman" w:hAnsi="Times New Roman"/>
                    <w:b w:val="0"/>
                    <w:bCs w:val="0"/>
                  </w:rPr>
                </w:rPrChange>
              </w:rPr>
            </w:pPr>
            <w:ins w:id="1819" w:author="Red Army" w:date="2012-02-07T18:14:00Z">
              <w:r w:rsidRPr="00A70A50">
                <w:rPr>
                  <w:rFonts w:ascii="Times New Roman" w:hAnsi="Times New Roman"/>
                  <w:sz w:val="24"/>
                  <w:rPrChange w:id="1820" w:author="Phuong Giang" w:date="2012-02-10T16:02:00Z">
                    <w:rPr>
                      <w:rFonts w:ascii="Times New Roman" w:hAnsi="Times New Roman"/>
                    </w:rPr>
                  </w:rPrChange>
                </w:rPr>
                <w:t>3</w:t>
              </w:r>
            </w:ins>
            <w:del w:id="1821" w:author="Red Army" w:date="2012-02-07T18:14:00Z">
              <w:r w:rsidRPr="00A70A50" w:rsidDel="005E3CDF">
                <w:rPr>
                  <w:rFonts w:ascii="Times New Roman" w:hAnsi="Times New Roman"/>
                  <w:sz w:val="24"/>
                  <w:rPrChange w:id="1822" w:author="Phuong Giang" w:date="2012-02-10T16:02:00Z">
                    <w:rPr>
                      <w:rFonts w:ascii="Times New Roman" w:hAnsi="Times New Roman"/>
                    </w:rPr>
                  </w:rPrChange>
                </w:rPr>
                <w:delText>4</w:delText>
              </w:r>
            </w:del>
          </w:p>
        </w:tc>
        <w:tc>
          <w:tcPr>
            <w:tcW w:w="1738" w:type="dxa"/>
            <w:tcPrChange w:id="1823" w:author="Red Army" w:date="2012-02-07T18:14:00Z">
              <w:tcPr>
                <w:tcW w:w="1738" w:type="dxa"/>
              </w:tcPr>
            </w:tcPrChange>
          </w:tcPr>
          <w:p w:rsidR="005E3CDF" w:rsidRPr="00A70A50"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Change w:id="1824" w:author="Phuong Giang" w:date="2012-02-10T16:02:00Z">
                  <w:rPr>
                    <w:rFonts w:ascii="Times New Roman" w:hAnsi="Times New Roman"/>
                    <w:b/>
                    <w:bCs/>
                  </w:rPr>
                </w:rPrChange>
              </w:rPr>
            </w:pPr>
            <w:r w:rsidRPr="00A70A50">
              <w:rPr>
                <w:rFonts w:ascii="Times New Roman" w:hAnsi="Times New Roman"/>
                <w:bCs/>
                <w:sz w:val="24"/>
                <w:rPrChange w:id="1825" w:author="Phuong Giang" w:date="2012-02-10T16:02:00Z">
                  <w:rPr>
                    <w:rFonts w:ascii="Times New Roman" w:hAnsi="Times New Roman"/>
                    <w:b/>
                    <w:bCs/>
                  </w:rPr>
                </w:rPrChange>
              </w:rPr>
              <w:t>Compose Date</w:t>
            </w:r>
          </w:p>
        </w:tc>
        <w:tc>
          <w:tcPr>
            <w:tcW w:w="1285" w:type="dxa"/>
            <w:tcPrChange w:id="1826" w:author="Red Army" w:date="2012-02-07T18:14:00Z">
              <w:tcPr>
                <w:tcW w:w="128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827" w:author="Red Army" w:date="2012-02-08T20:12:00Z">
                  <w:rPr>
                    <w:rFonts w:ascii="Times New Roman" w:hAnsi="Times New Roman"/>
                  </w:rPr>
                </w:rPrChange>
              </w:rPr>
            </w:pPr>
            <w:r w:rsidRPr="001A0C52">
              <w:rPr>
                <w:rFonts w:ascii="Times New Roman" w:hAnsi="Times New Roman"/>
                <w:sz w:val="24"/>
                <w:rPrChange w:id="1828" w:author="Red Army" w:date="2012-02-08T20:12:00Z">
                  <w:rPr>
                    <w:rFonts w:ascii="Times New Roman" w:hAnsi="Times New Roman"/>
                  </w:rPr>
                </w:rPrChange>
              </w:rPr>
              <w:t>Date</w:t>
            </w:r>
          </w:p>
        </w:tc>
        <w:tc>
          <w:tcPr>
            <w:tcW w:w="1387" w:type="dxa"/>
            <w:tcPrChange w:id="1829" w:author="Red Army" w:date="2012-02-07T18:14:00Z">
              <w:tcPr>
                <w:tcW w:w="1387"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830" w:author="Red Army" w:date="2012-02-08T20:12:00Z">
                  <w:rPr>
                    <w:rFonts w:ascii="Times New Roman" w:hAnsi="Times New Roman"/>
                  </w:rPr>
                </w:rPrChange>
              </w:rPr>
            </w:pPr>
            <w:r w:rsidRPr="001A0C52">
              <w:rPr>
                <w:rFonts w:ascii="Times New Roman" w:hAnsi="Times New Roman"/>
                <w:sz w:val="24"/>
                <w:rPrChange w:id="1831" w:author="Red Army" w:date="2012-02-08T20:12:00Z">
                  <w:rPr>
                    <w:rFonts w:ascii="Times New Roman" w:hAnsi="Times New Roman"/>
                  </w:rPr>
                </w:rPrChange>
              </w:rPr>
              <w:t>Optional</w:t>
            </w:r>
          </w:p>
        </w:tc>
        <w:tc>
          <w:tcPr>
            <w:tcW w:w="4945" w:type="dxa"/>
            <w:tcPrChange w:id="1832" w:author="Red Army" w:date="2012-02-07T18:14:00Z">
              <w:tcPr>
                <w:tcW w:w="4945" w:type="dxa"/>
              </w:tcPr>
            </w:tcPrChange>
          </w:tcPr>
          <w:p w:rsidR="005E3CDF" w:rsidRPr="001A0C52" w:rsidRDefault="005E3CDF" w:rsidP="009844D0">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833" w:author="Red Army" w:date="2012-02-08T20:12:00Z">
                  <w:rPr>
                    <w:rFonts w:ascii="Times New Roman" w:hAnsi="Times New Roman"/>
                  </w:rPr>
                </w:rPrChange>
              </w:rPr>
            </w:pPr>
            <w:r w:rsidRPr="001A0C52">
              <w:rPr>
                <w:rFonts w:ascii="Times New Roman" w:hAnsi="Times New Roman"/>
                <w:sz w:val="24"/>
                <w:rPrChange w:id="1834" w:author="Red Army" w:date="2012-02-08T20:12:00Z">
                  <w:rPr>
                    <w:rFonts w:ascii="Times New Roman" w:hAnsi="Times New Roman"/>
                  </w:rPr>
                </w:rPrChange>
              </w:rPr>
              <w:t>The date that user composes the Teaching Plan.</w:t>
            </w:r>
          </w:p>
        </w:tc>
      </w:tr>
      <w:tr w:rsidR="005E3CDF" w:rsidRPr="001A0C52" w:rsidTr="005E3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Change w:id="1835" w:author="Red Army" w:date="2012-02-07T18:14:00Z">
              <w:tcPr>
                <w:tcW w:w="738" w:type="dxa"/>
              </w:tcPr>
            </w:tcPrChange>
          </w:tcPr>
          <w:p w:rsidR="005E3CDF" w:rsidRPr="00A70A50" w:rsidRDefault="005E3CDF"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bCs w:val="0"/>
                <w:sz w:val="24"/>
                <w:rPrChange w:id="1836" w:author="Phuong Giang" w:date="2012-02-10T16:02:00Z">
                  <w:rPr>
                    <w:rFonts w:ascii="Times New Roman" w:hAnsi="Times New Roman"/>
                    <w:b w:val="0"/>
                    <w:bCs w:val="0"/>
                  </w:rPr>
                </w:rPrChange>
              </w:rPr>
            </w:pPr>
            <w:ins w:id="1837" w:author="Red Army" w:date="2012-02-07T18:14:00Z">
              <w:r w:rsidRPr="00A70A50">
                <w:rPr>
                  <w:rFonts w:ascii="Times New Roman" w:hAnsi="Times New Roman"/>
                  <w:sz w:val="24"/>
                  <w:rPrChange w:id="1838" w:author="Phuong Giang" w:date="2012-02-10T16:02:00Z">
                    <w:rPr>
                      <w:rFonts w:ascii="Times New Roman" w:hAnsi="Times New Roman"/>
                    </w:rPr>
                  </w:rPrChange>
                </w:rPr>
                <w:t>4</w:t>
              </w:r>
            </w:ins>
            <w:del w:id="1839" w:author="Red Army" w:date="2012-02-07T18:14:00Z">
              <w:r w:rsidRPr="00A70A50" w:rsidDel="005E3CDF">
                <w:rPr>
                  <w:rFonts w:ascii="Times New Roman" w:hAnsi="Times New Roman"/>
                  <w:sz w:val="24"/>
                  <w:rPrChange w:id="1840" w:author="Phuong Giang" w:date="2012-02-10T16:02:00Z">
                    <w:rPr>
                      <w:rFonts w:ascii="Times New Roman" w:hAnsi="Times New Roman"/>
                    </w:rPr>
                  </w:rPrChange>
                </w:rPr>
                <w:delText>5</w:delText>
              </w:r>
            </w:del>
          </w:p>
        </w:tc>
        <w:tc>
          <w:tcPr>
            <w:tcW w:w="1738" w:type="dxa"/>
            <w:tcPrChange w:id="1841" w:author="Red Army" w:date="2012-02-07T18:14:00Z">
              <w:tcPr>
                <w:tcW w:w="1738" w:type="dxa"/>
              </w:tcPr>
            </w:tcPrChange>
          </w:tcPr>
          <w:p w:rsidR="005E3CDF" w:rsidRPr="00A70A50"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1842" w:author="Phuong Giang" w:date="2012-02-10T16:02:00Z">
                  <w:rPr>
                    <w:rFonts w:ascii="Times New Roman" w:hAnsi="Times New Roman"/>
                    <w:b/>
                    <w:bCs/>
                  </w:rPr>
                </w:rPrChange>
              </w:rPr>
            </w:pPr>
            <w:r w:rsidRPr="00A70A50">
              <w:rPr>
                <w:rFonts w:ascii="Times New Roman" w:hAnsi="Times New Roman"/>
                <w:bCs/>
                <w:sz w:val="24"/>
                <w:rPrChange w:id="1843" w:author="Phuong Giang" w:date="2012-02-10T16:02:00Z">
                  <w:rPr>
                    <w:rFonts w:ascii="Times New Roman" w:hAnsi="Times New Roman"/>
                    <w:b/>
                    <w:bCs/>
                  </w:rPr>
                </w:rPrChange>
              </w:rPr>
              <w:t>Teaching Date</w:t>
            </w:r>
          </w:p>
        </w:tc>
        <w:tc>
          <w:tcPr>
            <w:tcW w:w="1285" w:type="dxa"/>
            <w:tcPrChange w:id="1844" w:author="Red Army" w:date="2012-02-07T18:14:00Z">
              <w:tcPr>
                <w:tcW w:w="1285"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45" w:author="Red Army" w:date="2012-02-08T20:12:00Z">
                  <w:rPr>
                    <w:rFonts w:ascii="Times New Roman" w:hAnsi="Times New Roman"/>
                  </w:rPr>
                </w:rPrChange>
              </w:rPr>
            </w:pPr>
            <w:r w:rsidRPr="001A0C52">
              <w:rPr>
                <w:rFonts w:ascii="Times New Roman" w:hAnsi="Times New Roman"/>
                <w:sz w:val="24"/>
                <w:rPrChange w:id="1846" w:author="Red Army" w:date="2012-02-08T20:12:00Z">
                  <w:rPr>
                    <w:rFonts w:ascii="Times New Roman" w:hAnsi="Times New Roman"/>
                  </w:rPr>
                </w:rPrChange>
              </w:rPr>
              <w:t>Date</w:t>
            </w:r>
          </w:p>
        </w:tc>
        <w:tc>
          <w:tcPr>
            <w:tcW w:w="1387" w:type="dxa"/>
            <w:tcPrChange w:id="1847" w:author="Red Army" w:date="2012-02-07T18:14:00Z">
              <w:tcPr>
                <w:tcW w:w="1387"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48" w:author="Red Army" w:date="2012-02-08T20:12:00Z">
                  <w:rPr>
                    <w:rFonts w:ascii="Times New Roman" w:hAnsi="Times New Roman"/>
                  </w:rPr>
                </w:rPrChange>
              </w:rPr>
            </w:pPr>
            <w:r w:rsidRPr="001A0C52">
              <w:rPr>
                <w:rFonts w:ascii="Times New Roman" w:hAnsi="Times New Roman"/>
                <w:sz w:val="24"/>
                <w:rPrChange w:id="1849" w:author="Red Army" w:date="2012-02-08T20:12:00Z">
                  <w:rPr>
                    <w:rFonts w:ascii="Times New Roman" w:hAnsi="Times New Roman"/>
                  </w:rPr>
                </w:rPrChange>
              </w:rPr>
              <w:t>Optional</w:t>
            </w:r>
          </w:p>
        </w:tc>
        <w:tc>
          <w:tcPr>
            <w:tcW w:w="4945" w:type="dxa"/>
            <w:tcPrChange w:id="1850" w:author="Red Army" w:date="2012-02-07T18:14:00Z">
              <w:tcPr>
                <w:tcW w:w="4945" w:type="dxa"/>
              </w:tcPr>
            </w:tcPrChange>
          </w:tcPr>
          <w:p w:rsidR="005E3CDF" w:rsidRPr="001A0C52" w:rsidRDefault="005E3CDF" w:rsidP="009844D0">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51" w:author="Red Army" w:date="2012-02-08T20:12:00Z">
                  <w:rPr>
                    <w:rFonts w:ascii="Times New Roman" w:hAnsi="Times New Roman"/>
                  </w:rPr>
                </w:rPrChange>
              </w:rPr>
            </w:pPr>
            <w:r w:rsidRPr="001A0C52">
              <w:rPr>
                <w:rFonts w:ascii="Times New Roman" w:hAnsi="Times New Roman"/>
                <w:sz w:val="24"/>
                <w:rPrChange w:id="1852" w:author="Red Army" w:date="2012-02-08T20:12:00Z">
                  <w:rPr>
                    <w:rFonts w:ascii="Times New Roman" w:hAnsi="Times New Roman"/>
                  </w:rPr>
                </w:rPrChange>
              </w:rPr>
              <w:t>The date that this Teaching Plan is used in reality.</w:t>
            </w:r>
          </w:p>
        </w:tc>
      </w:tr>
      <w:tr w:rsidR="005E3CDF" w:rsidRPr="001A0C52" w:rsidTr="005E3CDF">
        <w:tc>
          <w:tcPr>
            <w:cnfStyle w:val="001000000000" w:firstRow="0" w:lastRow="0" w:firstColumn="1" w:lastColumn="0" w:oddVBand="0" w:evenVBand="0" w:oddHBand="0" w:evenHBand="0" w:firstRowFirstColumn="0" w:firstRowLastColumn="0" w:lastRowFirstColumn="0" w:lastRowLastColumn="0"/>
            <w:tcW w:w="720" w:type="dxa"/>
            <w:tcPrChange w:id="1853" w:author="Red Army" w:date="2012-02-07T18:14:00Z">
              <w:tcPr>
                <w:tcW w:w="738" w:type="dxa"/>
              </w:tcPr>
            </w:tcPrChange>
          </w:tcPr>
          <w:p w:rsidR="005E3CDF" w:rsidRPr="00A70A50" w:rsidRDefault="005E3CDF" w:rsidP="00D3077A">
            <w:pPr>
              <w:spacing w:after="200" w:line="276" w:lineRule="auto"/>
              <w:rPr>
                <w:rFonts w:ascii="Times New Roman" w:hAnsi="Times New Roman"/>
                <w:bCs w:val="0"/>
                <w:sz w:val="24"/>
                <w:rPrChange w:id="1854" w:author="Phuong Giang" w:date="2012-02-10T16:02:00Z">
                  <w:rPr>
                    <w:rFonts w:ascii="Times New Roman" w:hAnsi="Times New Roman"/>
                    <w:b w:val="0"/>
                    <w:bCs w:val="0"/>
                  </w:rPr>
                </w:rPrChange>
              </w:rPr>
            </w:pPr>
            <w:ins w:id="1855" w:author="Red Army" w:date="2012-02-07T18:14:00Z">
              <w:r w:rsidRPr="00A70A50">
                <w:rPr>
                  <w:rFonts w:ascii="Times New Roman" w:hAnsi="Times New Roman"/>
                  <w:sz w:val="24"/>
                  <w:rPrChange w:id="1856" w:author="Phuong Giang" w:date="2012-02-10T16:02:00Z">
                    <w:rPr>
                      <w:rFonts w:ascii="Times New Roman" w:hAnsi="Times New Roman"/>
                    </w:rPr>
                  </w:rPrChange>
                </w:rPr>
                <w:t>5</w:t>
              </w:r>
            </w:ins>
            <w:del w:id="1857" w:author="Red Army" w:date="2012-02-07T18:14:00Z">
              <w:r w:rsidRPr="00A70A50" w:rsidDel="005E3CDF">
                <w:rPr>
                  <w:rFonts w:ascii="Times New Roman" w:hAnsi="Times New Roman"/>
                  <w:sz w:val="24"/>
                  <w:rPrChange w:id="1858" w:author="Phuong Giang" w:date="2012-02-10T16:02:00Z">
                    <w:rPr>
                      <w:rFonts w:ascii="Times New Roman" w:hAnsi="Times New Roman"/>
                    </w:rPr>
                  </w:rPrChange>
                </w:rPr>
                <w:delText>6</w:delText>
              </w:r>
            </w:del>
          </w:p>
        </w:tc>
        <w:tc>
          <w:tcPr>
            <w:tcW w:w="1738" w:type="dxa"/>
            <w:tcPrChange w:id="1859" w:author="Red Army" w:date="2012-02-07T18:14:00Z">
              <w:tcPr>
                <w:tcW w:w="1738" w:type="dxa"/>
              </w:tcPr>
            </w:tcPrChange>
          </w:tcPr>
          <w:p w:rsidR="005E3CDF" w:rsidRPr="00A70A50"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Change w:id="1860" w:author="Phuong Giang" w:date="2012-02-10T16:02:00Z">
                  <w:rPr>
                    <w:rFonts w:ascii="Times New Roman" w:hAnsi="Times New Roman"/>
                    <w:b/>
                    <w:bCs/>
                  </w:rPr>
                </w:rPrChange>
              </w:rPr>
            </w:pPr>
            <w:r w:rsidRPr="00A70A50">
              <w:rPr>
                <w:rFonts w:ascii="Times New Roman" w:hAnsi="Times New Roman"/>
                <w:bCs/>
                <w:sz w:val="24"/>
                <w:rPrChange w:id="1861" w:author="Phuong Giang" w:date="2012-02-10T16:02:00Z">
                  <w:rPr>
                    <w:rFonts w:ascii="Times New Roman" w:hAnsi="Times New Roman"/>
                    <w:b/>
                    <w:bCs/>
                  </w:rPr>
                </w:rPrChange>
              </w:rPr>
              <w:t>Subject</w:t>
            </w:r>
          </w:p>
        </w:tc>
        <w:tc>
          <w:tcPr>
            <w:tcW w:w="1285" w:type="dxa"/>
            <w:tcPrChange w:id="1862" w:author="Red Army" w:date="2012-02-07T18:14:00Z">
              <w:tcPr>
                <w:tcW w:w="128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863" w:author="Red Army" w:date="2012-02-08T20:12:00Z">
                  <w:rPr>
                    <w:rFonts w:ascii="Times New Roman" w:hAnsi="Times New Roman"/>
                  </w:rPr>
                </w:rPrChange>
              </w:rPr>
            </w:pPr>
            <w:r w:rsidRPr="001A0C52">
              <w:rPr>
                <w:rFonts w:ascii="Times New Roman" w:hAnsi="Times New Roman"/>
                <w:sz w:val="24"/>
                <w:rPrChange w:id="1864" w:author="Red Army" w:date="2012-02-08T20:12:00Z">
                  <w:rPr>
                    <w:rFonts w:ascii="Times New Roman" w:hAnsi="Times New Roman"/>
                  </w:rPr>
                </w:rPrChange>
              </w:rPr>
              <w:t>Text</w:t>
            </w:r>
          </w:p>
        </w:tc>
        <w:tc>
          <w:tcPr>
            <w:tcW w:w="1387" w:type="dxa"/>
            <w:tcPrChange w:id="1865" w:author="Red Army" w:date="2012-02-07T18:14:00Z">
              <w:tcPr>
                <w:tcW w:w="1387"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866" w:author="Red Army" w:date="2012-02-08T20:12:00Z">
                  <w:rPr>
                    <w:rFonts w:ascii="Times New Roman" w:hAnsi="Times New Roman"/>
                  </w:rPr>
                </w:rPrChange>
              </w:rPr>
            </w:pPr>
            <w:r w:rsidRPr="001A0C52">
              <w:rPr>
                <w:rFonts w:ascii="Times New Roman" w:hAnsi="Times New Roman"/>
                <w:sz w:val="24"/>
                <w:rPrChange w:id="1867" w:author="Red Army" w:date="2012-02-08T20:12:00Z">
                  <w:rPr>
                    <w:rFonts w:ascii="Times New Roman" w:hAnsi="Times New Roman"/>
                  </w:rPr>
                </w:rPrChange>
              </w:rPr>
              <w:t xml:space="preserve">Required </w:t>
            </w:r>
          </w:p>
        </w:tc>
        <w:tc>
          <w:tcPr>
            <w:tcW w:w="4945" w:type="dxa"/>
            <w:tcPrChange w:id="1868" w:author="Red Army" w:date="2012-02-07T18:14:00Z">
              <w:tcPr>
                <w:tcW w:w="494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869" w:author="Red Army" w:date="2012-02-08T20:12:00Z">
                  <w:rPr>
                    <w:rFonts w:ascii="Times New Roman" w:hAnsi="Times New Roman"/>
                  </w:rPr>
                </w:rPrChange>
              </w:rPr>
            </w:pPr>
            <w:r w:rsidRPr="001A0C52">
              <w:rPr>
                <w:rFonts w:ascii="Times New Roman" w:hAnsi="Times New Roman"/>
                <w:sz w:val="24"/>
                <w:rPrChange w:id="1870" w:author="Red Army" w:date="2012-02-08T20:12:00Z">
                  <w:rPr>
                    <w:rFonts w:ascii="Times New Roman" w:hAnsi="Times New Roman"/>
                  </w:rPr>
                </w:rPrChange>
              </w:rPr>
              <w:t>The Subject to which this Teaching Plan is belonged.</w:t>
            </w:r>
          </w:p>
        </w:tc>
      </w:tr>
      <w:tr w:rsidR="005E3CDF" w:rsidRPr="001A0C52" w:rsidTr="005E3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Change w:id="1871" w:author="Red Army" w:date="2012-02-07T18:14:00Z">
              <w:tcPr>
                <w:tcW w:w="738" w:type="dxa"/>
              </w:tcPr>
            </w:tcPrChange>
          </w:tcPr>
          <w:p w:rsidR="005E3CDF" w:rsidRPr="00A70A50" w:rsidRDefault="005E3CDF"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bCs w:val="0"/>
                <w:sz w:val="24"/>
                <w:rPrChange w:id="1872" w:author="Phuong Giang" w:date="2012-02-10T16:02:00Z">
                  <w:rPr>
                    <w:rFonts w:ascii="Times New Roman" w:hAnsi="Times New Roman"/>
                    <w:b w:val="0"/>
                    <w:bCs w:val="0"/>
                  </w:rPr>
                </w:rPrChange>
              </w:rPr>
            </w:pPr>
            <w:ins w:id="1873" w:author="Red Army" w:date="2012-02-07T18:14:00Z">
              <w:r w:rsidRPr="00A70A50">
                <w:rPr>
                  <w:rFonts w:ascii="Times New Roman" w:hAnsi="Times New Roman"/>
                  <w:sz w:val="24"/>
                  <w:rPrChange w:id="1874" w:author="Phuong Giang" w:date="2012-02-10T16:02:00Z">
                    <w:rPr>
                      <w:rFonts w:ascii="Times New Roman" w:hAnsi="Times New Roman"/>
                    </w:rPr>
                  </w:rPrChange>
                </w:rPr>
                <w:t>6</w:t>
              </w:r>
            </w:ins>
            <w:del w:id="1875" w:author="Red Army" w:date="2012-02-07T18:14:00Z">
              <w:r w:rsidRPr="00A70A50" w:rsidDel="005E3CDF">
                <w:rPr>
                  <w:rFonts w:ascii="Times New Roman" w:hAnsi="Times New Roman"/>
                  <w:sz w:val="24"/>
                  <w:rPrChange w:id="1876" w:author="Phuong Giang" w:date="2012-02-10T16:02:00Z">
                    <w:rPr>
                      <w:rFonts w:ascii="Times New Roman" w:hAnsi="Times New Roman"/>
                    </w:rPr>
                  </w:rPrChange>
                </w:rPr>
                <w:delText>7</w:delText>
              </w:r>
            </w:del>
          </w:p>
        </w:tc>
        <w:tc>
          <w:tcPr>
            <w:tcW w:w="1738" w:type="dxa"/>
            <w:tcPrChange w:id="1877" w:author="Red Army" w:date="2012-02-07T18:14:00Z">
              <w:tcPr>
                <w:tcW w:w="1738" w:type="dxa"/>
              </w:tcPr>
            </w:tcPrChange>
          </w:tcPr>
          <w:p w:rsidR="005E3CDF" w:rsidRPr="00A70A50"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1878" w:author="Phuong Giang" w:date="2012-02-10T16:02:00Z">
                  <w:rPr>
                    <w:rFonts w:ascii="Times New Roman" w:hAnsi="Times New Roman"/>
                    <w:b/>
                    <w:bCs/>
                  </w:rPr>
                </w:rPrChange>
              </w:rPr>
            </w:pPr>
            <w:r w:rsidRPr="00A70A50">
              <w:rPr>
                <w:rFonts w:ascii="Times New Roman" w:hAnsi="Times New Roman"/>
                <w:bCs/>
                <w:sz w:val="24"/>
                <w:rPrChange w:id="1879" w:author="Phuong Giang" w:date="2012-02-10T16:02:00Z">
                  <w:rPr>
                    <w:rFonts w:ascii="Times New Roman" w:hAnsi="Times New Roman"/>
                    <w:b/>
                    <w:bCs/>
                  </w:rPr>
                </w:rPrChange>
              </w:rPr>
              <w:t>Topic No.</w:t>
            </w:r>
          </w:p>
        </w:tc>
        <w:tc>
          <w:tcPr>
            <w:tcW w:w="1285" w:type="dxa"/>
            <w:tcPrChange w:id="1880" w:author="Red Army" w:date="2012-02-07T18:14:00Z">
              <w:tcPr>
                <w:tcW w:w="1285"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81" w:author="Red Army" w:date="2012-02-08T20:12:00Z">
                  <w:rPr>
                    <w:rFonts w:ascii="Times New Roman" w:hAnsi="Times New Roman"/>
                  </w:rPr>
                </w:rPrChange>
              </w:rPr>
            </w:pPr>
            <w:r w:rsidRPr="001A0C52">
              <w:rPr>
                <w:rFonts w:ascii="Times New Roman" w:hAnsi="Times New Roman"/>
                <w:sz w:val="24"/>
                <w:rPrChange w:id="1882" w:author="Red Army" w:date="2012-02-08T20:12:00Z">
                  <w:rPr>
                    <w:rFonts w:ascii="Times New Roman" w:hAnsi="Times New Roman"/>
                  </w:rPr>
                </w:rPrChange>
              </w:rPr>
              <w:t>Numeric</w:t>
            </w:r>
          </w:p>
        </w:tc>
        <w:tc>
          <w:tcPr>
            <w:tcW w:w="1387" w:type="dxa"/>
            <w:tcPrChange w:id="1883" w:author="Red Army" w:date="2012-02-07T18:14:00Z">
              <w:tcPr>
                <w:tcW w:w="1387"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84" w:author="Red Army" w:date="2012-02-08T20:12:00Z">
                  <w:rPr>
                    <w:rFonts w:ascii="Times New Roman" w:hAnsi="Times New Roman"/>
                  </w:rPr>
                </w:rPrChange>
              </w:rPr>
            </w:pPr>
            <w:r w:rsidRPr="001A0C52">
              <w:rPr>
                <w:rFonts w:ascii="Times New Roman" w:hAnsi="Times New Roman"/>
                <w:sz w:val="24"/>
                <w:rPrChange w:id="1885" w:author="Red Army" w:date="2012-02-08T20:12:00Z">
                  <w:rPr>
                    <w:rFonts w:ascii="Times New Roman" w:hAnsi="Times New Roman"/>
                  </w:rPr>
                </w:rPrChange>
              </w:rPr>
              <w:t>Optional</w:t>
            </w:r>
          </w:p>
        </w:tc>
        <w:tc>
          <w:tcPr>
            <w:tcW w:w="4945" w:type="dxa"/>
            <w:tcPrChange w:id="1886" w:author="Red Army" w:date="2012-02-07T18:14:00Z">
              <w:tcPr>
                <w:tcW w:w="4945"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887" w:author="Red Army" w:date="2012-02-08T20:12:00Z">
                  <w:rPr>
                    <w:rFonts w:ascii="Times New Roman" w:hAnsi="Times New Roman"/>
                  </w:rPr>
                </w:rPrChange>
              </w:rPr>
            </w:pPr>
            <w:r w:rsidRPr="001A0C52">
              <w:rPr>
                <w:rFonts w:ascii="Times New Roman" w:hAnsi="Times New Roman"/>
                <w:sz w:val="24"/>
                <w:rPrChange w:id="1888" w:author="Red Army" w:date="2012-02-08T20:12:00Z">
                  <w:rPr>
                    <w:rFonts w:ascii="Times New Roman" w:hAnsi="Times New Roman"/>
                  </w:rPr>
                </w:rPrChange>
              </w:rPr>
              <w:t>The order of the topic is defined by user. This is the order of topic defined in the text book, regardless of order number of class session.</w:t>
            </w:r>
          </w:p>
        </w:tc>
      </w:tr>
      <w:tr w:rsidR="005E3CDF" w:rsidRPr="001A0C52" w:rsidTr="005E3CDF">
        <w:tc>
          <w:tcPr>
            <w:cnfStyle w:val="001000000000" w:firstRow="0" w:lastRow="0" w:firstColumn="1" w:lastColumn="0" w:oddVBand="0" w:evenVBand="0" w:oddHBand="0" w:evenHBand="0" w:firstRowFirstColumn="0" w:firstRowLastColumn="0" w:lastRowFirstColumn="0" w:lastRowLastColumn="0"/>
            <w:tcW w:w="720" w:type="dxa"/>
            <w:tcPrChange w:id="1889" w:author="Red Army" w:date="2012-02-07T18:14:00Z">
              <w:tcPr>
                <w:tcW w:w="738" w:type="dxa"/>
              </w:tcPr>
            </w:tcPrChange>
          </w:tcPr>
          <w:p w:rsidR="005E3CDF" w:rsidRPr="00A70A50" w:rsidRDefault="005E3CDF" w:rsidP="00D3077A">
            <w:pPr>
              <w:spacing w:after="200" w:line="276" w:lineRule="auto"/>
              <w:rPr>
                <w:rFonts w:ascii="Times New Roman" w:hAnsi="Times New Roman"/>
                <w:bCs w:val="0"/>
                <w:sz w:val="24"/>
                <w:rPrChange w:id="1890" w:author="Phuong Giang" w:date="2012-02-10T16:02:00Z">
                  <w:rPr>
                    <w:rFonts w:ascii="Times New Roman" w:hAnsi="Times New Roman"/>
                    <w:b w:val="0"/>
                    <w:bCs w:val="0"/>
                  </w:rPr>
                </w:rPrChange>
              </w:rPr>
            </w:pPr>
            <w:ins w:id="1891" w:author="Red Army" w:date="2012-02-07T18:14:00Z">
              <w:r w:rsidRPr="00A70A50">
                <w:rPr>
                  <w:rFonts w:ascii="Times New Roman" w:hAnsi="Times New Roman"/>
                  <w:sz w:val="24"/>
                  <w:rPrChange w:id="1892" w:author="Phuong Giang" w:date="2012-02-10T16:02:00Z">
                    <w:rPr>
                      <w:rFonts w:ascii="Times New Roman" w:hAnsi="Times New Roman"/>
                    </w:rPr>
                  </w:rPrChange>
                </w:rPr>
                <w:t>7</w:t>
              </w:r>
            </w:ins>
            <w:del w:id="1893" w:author="Red Army" w:date="2012-02-07T18:14:00Z">
              <w:r w:rsidRPr="00A70A50" w:rsidDel="005E3CDF">
                <w:rPr>
                  <w:rFonts w:ascii="Times New Roman" w:hAnsi="Times New Roman"/>
                  <w:sz w:val="24"/>
                  <w:rPrChange w:id="1894" w:author="Phuong Giang" w:date="2012-02-10T16:02:00Z">
                    <w:rPr>
                      <w:rFonts w:ascii="Times New Roman" w:hAnsi="Times New Roman"/>
                    </w:rPr>
                  </w:rPrChange>
                </w:rPr>
                <w:delText>8</w:delText>
              </w:r>
            </w:del>
          </w:p>
        </w:tc>
        <w:tc>
          <w:tcPr>
            <w:tcW w:w="1738" w:type="dxa"/>
            <w:tcPrChange w:id="1895" w:author="Red Army" w:date="2012-02-07T18:14:00Z">
              <w:tcPr>
                <w:tcW w:w="1738" w:type="dxa"/>
              </w:tcPr>
            </w:tcPrChange>
          </w:tcPr>
          <w:p w:rsidR="005E3CDF" w:rsidRPr="00A70A50"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Change w:id="1896" w:author="Phuong Giang" w:date="2012-02-10T16:02:00Z">
                  <w:rPr>
                    <w:rFonts w:ascii="Times New Roman" w:hAnsi="Times New Roman"/>
                    <w:b/>
                    <w:bCs/>
                  </w:rPr>
                </w:rPrChange>
              </w:rPr>
            </w:pPr>
            <w:r w:rsidRPr="00A70A50">
              <w:rPr>
                <w:rFonts w:ascii="Times New Roman" w:hAnsi="Times New Roman"/>
                <w:bCs/>
                <w:sz w:val="24"/>
                <w:rPrChange w:id="1897" w:author="Phuong Giang" w:date="2012-02-10T16:02:00Z">
                  <w:rPr>
                    <w:rFonts w:ascii="Times New Roman" w:hAnsi="Times New Roman"/>
                    <w:b/>
                    <w:bCs/>
                  </w:rPr>
                </w:rPrChange>
              </w:rPr>
              <w:t>Topic</w:t>
            </w:r>
          </w:p>
        </w:tc>
        <w:tc>
          <w:tcPr>
            <w:tcW w:w="1285" w:type="dxa"/>
            <w:tcPrChange w:id="1898" w:author="Red Army" w:date="2012-02-07T18:14:00Z">
              <w:tcPr>
                <w:tcW w:w="128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899" w:author="Red Army" w:date="2012-02-08T20:12:00Z">
                  <w:rPr>
                    <w:rFonts w:ascii="Times New Roman" w:hAnsi="Times New Roman"/>
                  </w:rPr>
                </w:rPrChange>
              </w:rPr>
            </w:pPr>
            <w:r w:rsidRPr="001A0C52">
              <w:rPr>
                <w:rFonts w:ascii="Times New Roman" w:hAnsi="Times New Roman"/>
                <w:sz w:val="24"/>
                <w:rPrChange w:id="1900" w:author="Red Army" w:date="2012-02-08T20:12:00Z">
                  <w:rPr>
                    <w:rFonts w:ascii="Times New Roman" w:hAnsi="Times New Roman"/>
                  </w:rPr>
                </w:rPrChange>
              </w:rPr>
              <w:t>Text</w:t>
            </w:r>
          </w:p>
        </w:tc>
        <w:tc>
          <w:tcPr>
            <w:tcW w:w="1387" w:type="dxa"/>
            <w:tcPrChange w:id="1901" w:author="Red Army" w:date="2012-02-07T18:14:00Z">
              <w:tcPr>
                <w:tcW w:w="1387"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902" w:author="Red Army" w:date="2012-02-08T20:12:00Z">
                  <w:rPr>
                    <w:rFonts w:ascii="Times New Roman" w:hAnsi="Times New Roman"/>
                  </w:rPr>
                </w:rPrChange>
              </w:rPr>
            </w:pPr>
            <w:r w:rsidRPr="001A0C52">
              <w:rPr>
                <w:rFonts w:ascii="Times New Roman" w:hAnsi="Times New Roman"/>
                <w:sz w:val="24"/>
                <w:rPrChange w:id="1903" w:author="Red Army" w:date="2012-02-08T20:12:00Z">
                  <w:rPr>
                    <w:rFonts w:ascii="Times New Roman" w:hAnsi="Times New Roman"/>
                  </w:rPr>
                </w:rPrChange>
              </w:rPr>
              <w:t>Required</w:t>
            </w:r>
          </w:p>
        </w:tc>
        <w:tc>
          <w:tcPr>
            <w:tcW w:w="4945" w:type="dxa"/>
            <w:tcPrChange w:id="1904" w:author="Red Army" w:date="2012-02-07T18:14:00Z">
              <w:tcPr>
                <w:tcW w:w="494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905" w:author="Red Army" w:date="2012-02-08T20:12:00Z">
                  <w:rPr>
                    <w:rFonts w:ascii="Times New Roman" w:hAnsi="Times New Roman"/>
                  </w:rPr>
                </w:rPrChange>
              </w:rPr>
            </w:pPr>
            <w:r w:rsidRPr="001A0C52">
              <w:rPr>
                <w:rFonts w:ascii="Times New Roman" w:hAnsi="Times New Roman"/>
                <w:sz w:val="24"/>
                <w:rPrChange w:id="1906" w:author="Red Army" w:date="2012-02-08T20:12:00Z">
                  <w:rPr>
                    <w:rFonts w:ascii="Times New Roman" w:hAnsi="Times New Roman"/>
                  </w:rPr>
                </w:rPrChange>
              </w:rPr>
              <w:t>The Topic (corresponding to Toping Number) that this Knowledge Item is most related to.</w:t>
            </w:r>
          </w:p>
        </w:tc>
      </w:tr>
      <w:tr w:rsidR="005E3CDF" w:rsidRPr="001A0C52" w:rsidTr="005E3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Change w:id="1907" w:author="Red Army" w:date="2012-02-07T18:14:00Z">
              <w:tcPr>
                <w:tcW w:w="738" w:type="dxa"/>
              </w:tcPr>
            </w:tcPrChange>
          </w:tcPr>
          <w:p w:rsidR="005E3CDF" w:rsidRPr="00A70A50" w:rsidRDefault="005E3CDF"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bCs w:val="0"/>
                <w:sz w:val="24"/>
                <w:rPrChange w:id="1908" w:author="Phuong Giang" w:date="2012-02-10T16:02:00Z">
                  <w:rPr>
                    <w:rFonts w:ascii="Times New Roman" w:hAnsi="Times New Roman"/>
                    <w:b w:val="0"/>
                    <w:bCs w:val="0"/>
                  </w:rPr>
                </w:rPrChange>
              </w:rPr>
            </w:pPr>
            <w:ins w:id="1909" w:author="Red Army" w:date="2012-02-07T18:14:00Z">
              <w:r w:rsidRPr="00A70A50">
                <w:rPr>
                  <w:rFonts w:ascii="Times New Roman" w:hAnsi="Times New Roman"/>
                  <w:sz w:val="24"/>
                  <w:rPrChange w:id="1910" w:author="Phuong Giang" w:date="2012-02-10T16:02:00Z">
                    <w:rPr>
                      <w:rFonts w:ascii="Times New Roman" w:hAnsi="Times New Roman"/>
                    </w:rPr>
                  </w:rPrChange>
                </w:rPr>
                <w:t>8</w:t>
              </w:r>
            </w:ins>
            <w:del w:id="1911" w:author="Red Army" w:date="2012-02-07T18:14:00Z">
              <w:r w:rsidRPr="00A70A50" w:rsidDel="005E3CDF">
                <w:rPr>
                  <w:rFonts w:ascii="Times New Roman" w:hAnsi="Times New Roman"/>
                  <w:sz w:val="24"/>
                  <w:rPrChange w:id="1912" w:author="Phuong Giang" w:date="2012-02-10T16:02:00Z">
                    <w:rPr>
                      <w:rFonts w:ascii="Times New Roman" w:hAnsi="Times New Roman"/>
                    </w:rPr>
                  </w:rPrChange>
                </w:rPr>
                <w:delText>9</w:delText>
              </w:r>
            </w:del>
          </w:p>
        </w:tc>
        <w:tc>
          <w:tcPr>
            <w:tcW w:w="1738" w:type="dxa"/>
            <w:tcPrChange w:id="1913" w:author="Red Army" w:date="2012-02-07T18:14:00Z">
              <w:tcPr>
                <w:tcW w:w="1738" w:type="dxa"/>
              </w:tcPr>
            </w:tcPrChange>
          </w:tcPr>
          <w:p w:rsidR="005E3CDF" w:rsidRPr="00A70A50"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1914" w:author="Phuong Giang" w:date="2012-02-10T16:02:00Z">
                  <w:rPr>
                    <w:rFonts w:ascii="Times New Roman" w:hAnsi="Times New Roman"/>
                    <w:b/>
                    <w:bCs/>
                  </w:rPr>
                </w:rPrChange>
              </w:rPr>
            </w:pPr>
            <w:r w:rsidRPr="00A70A50">
              <w:rPr>
                <w:rFonts w:ascii="Times New Roman" w:hAnsi="Times New Roman"/>
                <w:bCs/>
                <w:sz w:val="24"/>
                <w:rPrChange w:id="1915" w:author="Phuong Giang" w:date="2012-02-10T16:02:00Z">
                  <w:rPr>
                    <w:rFonts w:ascii="Times New Roman" w:hAnsi="Times New Roman"/>
                    <w:b/>
                    <w:bCs/>
                  </w:rPr>
                </w:rPrChange>
              </w:rPr>
              <w:t>Session Number</w:t>
            </w:r>
          </w:p>
        </w:tc>
        <w:tc>
          <w:tcPr>
            <w:tcW w:w="1285" w:type="dxa"/>
            <w:tcPrChange w:id="1916" w:author="Red Army" w:date="2012-02-07T18:14:00Z">
              <w:tcPr>
                <w:tcW w:w="1285"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917" w:author="Red Army" w:date="2012-02-08T20:12:00Z">
                  <w:rPr>
                    <w:rFonts w:ascii="Times New Roman" w:hAnsi="Times New Roman"/>
                  </w:rPr>
                </w:rPrChange>
              </w:rPr>
            </w:pPr>
            <w:r w:rsidRPr="001A0C52">
              <w:rPr>
                <w:rFonts w:ascii="Times New Roman" w:hAnsi="Times New Roman"/>
                <w:sz w:val="24"/>
                <w:rPrChange w:id="1918" w:author="Red Army" w:date="2012-02-08T20:12:00Z">
                  <w:rPr>
                    <w:rFonts w:ascii="Times New Roman" w:hAnsi="Times New Roman"/>
                  </w:rPr>
                </w:rPrChange>
              </w:rPr>
              <w:t>Numeric</w:t>
            </w:r>
          </w:p>
        </w:tc>
        <w:tc>
          <w:tcPr>
            <w:tcW w:w="1387" w:type="dxa"/>
            <w:tcPrChange w:id="1919" w:author="Red Army" w:date="2012-02-07T18:14:00Z">
              <w:tcPr>
                <w:tcW w:w="1387"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920" w:author="Red Army" w:date="2012-02-08T20:12:00Z">
                  <w:rPr>
                    <w:rFonts w:ascii="Times New Roman" w:hAnsi="Times New Roman"/>
                  </w:rPr>
                </w:rPrChange>
              </w:rPr>
            </w:pPr>
            <w:r w:rsidRPr="001A0C52">
              <w:rPr>
                <w:rFonts w:ascii="Times New Roman" w:hAnsi="Times New Roman"/>
                <w:sz w:val="24"/>
                <w:rPrChange w:id="1921" w:author="Red Army" w:date="2012-02-08T20:12:00Z">
                  <w:rPr>
                    <w:rFonts w:ascii="Times New Roman" w:hAnsi="Times New Roman"/>
                  </w:rPr>
                </w:rPrChange>
              </w:rPr>
              <w:t>Required</w:t>
            </w:r>
          </w:p>
        </w:tc>
        <w:tc>
          <w:tcPr>
            <w:tcW w:w="4945" w:type="dxa"/>
            <w:tcPrChange w:id="1922" w:author="Red Army" w:date="2012-02-07T18:14:00Z">
              <w:tcPr>
                <w:tcW w:w="4945" w:type="dxa"/>
              </w:tcPr>
            </w:tcPrChange>
          </w:tcPr>
          <w:p w:rsidR="005E3CDF" w:rsidRPr="001A0C52" w:rsidRDefault="005E3CDF" w:rsidP="009844D0">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923" w:author="Red Army" w:date="2012-02-08T20:12:00Z">
                  <w:rPr>
                    <w:rFonts w:ascii="Times New Roman" w:hAnsi="Times New Roman"/>
                  </w:rPr>
                </w:rPrChange>
              </w:rPr>
            </w:pPr>
            <w:r w:rsidRPr="001A0C52">
              <w:rPr>
                <w:rFonts w:ascii="Times New Roman" w:hAnsi="Times New Roman"/>
                <w:sz w:val="24"/>
                <w:rPrChange w:id="1924" w:author="Red Army" w:date="2012-02-08T20:12:00Z">
                  <w:rPr>
                    <w:rFonts w:ascii="Times New Roman" w:hAnsi="Times New Roman"/>
                  </w:rPr>
                </w:rPrChange>
              </w:rPr>
              <w:t xml:space="preserve">The count of the sessions (slots) of a subject in a year. </w:t>
            </w:r>
          </w:p>
        </w:tc>
      </w:tr>
      <w:tr w:rsidR="005E3CDF" w:rsidRPr="001A0C52" w:rsidTr="005E3CDF">
        <w:tc>
          <w:tcPr>
            <w:cnfStyle w:val="001000000000" w:firstRow="0" w:lastRow="0" w:firstColumn="1" w:lastColumn="0" w:oddVBand="0" w:evenVBand="0" w:oddHBand="0" w:evenHBand="0" w:firstRowFirstColumn="0" w:firstRowLastColumn="0" w:lastRowFirstColumn="0" w:lastRowLastColumn="0"/>
            <w:tcW w:w="720" w:type="dxa"/>
            <w:tcPrChange w:id="1925" w:author="Red Army" w:date="2012-02-07T18:14:00Z">
              <w:tcPr>
                <w:tcW w:w="738" w:type="dxa"/>
              </w:tcPr>
            </w:tcPrChange>
          </w:tcPr>
          <w:p w:rsidR="005E3CDF" w:rsidRPr="00A70A50" w:rsidRDefault="005E3CDF" w:rsidP="00D3077A">
            <w:pPr>
              <w:spacing w:after="200" w:line="276" w:lineRule="auto"/>
              <w:rPr>
                <w:rFonts w:ascii="Times New Roman" w:hAnsi="Times New Roman"/>
                <w:bCs w:val="0"/>
                <w:sz w:val="24"/>
                <w:rPrChange w:id="1926" w:author="Phuong Giang" w:date="2012-02-10T16:02:00Z">
                  <w:rPr>
                    <w:rFonts w:ascii="Times New Roman" w:hAnsi="Times New Roman"/>
                    <w:b w:val="0"/>
                    <w:bCs w:val="0"/>
                  </w:rPr>
                </w:rPrChange>
              </w:rPr>
            </w:pPr>
            <w:ins w:id="1927" w:author="Red Army" w:date="2012-02-07T18:14:00Z">
              <w:r w:rsidRPr="00A70A50">
                <w:rPr>
                  <w:rFonts w:ascii="Times New Roman" w:hAnsi="Times New Roman"/>
                  <w:sz w:val="24"/>
                  <w:rPrChange w:id="1928" w:author="Phuong Giang" w:date="2012-02-10T16:02:00Z">
                    <w:rPr>
                      <w:rFonts w:ascii="Times New Roman" w:hAnsi="Times New Roman"/>
                    </w:rPr>
                  </w:rPrChange>
                </w:rPr>
                <w:t>9</w:t>
              </w:r>
            </w:ins>
            <w:del w:id="1929" w:author="Red Army" w:date="2012-02-07T18:14:00Z">
              <w:r w:rsidRPr="00A70A50" w:rsidDel="005E3CDF">
                <w:rPr>
                  <w:rFonts w:ascii="Times New Roman" w:hAnsi="Times New Roman"/>
                  <w:sz w:val="24"/>
                  <w:rPrChange w:id="1930" w:author="Phuong Giang" w:date="2012-02-10T16:02:00Z">
                    <w:rPr>
                      <w:rFonts w:ascii="Times New Roman" w:hAnsi="Times New Roman"/>
                    </w:rPr>
                  </w:rPrChange>
                </w:rPr>
                <w:delText>10</w:delText>
              </w:r>
            </w:del>
          </w:p>
        </w:tc>
        <w:tc>
          <w:tcPr>
            <w:tcW w:w="1738" w:type="dxa"/>
            <w:tcPrChange w:id="1931" w:author="Red Army" w:date="2012-02-07T18:14:00Z">
              <w:tcPr>
                <w:tcW w:w="1738" w:type="dxa"/>
              </w:tcPr>
            </w:tcPrChange>
          </w:tcPr>
          <w:p w:rsidR="005E3CDF" w:rsidRPr="00A70A50"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Change w:id="1932" w:author="Phuong Giang" w:date="2012-02-10T16:02:00Z">
                  <w:rPr>
                    <w:rFonts w:ascii="Times New Roman" w:hAnsi="Times New Roman"/>
                    <w:b/>
                    <w:bCs/>
                  </w:rPr>
                </w:rPrChange>
              </w:rPr>
            </w:pPr>
            <w:r w:rsidRPr="00A70A50">
              <w:rPr>
                <w:rFonts w:ascii="Times New Roman" w:hAnsi="Times New Roman"/>
                <w:bCs/>
                <w:sz w:val="24"/>
                <w:rPrChange w:id="1933" w:author="Phuong Giang" w:date="2012-02-10T16:02:00Z">
                  <w:rPr>
                    <w:rFonts w:ascii="Times New Roman" w:hAnsi="Times New Roman"/>
                    <w:b/>
                    <w:bCs/>
                  </w:rPr>
                </w:rPrChange>
              </w:rPr>
              <w:t>Objectives</w:t>
            </w:r>
          </w:p>
        </w:tc>
        <w:tc>
          <w:tcPr>
            <w:tcW w:w="1285" w:type="dxa"/>
            <w:tcPrChange w:id="1934" w:author="Red Army" w:date="2012-02-07T18:14:00Z">
              <w:tcPr>
                <w:tcW w:w="128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935" w:author="Red Army" w:date="2012-02-08T20:12:00Z">
                  <w:rPr>
                    <w:rFonts w:ascii="Times New Roman" w:hAnsi="Times New Roman"/>
                  </w:rPr>
                </w:rPrChange>
              </w:rPr>
            </w:pPr>
            <w:r w:rsidRPr="001A0C52">
              <w:rPr>
                <w:rFonts w:ascii="Times New Roman" w:hAnsi="Times New Roman"/>
                <w:sz w:val="24"/>
                <w:rPrChange w:id="1936" w:author="Red Army" w:date="2012-02-08T20:12:00Z">
                  <w:rPr>
                    <w:rFonts w:ascii="Times New Roman" w:hAnsi="Times New Roman"/>
                  </w:rPr>
                </w:rPrChange>
              </w:rPr>
              <w:t>Text</w:t>
            </w:r>
          </w:p>
        </w:tc>
        <w:tc>
          <w:tcPr>
            <w:tcW w:w="1387" w:type="dxa"/>
            <w:tcPrChange w:id="1937" w:author="Red Army" w:date="2012-02-07T18:14:00Z">
              <w:tcPr>
                <w:tcW w:w="1387"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938" w:author="Red Army" w:date="2012-02-08T20:12:00Z">
                  <w:rPr>
                    <w:rFonts w:ascii="Times New Roman" w:hAnsi="Times New Roman"/>
                  </w:rPr>
                </w:rPrChange>
              </w:rPr>
            </w:pPr>
            <w:ins w:id="1939" w:author="Red Army" w:date="2012-02-07T17:55:00Z">
              <w:r w:rsidRPr="001A0C52">
                <w:rPr>
                  <w:rFonts w:ascii="Times New Roman" w:hAnsi="Times New Roman"/>
                  <w:sz w:val="24"/>
                  <w:rPrChange w:id="1940" w:author="Red Army" w:date="2012-02-08T20:12:00Z">
                    <w:rPr>
                      <w:rFonts w:ascii="Times New Roman" w:hAnsi="Times New Roman"/>
                    </w:rPr>
                  </w:rPrChange>
                </w:rPr>
                <w:t>Optional</w:t>
              </w:r>
            </w:ins>
          </w:p>
        </w:tc>
        <w:tc>
          <w:tcPr>
            <w:tcW w:w="4945" w:type="dxa"/>
            <w:tcPrChange w:id="1941" w:author="Red Army" w:date="2012-02-07T18:14:00Z">
              <w:tcPr>
                <w:tcW w:w="494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942" w:author="Red Army" w:date="2012-02-08T20:12:00Z">
                  <w:rPr>
                    <w:rFonts w:ascii="Times New Roman" w:hAnsi="Times New Roman"/>
                  </w:rPr>
                </w:rPrChange>
              </w:rPr>
            </w:pPr>
            <w:r w:rsidRPr="001A0C52">
              <w:rPr>
                <w:rFonts w:ascii="Times New Roman" w:hAnsi="Times New Roman"/>
                <w:sz w:val="24"/>
                <w:rPrChange w:id="1943" w:author="Red Army" w:date="2012-02-08T20:12:00Z">
                  <w:rPr>
                    <w:rFonts w:ascii="Times New Roman" w:hAnsi="Times New Roman"/>
                  </w:rPr>
                </w:rPrChange>
              </w:rPr>
              <w:t xml:space="preserve">The objectives of the lesson. </w:t>
            </w:r>
          </w:p>
        </w:tc>
      </w:tr>
      <w:tr w:rsidR="005E3CDF" w:rsidRPr="001A0C52" w:rsidTr="005E3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Change w:id="1944" w:author="Red Army" w:date="2012-02-07T18:14:00Z">
              <w:tcPr>
                <w:tcW w:w="738" w:type="dxa"/>
              </w:tcPr>
            </w:tcPrChange>
          </w:tcPr>
          <w:p w:rsidR="005E3CDF" w:rsidRPr="001A0C52" w:rsidRDefault="005E3CDF"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bCs w:val="0"/>
                <w:sz w:val="24"/>
                <w:rPrChange w:id="1945" w:author="Red Army" w:date="2012-02-08T20:12:00Z">
                  <w:rPr>
                    <w:rFonts w:ascii="Times New Roman" w:hAnsi="Times New Roman"/>
                    <w:b w:val="0"/>
                    <w:bCs w:val="0"/>
                  </w:rPr>
                </w:rPrChange>
              </w:rPr>
            </w:pPr>
            <w:ins w:id="1946" w:author="Red Army" w:date="2012-02-07T18:14:00Z">
              <w:r w:rsidRPr="001A0C52">
                <w:rPr>
                  <w:rFonts w:ascii="Times New Roman" w:hAnsi="Times New Roman"/>
                  <w:sz w:val="24"/>
                  <w:rPrChange w:id="1947" w:author="Red Army" w:date="2012-02-08T20:12:00Z">
                    <w:rPr>
                      <w:rFonts w:ascii="Times New Roman" w:hAnsi="Times New Roman"/>
                    </w:rPr>
                  </w:rPrChange>
                </w:rPr>
                <w:t>10</w:t>
              </w:r>
            </w:ins>
            <w:del w:id="1948" w:author="Red Army" w:date="2012-02-07T18:14:00Z">
              <w:r w:rsidRPr="001A0C52" w:rsidDel="005E3CDF">
                <w:rPr>
                  <w:rFonts w:ascii="Times New Roman" w:hAnsi="Times New Roman"/>
                  <w:sz w:val="24"/>
                  <w:rPrChange w:id="1949" w:author="Red Army" w:date="2012-02-08T20:12:00Z">
                    <w:rPr>
                      <w:rFonts w:ascii="Times New Roman" w:hAnsi="Times New Roman"/>
                    </w:rPr>
                  </w:rPrChange>
                </w:rPr>
                <w:delText>11</w:delText>
              </w:r>
            </w:del>
          </w:p>
        </w:tc>
        <w:tc>
          <w:tcPr>
            <w:tcW w:w="1738" w:type="dxa"/>
            <w:tcPrChange w:id="1950" w:author="Red Army" w:date="2012-02-07T18:14:00Z">
              <w:tcPr>
                <w:tcW w:w="1738" w:type="dxa"/>
              </w:tcPr>
            </w:tcPrChange>
          </w:tcPr>
          <w:p w:rsidR="005E3CDF" w:rsidRPr="00A70A50"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1951" w:author="Phuong Giang" w:date="2012-02-10T16:03:00Z">
                  <w:rPr>
                    <w:rFonts w:ascii="Times New Roman" w:hAnsi="Times New Roman"/>
                    <w:b/>
                    <w:bCs/>
                  </w:rPr>
                </w:rPrChange>
              </w:rPr>
            </w:pPr>
            <w:r w:rsidRPr="00A70A50">
              <w:rPr>
                <w:rFonts w:ascii="Times New Roman" w:hAnsi="Times New Roman"/>
                <w:bCs/>
                <w:sz w:val="24"/>
                <w:rPrChange w:id="1952" w:author="Phuong Giang" w:date="2012-02-10T16:03:00Z">
                  <w:rPr>
                    <w:rFonts w:ascii="Times New Roman" w:hAnsi="Times New Roman"/>
                    <w:b/>
                    <w:bCs/>
                  </w:rPr>
                </w:rPrChange>
              </w:rPr>
              <w:t>Preparation</w:t>
            </w:r>
          </w:p>
        </w:tc>
        <w:tc>
          <w:tcPr>
            <w:tcW w:w="1285" w:type="dxa"/>
            <w:tcPrChange w:id="1953" w:author="Red Army" w:date="2012-02-07T18:14:00Z">
              <w:tcPr>
                <w:tcW w:w="1285"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954" w:author="Red Army" w:date="2012-02-08T20:12:00Z">
                  <w:rPr>
                    <w:rFonts w:ascii="Times New Roman" w:hAnsi="Times New Roman"/>
                  </w:rPr>
                </w:rPrChange>
              </w:rPr>
            </w:pPr>
            <w:r w:rsidRPr="001A0C52">
              <w:rPr>
                <w:rFonts w:ascii="Times New Roman" w:hAnsi="Times New Roman"/>
                <w:sz w:val="24"/>
                <w:rPrChange w:id="1955" w:author="Red Army" w:date="2012-02-08T20:12:00Z">
                  <w:rPr>
                    <w:rFonts w:ascii="Times New Roman" w:hAnsi="Times New Roman"/>
                  </w:rPr>
                </w:rPrChange>
              </w:rPr>
              <w:t>Text</w:t>
            </w:r>
          </w:p>
        </w:tc>
        <w:tc>
          <w:tcPr>
            <w:tcW w:w="1387" w:type="dxa"/>
            <w:tcPrChange w:id="1956" w:author="Red Army" w:date="2012-02-07T18:14:00Z">
              <w:tcPr>
                <w:tcW w:w="1387"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957" w:author="Red Army" w:date="2012-02-08T20:12:00Z">
                  <w:rPr>
                    <w:rFonts w:ascii="Times New Roman" w:hAnsi="Times New Roman"/>
                  </w:rPr>
                </w:rPrChange>
              </w:rPr>
            </w:pPr>
            <w:ins w:id="1958" w:author="Red Army" w:date="2012-02-07T17:55:00Z">
              <w:r w:rsidRPr="001A0C52">
                <w:rPr>
                  <w:rFonts w:ascii="Times New Roman" w:hAnsi="Times New Roman"/>
                  <w:sz w:val="24"/>
                  <w:rPrChange w:id="1959" w:author="Red Army" w:date="2012-02-08T20:12:00Z">
                    <w:rPr>
                      <w:rFonts w:ascii="Times New Roman" w:hAnsi="Times New Roman"/>
                    </w:rPr>
                  </w:rPrChange>
                </w:rPr>
                <w:t>Optional</w:t>
              </w:r>
            </w:ins>
          </w:p>
        </w:tc>
        <w:tc>
          <w:tcPr>
            <w:tcW w:w="4945" w:type="dxa"/>
            <w:tcPrChange w:id="1960" w:author="Red Army" w:date="2012-02-07T18:14:00Z">
              <w:tcPr>
                <w:tcW w:w="4945"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961" w:author="Red Army" w:date="2012-02-08T20:12:00Z">
                  <w:rPr>
                    <w:rFonts w:ascii="Times New Roman" w:hAnsi="Times New Roman"/>
                  </w:rPr>
                </w:rPrChange>
              </w:rPr>
            </w:pPr>
            <w:r w:rsidRPr="001A0C52">
              <w:rPr>
                <w:rFonts w:ascii="Times New Roman" w:hAnsi="Times New Roman"/>
                <w:sz w:val="24"/>
                <w:rPrChange w:id="1962" w:author="Red Army" w:date="2012-02-08T20:12:00Z">
                  <w:rPr>
                    <w:rFonts w:ascii="Times New Roman" w:hAnsi="Times New Roman"/>
                  </w:rPr>
                </w:rPrChange>
              </w:rPr>
              <w:t xml:space="preserve">Contain all the before-class activities and equipment that teachers and </w:t>
            </w:r>
            <w:del w:id="1963" w:author="Phuong Giang" w:date="2012-02-10T22:38:00Z">
              <w:r w:rsidRPr="001A0C52" w:rsidDel="00FA79D4">
                <w:rPr>
                  <w:rFonts w:ascii="Times New Roman" w:hAnsi="Times New Roman"/>
                  <w:sz w:val="24"/>
                  <w:rPrChange w:id="1964" w:author="Red Army" w:date="2012-02-08T20:12:00Z">
                    <w:rPr>
                      <w:rFonts w:ascii="Times New Roman" w:hAnsi="Times New Roman"/>
                    </w:rPr>
                  </w:rPrChange>
                </w:rPr>
                <w:delText>pupil</w:delText>
              </w:r>
            </w:del>
            <w:ins w:id="1965" w:author="Phuong Giang" w:date="2012-02-10T22:38:00Z">
              <w:r w:rsidR="00FA79D4">
                <w:rPr>
                  <w:rFonts w:ascii="Times New Roman" w:hAnsi="Times New Roman"/>
                  <w:sz w:val="24"/>
                </w:rPr>
                <w:t>student</w:t>
              </w:r>
            </w:ins>
            <w:r w:rsidRPr="001A0C52">
              <w:rPr>
                <w:rFonts w:ascii="Times New Roman" w:hAnsi="Times New Roman"/>
                <w:sz w:val="24"/>
                <w:rPrChange w:id="1966" w:author="Red Army" w:date="2012-02-08T20:12:00Z">
                  <w:rPr>
                    <w:rFonts w:ascii="Times New Roman" w:hAnsi="Times New Roman"/>
                  </w:rPr>
                </w:rPrChange>
              </w:rPr>
              <w:t xml:space="preserve">s will need for the coming lesson. </w:t>
            </w:r>
          </w:p>
        </w:tc>
      </w:tr>
      <w:tr w:rsidR="005E3CDF" w:rsidRPr="001A0C52" w:rsidTr="005E3CDF">
        <w:tc>
          <w:tcPr>
            <w:cnfStyle w:val="001000000000" w:firstRow="0" w:lastRow="0" w:firstColumn="1" w:lastColumn="0" w:oddVBand="0" w:evenVBand="0" w:oddHBand="0" w:evenHBand="0" w:firstRowFirstColumn="0" w:firstRowLastColumn="0" w:lastRowFirstColumn="0" w:lastRowLastColumn="0"/>
            <w:tcW w:w="720" w:type="dxa"/>
            <w:tcPrChange w:id="1967" w:author="Red Army" w:date="2012-02-07T18:14:00Z">
              <w:tcPr>
                <w:tcW w:w="738" w:type="dxa"/>
              </w:tcPr>
            </w:tcPrChange>
          </w:tcPr>
          <w:p w:rsidR="005E3CDF" w:rsidRPr="001A0C52" w:rsidRDefault="005E3CDF" w:rsidP="00D3077A">
            <w:pPr>
              <w:spacing w:after="200" w:line="276" w:lineRule="auto"/>
              <w:rPr>
                <w:rFonts w:ascii="Times New Roman" w:hAnsi="Times New Roman"/>
                <w:bCs w:val="0"/>
                <w:sz w:val="24"/>
                <w:rPrChange w:id="1968" w:author="Red Army" w:date="2012-02-08T20:12:00Z">
                  <w:rPr>
                    <w:rFonts w:ascii="Times New Roman" w:hAnsi="Times New Roman"/>
                    <w:b w:val="0"/>
                    <w:bCs w:val="0"/>
                  </w:rPr>
                </w:rPrChange>
              </w:rPr>
            </w:pPr>
            <w:ins w:id="1969" w:author="Red Army" w:date="2012-02-07T18:14:00Z">
              <w:r w:rsidRPr="001A0C52">
                <w:rPr>
                  <w:rFonts w:ascii="Times New Roman" w:hAnsi="Times New Roman"/>
                  <w:sz w:val="24"/>
                  <w:rPrChange w:id="1970" w:author="Red Army" w:date="2012-02-08T20:12:00Z">
                    <w:rPr>
                      <w:rFonts w:ascii="Times New Roman" w:hAnsi="Times New Roman"/>
                    </w:rPr>
                  </w:rPrChange>
                </w:rPr>
                <w:t>11</w:t>
              </w:r>
            </w:ins>
            <w:del w:id="1971" w:author="Red Army" w:date="2012-02-07T18:14:00Z">
              <w:r w:rsidRPr="001A0C52" w:rsidDel="005E3CDF">
                <w:rPr>
                  <w:rFonts w:ascii="Times New Roman" w:hAnsi="Times New Roman"/>
                  <w:sz w:val="24"/>
                  <w:rPrChange w:id="1972" w:author="Red Army" w:date="2012-02-08T20:12:00Z">
                    <w:rPr>
                      <w:rFonts w:ascii="Times New Roman" w:hAnsi="Times New Roman"/>
                    </w:rPr>
                  </w:rPrChange>
                </w:rPr>
                <w:delText>12</w:delText>
              </w:r>
            </w:del>
          </w:p>
        </w:tc>
        <w:tc>
          <w:tcPr>
            <w:tcW w:w="1738" w:type="dxa"/>
            <w:tcPrChange w:id="1973" w:author="Red Army" w:date="2012-02-07T18:14:00Z">
              <w:tcPr>
                <w:tcW w:w="1738" w:type="dxa"/>
              </w:tcPr>
            </w:tcPrChange>
          </w:tcPr>
          <w:p w:rsidR="005E3CDF" w:rsidRPr="00A70A50"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Change w:id="1974" w:author="Phuong Giang" w:date="2012-02-10T16:03:00Z">
                  <w:rPr>
                    <w:rFonts w:ascii="Times New Roman" w:hAnsi="Times New Roman"/>
                    <w:b/>
                    <w:bCs/>
                  </w:rPr>
                </w:rPrChange>
              </w:rPr>
            </w:pPr>
            <w:r w:rsidRPr="00A70A50">
              <w:rPr>
                <w:rFonts w:ascii="Times New Roman" w:hAnsi="Times New Roman"/>
                <w:bCs/>
                <w:sz w:val="24"/>
                <w:rPrChange w:id="1975" w:author="Phuong Giang" w:date="2012-02-10T16:03:00Z">
                  <w:rPr>
                    <w:rFonts w:ascii="Times New Roman" w:hAnsi="Times New Roman"/>
                    <w:b/>
                    <w:bCs/>
                  </w:rPr>
                </w:rPrChange>
              </w:rPr>
              <w:t>Activities</w:t>
            </w:r>
          </w:p>
        </w:tc>
        <w:tc>
          <w:tcPr>
            <w:tcW w:w="1285" w:type="dxa"/>
            <w:tcPrChange w:id="1976" w:author="Red Army" w:date="2012-02-07T18:14:00Z">
              <w:tcPr>
                <w:tcW w:w="128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977" w:author="Red Army" w:date="2012-02-08T20:12:00Z">
                  <w:rPr>
                    <w:rFonts w:ascii="Times New Roman" w:hAnsi="Times New Roman"/>
                  </w:rPr>
                </w:rPrChange>
              </w:rPr>
            </w:pPr>
            <w:ins w:id="1978" w:author="Red Army" w:date="2012-02-07T18:01:00Z">
              <w:r w:rsidRPr="001A0C52">
                <w:rPr>
                  <w:rFonts w:ascii="Times New Roman" w:hAnsi="Times New Roman"/>
                  <w:sz w:val="24"/>
                  <w:rPrChange w:id="1979" w:author="Red Army" w:date="2012-02-08T20:12:00Z">
                    <w:rPr>
                      <w:rFonts w:ascii="Times New Roman" w:hAnsi="Times New Roman"/>
                    </w:rPr>
                  </w:rPrChange>
                </w:rPr>
                <w:t>Complex</w:t>
              </w:r>
            </w:ins>
          </w:p>
        </w:tc>
        <w:tc>
          <w:tcPr>
            <w:tcW w:w="1387" w:type="dxa"/>
            <w:tcPrChange w:id="1980" w:author="Red Army" w:date="2012-02-07T18:14:00Z">
              <w:tcPr>
                <w:tcW w:w="1387"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981" w:author="Red Army" w:date="2012-02-08T20:12:00Z">
                  <w:rPr>
                    <w:rFonts w:ascii="Times New Roman" w:hAnsi="Times New Roman"/>
                  </w:rPr>
                </w:rPrChange>
              </w:rPr>
            </w:pPr>
            <w:ins w:id="1982" w:author="Red Army" w:date="2012-02-07T17:55:00Z">
              <w:r w:rsidRPr="001A0C52">
                <w:rPr>
                  <w:rFonts w:ascii="Times New Roman" w:hAnsi="Times New Roman"/>
                  <w:sz w:val="24"/>
                  <w:rPrChange w:id="1983" w:author="Red Army" w:date="2012-02-08T20:12:00Z">
                    <w:rPr>
                      <w:rFonts w:ascii="Times New Roman" w:hAnsi="Times New Roman"/>
                    </w:rPr>
                  </w:rPrChange>
                </w:rPr>
                <w:t>Required</w:t>
              </w:r>
            </w:ins>
          </w:p>
        </w:tc>
        <w:tc>
          <w:tcPr>
            <w:tcW w:w="4945" w:type="dxa"/>
            <w:tcPrChange w:id="1984" w:author="Red Army" w:date="2012-02-07T18:14:00Z">
              <w:tcPr>
                <w:tcW w:w="4945" w:type="dxa"/>
              </w:tcPr>
            </w:tcPrChange>
          </w:tcPr>
          <w:p w:rsidR="005E3CDF" w:rsidRPr="001A0C52" w:rsidRDefault="005E3CDF"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1985" w:author="Red Army" w:date="2012-02-08T20:12:00Z">
                  <w:rPr>
                    <w:rFonts w:ascii="Times New Roman" w:hAnsi="Times New Roman"/>
                  </w:rPr>
                </w:rPrChange>
              </w:rPr>
            </w:pPr>
            <w:r w:rsidRPr="001A0C52">
              <w:rPr>
                <w:rFonts w:ascii="Times New Roman" w:hAnsi="Times New Roman"/>
                <w:sz w:val="24"/>
                <w:rPrChange w:id="1986" w:author="Red Army" w:date="2012-02-08T20:12:00Z">
                  <w:rPr>
                    <w:rFonts w:ascii="Times New Roman" w:hAnsi="Times New Roman"/>
                  </w:rPr>
                </w:rPrChange>
              </w:rPr>
              <w:t>The combination of Teaching Method with Knowledge Item in use.</w:t>
            </w:r>
          </w:p>
        </w:tc>
      </w:tr>
      <w:tr w:rsidR="005E3CDF" w:rsidRPr="001A0C52" w:rsidTr="005E3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Change w:id="1987" w:author="Red Army" w:date="2012-02-07T18:14:00Z">
              <w:tcPr>
                <w:tcW w:w="738" w:type="dxa"/>
              </w:tcPr>
            </w:tcPrChange>
          </w:tcPr>
          <w:p w:rsidR="005E3CDF" w:rsidRPr="001A0C52" w:rsidRDefault="005E3CDF"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bCs w:val="0"/>
                <w:sz w:val="24"/>
                <w:rPrChange w:id="1988" w:author="Red Army" w:date="2012-02-08T20:12:00Z">
                  <w:rPr>
                    <w:rFonts w:ascii="Times New Roman" w:hAnsi="Times New Roman"/>
                    <w:b w:val="0"/>
                    <w:bCs w:val="0"/>
                  </w:rPr>
                </w:rPrChange>
              </w:rPr>
            </w:pPr>
            <w:ins w:id="1989" w:author="Red Army" w:date="2012-02-07T18:14:00Z">
              <w:r w:rsidRPr="001A0C52">
                <w:rPr>
                  <w:rFonts w:ascii="Times New Roman" w:hAnsi="Times New Roman"/>
                  <w:sz w:val="24"/>
                  <w:rPrChange w:id="1990" w:author="Red Army" w:date="2012-02-08T20:12:00Z">
                    <w:rPr>
                      <w:rFonts w:ascii="Times New Roman" w:hAnsi="Times New Roman"/>
                    </w:rPr>
                  </w:rPrChange>
                </w:rPr>
                <w:t>12</w:t>
              </w:r>
            </w:ins>
            <w:del w:id="1991" w:author="Red Army" w:date="2012-02-07T18:14:00Z">
              <w:r w:rsidRPr="001A0C52" w:rsidDel="005E3CDF">
                <w:rPr>
                  <w:rFonts w:ascii="Times New Roman" w:hAnsi="Times New Roman"/>
                  <w:sz w:val="24"/>
                  <w:rPrChange w:id="1992" w:author="Red Army" w:date="2012-02-08T20:12:00Z">
                    <w:rPr>
                      <w:rFonts w:ascii="Times New Roman" w:hAnsi="Times New Roman"/>
                    </w:rPr>
                  </w:rPrChange>
                </w:rPr>
                <w:delText>13</w:delText>
              </w:r>
            </w:del>
          </w:p>
        </w:tc>
        <w:tc>
          <w:tcPr>
            <w:tcW w:w="1738" w:type="dxa"/>
            <w:tcPrChange w:id="1993" w:author="Red Army" w:date="2012-02-07T18:14:00Z">
              <w:tcPr>
                <w:tcW w:w="1738" w:type="dxa"/>
              </w:tcPr>
            </w:tcPrChange>
          </w:tcPr>
          <w:p w:rsidR="005E3CDF" w:rsidRPr="00A70A50"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1994" w:author="Phuong Giang" w:date="2012-02-10T16:03:00Z">
                  <w:rPr>
                    <w:rFonts w:ascii="Times New Roman" w:hAnsi="Times New Roman"/>
                    <w:b/>
                    <w:bCs/>
                  </w:rPr>
                </w:rPrChange>
              </w:rPr>
            </w:pPr>
            <w:r w:rsidRPr="00A70A50">
              <w:rPr>
                <w:rFonts w:ascii="Times New Roman" w:hAnsi="Times New Roman"/>
                <w:bCs/>
                <w:sz w:val="24"/>
                <w:rPrChange w:id="1995" w:author="Phuong Giang" w:date="2012-02-10T16:03:00Z">
                  <w:rPr>
                    <w:rFonts w:ascii="Times New Roman" w:hAnsi="Times New Roman"/>
                    <w:b/>
                    <w:bCs/>
                  </w:rPr>
                </w:rPrChange>
              </w:rPr>
              <w:t>Experience Note</w:t>
            </w:r>
          </w:p>
        </w:tc>
        <w:tc>
          <w:tcPr>
            <w:tcW w:w="1285" w:type="dxa"/>
            <w:tcPrChange w:id="1996" w:author="Red Army" w:date="2012-02-07T18:14:00Z">
              <w:tcPr>
                <w:tcW w:w="1285"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1997" w:author="Red Army" w:date="2012-02-08T20:12:00Z">
                  <w:rPr>
                    <w:rFonts w:ascii="Times New Roman" w:hAnsi="Times New Roman"/>
                  </w:rPr>
                </w:rPrChange>
              </w:rPr>
            </w:pPr>
            <w:r w:rsidRPr="001A0C52">
              <w:rPr>
                <w:rFonts w:ascii="Times New Roman" w:hAnsi="Times New Roman"/>
                <w:sz w:val="24"/>
                <w:rPrChange w:id="1998" w:author="Red Army" w:date="2012-02-08T20:12:00Z">
                  <w:rPr>
                    <w:rFonts w:ascii="Times New Roman" w:hAnsi="Times New Roman"/>
                  </w:rPr>
                </w:rPrChange>
              </w:rPr>
              <w:t>Text</w:t>
            </w:r>
          </w:p>
        </w:tc>
        <w:tc>
          <w:tcPr>
            <w:tcW w:w="1387" w:type="dxa"/>
            <w:tcPrChange w:id="1999" w:author="Red Army" w:date="2012-02-07T18:14:00Z">
              <w:tcPr>
                <w:tcW w:w="1387"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000" w:author="Red Army" w:date="2012-02-08T20:12:00Z">
                  <w:rPr>
                    <w:rFonts w:ascii="Times New Roman" w:hAnsi="Times New Roman"/>
                  </w:rPr>
                </w:rPrChange>
              </w:rPr>
            </w:pPr>
            <w:r w:rsidRPr="001A0C52">
              <w:rPr>
                <w:rFonts w:ascii="Times New Roman" w:hAnsi="Times New Roman"/>
                <w:sz w:val="24"/>
                <w:rPrChange w:id="2001" w:author="Red Army" w:date="2012-02-08T20:12:00Z">
                  <w:rPr>
                    <w:rFonts w:ascii="Times New Roman" w:hAnsi="Times New Roman"/>
                  </w:rPr>
                </w:rPrChange>
              </w:rPr>
              <w:t>Optional</w:t>
            </w:r>
          </w:p>
        </w:tc>
        <w:tc>
          <w:tcPr>
            <w:tcW w:w="4945" w:type="dxa"/>
            <w:tcPrChange w:id="2002" w:author="Red Army" w:date="2012-02-07T18:14:00Z">
              <w:tcPr>
                <w:tcW w:w="4945" w:type="dxa"/>
              </w:tcPr>
            </w:tcPrChange>
          </w:tcPr>
          <w:p w:rsidR="005E3CDF" w:rsidRPr="001A0C52" w:rsidRDefault="005E3CDF"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003" w:author="Red Army" w:date="2012-02-08T20:12:00Z">
                  <w:rPr>
                    <w:rFonts w:ascii="Times New Roman" w:hAnsi="Times New Roman"/>
                  </w:rPr>
                </w:rPrChange>
              </w:rPr>
            </w:pPr>
            <w:r w:rsidRPr="001A0C52">
              <w:rPr>
                <w:rFonts w:ascii="Times New Roman" w:hAnsi="Times New Roman"/>
                <w:sz w:val="24"/>
                <w:rPrChange w:id="2004" w:author="Red Army" w:date="2012-02-08T20:12:00Z">
                  <w:rPr>
                    <w:rFonts w:ascii="Times New Roman" w:hAnsi="Times New Roman"/>
                  </w:rPr>
                </w:rPrChange>
              </w:rPr>
              <w:t>User’s notes on the teaching plan. Can be filled on creation teaching plan or added later</w:t>
            </w:r>
          </w:p>
        </w:tc>
      </w:tr>
    </w:tbl>
    <w:p w:rsidR="006E25C4" w:rsidRPr="001A0C52" w:rsidRDefault="006E25C4" w:rsidP="00AC2698">
      <w:pPr>
        <w:pStyle w:val="Heading3"/>
        <w:numPr>
          <w:ilvl w:val="1"/>
          <w:numId w:val="20"/>
        </w:numPr>
        <w:rPr>
          <w:rFonts w:ascii="Times New Roman" w:hAnsi="Times New Roman"/>
          <w:sz w:val="24"/>
          <w:rPrChange w:id="2005" w:author="Red Army" w:date="2012-02-08T20:12:00Z">
            <w:rPr>
              <w:rFonts w:ascii="Times New Roman" w:hAnsi="Times New Roman"/>
            </w:rPr>
          </w:rPrChange>
        </w:rPr>
      </w:pPr>
      <w:bookmarkStart w:id="2006" w:name="_Toc316495239"/>
      <w:bookmarkStart w:id="2007" w:name="_Toc316681492"/>
      <w:r w:rsidRPr="001A0C52">
        <w:rPr>
          <w:rFonts w:ascii="Times New Roman" w:hAnsi="Times New Roman"/>
          <w:sz w:val="24"/>
          <w:rPrChange w:id="2008" w:author="Red Army" w:date="2012-02-08T20:12:00Z">
            <w:rPr>
              <w:rFonts w:ascii="Times New Roman" w:eastAsia="Calibri" w:hAnsi="Times New Roman"/>
              <w:b w:val="0"/>
              <w:bCs w:val="0"/>
              <w:color w:val="auto"/>
            </w:rPr>
          </w:rPrChange>
        </w:rPr>
        <w:t xml:space="preserve">Teaching Plan </w:t>
      </w:r>
      <w:del w:id="2009" w:author="Red Army" w:date="2012-02-07T18:06:00Z">
        <w:r w:rsidRPr="001A0C52" w:rsidDel="002D65AA">
          <w:rPr>
            <w:rFonts w:ascii="Times New Roman" w:hAnsi="Times New Roman"/>
            <w:sz w:val="24"/>
            <w:rPrChange w:id="2010" w:author="Red Army" w:date="2012-02-08T20:12:00Z">
              <w:rPr>
                <w:rFonts w:ascii="Times New Roman" w:eastAsia="Calibri" w:hAnsi="Times New Roman"/>
                <w:b w:val="0"/>
                <w:bCs w:val="0"/>
                <w:color w:val="auto"/>
              </w:rPr>
            </w:rPrChange>
          </w:rPr>
          <w:delText xml:space="preserve">Interaction </w:delText>
        </w:r>
      </w:del>
      <w:ins w:id="2011" w:author="Red Army" w:date="2012-02-07T18:06:00Z">
        <w:r w:rsidR="002D65AA" w:rsidRPr="001A0C52">
          <w:rPr>
            <w:rFonts w:ascii="Times New Roman" w:hAnsi="Times New Roman"/>
            <w:sz w:val="24"/>
            <w:rPrChange w:id="2012" w:author="Red Army" w:date="2012-02-08T20:12:00Z">
              <w:rPr>
                <w:rFonts w:ascii="Times New Roman" w:eastAsia="Calibri" w:hAnsi="Times New Roman"/>
                <w:b w:val="0"/>
                <w:bCs w:val="0"/>
                <w:color w:val="auto"/>
              </w:rPr>
            </w:rPrChange>
          </w:rPr>
          <w:t xml:space="preserve">Management </w:t>
        </w:r>
      </w:ins>
      <w:r w:rsidRPr="001A0C52">
        <w:rPr>
          <w:rFonts w:ascii="Times New Roman" w:hAnsi="Times New Roman"/>
          <w:sz w:val="24"/>
          <w:rPrChange w:id="2013" w:author="Red Army" w:date="2012-02-08T20:12:00Z">
            <w:rPr>
              <w:rFonts w:ascii="Times New Roman" w:eastAsia="Calibri" w:hAnsi="Times New Roman"/>
              <w:b w:val="0"/>
              <w:bCs w:val="0"/>
              <w:color w:val="auto"/>
            </w:rPr>
          </w:rPrChange>
        </w:rPr>
        <w:t>Requirements:</w:t>
      </w:r>
      <w:bookmarkEnd w:id="2006"/>
      <w:bookmarkEnd w:id="2007"/>
    </w:p>
    <w:p w:rsidR="008515B0" w:rsidRDefault="006E25C4">
      <w:pPr>
        <w:pStyle w:val="ListParagraph"/>
        <w:numPr>
          <w:ilvl w:val="0"/>
          <w:numId w:val="50"/>
        </w:numPr>
        <w:rPr>
          <w:ins w:id="2014" w:author="Phuong Giang" w:date="2012-02-10T19:14:00Z"/>
          <w:rFonts w:ascii="Times New Roman" w:hAnsi="Times New Roman"/>
          <w:sz w:val="24"/>
        </w:rPr>
        <w:pPrChange w:id="2015" w:author="Phuong Giang" w:date="2012-02-10T19:14:00Z">
          <w:pPr>
            <w:pStyle w:val="ListParagraph"/>
            <w:numPr>
              <w:numId w:val="30"/>
            </w:numPr>
            <w:ind w:left="1080" w:hanging="360"/>
          </w:pPr>
        </w:pPrChange>
      </w:pPr>
      <w:r w:rsidRPr="008515B0">
        <w:rPr>
          <w:rFonts w:ascii="Times New Roman" w:hAnsi="Times New Roman"/>
          <w:sz w:val="24"/>
          <w:rPrChange w:id="2016" w:author="Phuong Giang" w:date="2012-02-10T19:14:00Z">
            <w:rPr/>
          </w:rPrChange>
        </w:rPr>
        <w:t>User can create a new Teaching Plan by fill</w:t>
      </w:r>
      <w:ins w:id="2017" w:author="Phuong Giang" w:date="2012-02-10T16:02:00Z">
        <w:r w:rsidR="00A70A50" w:rsidRPr="008515B0">
          <w:rPr>
            <w:rFonts w:ascii="Times New Roman" w:hAnsi="Times New Roman"/>
            <w:sz w:val="24"/>
            <w:rPrChange w:id="2018" w:author="Phuong Giang" w:date="2012-02-10T19:14:00Z">
              <w:rPr/>
            </w:rPrChange>
          </w:rPr>
          <w:t>ing</w:t>
        </w:r>
      </w:ins>
      <w:r w:rsidRPr="008515B0">
        <w:rPr>
          <w:rFonts w:ascii="Times New Roman" w:hAnsi="Times New Roman"/>
          <w:sz w:val="24"/>
          <w:rPrChange w:id="2019" w:author="Phuong Giang" w:date="2012-02-10T19:14:00Z">
            <w:rPr/>
          </w:rPrChange>
        </w:rPr>
        <w:t xml:space="preserve"> a defined template in form of text</w:t>
      </w:r>
      <w:ins w:id="2020" w:author="Phuong Giang" w:date="2012-02-10T22:34:00Z">
        <w:r w:rsidR="00D45924">
          <w:rPr>
            <w:rFonts w:ascii="Times New Roman" w:hAnsi="Times New Roman"/>
            <w:sz w:val="24"/>
          </w:rPr>
          <w:t>s</w:t>
        </w:r>
      </w:ins>
      <w:r w:rsidRPr="008515B0">
        <w:rPr>
          <w:rFonts w:ascii="Times New Roman" w:hAnsi="Times New Roman"/>
          <w:sz w:val="24"/>
          <w:rPrChange w:id="2021" w:author="Phuong Giang" w:date="2012-02-10T19:14:00Z">
            <w:rPr/>
          </w:rPrChange>
        </w:rPr>
        <w:t xml:space="preserve"> and images. </w:t>
      </w:r>
    </w:p>
    <w:p w:rsidR="004A28AE" w:rsidRPr="008515B0" w:rsidRDefault="004A28AE">
      <w:pPr>
        <w:pStyle w:val="ListParagraph"/>
        <w:numPr>
          <w:ilvl w:val="0"/>
          <w:numId w:val="50"/>
        </w:numPr>
        <w:rPr>
          <w:rFonts w:ascii="Times New Roman" w:hAnsi="Times New Roman"/>
          <w:sz w:val="24"/>
          <w:rPrChange w:id="2022" w:author="Phuong Giang" w:date="2012-02-10T19:14:00Z">
            <w:rPr/>
          </w:rPrChange>
        </w:rPr>
        <w:pPrChange w:id="2023" w:author="Phuong Giang" w:date="2012-02-10T19:14:00Z">
          <w:pPr>
            <w:pStyle w:val="ListParagraph"/>
            <w:numPr>
              <w:numId w:val="30"/>
            </w:numPr>
            <w:ind w:left="1080" w:hanging="360"/>
          </w:pPr>
        </w:pPrChange>
      </w:pPr>
      <w:ins w:id="2024" w:author="Red Army" w:date="2012-02-07T18:07:00Z">
        <w:del w:id="2025" w:author="Phuong Giang" w:date="2012-02-10T19:14:00Z">
          <w:r w:rsidRPr="008515B0" w:rsidDel="008515B0">
            <w:rPr>
              <w:rFonts w:ascii="Times New Roman" w:hAnsi="Times New Roman"/>
              <w:sz w:val="24"/>
              <w:rPrChange w:id="2026" w:author="Phuong Giang" w:date="2012-02-10T19:14:00Z">
                <w:rPr/>
              </w:rPrChange>
            </w:rPr>
            <w:delText>T</w:delText>
          </w:r>
        </w:del>
      </w:ins>
      <w:ins w:id="2027" w:author="Phuong Giang" w:date="2012-02-10T19:14:00Z">
        <w:r w:rsidR="008515B0">
          <w:rPr>
            <w:rFonts w:ascii="Times New Roman" w:hAnsi="Times New Roman"/>
            <w:sz w:val="24"/>
          </w:rPr>
          <w:t>T</w:t>
        </w:r>
      </w:ins>
      <w:ins w:id="2028" w:author="Red Army" w:date="2012-02-07T18:07:00Z">
        <w:r w:rsidRPr="008515B0">
          <w:rPr>
            <w:rFonts w:ascii="Times New Roman" w:hAnsi="Times New Roman"/>
            <w:sz w:val="24"/>
            <w:rPrChange w:id="2029" w:author="Phuong Giang" w:date="2012-02-10T19:14:00Z">
              <w:rPr/>
            </w:rPrChange>
          </w:rPr>
          <w:t>hen User can save</w:t>
        </w:r>
      </w:ins>
      <w:ins w:id="2030" w:author="Red Army" w:date="2012-02-07T18:08:00Z">
        <w:r w:rsidRPr="008515B0">
          <w:rPr>
            <w:rFonts w:ascii="Times New Roman" w:hAnsi="Times New Roman"/>
            <w:sz w:val="24"/>
            <w:rPrChange w:id="2031" w:author="Phuong Giang" w:date="2012-02-10T19:14:00Z">
              <w:rPr/>
            </w:rPrChange>
          </w:rPr>
          <w:t xml:space="preserve"> Teaching Plan in</w:t>
        </w:r>
      </w:ins>
      <w:ins w:id="2032" w:author="Red Army" w:date="2012-02-07T18:07:00Z">
        <w:r w:rsidRPr="008515B0">
          <w:rPr>
            <w:rFonts w:ascii="Times New Roman" w:hAnsi="Times New Roman"/>
            <w:sz w:val="24"/>
            <w:rPrChange w:id="2033" w:author="Phuong Giang" w:date="2012-02-10T19:14:00Z">
              <w:rPr/>
            </w:rPrChange>
          </w:rPr>
          <w:t xml:space="preserve"> </w:t>
        </w:r>
      </w:ins>
      <w:moveToRangeStart w:id="2034" w:author="Red Army" w:date="2012-02-07T18:07:00Z" w:name="move316401389"/>
      <w:moveTo w:id="2035" w:author="Red Army" w:date="2012-02-07T18:07:00Z">
        <w:del w:id="2036" w:author="Red Army" w:date="2012-02-07T18:08:00Z">
          <w:r w:rsidRPr="008515B0" w:rsidDel="004A28AE">
            <w:rPr>
              <w:rFonts w:ascii="Times New Roman" w:hAnsi="Times New Roman"/>
              <w:sz w:val="24"/>
              <w:rPrChange w:id="2037" w:author="Phuong Giang" w:date="2012-02-10T19:14:00Z">
                <w:rPr/>
              </w:rPrChange>
            </w:rPr>
            <w:delText>P</w:delText>
          </w:r>
        </w:del>
      </w:moveTo>
      <w:ins w:id="2038" w:author="Red Army" w:date="2012-02-07T18:08:00Z">
        <w:r w:rsidRPr="008515B0">
          <w:rPr>
            <w:rFonts w:ascii="Times New Roman" w:hAnsi="Times New Roman"/>
            <w:sz w:val="24"/>
            <w:rPrChange w:id="2039" w:author="Phuong Giang" w:date="2012-02-10T19:14:00Z">
              <w:rPr/>
            </w:rPrChange>
          </w:rPr>
          <w:t>p</w:t>
        </w:r>
      </w:ins>
      <w:moveTo w:id="2040" w:author="Red Army" w:date="2012-02-07T18:07:00Z">
        <w:r w:rsidRPr="008515B0">
          <w:rPr>
            <w:rFonts w:ascii="Times New Roman" w:hAnsi="Times New Roman"/>
            <w:sz w:val="24"/>
            <w:rPrChange w:id="2041" w:author="Phuong Giang" w:date="2012-02-10T19:14:00Z">
              <w:rPr/>
            </w:rPrChange>
          </w:rPr>
          <w:t>rogram-defined file</w:t>
        </w:r>
      </w:moveTo>
      <w:ins w:id="2042" w:author="Red Army" w:date="2012-02-07T18:08:00Z">
        <w:r w:rsidRPr="008515B0">
          <w:rPr>
            <w:rFonts w:ascii="Times New Roman" w:hAnsi="Times New Roman"/>
            <w:sz w:val="24"/>
            <w:rPrChange w:id="2043" w:author="Phuong Giang" w:date="2012-02-10T19:14:00Z">
              <w:rPr/>
            </w:rPrChange>
          </w:rPr>
          <w:t xml:space="preserve"> </w:t>
        </w:r>
      </w:ins>
      <w:moveTo w:id="2044" w:author="Red Army" w:date="2012-02-07T18:07:00Z">
        <w:del w:id="2045" w:author="Red Army" w:date="2012-02-08T20:19:00Z">
          <w:r w:rsidRPr="008515B0" w:rsidDel="002229EF">
            <w:rPr>
              <w:rFonts w:ascii="Times New Roman" w:hAnsi="Times New Roman"/>
              <w:sz w:val="24"/>
              <w:rPrChange w:id="2046" w:author="Phuong Giang" w:date="2012-02-10T19:14:00Z">
                <w:rPr/>
              </w:rPrChange>
            </w:rPr>
            <w:delText xml:space="preserve"> :</w:delText>
          </w:r>
        </w:del>
      </w:moveTo>
      <w:ins w:id="2047" w:author="Red Army" w:date="2012-02-08T20:19:00Z">
        <w:r w:rsidR="002229EF" w:rsidRPr="008515B0">
          <w:rPr>
            <w:rFonts w:ascii="Times New Roman" w:hAnsi="Times New Roman"/>
            <w:sz w:val="24"/>
            <w:rPrChange w:id="2048" w:author="Phuong Giang" w:date="2012-02-10T19:14:00Z">
              <w:rPr/>
            </w:rPrChange>
          </w:rPr>
          <w:t>format</w:t>
        </w:r>
      </w:ins>
      <w:moveTo w:id="2049" w:author="Red Army" w:date="2012-02-07T18:07:00Z">
        <w:ins w:id="2050" w:author="Red Army" w:date="2012-02-08T20:19:00Z">
          <w:r w:rsidR="002229EF" w:rsidRPr="008515B0">
            <w:rPr>
              <w:rFonts w:ascii="Times New Roman" w:hAnsi="Times New Roman"/>
              <w:sz w:val="24"/>
              <w:rPrChange w:id="2051" w:author="Phuong Giang" w:date="2012-02-10T19:14:00Z">
                <w:rPr/>
              </w:rPrChange>
            </w:rPr>
            <w:t>:</w:t>
          </w:r>
        </w:ins>
        <w:r w:rsidRPr="008515B0">
          <w:rPr>
            <w:rFonts w:ascii="Times New Roman" w:hAnsi="Times New Roman"/>
            <w:sz w:val="24"/>
            <w:rPrChange w:id="2052" w:author="Phuong Giang" w:date="2012-02-10T19:14:00Z">
              <w:rPr/>
            </w:rPrChange>
          </w:rPr>
          <w:t xml:space="preserve"> tlhx</w:t>
        </w:r>
      </w:moveTo>
    </w:p>
    <w:moveToRangeEnd w:id="2034"/>
    <w:p w:rsidR="006E25C4" w:rsidRPr="008515B0" w:rsidDel="004A28AE" w:rsidRDefault="006E25C4">
      <w:pPr>
        <w:pStyle w:val="ListParagraph"/>
        <w:numPr>
          <w:ilvl w:val="0"/>
          <w:numId w:val="50"/>
        </w:numPr>
        <w:rPr>
          <w:del w:id="2053" w:author="Red Army" w:date="2012-02-07T18:08:00Z"/>
          <w:rFonts w:ascii="Times New Roman" w:hAnsi="Times New Roman"/>
          <w:sz w:val="24"/>
          <w:rPrChange w:id="2054" w:author="Phuong Giang" w:date="2012-02-10T19:14:00Z">
            <w:rPr>
              <w:del w:id="2055" w:author="Red Army" w:date="2012-02-07T18:08:00Z"/>
              <w:rFonts w:ascii="Times New Roman" w:hAnsi="Times New Roman"/>
            </w:rPr>
          </w:rPrChange>
        </w:rPr>
        <w:pPrChange w:id="2056" w:author="Phuong Giang" w:date="2012-02-10T19:14:00Z">
          <w:pPr/>
        </w:pPrChange>
      </w:pPr>
    </w:p>
    <w:p w:rsidR="006E25C4" w:rsidRPr="008515B0" w:rsidRDefault="006E25C4">
      <w:pPr>
        <w:pStyle w:val="ListParagraph"/>
        <w:numPr>
          <w:ilvl w:val="0"/>
          <w:numId w:val="50"/>
        </w:numPr>
        <w:rPr>
          <w:rFonts w:ascii="Times New Roman" w:hAnsi="Times New Roman"/>
          <w:sz w:val="24"/>
          <w:rPrChange w:id="2057" w:author="Phuong Giang" w:date="2012-02-10T19:14:00Z">
            <w:rPr>
              <w:rFonts w:ascii="Times New Roman" w:hAnsi="Times New Roman"/>
            </w:rPr>
          </w:rPrChange>
        </w:rPr>
        <w:pPrChange w:id="2058" w:author="Phuong Giang" w:date="2012-02-10T19:14:00Z">
          <w:pPr/>
        </w:pPrChange>
      </w:pPr>
      <w:r w:rsidRPr="008515B0">
        <w:rPr>
          <w:rFonts w:ascii="Times New Roman" w:hAnsi="Times New Roman"/>
          <w:sz w:val="24"/>
          <w:rPrChange w:id="2059" w:author="Phuong Giang" w:date="2012-02-10T19:14:00Z">
            <w:rPr>
              <w:rFonts w:ascii="Times New Roman" w:hAnsi="Times New Roman"/>
            </w:rPr>
          </w:rPrChange>
        </w:rPr>
        <w:t>User can edit an existed Teaching Plan.</w:t>
      </w:r>
    </w:p>
    <w:p w:rsidR="006E25C4" w:rsidRPr="008515B0" w:rsidDel="00665007" w:rsidRDefault="006E25C4">
      <w:pPr>
        <w:pStyle w:val="ListParagraph"/>
        <w:numPr>
          <w:ilvl w:val="0"/>
          <w:numId w:val="50"/>
        </w:numPr>
        <w:rPr>
          <w:del w:id="2060" w:author="Red Army" w:date="2012-02-08T09:35:00Z"/>
          <w:rFonts w:ascii="Times New Roman" w:hAnsi="Times New Roman"/>
          <w:sz w:val="24"/>
          <w:rPrChange w:id="2061" w:author="Phuong Giang" w:date="2012-02-10T19:14:00Z">
            <w:rPr>
              <w:del w:id="2062" w:author="Red Army" w:date="2012-02-08T09:35:00Z"/>
              <w:rFonts w:ascii="Times New Roman" w:hAnsi="Times New Roman"/>
            </w:rPr>
          </w:rPrChange>
        </w:rPr>
        <w:pPrChange w:id="2063" w:author="Phuong Giang" w:date="2012-02-10T19:14:00Z">
          <w:pPr/>
        </w:pPrChange>
      </w:pPr>
      <w:r w:rsidRPr="008515B0">
        <w:rPr>
          <w:rFonts w:ascii="Times New Roman" w:hAnsi="Times New Roman"/>
          <w:sz w:val="24"/>
          <w:rPrChange w:id="2064" w:author="Phuong Giang" w:date="2012-02-10T19:14:00Z">
            <w:rPr>
              <w:rFonts w:ascii="Times New Roman" w:hAnsi="Times New Roman"/>
            </w:rPr>
          </w:rPrChange>
        </w:rPr>
        <w:t>User can export a complete Teaching Plan in the following format:</w:t>
      </w:r>
    </w:p>
    <w:p w:rsidR="006E25C4" w:rsidRPr="001A0C52" w:rsidDel="004A28AE" w:rsidRDefault="006E25C4">
      <w:pPr>
        <w:pStyle w:val="ListParagraph"/>
        <w:numPr>
          <w:ilvl w:val="0"/>
          <w:numId w:val="50"/>
        </w:numPr>
        <w:rPr>
          <w:rPrChange w:id="2065" w:author="Red Army" w:date="2012-02-08T20:12:00Z">
            <w:rPr>
              <w:rFonts w:ascii="Times New Roman" w:hAnsi="Times New Roman"/>
            </w:rPr>
          </w:rPrChange>
        </w:rPr>
        <w:pPrChange w:id="2066" w:author="Phuong Giang" w:date="2012-02-10T19:14:00Z">
          <w:pPr>
            <w:pStyle w:val="ListParagraph"/>
            <w:numPr>
              <w:numId w:val="30"/>
            </w:numPr>
            <w:ind w:left="1080" w:hanging="360"/>
          </w:pPr>
        </w:pPrChange>
      </w:pPr>
      <w:moveFromRangeStart w:id="2067" w:author="Red Army" w:date="2012-02-07T18:07:00Z" w:name="move316401389"/>
      <w:moveFrom w:id="2068" w:author="Red Army" w:date="2012-02-07T18:07:00Z">
        <w:r w:rsidRPr="001A0C52" w:rsidDel="004A28AE">
          <w:rPr>
            <w:rPrChange w:id="2069" w:author="Red Army" w:date="2012-02-08T20:12:00Z">
              <w:rPr>
                <w:rFonts w:ascii="Times New Roman" w:hAnsi="Times New Roman"/>
              </w:rPr>
            </w:rPrChange>
          </w:rPr>
          <w:t xml:space="preserve">Program-defined file : </w:t>
        </w:r>
        <w:del w:id="2070" w:author="Red Army" w:date="2012-02-08T09:35:00Z">
          <w:r w:rsidRPr="001A0C52" w:rsidDel="00665007">
            <w:rPr>
              <w:rPrChange w:id="2071" w:author="Red Army" w:date="2012-02-08T20:12:00Z">
                <w:rPr>
                  <w:rFonts w:ascii="Times New Roman" w:hAnsi="Times New Roman"/>
                </w:rPr>
              </w:rPrChange>
            </w:rPr>
            <w:delText>tlhx</w:delText>
          </w:r>
        </w:del>
      </w:moveFrom>
    </w:p>
    <w:moveFromRangeEnd w:id="2067"/>
    <w:p w:rsidR="006E25C4" w:rsidRPr="001A0C52" w:rsidRDefault="006E25C4" w:rsidP="00DF14A4">
      <w:pPr>
        <w:pStyle w:val="ListParagraph"/>
        <w:numPr>
          <w:ilvl w:val="0"/>
          <w:numId w:val="30"/>
        </w:numPr>
        <w:rPr>
          <w:rFonts w:ascii="Times New Roman" w:hAnsi="Times New Roman"/>
          <w:sz w:val="24"/>
          <w:rPrChange w:id="2072" w:author="Red Army" w:date="2012-02-08T20:12:00Z">
            <w:rPr>
              <w:rFonts w:ascii="Times New Roman" w:hAnsi="Times New Roman"/>
            </w:rPr>
          </w:rPrChange>
        </w:rPr>
      </w:pPr>
      <w:r w:rsidRPr="001A0C52">
        <w:rPr>
          <w:rFonts w:ascii="Times New Roman" w:hAnsi="Times New Roman"/>
          <w:sz w:val="24"/>
          <w:rPrChange w:id="2073" w:author="Red Army" w:date="2012-02-08T20:12:00Z">
            <w:rPr>
              <w:rFonts w:ascii="Times New Roman" w:hAnsi="Times New Roman"/>
            </w:rPr>
          </w:rPrChange>
        </w:rPr>
        <w:t>Microsoft Word Documents : doc and docx</w:t>
      </w:r>
    </w:p>
    <w:p w:rsidR="006E25C4" w:rsidRPr="001A0C52" w:rsidRDefault="006E25C4" w:rsidP="00DF14A4">
      <w:pPr>
        <w:pStyle w:val="ListParagraph"/>
        <w:numPr>
          <w:ilvl w:val="0"/>
          <w:numId w:val="30"/>
        </w:numPr>
        <w:rPr>
          <w:rFonts w:ascii="Times New Roman" w:hAnsi="Times New Roman"/>
          <w:sz w:val="24"/>
          <w:rPrChange w:id="2074" w:author="Red Army" w:date="2012-02-08T20:12:00Z">
            <w:rPr>
              <w:rFonts w:ascii="Times New Roman" w:hAnsi="Times New Roman"/>
            </w:rPr>
          </w:rPrChange>
        </w:rPr>
      </w:pPr>
      <w:r w:rsidRPr="001A0C52">
        <w:rPr>
          <w:rFonts w:ascii="Times New Roman" w:hAnsi="Times New Roman"/>
          <w:sz w:val="24"/>
          <w:rPrChange w:id="2075" w:author="Red Army" w:date="2012-02-08T20:12:00Z">
            <w:rPr>
              <w:rFonts w:ascii="Times New Roman" w:hAnsi="Times New Roman"/>
            </w:rPr>
          </w:rPrChange>
        </w:rPr>
        <w:t xml:space="preserve">Microsoft PowerPoint Documents: ppt and pptx to a specific type of content holding controls. </w:t>
      </w:r>
      <w:r w:rsidRPr="001A0C52">
        <w:rPr>
          <w:rFonts w:ascii="Times New Roman" w:hAnsi="Times New Roman"/>
          <w:sz w:val="24"/>
          <w:rPrChange w:id="2076" w:author="Red Army" w:date="2012-02-08T20:12:00Z">
            <w:rPr>
              <w:rFonts w:ascii="Times New Roman" w:hAnsi="Times New Roman"/>
            </w:rPr>
          </w:rPrChange>
        </w:rPr>
        <w:br/>
        <w:t>The simple content–holder matching rules are:</w:t>
      </w:r>
    </w:p>
    <w:tbl>
      <w:tblPr>
        <w:tblStyle w:val="LightList-Accent1"/>
        <w:tblW w:w="0" w:type="auto"/>
        <w:tblLook w:val="04A0" w:firstRow="1" w:lastRow="0" w:firstColumn="1" w:lastColumn="0" w:noHBand="0" w:noVBand="1"/>
      </w:tblPr>
      <w:tblGrid>
        <w:gridCol w:w="510"/>
        <w:gridCol w:w="2076"/>
        <w:gridCol w:w="3648"/>
        <w:gridCol w:w="3282"/>
      </w:tblGrid>
      <w:tr w:rsidR="006E25C4" w:rsidRPr="001A0C52" w:rsidTr="00DF4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tcPr>
          <w:p w:rsidR="006E25C4" w:rsidRPr="001A0C52" w:rsidRDefault="006E25C4" w:rsidP="00416B76">
            <w:pPr>
              <w:spacing w:after="200" w:line="276" w:lineRule="auto"/>
              <w:rPr>
                <w:rFonts w:ascii="Times New Roman" w:hAnsi="Times New Roman"/>
                <w:sz w:val="24"/>
                <w:rPrChange w:id="2077" w:author="Red Army" w:date="2012-02-08T20:12:00Z">
                  <w:rPr>
                    <w:rFonts w:ascii="Times New Roman" w:hAnsi="Times New Roman"/>
                    <w:b w:val="0"/>
                    <w:bCs w:val="0"/>
                    <w:color w:val="auto"/>
                  </w:rPr>
                </w:rPrChange>
              </w:rPr>
            </w:pPr>
            <w:r w:rsidRPr="001A0C52">
              <w:rPr>
                <w:rFonts w:ascii="Times New Roman" w:hAnsi="Times New Roman"/>
                <w:sz w:val="24"/>
                <w:rPrChange w:id="2078" w:author="Red Army" w:date="2012-02-08T20:12:00Z">
                  <w:rPr>
                    <w:rFonts w:ascii="Times New Roman" w:hAnsi="Times New Roman"/>
                  </w:rPr>
                </w:rPrChange>
              </w:rPr>
              <w:t>No</w:t>
            </w:r>
          </w:p>
        </w:tc>
        <w:tc>
          <w:tcPr>
            <w:tcW w:w="2076" w:type="dxa"/>
          </w:tcPr>
          <w:p w:rsidR="006E25C4" w:rsidRPr="001A0C52" w:rsidRDefault="006E25C4" w:rsidP="00416B7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rPrChange w:id="2079" w:author="Red Army" w:date="2012-02-08T20:12:00Z">
                  <w:rPr>
                    <w:rFonts w:ascii="Times New Roman" w:hAnsi="Times New Roman"/>
                    <w:b w:val="0"/>
                    <w:bCs w:val="0"/>
                    <w:color w:val="auto"/>
                  </w:rPr>
                </w:rPrChange>
              </w:rPr>
            </w:pPr>
            <w:r w:rsidRPr="001A0C52">
              <w:rPr>
                <w:rFonts w:ascii="Times New Roman" w:hAnsi="Times New Roman"/>
                <w:sz w:val="24"/>
                <w:rPrChange w:id="2080" w:author="Red Army" w:date="2012-02-08T20:12:00Z">
                  <w:rPr>
                    <w:rFonts w:ascii="Times New Roman" w:hAnsi="Times New Roman"/>
                  </w:rPr>
                </w:rPrChange>
              </w:rPr>
              <w:t>Teaching Plan Items</w:t>
            </w:r>
          </w:p>
        </w:tc>
        <w:tc>
          <w:tcPr>
            <w:tcW w:w="3648" w:type="dxa"/>
          </w:tcPr>
          <w:p w:rsidR="006E25C4" w:rsidRPr="001A0C52" w:rsidRDefault="006E25C4" w:rsidP="00416B7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rPrChange w:id="2081" w:author="Red Army" w:date="2012-02-08T20:12:00Z">
                  <w:rPr>
                    <w:rFonts w:ascii="Times New Roman" w:hAnsi="Times New Roman"/>
                    <w:b w:val="0"/>
                    <w:bCs w:val="0"/>
                    <w:color w:val="auto"/>
                  </w:rPr>
                </w:rPrChange>
              </w:rPr>
            </w:pPr>
            <w:r w:rsidRPr="001A0C52">
              <w:rPr>
                <w:rFonts w:ascii="Times New Roman" w:hAnsi="Times New Roman"/>
                <w:sz w:val="24"/>
                <w:rPrChange w:id="2082" w:author="Red Army" w:date="2012-02-08T20:12:00Z">
                  <w:rPr>
                    <w:rFonts w:ascii="Times New Roman" w:hAnsi="Times New Roman"/>
                  </w:rPr>
                </w:rPrChange>
              </w:rPr>
              <w:t>Corresponding PowerPoint Content Holding Controls</w:t>
            </w:r>
          </w:p>
        </w:tc>
        <w:tc>
          <w:tcPr>
            <w:tcW w:w="3282" w:type="dxa"/>
          </w:tcPr>
          <w:p w:rsidR="006E25C4" w:rsidRPr="001A0C52" w:rsidRDefault="006E25C4" w:rsidP="00416B7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rPrChange w:id="2083" w:author="Red Army" w:date="2012-02-08T20:12:00Z">
                  <w:rPr>
                    <w:rFonts w:ascii="Times New Roman" w:hAnsi="Times New Roman"/>
                    <w:b w:val="0"/>
                    <w:bCs w:val="0"/>
                    <w:color w:val="auto"/>
                  </w:rPr>
                </w:rPrChange>
              </w:rPr>
            </w:pPr>
            <w:r w:rsidRPr="001A0C52">
              <w:rPr>
                <w:rFonts w:ascii="Times New Roman" w:hAnsi="Times New Roman"/>
                <w:sz w:val="24"/>
                <w:rPrChange w:id="2084" w:author="Red Army" w:date="2012-02-08T20:12:00Z">
                  <w:rPr>
                    <w:rFonts w:ascii="Times New Roman" w:hAnsi="Times New Roman"/>
                  </w:rPr>
                </w:rPrChange>
              </w:rPr>
              <w:t>Note</w:t>
            </w:r>
          </w:p>
        </w:tc>
      </w:tr>
      <w:tr w:rsidR="006E25C4" w:rsidRPr="001A0C52" w:rsidTr="00DF4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tcPr>
          <w:p w:rsidR="006E25C4" w:rsidRPr="001A0C52" w:rsidRDefault="006E25C4" w:rsidP="00416B76">
            <w:pPr>
              <w:spacing w:after="200" w:line="276" w:lineRule="auto"/>
              <w:rPr>
                <w:rFonts w:ascii="Times New Roman" w:hAnsi="Times New Roman"/>
                <w:sz w:val="24"/>
                <w:rPrChange w:id="2085" w:author="Red Army" w:date="2012-02-08T20:12:00Z">
                  <w:rPr>
                    <w:rFonts w:ascii="Times New Roman" w:hAnsi="Times New Roman"/>
                    <w:b w:val="0"/>
                    <w:bCs w:val="0"/>
                  </w:rPr>
                </w:rPrChange>
              </w:rPr>
            </w:pPr>
            <w:r w:rsidRPr="001A0C52">
              <w:rPr>
                <w:rFonts w:ascii="Times New Roman" w:hAnsi="Times New Roman"/>
                <w:sz w:val="24"/>
                <w:rPrChange w:id="2086" w:author="Red Army" w:date="2012-02-08T20:12:00Z">
                  <w:rPr>
                    <w:rFonts w:ascii="Times New Roman" w:hAnsi="Times New Roman"/>
                  </w:rPr>
                </w:rPrChange>
              </w:rPr>
              <w:t>1</w:t>
            </w:r>
          </w:p>
        </w:tc>
        <w:tc>
          <w:tcPr>
            <w:tcW w:w="2076" w:type="dxa"/>
          </w:tcPr>
          <w:p w:rsidR="006E25C4" w:rsidRPr="001A0C52" w:rsidRDefault="006E25C4" w:rsidP="00416B76">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087" w:author="Red Army" w:date="2012-02-08T20:12:00Z">
                  <w:rPr>
                    <w:rFonts w:ascii="Times New Roman" w:hAnsi="Times New Roman"/>
                  </w:rPr>
                </w:rPrChange>
              </w:rPr>
            </w:pPr>
            <w:r w:rsidRPr="001A0C52">
              <w:rPr>
                <w:rFonts w:ascii="Times New Roman" w:hAnsi="Times New Roman"/>
                <w:sz w:val="24"/>
                <w:rPrChange w:id="2088" w:author="Red Army" w:date="2012-02-08T20:12:00Z">
                  <w:rPr>
                    <w:rFonts w:ascii="Times New Roman" w:hAnsi="Times New Roman"/>
                  </w:rPr>
                </w:rPrChange>
              </w:rPr>
              <w:t>Outline</w:t>
            </w:r>
          </w:p>
        </w:tc>
        <w:tc>
          <w:tcPr>
            <w:tcW w:w="3648" w:type="dxa"/>
          </w:tcPr>
          <w:p w:rsidR="006E25C4" w:rsidRPr="001A0C52" w:rsidRDefault="006E25C4" w:rsidP="00416B76">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089" w:author="Red Army" w:date="2012-02-08T20:12:00Z">
                  <w:rPr>
                    <w:rFonts w:ascii="Times New Roman" w:hAnsi="Times New Roman"/>
                  </w:rPr>
                </w:rPrChange>
              </w:rPr>
            </w:pPr>
            <w:r w:rsidRPr="001A0C52">
              <w:rPr>
                <w:rFonts w:ascii="Times New Roman" w:hAnsi="Times New Roman"/>
                <w:sz w:val="24"/>
                <w:rPrChange w:id="2090" w:author="Red Army" w:date="2012-02-08T20:12:00Z">
                  <w:rPr>
                    <w:rFonts w:ascii="Times New Roman" w:hAnsi="Times New Roman"/>
                  </w:rPr>
                </w:rPrChange>
              </w:rPr>
              <w:t>Outline</w:t>
            </w:r>
          </w:p>
        </w:tc>
        <w:tc>
          <w:tcPr>
            <w:tcW w:w="3282" w:type="dxa"/>
          </w:tcPr>
          <w:p w:rsidR="006E25C4" w:rsidRPr="001A0C52" w:rsidRDefault="006E25C4" w:rsidP="00416B76">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091" w:author="Red Army" w:date="2012-02-08T20:12:00Z">
                  <w:rPr>
                    <w:rFonts w:ascii="Times New Roman" w:hAnsi="Times New Roman"/>
                  </w:rPr>
                </w:rPrChange>
              </w:rPr>
            </w:pPr>
            <w:r w:rsidRPr="001A0C52">
              <w:rPr>
                <w:rFonts w:ascii="Times New Roman" w:hAnsi="Times New Roman"/>
                <w:sz w:val="24"/>
                <w:rPrChange w:id="2092" w:author="Red Army" w:date="2012-02-08T20:12:00Z">
                  <w:rPr>
                    <w:rFonts w:ascii="Times New Roman" w:hAnsi="Times New Roman"/>
                  </w:rPr>
                </w:rPrChange>
              </w:rPr>
              <w:t xml:space="preserve">Each Activities corresponding to a slide. </w:t>
            </w:r>
          </w:p>
        </w:tc>
      </w:tr>
      <w:tr w:rsidR="006E25C4" w:rsidRPr="001A0C52" w:rsidTr="00DF46BC">
        <w:tc>
          <w:tcPr>
            <w:cnfStyle w:val="001000000000" w:firstRow="0" w:lastRow="0" w:firstColumn="1" w:lastColumn="0" w:oddVBand="0" w:evenVBand="0" w:oddHBand="0" w:evenHBand="0" w:firstRowFirstColumn="0" w:firstRowLastColumn="0" w:lastRowFirstColumn="0" w:lastRowLastColumn="0"/>
            <w:tcW w:w="485" w:type="dxa"/>
          </w:tcPr>
          <w:p w:rsidR="006E25C4" w:rsidRPr="001A0C52" w:rsidRDefault="006E25C4" w:rsidP="00416B76">
            <w:pPr>
              <w:spacing w:after="200" w:line="276" w:lineRule="auto"/>
              <w:rPr>
                <w:rFonts w:ascii="Times New Roman" w:hAnsi="Times New Roman"/>
                <w:sz w:val="24"/>
                <w:rPrChange w:id="2093" w:author="Red Army" w:date="2012-02-08T20:12:00Z">
                  <w:rPr>
                    <w:rFonts w:ascii="Times New Roman" w:hAnsi="Times New Roman"/>
                    <w:b w:val="0"/>
                    <w:bCs w:val="0"/>
                  </w:rPr>
                </w:rPrChange>
              </w:rPr>
            </w:pPr>
            <w:r w:rsidRPr="001A0C52">
              <w:rPr>
                <w:rFonts w:ascii="Times New Roman" w:hAnsi="Times New Roman"/>
                <w:sz w:val="24"/>
                <w:rPrChange w:id="2094" w:author="Red Army" w:date="2012-02-08T20:12:00Z">
                  <w:rPr>
                    <w:rFonts w:ascii="Times New Roman" w:hAnsi="Times New Roman"/>
                  </w:rPr>
                </w:rPrChange>
              </w:rPr>
              <w:t>2</w:t>
            </w:r>
          </w:p>
        </w:tc>
        <w:tc>
          <w:tcPr>
            <w:tcW w:w="2076" w:type="dxa"/>
          </w:tcPr>
          <w:p w:rsidR="006E25C4" w:rsidRPr="001A0C52" w:rsidRDefault="006E25C4" w:rsidP="00416B7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095" w:author="Red Army" w:date="2012-02-08T20:12:00Z">
                  <w:rPr>
                    <w:rFonts w:ascii="Times New Roman" w:hAnsi="Times New Roman"/>
                  </w:rPr>
                </w:rPrChange>
              </w:rPr>
            </w:pPr>
            <w:r w:rsidRPr="001A0C52">
              <w:rPr>
                <w:rFonts w:ascii="Times New Roman" w:hAnsi="Times New Roman"/>
                <w:sz w:val="24"/>
                <w:rPrChange w:id="2096" w:author="Red Army" w:date="2012-02-08T20:12:00Z">
                  <w:rPr>
                    <w:rFonts w:ascii="Times New Roman" w:hAnsi="Times New Roman"/>
                  </w:rPr>
                </w:rPrChange>
              </w:rPr>
              <w:t>Header</w:t>
            </w:r>
          </w:p>
        </w:tc>
        <w:tc>
          <w:tcPr>
            <w:tcW w:w="3648" w:type="dxa"/>
          </w:tcPr>
          <w:p w:rsidR="006E25C4" w:rsidRPr="001A0C52" w:rsidRDefault="006E25C4" w:rsidP="00416B7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097" w:author="Red Army" w:date="2012-02-08T20:12:00Z">
                  <w:rPr>
                    <w:rFonts w:ascii="Times New Roman" w:hAnsi="Times New Roman"/>
                  </w:rPr>
                </w:rPrChange>
              </w:rPr>
            </w:pPr>
            <w:r w:rsidRPr="001A0C52">
              <w:rPr>
                <w:rFonts w:ascii="Times New Roman" w:hAnsi="Times New Roman"/>
                <w:sz w:val="24"/>
                <w:rPrChange w:id="2098" w:author="Red Army" w:date="2012-02-08T20:12:00Z">
                  <w:rPr>
                    <w:rFonts w:ascii="Times New Roman" w:hAnsi="Times New Roman"/>
                  </w:rPr>
                </w:rPrChange>
              </w:rPr>
              <w:t>The first PowerPoint slide content</w:t>
            </w:r>
          </w:p>
        </w:tc>
        <w:tc>
          <w:tcPr>
            <w:tcW w:w="3282" w:type="dxa"/>
          </w:tcPr>
          <w:p w:rsidR="006E25C4" w:rsidRPr="001A0C52" w:rsidRDefault="004A2AFB" w:rsidP="009844D0">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099" w:author="Red Army" w:date="2012-02-08T20:12:00Z">
                  <w:rPr>
                    <w:rFonts w:ascii="Times New Roman" w:hAnsi="Times New Roman"/>
                  </w:rPr>
                </w:rPrChange>
              </w:rPr>
            </w:pPr>
            <w:r w:rsidRPr="001A0C52">
              <w:rPr>
                <w:rFonts w:ascii="Times New Roman" w:hAnsi="Times New Roman"/>
                <w:sz w:val="24"/>
                <w:rPrChange w:id="2100" w:author="Red Army" w:date="2012-02-08T20:12:00Z">
                  <w:rPr>
                    <w:rFonts w:ascii="Times New Roman" w:hAnsi="Times New Roman"/>
                  </w:rPr>
                </w:rPrChange>
              </w:rPr>
              <w:t>The header contains: Class Level, School Year, Week, Teaching Date, Subject, Topic No, Topic, Session Number</w:t>
            </w:r>
          </w:p>
        </w:tc>
      </w:tr>
      <w:tr w:rsidR="00DF46BC" w:rsidRPr="001A0C52" w:rsidTr="00DF46BC">
        <w:trPr>
          <w:cnfStyle w:val="000000100000" w:firstRow="0" w:lastRow="0" w:firstColumn="0" w:lastColumn="0" w:oddVBand="0" w:evenVBand="0" w:oddHBand="1" w:evenHBand="0" w:firstRowFirstColumn="0" w:firstRowLastColumn="0" w:lastRowFirstColumn="0" w:lastRowLastColumn="0"/>
          <w:ins w:id="2101" w:author="Red Army" w:date="2012-02-07T18:10:00Z"/>
        </w:trPr>
        <w:tc>
          <w:tcPr>
            <w:cnfStyle w:val="001000000000" w:firstRow="0" w:lastRow="0" w:firstColumn="1" w:lastColumn="0" w:oddVBand="0" w:evenVBand="0" w:oddHBand="0" w:evenHBand="0" w:firstRowFirstColumn="0" w:firstRowLastColumn="0" w:lastRowFirstColumn="0" w:lastRowLastColumn="0"/>
            <w:tcW w:w="485" w:type="dxa"/>
          </w:tcPr>
          <w:p w:rsidR="00DF46BC" w:rsidRPr="001A0C52" w:rsidRDefault="00DF46BC" w:rsidP="00416B76">
            <w:pPr>
              <w:spacing w:after="200" w:line="276" w:lineRule="auto"/>
              <w:rPr>
                <w:ins w:id="2102" w:author="Red Army" w:date="2012-02-07T18:10:00Z"/>
                <w:rFonts w:ascii="Times New Roman" w:hAnsi="Times New Roman"/>
                <w:sz w:val="24"/>
                <w:rPrChange w:id="2103" w:author="Red Army" w:date="2012-02-08T20:12:00Z">
                  <w:rPr>
                    <w:ins w:id="2104" w:author="Red Army" w:date="2012-02-07T18:10:00Z"/>
                    <w:rFonts w:ascii="Times New Roman" w:hAnsi="Times New Roman"/>
                    <w:b w:val="0"/>
                    <w:bCs w:val="0"/>
                  </w:rPr>
                </w:rPrChange>
              </w:rPr>
            </w:pPr>
            <w:ins w:id="2105" w:author="Red Army" w:date="2012-02-07T18:11:00Z">
              <w:r w:rsidRPr="001A0C52">
                <w:rPr>
                  <w:rFonts w:ascii="Times New Roman" w:hAnsi="Times New Roman"/>
                  <w:sz w:val="24"/>
                  <w:rPrChange w:id="2106" w:author="Red Army" w:date="2012-02-08T20:12:00Z">
                    <w:rPr>
                      <w:rFonts w:ascii="Times New Roman" w:hAnsi="Times New Roman"/>
                    </w:rPr>
                  </w:rPrChange>
                </w:rPr>
                <w:t>3</w:t>
              </w:r>
            </w:ins>
          </w:p>
        </w:tc>
        <w:tc>
          <w:tcPr>
            <w:tcW w:w="2076" w:type="dxa"/>
          </w:tcPr>
          <w:p w:rsidR="00DF46BC" w:rsidRPr="001A0C52" w:rsidRDefault="00DF46BC" w:rsidP="00416B76">
            <w:pPr>
              <w:spacing w:after="200" w:line="276" w:lineRule="auto"/>
              <w:cnfStyle w:val="000000100000" w:firstRow="0" w:lastRow="0" w:firstColumn="0" w:lastColumn="0" w:oddVBand="0" w:evenVBand="0" w:oddHBand="1" w:evenHBand="0" w:firstRowFirstColumn="0" w:firstRowLastColumn="0" w:lastRowFirstColumn="0" w:lastRowLastColumn="0"/>
              <w:rPr>
                <w:ins w:id="2107" w:author="Red Army" w:date="2012-02-07T18:10:00Z"/>
                <w:rFonts w:ascii="Times New Roman" w:hAnsi="Times New Roman"/>
                <w:sz w:val="24"/>
                <w:rPrChange w:id="2108" w:author="Red Army" w:date="2012-02-08T20:12:00Z">
                  <w:rPr>
                    <w:ins w:id="2109" w:author="Red Army" w:date="2012-02-07T18:10:00Z"/>
                    <w:rFonts w:ascii="Times New Roman" w:hAnsi="Times New Roman"/>
                  </w:rPr>
                </w:rPrChange>
              </w:rPr>
            </w:pPr>
            <w:ins w:id="2110" w:author="Red Army" w:date="2012-02-07T18:10:00Z">
              <w:r w:rsidRPr="001A0C52">
                <w:rPr>
                  <w:rFonts w:ascii="Times New Roman" w:hAnsi="Times New Roman"/>
                  <w:sz w:val="24"/>
                  <w:rPrChange w:id="2111" w:author="Red Army" w:date="2012-02-08T20:12:00Z">
                    <w:rPr>
                      <w:rFonts w:ascii="Times New Roman" w:hAnsi="Times New Roman"/>
                    </w:rPr>
                  </w:rPrChange>
                </w:rPr>
                <w:t>Knowledge Items</w:t>
              </w:r>
            </w:ins>
          </w:p>
        </w:tc>
        <w:tc>
          <w:tcPr>
            <w:tcW w:w="3648" w:type="dxa"/>
          </w:tcPr>
          <w:p w:rsidR="00DF46BC" w:rsidRPr="001A0C52" w:rsidRDefault="00DF46BC" w:rsidP="00416B76">
            <w:pPr>
              <w:spacing w:after="200" w:line="276" w:lineRule="auto"/>
              <w:cnfStyle w:val="000000100000" w:firstRow="0" w:lastRow="0" w:firstColumn="0" w:lastColumn="0" w:oddVBand="0" w:evenVBand="0" w:oddHBand="1" w:evenHBand="0" w:firstRowFirstColumn="0" w:firstRowLastColumn="0" w:lastRowFirstColumn="0" w:lastRowLastColumn="0"/>
              <w:rPr>
                <w:ins w:id="2112" w:author="Red Army" w:date="2012-02-07T18:10:00Z"/>
                <w:rFonts w:ascii="Times New Roman" w:hAnsi="Times New Roman"/>
                <w:sz w:val="24"/>
                <w:rPrChange w:id="2113" w:author="Red Army" w:date="2012-02-08T20:12:00Z">
                  <w:rPr>
                    <w:ins w:id="2114" w:author="Red Army" w:date="2012-02-07T18:10:00Z"/>
                    <w:rFonts w:ascii="Times New Roman" w:hAnsi="Times New Roman"/>
                  </w:rPr>
                </w:rPrChange>
              </w:rPr>
            </w:pPr>
            <w:ins w:id="2115" w:author="Red Army" w:date="2012-02-07T18:10:00Z">
              <w:r w:rsidRPr="001A0C52">
                <w:rPr>
                  <w:rFonts w:ascii="Times New Roman" w:hAnsi="Times New Roman"/>
                  <w:sz w:val="24"/>
                  <w:rPrChange w:id="2116" w:author="Red Army" w:date="2012-02-08T20:12:00Z">
                    <w:rPr>
                      <w:rFonts w:ascii="Times New Roman" w:hAnsi="Times New Roman"/>
                    </w:rPr>
                  </w:rPrChange>
                </w:rPr>
                <w:t xml:space="preserve">Corresponding Text Area and Images.  </w:t>
              </w:r>
            </w:ins>
          </w:p>
        </w:tc>
        <w:tc>
          <w:tcPr>
            <w:tcW w:w="3282" w:type="dxa"/>
          </w:tcPr>
          <w:p w:rsidR="00DF46BC" w:rsidRPr="001A0C52" w:rsidRDefault="00DF46BC" w:rsidP="00416B76">
            <w:pPr>
              <w:spacing w:after="200" w:line="276" w:lineRule="auto"/>
              <w:cnfStyle w:val="000000100000" w:firstRow="0" w:lastRow="0" w:firstColumn="0" w:lastColumn="0" w:oddVBand="0" w:evenVBand="0" w:oddHBand="1" w:evenHBand="0" w:firstRowFirstColumn="0" w:firstRowLastColumn="0" w:lastRowFirstColumn="0" w:lastRowLastColumn="0"/>
              <w:rPr>
                <w:ins w:id="2117" w:author="Red Army" w:date="2012-02-07T18:10:00Z"/>
                <w:rFonts w:ascii="Times New Roman" w:hAnsi="Times New Roman"/>
                <w:sz w:val="24"/>
                <w:rPrChange w:id="2118" w:author="Red Army" w:date="2012-02-08T20:12:00Z">
                  <w:rPr>
                    <w:ins w:id="2119" w:author="Red Army" w:date="2012-02-07T18:10:00Z"/>
                    <w:rFonts w:ascii="Times New Roman" w:hAnsi="Times New Roman"/>
                  </w:rPr>
                </w:rPrChange>
              </w:rPr>
            </w:pPr>
          </w:p>
        </w:tc>
      </w:tr>
      <w:tr w:rsidR="00DF46BC" w:rsidRPr="001A0C52" w:rsidTr="00DF46BC">
        <w:tc>
          <w:tcPr>
            <w:cnfStyle w:val="001000000000" w:firstRow="0" w:lastRow="0" w:firstColumn="1" w:lastColumn="0" w:oddVBand="0" w:evenVBand="0" w:oddHBand="0" w:evenHBand="0" w:firstRowFirstColumn="0" w:firstRowLastColumn="0" w:lastRowFirstColumn="0" w:lastRowLastColumn="0"/>
            <w:tcW w:w="485" w:type="dxa"/>
          </w:tcPr>
          <w:p w:rsidR="00DF46BC" w:rsidRPr="001A0C52" w:rsidRDefault="00DF46BC" w:rsidP="00416B76">
            <w:pPr>
              <w:spacing w:after="200" w:line="276" w:lineRule="auto"/>
              <w:rPr>
                <w:rFonts w:ascii="Times New Roman" w:hAnsi="Times New Roman"/>
                <w:sz w:val="24"/>
                <w:rPrChange w:id="2120" w:author="Red Army" w:date="2012-02-08T20:12:00Z">
                  <w:rPr>
                    <w:rFonts w:ascii="Times New Roman" w:hAnsi="Times New Roman"/>
                    <w:b w:val="0"/>
                    <w:bCs w:val="0"/>
                  </w:rPr>
                </w:rPrChange>
              </w:rPr>
            </w:pPr>
            <w:ins w:id="2121" w:author="Red Army" w:date="2012-02-07T18:11:00Z">
              <w:r w:rsidRPr="001A0C52">
                <w:rPr>
                  <w:rFonts w:ascii="Times New Roman" w:hAnsi="Times New Roman"/>
                  <w:sz w:val="24"/>
                  <w:rPrChange w:id="2122" w:author="Red Army" w:date="2012-02-08T20:12:00Z">
                    <w:rPr>
                      <w:rFonts w:ascii="Times New Roman" w:hAnsi="Times New Roman"/>
                    </w:rPr>
                  </w:rPrChange>
                </w:rPr>
                <w:t>4</w:t>
              </w:r>
            </w:ins>
            <w:del w:id="2123" w:author="Red Army" w:date="2012-02-07T18:11:00Z">
              <w:r w:rsidRPr="001A0C52" w:rsidDel="00DF46BC">
                <w:rPr>
                  <w:rFonts w:ascii="Times New Roman" w:hAnsi="Times New Roman"/>
                  <w:sz w:val="24"/>
                  <w:rPrChange w:id="2124" w:author="Red Army" w:date="2012-02-08T20:12:00Z">
                    <w:rPr>
                      <w:rFonts w:ascii="Times New Roman" w:hAnsi="Times New Roman"/>
                    </w:rPr>
                  </w:rPrChange>
                </w:rPr>
                <w:delText>3</w:delText>
              </w:r>
            </w:del>
          </w:p>
        </w:tc>
        <w:tc>
          <w:tcPr>
            <w:tcW w:w="2076" w:type="dxa"/>
          </w:tcPr>
          <w:p w:rsidR="00DF46BC" w:rsidRPr="001A0C52" w:rsidRDefault="00DF46BC" w:rsidP="00416B7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125" w:author="Red Army" w:date="2012-02-08T20:12:00Z">
                  <w:rPr>
                    <w:rFonts w:ascii="Times New Roman" w:hAnsi="Times New Roman"/>
                  </w:rPr>
                </w:rPrChange>
              </w:rPr>
            </w:pPr>
            <w:r w:rsidRPr="001A0C52">
              <w:rPr>
                <w:rFonts w:ascii="Times New Roman" w:hAnsi="Times New Roman"/>
                <w:sz w:val="24"/>
                <w:rPrChange w:id="2126" w:author="Red Army" w:date="2012-02-08T20:12:00Z">
                  <w:rPr>
                    <w:rFonts w:ascii="Times New Roman" w:hAnsi="Times New Roman"/>
                  </w:rPr>
                </w:rPrChange>
              </w:rPr>
              <w:t>Teaching Method</w:t>
            </w:r>
          </w:p>
        </w:tc>
        <w:tc>
          <w:tcPr>
            <w:tcW w:w="3648" w:type="dxa"/>
          </w:tcPr>
          <w:p w:rsidR="00DF46BC" w:rsidRPr="001A0C52" w:rsidRDefault="00DF46BC" w:rsidP="00416B7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127" w:author="Red Army" w:date="2012-02-08T20:12:00Z">
                  <w:rPr>
                    <w:rFonts w:ascii="Times New Roman" w:hAnsi="Times New Roman"/>
                  </w:rPr>
                </w:rPrChange>
              </w:rPr>
            </w:pPr>
            <w:r w:rsidRPr="001A0C52">
              <w:rPr>
                <w:rFonts w:ascii="Times New Roman" w:hAnsi="Times New Roman"/>
                <w:sz w:val="24"/>
                <w:rPrChange w:id="2128" w:author="Red Army" w:date="2012-02-08T20:12:00Z">
                  <w:rPr>
                    <w:rFonts w:ascii="Times New Roman" w:hAnsi="Times New Roman"/>
                  </w:rPr>
                </w:rPrChange>
              </w:rPr>
              <w:t>Slide Note</w:t>
            </w:r>
          </w:p>
        </w:tc>
        <w:tc>
          <w:tcPr>
            <w:tcW w:w="3282" w:type="dxa"/>
          </w:tcPr>
          <w:p w:rsidR="00DF46BC" w:rsidRPr="001A0C52" w:rsidRDefault="00DF46BC" w:rsidP="00416B7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129" w:author="Red Army" w:date="2012-02-08T20:12:00Z">
                  <w:rPr>
                    <w:rFonts w:ascii="Times New Roman" w:hAnsi="Times New Roman"/>
                  </w:rPr>
                </w:rPrChange>
              </w:rPr>
            </w:pPr>
          </w:p>
        </w:tc>
      </w:tr>
      <w:tr w:rsidR="00DF46BC" w:rsidRPr="001A0C52" w:rsidDel="00DF46BC" w:rsidTr="00DF46BC">
        <w:trPr>
          <w:cnfStyle w:val="000000100000" w:firstRow="0" w:lastRow="0" w:firstColumn="0" w:lastColumn="0" w:oddVBand="0" w:evenVBand="0" w:oddHBand="1" w:evenHBand="0" w:firstRowFirstColumn="0" w:firstRowLastColumn="0" w:lastRowFirstColumn="0" w:lastRowLastColumn="0"/>
          <w:del w:id="2130" w:author="Red Army" w:date="2012-02-07T18:11:00Z"/>
        </w:trPr>
        <w:tc>
          <w:tcPr>
            <w:cnfStyle w:val="001000000000" w:firstRow="0" w:lastRow="0" w:firstColumn="1" w:lastColumn="0" w:oddVBand="0" w:evenVBand="0" w:oddHBand="0" w:evenHBand="0" w:firstRowFirstColumn="0" w:firstRowLastColumn="0" w:lastRowFirstColumn="0" w:lastRowLastColumn="0"/>
            <w:tcW w:w="485" w:type="dxa"/>
          </w:tcPr>
          <w:p w:rsidR="00DF46BC" w:rsidRPr="001A0C52" w:rsidDel="00DF46BC" w:rsidRDefault="00DF46BC" w:rsidP="00416B76">
            <w:pPr>
              <w:spacing w:after="200" w:line="276" w:lineRule="auto"/>
              <w:rPr>
                <w:del w:id="2131" w:author="Red Army" w:date="2012-02-07T18:11:00Z"/>
                <w:rFonts w:ascii="Times New Roman" w:hAnsi="Times New Roman"/>
                <w:sz w:val="28"/>
                <w:rPrChange w:id="2132" w:author="Red Army" w:date="2012-02-08T20:12:00Z">
                  <w:rPr>
                    <w:del w:id="2133" w:author="Red Army" w:date="2012-02-07T18:11:00Z"/>
                    <w:rFonts w:ascii="Times New Roman" w:hAnsi="Times New Roman"/>
                    <w:b w:val="0"/>
                    <w:bCs w:val="0"/>
                  </w:rPr>
                </w:rPrChange>
              </w:rPr>
            </w:pPr>
            <w:del w:id="2134" w:author="Red Army" w:date="2012-02-07T18:11:00Z">
              <w:r w:rsidRPr="001A0C52" w:rsidDel="00DF46BC">
                <w:rPr>
                  <w:rFonts w:ascii="Times New Roman" w:hAnsi="Times New Roman"/>
                  <w:sz w:val="28"/>
                  <w:rPrChange w:id="2135" w:author="Red Army" w:date="2012-02-08T20:12:00Z">
                    <w:rPr>
                      <w:rFonts w:ascii="Times New Roman" w:hAnsi="Times New Roman"/>
                    </w:rPr>
                  </w:rPrChange>
                </w:rPr>
                <w:delText>4</w:delText>
              </w:r>
              <w:bookmarkStart w:id="2136" w:name="_Toc316495240"/>
              <w:bookmarkStart w:id="2137" w:name="_Toc316664880"/>
              <w:bookmarkStart w:id="2138" w:name="_Toc316681493"/>
              <w:bookmarkEnd w:id="2136"/>
              <w:bookmarkEnd w:id="2137"/>
              <w:bookmarkEnd w:id="2138"/>
            </w:del>
          </w:p>
        </w:tc>
        <w:tc>
          <w:tcPr>
            <w:tcW w:w="2076" w:type="dxa"/>
          </w:tcPr>
          <w:p w:rsidR="00DF46BC" w:rsidRPr="001A0C52" w:rsidDel="00DF46BC" w:rsidRDefault="00DF46BC" w:rsidP="00416B76">
            <w:pPr>
              <w:spacing w:after="200" w:line="276" w:lineRule="auto"/>
              <w:cnfStyle w:val="000000100000" w:firstRow="0" w:lastRow="0" w:firstColumn="0" w:lastColumn="0" w:oddVBand="0" w:evenVBand="0" w:oddHBand="1" w:evenHBand="0" w:firstRowFirstColumn="0" w:firstRowLastColumn="0" w:lastRowFirstColumn="0" w:lastRowLastColumn="0"/>
              <w:rPr>
                <w:del w:id="2139" w:author="Red Army" w:date="2012-02-07T18:11:00Z"/>
                <w:rFonts w:ascii="Times New Roman" w:hAnsi="Times New Roman"/>
                <w:sz w:val="28"/>
                <w:rPrChange w:id="2140" w:author="Red Army" w:date="2012-02-08T20:12:00Z">
                  <w:rPr>
                    <w:del w:id="2141" w:author="Red Army" w:date="2012-02-07T18:11:00Z"/>
                    <w:rFonts w:ascii="Times New Roman" w:hAnsi="Times New Roman"/>
                  </w:rPr>
                </w:rPrChange>
              </w:rPr>
            </w:pPr>
            <w:del w:id="2142" w:author="Red Army" w:date="2012-02-07T18:10:00Z">
              <w:r w:rsidRPr="001A0C52" w:rsidDel="00DF46BC">
                <w:rPr>
                  <w:rFonts w:ascii="Times New Roman" w:hAnsi="Times New Roman"/>
                  <w:sz w:val="28"/>
                  <w:rPrChange w:id="2143" w:author="Red Army" w:date="2012-02-08T20:12:00Z">
                    <w:rPr>
                      <w:rFonts w:ascii="Times New Roman" w:hAnsi="Times New Roman"/>
                    </w:rPr>
                  </w:rPrChange>
                </w:rPr>
                <w:delText>Knowledge Items</w:delText>
              </w:r>
            </w:del>
            <w:bookmarkStart w:id="2144" w:name="_Toc316495241"/>
            <w:bookmarkStart w:id="2145" w:name="_Toc316664881"/>
            <w:bookmarkStart w:id="2146" w:name="_Toc316681494"/>
            <w:bookmarkEnd w:id="2144"/>
            <w:bookmarkEnd w:id="2145"/>
            <w:bookmarkEnd w:id="2146"/>
          </w:p>
        </w:tc>
        <w:tc>
          <w:tcPr>
            <w:tcW w:w="3648" w:type="dxa"/>
          </w:tcPr>
          <w:p w:rsidR="00DF46BC" w:rsidRPr="001A0C52" w:rsidDel="00DF46BC" w:rsidRDefault="00DF46BC" w:rsidP="00416B76">
            <w:pPr>
              <w:spacing w:after="200" w:line="276" w:lineRule="auto"/>
              <w:cnfStyle w:val="000000100000" w:firstRow="0" w:lastRow="0" w:firstColumn="0" w:lastColumn="0" w:oddVBand="0" w:evenVBand="0" w:oddHBand="1" w:evenHBand="0" w:firstRowFirstColumn="0" w:firstRowLastColumn="0" w:lastRowFirstColumn="0" w:lastRowLastColumn="0"/>
              <w:rPr>
                <w:del w:id="2147" w:author="Red Army" w:date="2012-02-07T18:11:00Z"/>
                <w:rFonts w:ascii="Times New Roman" w:hAnsi="Times New Roman"/>
                <w:sz w:val="28"/>
                <w:rPrChange w:id="2148" w:author="Red Army" w:date="2012-02-08T20:12:00Z">
                  <w:rPr>
                    <w:del w:id="2149" w:author="Red Army" w:date="2012-02-07T18:11:00Z"/>
                    <w:rFonts w:ascii="Times New Roman" w:hAnsi="Times New Roman"/>
                  </w:rPr>
                </w:rPrChange>
              </w:rPr>
            </w:pPr>
            <w:del w:id="2150" w:author="Red Army" w:date="2012-02-07T18:10:00Z">
              <w:r w:rsidRPr="001A0C52" w:rsidDel="00DF46BC">
                <w:rPr>
                  <w:rFonts w:ascii="Times New Roman" w:hAnsi="Times New Roman"/>
                  <w:sz w:val="28"/>
                  <w:rPrChange w:id="2151" w:author="Red Army" w:date="2012-02-08T20:12:00Z">
                    <w:rPr>
                      <w:rFonts w:ascii="Times New Roman" w:hAnsi="Times New Roman"/>
                    </w:rPr>
                  </w:rPrChange>
                </w:rPr>
                <w:delText xml:space="preserve">Corresponding Text Area and Images.  </w:delText>
              </w:r>
            </w:del>
            <w:bookmarkStart w:id="2152" w:name="_Toc316495242"/>
            <w:bookmarkStart w:id="2153" w:name="_Toc316664882"/>
            <w:bookmarkStart w:id="2154" w:name="_Toc316681495"/>
            <w:bookmarkEnd w:id="2152"/>
            <w:bookmarkEnd w:id="2153"/>
            <w:bookmarkEnd w:id="2154"/>
          </w:p>
        </w:tc>
        <w:tc>
          <w:tcPr>
            <w:tcW w:w="3282" w:type="dxa"/>
          </w:tcPr>
          <w:p w:rsidR="00DF46BC" w:rsidRPr="001A0C52" w:rsidDel="00DF46BC" w:rsidRDefault="00DF46BC" w:rsidP="00416B76">
            <w:pPr>
              <w:spacing w:after="200" w:line="276" w:lineRule="auto"/>
              <w:cnfStyle w:val="000000100000" w:firstRow="0" w:lastRow="0" w:firstColumn="0" w:lastColumn="0" w:oddVBand="0" w:evenVBand="0" w:oddHBand="1" w:evenHBand="0" w:firstRowFirstColumn="0" w:firstRowLastColumn="0" w:lastRowFirstColumn="0" w:lastRowLastColumn="0"/>
              <w:rPr>
                <w:del w:id="2155" w:author="Red Army" w:date="2012-02-07T18:11:00Z"/>
                <w:rFonts w:ascii="Times New Roman" w:hAnsi="Times New Roman"/>
                <w:sz w:val="28"/>
                <w:rPrChange w:id="2156" w:author="Red Army" w:date="2012-02-08T20:12:00Z">
                  <w:rPr>
                    <w:del w:id="2157" w:author="Red Army" w:date="2012-02-07T18:11:00Z"/>
                    <w:rFonts w:ascii="Times New Roman" w:hAnsi="Times New Roman"/>
                  </w:rPr>
                </w:rPrChange>
              </w:rPr>
            </w:pPr>
            <w:bookmarkStart w:id="2158" w:name="_Toc316495243"/>
            <w:bookmarkStart w:id="2159" w:name="_Toc316664883"/>
            <w:bookmarkStart w:id="2160" w:name="_Toc316681496"/>
            <w:bookmarkEnd w:id="2158"/>
            <w:bookmarkEnd w:id="2159"/>
            <w:bookmarkEnd w:id="2160"/>
          </w:p>
        </w:tc>
        <w:bookmarkStart w:id="2161" w:name="_Toc316495244"/>
        <w:bookmarkStart w:id="2162" w:name="_Toc316664884"/>
        <w:bookmarkStart w:id="2163" w:name="_Toc316681497"/>
        <w:bookmarkEnd w:id="2161"/>
        <w:bookmarkEnd w:id="2162"/>
        <w:bookmarkEnd w:id="2163"/>
      </w:tr>
    </w:tbl>
    <w:p w:rsidR="006E25C4" w:rsidRPr="001A0C52" w:rsidRDefault="006E25C4" w:rsidP="00AC2698">
      <w:pPr>
        <w:pStyle w:val="Heading2"/>
        <w:numPr>
          <w:ilvl w:val="0"/>
          <w:numId w:val="20"/>
        </w:numPr>
        <w:rPr>
          <w:ins w:id="2164" w:author="Red Army" w:date="2012-02-07T18:17:00Z"/>
          <w:rFonts w:ascii="Times New Roman" w:hAnsi="Times New Roman"/>
          <w:sz w:val="28"/>
          <w:rPrChange w:id="2165" w:author="Red Army" w:date="2012-02-08T20:12:00Z">
            <w:rPr>
              <w:ins w:id="2166" w:author="Red Army" w:date="2012-02-07T18:17:00Z"/>
              <w:rFonts w:ascii="Times New Roman" w:hAnsi="Times New Roman"/>
            </w:rPr>
          </w:rPrChange>
        </w:rPr>
      </w:pPr>
      <w:bookmarkStart w:id="2167" w:name="_Toc316495245"/>
      <w:bookmarkStart w:id="2168" w:name="_Toc316681498"/>
      <w:r w:rsidRPr="001A0C52">
        <w:rPr>
          <w:rFonts w:ascii="Times New Roman" w:hAnsi="Times New Roman"/>
          <w:sz w:val="28"/>
          <w:rPrChange w:id="2169" w:author="Red Army" w:date="2012-02-08T20:12:00Z">
            <w:rPr>
              <w:rFonts w:ascii="Times New Roman" w:eastAsia="Calibri" w:hAnsi="Times New Roman"/>
              <w:b w:val="0"/>
              <w:bCs w:val="0"/>
              <w:color w:val="auto"/>
              <w:sz w:val="22"/>
              <w:szCs w:val="22"/>
            </w:rPr>
          </w:rPrChange>
        </w:rPr>
        <w:t>Manage Teaching Methods.</w:t>
      </w:r>
      <w:bookmarkEnd w:id="2167"/>
      <w:bookmarkEnd w:id="2168"/>
    </w:p>
    <w:p w:rsidR="00E05E4B" w:rsidRPr="001A0C52" w:rsidRDefault="00665007">
      <w:pPr>
        <w:rPr>
          <w:rFonts w:ascii="Times New Roman" w:hAnsi="Times New Roman"/>
          <w:sz w:val="24"/>
          <w:rPrChange w:id="2170" w:author="Red Army" w:date="2012-02-08T20:12:00Z">
            <w:rPr>
              <w:rFonts w:ascii="Times New Roman" w:hAnsi="Times New Roman"/>
            </w:rPr>
          </w:rPrChange>
        </w:rPr>
        <w:pPrChange w:id="2171" w:author="Red Army" w:date="2012-02-07T18:17:00Z">
          <w:pPr>
            <w:pStyle w:val="Heading2"/>
            <w:numPr>
              <w:numId w:val="20"/>
            </w:numPr>
            <w:ind w:left="360" w:hanging="360"/>
          </w:pPr>
        </w:pPrChange>
      </w:pPr>
      <w:ins w:id="2172" w:author="Red Army" w:date="2012-02-08T09:35:00Z">
        <w:r w:rsidRPr="001A0C52">
          <w:rPr>
            <w:rFonts w:ascii="Times New Roman" w:hAnsi="Times New Roman"/>
            <w:sz w:val="24"/>
            <w:rPrChange w:id="2173" w:author="Red Army" w:date="2012-02-08T20:12:00Z">
              <w:rPr>
                <w:rFonts w:ascii="Times New Roman" w:hAnsi="Times New Roman"/>
              </w:rPr>
            </w:rPrChange>
          </w:rPr>
          <w:t xml:space="preserve">The </w:t>
        </w:r>
      </w:ins>
      <w:ins w:id="2174" w:author="Red Army" w:date="2012-02-08T09:36:00Z">
        <w:r w:rsidRPr="001A0C52">
          <w:rPr>
            <w:rFonts w:ascii="Times New Roman" w:hAnsi="Times New Roman"/>
            <w:sz w:val="24"/>
            <w:rPrChange w:id="2175" w:author="Red Army" w:date="2012-02-08T20:12:00Z">
              <w:rPr>
                <w:rFonts w:ascii="Times New Roman" w:hAnsi="Times New Roman"/>
              </w:rPr>
            </w:rPrChange>
          </w:rPr>
          <w:t>T</w:t>
        </w:r>
      </w:ins>
      <w:ins w:id="2176" w:author="Red Army" w:date="2012-02-08T09:35:00Z">
        <w:r w:rsidRPr="001A0C52">
          <w:rPr>
            <w:rFonts w:ascii="Times New Roman" w:hAnsi="Times New Roman"/>
            <w:sz w:val="24"/>
            <w:rPrChange w:id="2177" w:author="Red Army" w:date="2012-02-08T20:12:00Z">
              <w:rPr>
                <w:rFonts w:ascii="Times New Roman" w:hAnsi="Times New Roman"/>
              </w:rPr>
            </w:rPrChange>
          </w:rPr>
          <w:t xml:space="preserve">eaching </w:t>
        </w:r>
      </w:ins>
      <w:ins w:id="2178" w:author="Red Army" w:date="2012-02-08T09:36:00Z">
        <w:r w:rsidRPr="001A0C52">
          <w:rPr>
            <w:rFonts w:ascii="Times New Roman" w:hAnsi="Times New Roman"/>
            <w:sz w:val="24"/>
            <w:rPrChange w:id="2179" w:author="Red Army" w:date="2012-02-08T20:12:00Z">
              <w:rPr>
                <w:rFonts w:ascii="Times New Roman" w:hAnsi="Times New Roman"/>
              </w:rPr>
            </w:rPrChange>
          </w:rPr>
          <w:t>Method is the way user act</w:t>
        </w:r>
      </w:ins>
      <w:ins w:id="2180" w:author="Red Army" w:date="2012-02-08T09:37:00Z">
        <w:r w:rsidRPr="001A0C52">
          <w:rPr>
            <w:rFonts w:ascii="Times New Roman" w:hAnsi="Times New Roman"/>
            <w:sz w:val="24"/>
            <w:rPrChange w:id="2181" w:author="Red Army" w:date="2012-02-08T20:12:00Z">
              <w:rPr>
                <w:rFonts w:ascii="Times New Roman" w:hAnsi="Times New Roman"/>
              </w:rPr>
            </w:rPrChange>
          </w:rPr>
          <w:t>s</w:t>
        </w:r>
      </w:ins>
      <w:ins w:id="2182" w:author="Red Army" w:date="2012-02-08T09:36:00Z">
        <w:r w:rsidRPr="001A0C52">
          <w:rPr>
            <w:rFonts w:ascii="Times New Roman" w:hAnsi="Times New Roman"/>
            <w:sz w:val="24"/>
            <w:rPrChange w:id="2183" w:author="Red Army" w:date="2012-02-08T20:12:00Z">
              <w:rPr>
                <w:rFonts w:ascii="Times New Roman" w:hAnsi="Times New Roman"/>
              </w:rPr>
            </w:rPrChange>
          </w:rPr>
          <w:t xml:space="preserve"> in the class lectures, </w:t>
        </w:r>
      </w:ins>
      <w:ins w:id="2184" w:author="Red Army" w:date="2012-02-08T09:37:00Z">
        <w:r w:rsidRPr="001A0C52">
          <w:rPr>
            <w:rFonts w:ascii="Times New Roman" w:hAnsi="Times New Roman"/>
            <w:sz w:val="24"/>
            <w:rPrChange w:id="2185" w:author="Red Army" w:date="2012-02-08T20:12:00Z">
              <w:rPr>
                <w:rFonts w:ascii="Times New Roman" w:hAnsi="Times New Roman"/>
              </w:rPr>
            </w:rPrChange>
          </w:rPr>
          <w:t>workshops …</w:t>
        </w:r>
      </w:ins>
      <w:ins w:id="2186" w:author="Red Army" w:date="2012-02-08T09:36:00Z">
        <w:r w:rsidRPr="001A0C52">
          <w:rPr>
            <w:rFonts w:ascii="Times New Roman" w:hAnsi="Times New Roman"/>
            <w:sz w:val="24"/>
            <w:rPrChange w:id="2187" w:author="Red Army" w:date="2012-02-08T20:12:00Z">
              <w:rPr>
                <w:rFonts w:ascii="Times New Roman" w:hAnsi="Times New Roman"/>
              </w:rPr>
            </w:rPrChange>
          </w:rPr>
          <w:t xml:space="preserve"> </w:t>
        </w:r>
      </w:ins>
      <w:ins w:id="2188" w:author="Red Army" w:date="2012-02-08T09:38:00Z">
        <w:r w:rsidRPr="001A0C52">
          <w:rPr>
            <w:rFonts w:ascii="Times New Roman" w:hAnsi="Times New Roman"/>
            <w:sz w:val="24"/>
            <w:rPrChange w:id="2189" w:author="Red Army" w:date="2012-02-08T20:12:00Z">
              <w:rPr>
                <w:rFonts w:ascii="Times New Roman" w:hAnsi="Times New Roman"/>
              </w:rPr>
            </w:rPrChange>
          </w:rPr>
          <w:t xml:space="preserve">to </w:t>
        </w:r>
      </w:ins>
      <w:ins w:id="2190" w:author="Red Army" w:date="2012-02-08T09:39:00Z">
        <w:r w:rsidRPr="001A0C52">
          <w:rPr>
            <w:rFonts w:ascii="Times New Roman" w:hAnsi="Times New Roman"/>
            <w:sz w:val="24"/>
            <w:rPrChange w:id="2191" w:author="Red Army" w:date="2012-02-08T20:12:00Z">
              <w:rPr>
                <w:rFonts w:ascii="Times New Roman" w:hAnsi="Times New Roman"/>
              </w:rPr>
            </w:rPrChange>
          </w:rPr>
          <w:t xml:space="preserve">teach </w:t>
        </w:r>
        <w:del w:id="2192" w:author="Phuong Giang" w:date="2012-02-10T22:38:00Z">
          <w:r w:rsidRPr="001A0C52" w:rsidDel="00FA79D4">
            <w:rPr>
              <w:rFonts w:ascii="Times New Roman" w:hAnsi="Times New Roman"/>
              <w:sz w:val="24"/>
              <w:rPrChange w:id="2193" w:author="Red Army" w:date="2012-02-08T20:12:00Z">
                <w:rPr>
                  <w:rFonts w:ascii="Times New Roman" w:hAnsi="Times New Roman"/>
                </w:rPr>
              </w:rPrChange>
            </w:rPr>
            <w:delText>pupil</w:delText>
          </w:r>
        </w:del>
      </w:ins>
      <w:ins w:id="2194" w:author="Phuong Giang" w:date="2012-02-10T22:38:00Z">
        <w:r w:rsidR="00FA79D4">
          <w:rPr>
            <w:rFonts w:ascii="Times New Roman" w:hAnsi="Times New Roman"/>
            <w:sz w:val="24"/>
          </w:rPr>
          <w:t>student</w:t>
        </w:r>
      </w:ins>
      <w:ins w:id="2195" w:author="Red Army" w:date="2012-02-08T09:39:00Z">
        <w:r w:rsidRPr="001A0C52">
          <w:rPr>
            <w:rFonts w:ascii="Times New Roman" w:hAnsi="Times New Roman"/>
            <w:sz w:val="24"/>
            <w:rPrChange w:id="2196" w:author="Red Army" w:date="2012-02-08T20:12:00Z">
              <w:rPr>
                <w:rFonts w:ascii="Times New Roman" w:hAnsi="Times New Roman"/>
              </w:rPr>
            </w:rPrChange>
          </w:rPr>
          <w:t>s with Knowledge Items</w:t>
        </w:r>
      </w:ins>
      <w:ins w:id="2197" w:author="Red Army" w:date="2012-02-08T09:36:00Z">
        <w:r w:rsidRPr="001A0C52">
          <w:rPr>
            <w:rFonts w:ascii="Times New Roman" w:hAnsi="Times New Roman"/>
            <w:sz w:val="24"/>
            <w:rPrChange w:id="2198" w:author="Red Army" w:date="2012-02-08T20:12:00Z">
              <w:rPr>
                <w:rFonts w:ascii="Times New Roman" w:hAnsi="Times New Roman"/>
              </w:rPr>
            </w:rPrChange>
          </w:rPr>
          <w:t xml:space="preserve">. </w:t>
        </w:r>
      </w:ins>
      <w:ins w:id="2199" w:author="Red Army" w:date="2012-02-08T09:37:00Z">
        <w:r w:rsidRPr="001A0C52">
          <w:rPr>
            <w:rFonts w:ascii="Times New Roman" w:hAnsi="Times New Roman"/>
            <w:sz w:val="24"/>
            <w:rPrChange w:id="2200" w:author="Red Army" w:date="2012-02-08T20:12:00Z">
              <w:rPr>
                <w:rFonts w:ascii="Times New Roman" w:hAnsi="Times New Roman"/>
              </w:rPr>
            </w:rPrChange>
          </w:rPr>
          <w:t xml:space="preserve">A Teaching Method can be used repeatedly in </w:t>
        </w:r>
      </w:ins>
      <w:ins w:id="2201" w:author="Red Army" w:date="2012-02-08T09:38:00Z">
        <w:del w:id="2202" w:author="Phuong Giang" w:date="2012-02-10T16:05:00Z">
          <w:r w:rsidRPr="001A0C52" w:rsidDel="00A70A50">
            <w:rPr>
              <w:rFonts w:ascii="Times New Roman" w:hAnsi="Times New Roman"/>
              <w:sz w:val="24"/>
              <w:rPrChange w:id="2203" w:author="Red Army" w:date="2012-02-08T20:12:00Z">
                <w:rPr>
                  <w:rFonts w:ascii="Times New Roman" w:hAnsi="Times New Roman"/>
                </w:rPr>
              </w:rPrChange>
            </w:rPr>
            <w:delText>deferent</w:delText>
          </w:r>
        </w:del>
      </w:ins>
      <w:ins w:id="2204" w:author="Phuong Giang" w:date="2012-02-10T16:05:00Z">
        <w:r w:rsidR="00A70A50">
          <w:rPr>
            <w:rFonts w:ascii="Times New Roman" w:hAnsi="Times New Roman"/>
            <w:sz w:val="24"/>
          </w:rPr>
          <w:t>different</w:t>
        </w:r>
      </w:ins>
      <w:ins w:id="2205" w:author="Red Army" w:date="2012-02-08T09:38:00Z">
        <w:r w:rsidRPr="001A0C52">
          <w:rPr>
            <w:rFonts w:ascii="Times New Roman" w:hAnsi="Times New Roman"/>
            <w:sz w:val="24"/>
            <w:rPrChange w:id="2206" w:author="Red Army" w:date="2012-02-08T20:12:00Z">
              <w:rPr>
                <w:rFonts w:ascii="Times New Roman" w:hAnsi="Times New Roman"/>
              </w:rPr>
            </w:rPrChange>
          </w:rPr>
          <w:t xml:space="preserve"> class</w:t>
        </w:r>
      </w:ins>
      <w:ins w:id="2207" w:author="Phuong Giang" w:date="2012-02-10T16:05:00Z">
        <w:r w:rsidR="00A70A50">
          <w:rPr>
            <w:rFonts w:ascii="Times New Roman" w:hAnsi="Times New Roman"/>
            <w:sz w:val="24"/>
          </w:rPr>
          <w:t xml:space="preserve"> and</w:t>
        </w:r>
      </w:ins>
      <w:ins w:id="2208" w:author="Red Army" w:date="2012-02-08T09:38:00Z">
        <w:del w:id="2209" w:author="Phuong Giang" w:date="2012-02-10T16:05:00Z">
          <w:r w:rsidRPr="001A0C52" w:rsidDel="00A70A50">
            <w:rPr>
              <w:rFonts w:ascii="Times New Roman" w:hAnsi="Times New Roman"/>
              <w:sz w:val="24"/>
              <w:rPrChange w:id="2210" w:author="Red Army" w:date="2012-02-08T20:12:00Z">
                <w:rPr>
                  <w:rFonts w:ascii="Times New Roman" w:hAnsi="Times New Roman"/>
                </w:rPr>
              </w:rPrChange>
            </w:rPr>
            <w:delText>,</w:delText>
          </w:r>
        </w:del>
        <w:r w:rsidRPr="001A0C52">
          <w:rPr>
            <w:rFonts w:ascii="Times New Roman" w:hAnsi="Times New Roman"/>
            <w:sz w:val="24"/>
            <w:rPrChange w:id="2211" w:author="Red Army" w:date="2012-02-08T20:12:00Z">
              <w:rPr>
                <w:rFonts w:ascii="Times New Roman" w:hAnsi="Times New Roman"/>
              </w:rPr>
            </w:rPrChange>
          </w:rPr>
          <w:t xml:space="preserve"> </w:t>
        </w:r>
        <w:del w:id="2212" w:author="Phuong Giang" w:date="2012-02-10T16:05:00Z">
          <w:r w:rsidRPr="001A0C52" w:rsidDel="00A70A50">
            <w:rPr>
              <w:rFonts w:ascii="Times New Roman" w:hAnsi="Times New Roman"/>
              <w:sz w:val="24"/>
              <w:rPrChange w:id="2213" w:author="Red Army" w:date="2012-02-08T20:12:00Z">
                <w:rPr>
                  <w:rFonts w:ascii="Times New Roman" w:hAnsi="Times New Roman"/>
                </w:rPr>
              </w:rPrChange>
            </w:rPr>
            <w:delText xml:space="preserve">class </w:delText>
          </w:r>
        </w:del>
      </w:ins>
      <w:ins w:id="2214" w:author="Red Army" w:date="2012-02-08T09:41:00Z">
        <w:r w:rsidRPr="001A0C52">
          <w:rPr>
            <w:rFonts w:ascii="Times New Roman" w:hAnsi="Times New Roman"/>
            <w:sz w:val="24"/>
            <w:rPrChange w:id="2215" w:author="Red Army" w:date="2012-02-08T20:12:00Z">
              <w:rPr>
                <w:rFonts w:ascii="Times New Roman" w:hAnsi="Times New Roman"/>
              </w:rPr>
            </w:rPrChange>
          </w:rPr>
          <w:t>lectures…</w:t>
        </w:r>
      </w:ins>
      <w:ins w:id="2216" w:author="Red Army" w:date="2012-02-08T09:39:00Z">
        <w:r w:rsidRPr="001A0C52">
          <w:rPr>
            <w:rFonts w:ascii="Times New Roman" w:hAnsi="Times New Roman"/>
            <w:sz w:val="24"/>
            <w:rPrChange w:id="2217" w:author="Red Army" w:date="2012-02-08T20:12:00Z">
              <w:rPr>
                <w:rFonts w:ascii="Times New Roman" w:hAnsi="Times New Roman"/>
              </w:rPr>
            </w:rPrChange>
          </w:rPr>
          <w:t xml:space="preserve"> </w:t>
        </w:r>
      </w:ins>
      <w:ins w:id="2218" w:author="Red Army" w:date="2012-02-08T09:41:00Z">
        <w:r w:rsidRPr="001A0C52">
          <w:rPr>
            <w:rFonts w:ascii="Times New Roman" w:hAnsi="Times New Roman"/>
            <w:sz w:val="24"/>
            <w:rPrChange w:id="2219" w:author="Red Army" w:date="2012-02-08T20:12:00Z">
              <w:rPr>
                <w:rFonts w:ascii="Times New Roman" w:hAnsi="Times New Roman"/>
              </w:rPr>
            </w:rPrChange>
          </w:rPr>
          <w:t xml:space="preserve">User describes the method in their own words. </w:t>
        </w:r>
      </w:ins>
    </w:p>
    <w:p w:rsidR="006E25C4" w:rsidRPr="001A0C52" w:rsidRDefault="006E25C4" w:rsidP="00366568">
      <w:pPr>
        <w:pStyle w:val="Heading3"/>
        <w:numPr>
          <w:ilvl w:val="1"/>
          <w:numId w:val="20"/>
        </w:numPr>
        <w:rPr>
          <w:rFonts w:ascii="Times New Roman" w:hAnsi="Times New Roman"/>
          <w:sz w:val="24"/>
          <w:rPrChange w:id="2220" w:author="Red Army" w:date="2012-02-08T20:12:00Z">
            <w:rPr>
              <w:rFonts w:ascii="Times New Roman" w:hAnsi="Times New Roman"/>
            </w:rPr>
          </w:rPrChange>
        </w:rPr>
      </w:pPr>
      <w:bookmarkStart w:id="2221" w:name="_Toc316495246"/>
      <w:bookmarkStart w:id="2222" w:name="_Toc316681499"/>
      <w:r w:rsidRPr="001A0C52">
        <w:rPr>
          <w:rFonts w:ascii="Times New Roman" w:hAnsi="Times New Roman"/>
          <w:sz w:val="24"/>
          <w:rPrChange w:id="2223" w:author="Red Army" w:date="2012-02-08T20:12:00Z">
            <w:rPr>
              <w:rFonts w:ascii="Times New Roman" w:hAnsi="Times New Roman"/>
              <w:sz w:val="26"/>
              <w:szCs w:val="26"/>
            </w:rPr>
          </w:rPrChange>
        </w:rPr>
        <w:t>Teaching Method Requirements</w:t>
      </w:r>
      <w:bookmarkEnd w:id="2221"/>
      <w:bookmarkEnd w:id="2222"/>
    </w:p>
    <w:p w:rsidR="006E25C4" w:rsidRPr="001A0C52" w:rsidRDefault="006E25C4" w:rsidP="000E4EB4">
      <w:pPr>
        <w:ind w:firstLine="360"/>
        <w:rPr>
          <w:rFonts w:ascii="Times New Roman" w:hAnsi="Times New Roman"/>
          <w:sz w:val="24"/>
          <w:rPrChange w:id="2224" w:author="Red Army" w:date="2012-02-08T20:12:00Z">
            <w:rPr>
              <w:rFonts w:ascii="Times New Roman" w:hAnsi="Times New Roman"/>
            </w:rPr>
          </w:rPrChange>
        </w:rPr>
      </w:pPr>
      <w:r w:rsidRPr="001A0C52">
        <w:rPr>
          <w:rFonts w:ascii="Times New Roman" w:hAnsi="Times New Roman"/>
          <w:sz w:val="24"/>
          <w:rPrChange w:id="2225" w:author="Red Army" w:date="2012-02-08T20:12:00Z">
            <w:rPr>
              <w:rFonts w:ascii="Times New Roman" w:eastAsia="ＭＳ ゴシック" w:hAnsi="Times New Roman"/>
              <w:b/>
              <w:bCs/>
              <w:color w:val="4F81BD"/>
              <w:sz w:val="26"/>
              <w:szCs w:val="26"/>
            </w:rPr>
          </w:rPrChange>
        </w:rPr>
        <w:t>A Teaching Method (TM) has the following information:</w:t>
      </w:r>
    </w:p>
    <w:tbl>
      <w:tblPr>
        <w:tblStyle w:val="LightList-Accent1"/>
        <w:tblW w:w="0" w:type="auto"/>
        <w:tblLayout w:type="fixed"/>
        <w:tblLook w:val="04A0" w:firstRow="1" w:lastRow="0" w:firstColumn="1" w:lastColumn="0" w:noHBand="0" w:noVBand="1"/>
        <w:tblPrChange w:id="2226" w:author="Phuong Giang" w:date="2012-02-10T16:02:00Z">
          <w:tblPr>
            <w:tblStyle w:val="LightList-Accent1"/>
            <w:tblW w:w="0" w:type="auto"/>
            <w:tblLayout w:type="fixed"/>
            <w:tblLook w:val="04A0" w:firstRow="1" w:lastRow="0" w:firstColumn="1" w:lastColumn="0" w:noHBand="0" w:noVBand="1"/>
          </w:tblPr>
        </w:tblPrChange>
      </w:tblPr>
      <w:tblGrid>
        <w:gridCol w:w="558"/>
        <w:gridCol w:w="2520"/>
        <w:gridCol w:w="1510"/>
        <w:gridCol w:w="1460"/>
        <w:gridCol w:w="3998"/>
        <w:tblGridChange w:id="2227">
          <w:tblGrid>
            <w:gridCol w:w="558"/>
            <w:gridCol w:w="1710"/>
            <w:gridCol w:w="810"/>
            <w:gridCol w:w="1458"/>
            <w:gridCol w:w="52"/>
            <w:gridCol w:w="1208"/>
            <w:gridCol w:w="252"/>
            <w:gridCol w:w="1407"/>
            <w:gridCol w:w="2591"/>
            <w:gridCol w:w="2360"/>
          </w:tblGrid>
        </w:tblGridChange>
      </w:tblGrid>
      <w:tr w:rsidR="00E05E4B" w:rsidRPr="001A0C52" w:rsidTr="00A70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Change w:id="2228" w:author="Phuong Giang" w:date="2012-02-10T16:02:00Z">
              <w:tcPr>
                <w:tcW w:w="2268" w:type="dxa"/>
                <w:gridSpan w:val="2"/>
              </w:tcPr>
            </w:tcPrChange>
          </w:tcPr>
          <w:p w:rsidR="00E05E4B" w:rsidRPr="001A0C52" w:rsidRDefault="00E05E4B" w:rsidP="00D3077A">
            <w:pPr>
              <w:spacing w:after="200" w:line="276" w:lineRule="auto"/>
              <w:cnfStyle w:val="101000000000" w:firstRow="1" w:lastRow="0" w:firstColumn="1" w:lastColumn="0" w:oddVBand="0" w:evenVBand="0" w:oddHBand="0" w:evenHBand="0" w:firstRowFirstColumn="0" w:firstRowLastColumn="0" w:lastRowFirstColumn="0" w:lastRowLastColumn="0"/>
              <w:rPr>
                <w:rFonts w:ascii="Times New Roman" w:hAnsi="Times New Roman"/>
                <w:color w:val="FFFFFF"/>
                <w:sz w:val="24"/>
                <w:rPrChange w:id="2229" w:author="Red Army" w:date="2012-02-08T20:12:00Z">
                  <w:rPr>
                    <w:rFonts w:ascii="Times New Roman" w:hAnsi="Times New Roman"/>
                    <w:b w:val="0"/>
                    <w:bCs w:val="0"/>
                    <w:color w:val="FFFFFF"/>
                  </w:rPr>
                </w:rPrChange>
              </w:rPr>
            </w:pPr>
            <w:ins w:id="2230" w:author="Red Army" w:date="2012-02-07T18:15:00Z">
              <w:r w:rsidRPr="001A0C52">
                <w:rPr>
                  <w:rFonts w:ascii="Times New Roman" w:hAnsi="Times New Roman"/>
                  <w:color w:val="FFFFFF"/>
                  <w:sz w:val="24"/>
                  <w:rPrChange w:id="2231" w:author="Red Army" w:date="2012-02-08T20:12:00Z">
                    <w:rPr>
                      <w:rFonts w:ascii="Times New Roman" w:eastAsia="ＭＳ ゴシック" w:hAnsi="Times New Roman"/>
                      <w:color w:val="FFFFFF"/>
                      <w:sz w:val="26"/>
                      <w:szCs w:val="26"/>
                    </w:rPr>
                  </w:rPrChange>
                </w:rPr>
                <w:t>No</w:t>
              </w:r>
            </w:ins>
          </w:p>
        </w:tc>
        <w:tc>
          <w:tcPr>
            <w:tcW w:w="2520" w:type="dxa"/>
            <w:tcPrChange w:id="2232" w:author="Phuong Giang" w:date="2012-02-10T16:02:00Z">
              <w:tcPr>
                <w:tcW w:w="2268" w:type="dxa"/>
                <w:gridSpan w:val="2"/>
              </w:tcPr>
            </w:tcPrChange>
          </w:tcPr>
          <w:p w:rsidR="00E05E4B" w:rsidRPr="001A0C52" w:rsidRDefault="00E05E4B"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2233"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2234" w:author="Red Army" w:date="2012-02-08T20:12:00Z">
                  <w:rPr>
                    <w:rFonts w:ascii="Times New Roman" w:eastAsia="ＭＳ ゴシック" w:hAnsi="Times New Roman"/>
                    <w:color w:val="FFFFFF"/>
                    <w:sz w:val="26"/>
                    <w:szCs w:val="26"/>
                  </w:rPr>
                </w:rPrChange>
              </w:rPr>
              <w:t>Name</w:t>
            </w:r>
          </w:p>
        </w:tc>
        <w:tc>
          <w:tcPr>
            <w:tcW w:w="1510" w:type="dxa"/>
            <w:tcPrChange w:id="2235" w:author="Phuong Giang" w:date="2012-02-10T16:02:00Z">
              <w:tcPr>
                <w:tcW w:w="1260" w:type="dxa"/>
                <w:gridSpan w:val="2"/>
              </w:tcPr>
            </w:tcPrChange>
          </w:tcPr>
          <w:p w:rsidR="00E05E4B" w:rsidRPr="001A0C52" w:rsidRDefault="00E05E4B"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2236"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2237" w:author="Red Army" w:date="2012-02-08T20:12:00Z">
                  <w:rPr>
                    <w:rFonts w:ascii="Times New Roman" w:eastAsia="ＭＳ ゴシック" w:hAnsi="Times New Roman"/>
                    <w:color w:val="FFFFFF"/>
                    <w:sz w:val="26"/>
                    <w:szCs w:val="26"/>
                  </w:rPr>
                </w:rPrChange>
              </w:rPr>
              <w:t>Data Type</w:t>
            </w:r>
          </w:p>
        </w:tc>
        <w:tc>
          <w:tcPr>
            <w:tcW w:w="1460" w:type="dxa"/>
            <w:tcPrChange w:id="2238" w:author="Phuong Giang" w:date="2012-02-10T16:02:00Z">
              <w:tcPr>
                <w:tcW w:w="1659" w:type="dxa"/>
                <w:gridSpan w:val="2"/>
              </w:tcPr>
            </w:tcPrChange>
          </w:tcPr>
          <w:p w:rsidR="00E05E4B" w:rsidRPr="001A0C52" w:rsidRDefault="00E05E4B"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2239"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2240" w:author="Red Army" w:date="2012-02-08T20:12:00Z">
                  <w:rPr>
                    <w:rFonts w:ascii="Times New Roman" w:eastAsia="ＭＳ ゴシック" w:hAnsi="Times New Roman"/>
                    <w:color w:val="FFFFFF"/>
                    <w:sz w:val="26"/>
                    <w:szCs w:val="26"/>
                  </w:rPr>
                </w:rPrChange>
              </w:rPr>
              <w:t>Mandatory</w:t>
            </w:r>
          </w:p>
        </w:tc>
        <w:tc>
          <w:tcPr>
            <w:tcW w:w="3998" w:type="dxa"/>
            <w:tcPrChange w:id="2241" w:author="Phuong Giang" w:date="2012-02-10T16:02:00Z">
              <w:tcPr>
                <w:tcW w:w="4951" w:type="dxa"/>
                <w:gridSpan w:val="2"/>
              </w:tcPr>
            </w:tcPrChange>
          </w:tcPr>
          <w:p w:rsidR="00E05E4B" w:rsidRPr="001A0C52" w:rsidRDefault="00E05E4B"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2242"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2243" w:author="Red Army" w:date="2012-02-08T20:12:00Z">
                  <w:rPr>
                    <w:rFonts w:ascii="Times New Roman" w:eastAsia="ＭＳ ゴシック" w:hAnsi="Times New Roman"/>
                    <w:color w:val="FFFFFF"/>
                    <w:sz w:val="26"/>
                    <w:szCs w:val="26"/>
                  </w:rPr>
                </w:rPrChange>
              </w:rPr>
              <w:t>Description</w:t>
            </w:r>
          </w:p>
        </w:tc>
      </w:tr>
      <w:tr w:rsidR="00E05E4B" w:rsidRPr="001A0C52" w:rsidTr="00A7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Change w:id="2244" w:author="Phuong Giang" w:date="2012-02-10T16:02:00Z">
              <w:tcPr>
                <w:tcW w:w="2268" w:type="dxa"/>
                <w:gridSpan w:val="2"/>
              </w:tcPr>
            </w:tcPrChange>
          </w:tcPr>
          <w:p w:rsidR="00E05E4B" w:rsidRPr="001A0C52" w:rsidRDefault="00E05E4B"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2245" w:author="Red Army" w:date="2012-02-08T20:12:00Z">
                  <w:rPr>
                    <w:rFonts w:ascii="Times New Roman" w:hAnsi="Times New Roman"/>
                    <w:b w:val="0"/>
                    <w:bCs w:val="0"/>
                  </w:rPr>
                </w:rPrChange>
              </w:rPr>
            </w:pPr>
            <w:ins w:id="2246" w:author="Red Army" w:date="2012-02-07T18:15:00Z">
              <w:r w:rsidRPr="001A0C52">
                <w:rPr>
                  <w:rFonts w:ascii="Times New Roman" w:hAnsi="Times New Roman"/>
                  <w:sz w:val="24"/>
                  <w:rPrChange w:id="2247" w:author="Red Army" w:date="2012-02-08T20:12:00Z">
                    <w:rPr>
                      <w:rFonts w:ascii="Times New Roman" w:eastAsia="ＭＳ ゴシック" w:hAnsi="Times New Roman"/>
                      <w:color w:val="4F81BD"/>
                      <w:sz w:val="26"/>
                      <w:szCs w:val="26"/>
                    </w:rPr>
                  </w:rPrChange>
                </w:rPr>
                <w:t>1</w:t>
              </w:r>
            </w:ins>
          </w:p>
        </w:tc>
        <w:tc>
          <w:tcPr>
            <w:tcW w:w="2520" w:type="dxa"/>
            <w:tcPrChange w:id="2248" w:author="Phuong Giang" w:date="2012-02-10T16:02:00Z">
              <w:tcPr>
                <w:tcW w:w="226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Change w:id="2249" w:author="Red Army" w:date="2012-02-08T20:12:00Z">
                  <w:rPr>
                    <w:rFonts w:ascii="Times New Roman" w:hAnsi="Times New Roman"/>
                    <w:b/>
                    <w:bCs/>
                  </w:rPr>
                </w:rPrChange>
              </w:rPr>
            </w:pPr>
            <w:r w:rsidRPr="001A0C52">
              <w:rPr>
                <w:rFonts w:ascii="Times New Roman" w:hAnsi="Times New Roman"/>
                <w:sz w:val="24"/>
                <w:rPrChange w:id="2250" w:author="Red Army" w:date="2012-02-08T20:12:00Z">
                  <w:rPr>
                    <w:rFonts w:ascii="Times New Roman" w:eastAsia="ＭＳ ゴシック" w:hAnsi="Times New Roman"/>
                    <w:b/>
                    <w:bCs/>
                    <w:color w:val="4F81BD"/>
                    <w:sz w:val="26"/>
                    <w:szCs w:val="26"/>
                  </w:rPr>
                </w:rPrChange>
              </w:rPr>
              <w:t>Name</w:t>
            </w:r>
          </w:p>
        </w:tc>
        <w:tc>
          <w:tcPr>
            <w:tcW w:w="1510" w:type="dxa"/>
            <w:tcPrChange w:id="2251" w:author="Phuong Giang" w:date="2012-02-10T16:02:00Z">
              <w:tcPr>
                <w:tcW w:w="1260"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252" w:author="Red Army" w:date="2012-02-08T20:12:00Z">
                  <w:rPr>
                    <w:rFonts w:ascii="Times New Roman" w:hAnsi="Times New Roman"/>
                  </w:rPr>
                </w:rPrChange>
              </w:rPr>
            </w:pPr>
            <w:r w:rsidRPr="001A0C52">
              <w:rPr>
                <w:rFonts w:ascii="Times New Roman" w:hAnsi="Times New Roman"/>
                <w:sz w:val="24"/>
                <w:rPrChange w:id="2253" w:author="Red Army" w:date="2012-02-08T20:12:00Z">
                  <w:rPr>
                    <w:rFonts w:ascii="Times New Roman" w:eastAsia="ＭＳ ゴシック" w:hAnsi="Times New Roman"/>
                    <w:b/>
                    <w:bCs/>
                    <w:color w:val="4F81BD"/>
                    <w:sz w:val="26"/>
                    <w:szCs w:val="26"/>
                  </w:rPr>
                </w:rPrChange>
              </w:rPr>
              <w:t>Text</w:t>
            </w:r>
          </w:p>
        </w:tc>
        <w:tc>
          <w:tcPr>
            <w:tcW w:w="1460" w:type="dxa"/>
            <w:tcPrChange w:id="2254" w:author="Phuong Giang" w:date="2012-02-10T16:02:00Z">
              <w:tcPr>
                <w:tcW w:w="1659"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255" w:author="Red Army" w:date="2012-02-08T20:12:00Z">
                  <w:rPr>
                    <w:rFonts w:ascii="Times New Roman" w:hAnsi="Times New Roman"/>
                  </w:rPr>
                </w:rPrChange>
              </w:rPr>
            </w:pPr>
            <w:r w:rsidRPr="001A0C52">
              <w:rPr>
                <w:rFonts w:ascii="Times New Roman" w:hAnsi="Times New Roman"/>
                <w:sz w:val="24"/>
                <w:rPrChange w:id="2256" w:author="Red Army" w:date="2012-02-08T20:12:00Z">
                  <w:rPr>
                    <w:rFonts w:ascii="Times New Roman" w:eastAsia="ＭＳ ゴシック" w:hAnsi="Times New Roman"/>
                    <w:b/>
                    <w:bCs/>
                    <w:color w:val="4F81BD"/>
                    <w:sz w:val="26"/>
                    <w:szCs w:val="26"/>
                  </w:rPr>
                </w:rPrChange>
              </w:rPr>
              <w:t>Required</w:t>
            </w:r>
          </w:p>
        </w:tc>
        <w:tc>
          <w:tcPr>
            <w:tcW w:w="3998" w:type="dxa"/>
            <w:tcPrChange w:id="2257" w:author="Phuong Giang" w:date="2012-02-10T16:02:00Z">
              <w:tcPr>
                <w:tcW w:w="4951" w:type="dxa"/>
                <w:gridSpan w:val="2"/>
              </w:tcPr>
            </w:tcPrChange>
          </w:tcPr>
          <w:p w:rsidR="00E05E4B" w:rsidRPr="001A0C52" w:rsidRDefault="00E05E4B" w:rsidP="009278A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258" w:author="Red Army" w:date="2012-02-08T20:12:00Z">
                  <w:rPr>
                    <w:rFonts w:ascii="Times New Roman" w:hAnsi="Times New Roman"/>
                  </w:rPr>
                </w:rPrChange>
              </w:rPr>
            </w:pPr>
            <w:r w:rsidRPr="001A0C52">
              <w:rPr>
                <w:rFonts w:ascii="Times New Roman" w:hAnsi="Times New Roman"/>
                <w:sz w:val="24"/>
                <w:rPrChange w:id="2259" w:author="Red Army" w:date="2012-02-08T20:12:00Z">
                  <w:rPr>
                    <w:rFonts w:ascii="Times New Roman" w:eastAsia="ＭＳ ゴシック" w:hAnsi="Times New Roman"/>
                    <w:b/>
                    <w:bCs/>
                    <w:color w:val="4F81BD"/>
                    <w:sz w:val="26"/>
                    <w:szCs w:val="26"/>
                  </w:rPr>
                </w:rPrChange>
              </w:rPr>
              <w:t>The teaching method name.</w:t>
            </w:r>
          </w:p>
        </w:tc>
      </w:tr>
      <w:tr w:rsidR="00E05E4B" w:rsidRPr="001A0C52" w:rsidDel="00E4760B" w:rsidTr="00A70A50">
        <w:trPr>
          <w:del w:id="2260" w:author="Phuong Giang" w:date="2012-02-09T16:22:00Z"/>
        </w:trPr>
        <w:tc>
          <w:tcPr>
            <w:cnfStyle w:val="001000000000" w:firstRow="0" w:lastRow="0" w:firstColumn="1" w:lastColumn="0" w:oddVBand="0" w:evenVBand="0" w:oddHBand="0" w:evenHBand="0" w:firstRowFirstColumn="0" w:firstRowLastColumn="0" w:lastRowFirstColumn="0" w:lastRowLastColumn="0"/>
            <w:tcW w:w="558" w:type="dxa"/>
            <w:tcPrChange w:id="2261" w:author="Phuong Giang" w:date="2012-02-10T16:02:00Z">
              <w:tcPr>
                <w:tcW w:w="2268" w:type="dxa"/>
                <w:gridSpan w:val="2"/>
              </w:tcPr>
            </w:tcPrChange>
          </w:tcPr>
          <w:p w:rsidR="00E05E4B" w:rsidRPr="001A0C52" w:rsidDel="00E4760B" w:rsidRDefault="00E05E4B" w:rsidP="00D3077A">
            <w:pPr>
              <w:spacing w:after="200" w:line="276" w:lineRule="auto"/>
              <w:rPr>
                <w:del w:id="2262" w:author="Phuong Giang" w:date="2012-02-09T16:22:00Z"/>
                <w:rFonts w:ascii="Times New Roman" w:hAnsi="Times New Roman"/>
                <w:sz w:val="24"/>
                <w:rPrChange w:id="2263" w:author="Red Army" w:date="2012-02-08T20:12:00Z">
                  <w:rPr>
                    <w:del w:id="2264" w:author="Phuong Giang" w:date="2012-02-09T16:22:00Z"/>
                    <w:rFonts w:ascii="Times New Roman" w:hAnsi="Times New Roman"/>
                    <w:b w:val="0"/>
                    <w:bCs w:val="0"/>
                  </w:rPr>
                </w:rPrChange>
              </w:rPr>
            </w:pPr>
            <w:ins w:id="2265" w:author="Red Army" w:date="2012-02-07T18:15:00Z">
              <w:del w:id="2266" w:author="Phuong Giang" w:date="2012-02-09T16:22:00Z">
                <w:r w:rsidRPr="001A0C52" w:rsidDel="00E4760B">
                  <w:rPr>
                    <w:rFonts w:ascii="Times New Roman" w:hAnsi="Times New Roman"/>
                    <w:sz w:val="24"/>
                    <w:rPrChange w:id="2267" w:author="Red Army" w:date="2012-02-08T20:12:00Z">
                      <w:rPr>
                        <w:rFonts w:ascii="Times New Roman" w:eastAsia="ＭＳ ゴシック" w:hAnsi="Times New Roman"/>
                        <w:color w:val="4F81BD"/>
                        <w:sz w:val="26"/>
                        <w:szCs w:val="26"/>
                      </w:rPr>
                    </w:rPrChange>
                  </w:rPr>
                  <w:delText>2</w:delText>
                </w:r>
              </w:del>
            </w:ins>
          </w:p>
        </w:tc>
        <w:tc>
          <w:tcPr>
            <w:tcW w:w="2520" w:type="dxa"/>
            <w:tcPrChange w:id="2268" w:author="Phuong Giang" w:date="2012-02-10T16:02:00Z">
              <w:tcPr>
                <w:tcW w:w="2268" w:type="dxa"/>
                <w:gridSpan w:val="2"/>
              </w:tcPr>
            </w:tcPrChange>
          </w:tcPr>
          <w:p w:rsidR="00E05E4B" w:rsidRPr="001A0C52" w:rsidDel="00E4760B"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2269" w:author="Phuong Giang" w:date="2012-02-09T16:22:00Z"/>
                <w:rFonts w:ascii="Times New Roman" w:hAnsi="Times New Roman"/>
                <w:b/>
                <w:bCs/>
                <w:sz w:val="24"/>
                <w:rPrChange w:id="2270" w:author="Red Army" w:date="2012-02-08T20:12:00Z">
                  <w:rPr>
                    <w:del w:id="2271" w:author="Phuong Giang" w:date="2012-02-09T16:22:00Z"/>
                    <w:rFonts w:ascii="Times New Roman" w:hAnsi="Times New Roman"/>
                    <w:b/>
                    <w:bCs/>
                  </w:rPr>
                </w:rPrChange>
              </w:rPr>
            </w:pPr>
            <w:del w:id="2272" w:author="Phuong Giang" w:date="2012-02-09T16:22:00Z">
              <w:r w:rsidRPr="001A0C52" w:rsidDel="00E4760B">
                <w:rPr>
                  <w:rFonts w:ascii="Times New Roman" w:hAnsi="Times New Roman"/>
                  <w:sz w:val="24"/>
                  <w:rPrChange w:id="2273" w:author="Red Army" w:date="2012-02-08T20:12:00Z">
                    <w:rPr>
                      <w:rFonts w:ascii="Times New Roman" w:eastAsia="ＭＳ ゴシック" w:hAnsi="Times New Roman"/>
                      <w:b/>
                      <w:bCs/>
                      <w:color w:val="4F81BD"/>
                      <w:sz w:val="26"/>
                      <w:szCs w:val="26"/>
                    </w:rPr>
                  </w:rPrChange>
                </w:rPr>
                <w:delText xml:space="preserve">Brief Description </w:delText>
              </w:r>
            </w:del>
          </w:p>
        </w:tc>
        <w:tc>
          <w:tcPr>
            <w:tcW w:w="1510" w:type="dxa"/>
            <w:tcPrChange w:id="2274" w:author="Phuong Giang" w:date="2012-02-10T16:02:00Z">
              <w:tcPr>
                <w:tcW w:w="1260" w:type="dxa"/>
                <w:gridSpan w:val="2"/>
              </w:tcPr>
            </w:tcPrChange>
          </w:tcPr>
          <w:p w:rsidR="00E05E4B" w:rsidRPr="001A0C52" w:rsidDel="00E4760B"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2275" w:author="Phuong Giang" w:date="2012-02-09T16:22:00Z"/>
                <w:rFonts w:ascii="Times New Roman" w:hAnsi="Times New Roman"/>
                <w:sz w:val="24"/>
                <w:rPrChange w:id="2276" w:author="Red Army" w:date="2012-02-08T20:12:00Z">
                  <w:rPr>
                    <w:del w:id="2277" w:author="Phuong Giang" w:date="2012-02-09T16:22:00Z"/>
                    <w:rFonts w:ascii="Times New Roman" w:hAnsi="Times New Roman"/>
                  </w:rPr>
                </w:rPrChange>
              </w:rPr>
            </w:pPr>
            <w:del w:id="2278" w:author="Phuong Giang" w:date="2012-02-09T16:22:00Z">
              <w:r w:rsidRPr="001A0C52" w:rsidDel="00E4760B">
                <w:rPr>
                  <w:rFonts w:ascii="Times New Roman" w:hAnsi="Times New Roman"/>
                  <w:sz w:val="24"/>
                  <w:rPrChange w:id="2279" w:author="Red Army" w:date="2012-02-08T20:12:00Z">
                    <w:rPr>
                      <w:rFonts w:ascii="Times New Roman" w:eastAsia="ＭＳ ゴシック" w:hAnsi="Times New Roman"/>
                      <w:b/>
                      <w:bCs/>
                      <w:color w:val="4F81BD"/>
                      <w:sz w:val="26"/>
                      <w:szCs w:val="26"/>
                    </w:rPr>
                  </w:rPrChange>
                </w:rPr>
                <w:delText>Text</w:delText>
              </w:r>
            </w:del>
          </w:p>
        </w:tc>
        <w:tc>
          <w:tcPr>
            <w:tcW w:w="1460" w:type="dxa"/>
            <w:tcPrChange w:id="2280" w:author="Phuong Giang" w:date="2012-02-10T16:02:00Z">
              <w:tcPr>
                <w:tcW w:w="1659" w:type="dxa"/>
                <w:gridSpan w:val="2"/>
              </w:tcPr>
            </w:tcPrChange>
          </w:tcPr>
          <w:p w:rsidR="00E05E4B" w:rsidRPr="001A0C52" w:rsidDel="00E4760B"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2281" w:author="Phuong Giang" w:date="2012-02-09T16:22:00Z"/>
                <w:rFonts w:ascii="Times New Roman" w:hAnsi="Times New Roman"/>
                <w:sz w:val="24"/>
                <w:rPrChange w:id="2282" w:author="Red Army" w:date="2012-02-08T20:12:00Z">
                  <w:rPr>
                    <w:del w:id="2283" w:author="Phuong Giang" w:date="2012-02-09T16:22:00Z"/>
                    <w:rFonts w:ascii="Times New Roman" w:hAnsi="Times New Roman"/>
                  </w:rPr>
                </w:rPrChange>
              </w:rPr>
            </w:pPr>
            <w:del w:id="2284" w:author="Phuong Giang" w:date="2012-02-09T16:22:00Z">
              <w:r w:rsidRPr="001A0C52" w:rsidDel="00E4760B">
                <w:rPr>
                  <w:rFonts w:ascii="Times New Roman" w:hAnsi="Times New Roman"/>
                  <w:sz w:val="24"/>
                  <w:rPrChange w:id="2285" w:author="Red Army" w:date="2012-02-08T20:12:00Z">
                    <w:rPr>
                      <w:rFonts w:ascii="Times New Roman" w:eastAsia="ＭＳ ゴシック" w:hAnsi="Times New Roman"/>
                      <w:b/>
                      <w:bCs/>
                      <w:color w:val="4F81BD"/>
                      <w:sz w:val="26"/>
                      <w:szCs w:val="26"/>
                    </w:rPr>
                  </w:rPrChange>
                </w:rPr>
                <w:delText>Optional</w:delText>
              </w:r>
            </w:del>
          </w:p>
        </w:tc>
        <w:tc>
          <w:tcPr>
            <w:tcW w:w="3998" w:type="dxa"/>
            <w:tcPrChange w:id="2286" w:author="Phuong Giang" w:date="2012-02-10T16:02:00Z">
              <w:tcPr>
                <w:tcW w:w="4951" w:type="dxa"/>
                <w:gridSpan w:val="2"/>
              </w:tcPr>
            </w:tcPrChange>
          </w:tcPr>
          <w:p w:rsidR="00E05E4B" w:rsidRPr="001A0C52" w:rsidDel="00E4760B"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2287" w:author="Phuong Giang" w:date="2012-02-09T16:22:00Z"/>
                <w:rFonts w:ascii="Times New Roman" w:hAnsi="Times New Roman"/>
                <w:sz w:val="24"/>
                <w:rPrChange w:id="2288" w:author="Red Army" w:date="2012-02-08T20:12:00Z">
                  <w:rPr>
                    <w:del w:id="2289" w:author="Phuong Giang" w:date="2012-02-09T16:22:00Z"/>
                    <w:rFonts w:ascii="Times New Roman" w:hAnsi="Times New Roman"/>
                  </w:rPr>
                </w:rPrChange>
              </w:rPr>
            </w:pPr>
            <w:del w:id="2290" w:author="Phuong Giang" w:date="2012-02-09T16:22:00Z">
              <w:r w:rsidRPr="001A0C52" w:rsidDel="00E4760B">
                <w:rPr>
                  <w:rFonts w:ascii="Times New Roman" w:hAnsi="Times New Roman"/>
                  <w:sz w:val="24"/>
                  <w:rPrChange w:id="2291" w:author="Red Army" w:date="2012-02-08T20:12:00Z">
                    <w:rPr>
                      <w:rFonts w:ascii="Times New Roman" w:eastAsia="ＭＳ ゴシック" w:hAnsi="Times New Roman"/>
                      <w:b/>
                      <w:bCs/>
                      <w:color w:val="4F81BD"/>
                      <w:sz w:val="26"/>
                      <w:szCs w:val="26"/>
                    </w:rPr>
                  </w:rPrChange>
                </w:rPr>
                <w:delText xml:space="preserve">Short description defined by user to remind them-self about this Teaching Method. </w:delText>
              </w:r>
            </w:del>
          </w:p>
        </w:tc>
      </w:tr>
      <w:tr w:rsidR="00E05E4B" w:rsidRPr="001A0C52" w:rsidTr="00A7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Change w:id="2292" w:author="Phuong Giang" w:date="2012-02-10T16:02:00Z">
              <w:tcPr>
                <w:tcW w:w="2268" w:type="dxa"/>
                <w:gridSpan w:val="2"/>
              </w:tcPr>
            </w:tcPrChange>
          </w:tcPr>
          <w:p w:rsidR="00E05E4B" w:rsidRPr="001A0C52" w:rsidRDefault="00E05E4B"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2293" w:author="Red Army" w:date="2012-02-08T20:12:00Z">
                  <w:rPr>
                    <w:rFonts w:ascii="Times New Roman" w:hAnsi="Times New Roman"/>
                    <w:b w:val="0"/>
                    <w:bCs w:val="0"/>
                  </w:rPr>
                </w:rPrChange>
              </w:rPr>
            </w:pPr>
            <w:ins w:id="2294" w:author="Red Army" w:date="2012-02-07T18:15:00Z">
              <w:del w:id="2295" w:author="Phuong Giang" w:date="2012-02-09T16:22:00Z">
                <w:r w:rsidRPr="001A0C52" w:rsidDel="00E4760B">
                  <w:rPr>
                    <w:rFonts w:ascii="Times New Roman" w:hAnsi="Times New Roman"/>
                    <w:sz w:val="24"/>
                    <w:rPrChange w:id="2296" w:author="Red Army" w:date="2012-02-08T20:12:00Z">
                      <w:rPr>
                        <w:rFonts w:ascii="Times New Roman" w:eastAsia="ＭＳ ゴシック" w:hAnsi="Times New Roman"/>
                        <w:color w:val="4F81BD"/>
                        <w:sz w:val="26"/>
                        <w:szCs w:val="26"/>
                      </w:rPr>
                    </w:rPrChange>
                  </w:rPr>
                  <w:delText>3</w:delText>
                </w:r>
              </w:del>
            </w:ins>
            <w:ins w:id="2297" w:author="Phuong Giang" w:date="2012-02-09T16:22:00Z">
              <w:r w:rsidR="00E4760B">
                <w:rPr>
                  <w:rFonts w:ascii="Times New Roman" w:hAnsi="Times New Roman"/>
                  <w:sz w:val="24"/>
                </w:rPr>
                <w:t>2</w:t>
              </w:r>
            </w:ins>
          </w:p>
        </w:tc>
        <w:tc>
          <w:tcPr>
            <w:tcW w:w="2520" w:type="dxa"/>
            <w:tcPrChange w:id="2298" w:author="Phuong Giang" w:date="2012-02-10T16:02:00Z">
              <w:tcPr>
                <w:tcW w:w="226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Change w:id="2299" w:author="Red Army" w:date="2012-02-08T20:12:00Z">
                  <w:rPr>
                    <w:rFonts w:ascii="Times New Roman" w:hAnsi="Times New Roman"/>
                    <w:b/>
                    <w:bCs/>
                  </w:rPr>
                </w:rPrChange>
              </w:rPr>
            </w:pPr>
            <w:r w:rsidRPr="001A0C52">
              <w:rPr>
                <w:rFonts w:ascii="Times New Roman" w:hAnsi="Times New Roman"/>
                <w:sz w:val="24"/>
                <w:rPrChange w:id="2300" w:author="Red Army" w:date="2012-02-08T20:12:00Z">
                  <w:rPr>
                    <w:rFonts w:ascii="Times New Roman" w:eastAsia="ＭＳ ゴシック" w:hAnsi="Times New Roman"/>
                    <w:b/>
                    <w:bCs/>
                    <w:color w:val="4F81BD"/>
                    <w:sz w:val="26"/>
                    <w:szCs w:val="26"/>
                  </w:rPr>
                </w:rPrChange>
              </w:rPr>
              <w:t>Content</w:t>
            </w:r>
          </w:p>
        </w:tc>
        <w:tc>
          <w:tcPr>
            <w:tcW w:w="1510" w:type="dxa"/>
            <w:tcPrChange w:id="2301" w:author="Phuong Giang" w:date="2012-02-10T16:02:00Z">
              <w:tcPr>
                <w:tcW w:w="1260"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02" w:author="Red Army" w:date="2012-02-08T20:12:00Z">
                  <w:rPr>
                    <w:rFonts w:ascii="Times New Roman" w:hAnsi="Times New Roman"/>
                  </w:rPr>
                </w:rPrChange>
              </w:rPr>
            </w:pPr>
            <w:r w:rsidRPr="001A0C52">
              <w:rPr>
                <w:rFonts w:ascii="Times New Roman" w:hAnsi="Times New Roman"/>
                <w:sz w:val="24"/>
                <w:rPrChange w:id="2303" w:author="Red Army" w:date="2012-02-08T20:12:00Z">
                  <w:rPr>
                    <w:rFonts w:ascii="Times New Roman" w:eastAsia="ＭＳ ゴシック" w:hAnsi="Times New Roman"/>
                    <w:b/>
                    <w:bCs/>
                    <w:color w:val="4F81BD"/>
                    <w:sz w:val="26"/>
                    <w:szCs w:val="26"/>
                  </w:rPr>
                </w:rPrChange>
              </w:rPr>
              <w:t>Text</w:t>
            </w:r>
          </w:p>
        </w:tc>
        <w:tc>
          <w:tcPr>
            <w:tcW w:w="1460" w:type="dxa"/>
            <w:tcPrChange w:id="2304" w:author="Phuong Giang" w:date="2012-02-10T16:02:00Z">
              <w:tcPr>
                <w:tcW w:w="1659"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05" w:author="Red Army" w:date="2012-02-08T20:12:00Z">
                  <w:rPr>
                    <w:rFonts w:ascii="Times New Roman" w:hAnsi="Times New Roman"/>
                  </w:rPr>
                </w:rPrChange>
              </w:rPr>
            </w:pPr>
            <w:r w:rsidRPr="001A0C52">
              <w:rPr>
                <w:rFonts w:ascii="Times New Roman" w:hAnsi="Times New Roman"/>
                <w:sz w:val="24"/>
                <w:rPrChange w:id="2306" w:author="Red Army" w:date="2012-02-08T20:12:00Z">
                  <w:rPr>
                    <w:rFonts w:ascii="Times New Roman" w:eastAsia="ＭＳ ゴシック" w:hAnsi="Times New Roman"/>
                    <w:b/>
                    <w:bCs/>
                    <w:color w:val="4F81BD"/>
                    <w:sz w:val="26"/>
                    <w:szCs w:val="26"/>
                  </w:rPr>
                </w:rPrChange>
              </w:rPr>
              <w:t>Required</w:t>
            </w:r>
          </w:p>
        </w:tc>
        <w:tc>
          <w:tcPr>
            <w:tcW w:w="3998" w:type="dxa"/>
            <w:tcPrChange w:id="2307" w:author="Phuong Giang" w:date="2012-02-10T16:02:00Z">
              <w:tcPr>
                <w:tcW w:w="4951" w:type="dxa"/>
                <w:gridSpan w:val="2"/>
              </w:tcPr>
            </w:tcPrChange>
          </w:tcPr>
          <w:p w:rsidR="00E05E4B" w:rsidRPr="001A0C52" w:rsidRDefault="00E05E4B" w:rsidP="00F00FA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08" w:author="Red Army" w:date="2012-02-08T20:12:00Z">
                  <w:rPr>
                    <w:rFonts w:ascii="Times New Roman" w:hAnsi="Times New Roman"/>
                  </w:rPr>
                </w:rPrChange>
              </w:rPr>
            </w:pPr>
            <w:r w:rsidRPr="001A0C52">
              <w:rPr>
                <w:rFonts w:ascii="Times New Roman" w:hAnsi="Times New Roman"/>
                <w:sz w:val="24"/>
                <w:rPrChange w:id="2309" w:author="Red Army" w:date="2012-02-08T20:12:00Z">
                  <w:rPr>
                    <w:rFonts w:ascii="Times New Roman" w:eastAsia="ＭＳ ゴシック" w:hAnsi="Times New Roman"/>
                    <w:b/>
                    <w:bCs/>
                    <w:color w:val="4F81BD"/>
                    <w:sz w:val="26"/>
                    <w:szCs w:val="26"/>
                  </w:rPr>
                </w:rPrChange>
              </w:rPr>
              <w:t>The content that is used to create Teaching Plan.</w:t>
            </w:r>
            <w:del w:id="2310" w:author="Phuong Giang" w:date="2012-02-10T16:06:00Z">
              <w:r w:rsidRPr="001A0C52" w:rsidDel="00F00FAA">
                <w:rPr>
                  <w:rFonts w:ascii="Times New Roman" w:hAnsi="Times New Roman"/>
                  <w:sz w:val="24"/>
                  <w:rPrChange w:id="2311" w:author="Red Army" w:date="2012-02-08T20:12:00Z">
                    <w:rPr>
                      <w:rFonts w:ascii="Times New Roman" w:eastAsia="ＭＳ ゴシック" w:hAnsi="Times New Roman"/>
                      <w:b/>
                      <w:bCs/>
                      <w:color w:val="4F81BD"/>
                      <w:sz w:val="26"/>
                      <w:szCs w:val="26"/>
                    </w:rPr>
                  </w:rPrChange>
                </w:rPr>
                <w:delText xml:space="preserve"> The content includes place for inserting Knowledge Item.</w:delText>
              </w:r>
            </w:del>
            <w:r w:rsidRPr="001A0C52">
              <w:rPr>
                <w:rFonts w:ascii="Times New Roman" w:hAnsi="Times New Roman"/>
                <w:sz w:val="24"/>
                <w:rPrChange w:id="2312" w:author="Red Army" w:date="2012-02-08T20:12:00Z">
                  <w:rPr>
                    <w:rFonts w:ascii="Times New Roman" w:eastAsia="ＭＳ ゴシック" w:hAnsi="Times New Roman"/>
                    <w:b/>
                    <w:bCs/>
                    <w:color w:val="4F81BD"/>
                    <w:sz w:val="26"/>
                    <w:szCs w:val="26"/>
                  </w:rPr>
                </w:rPrChange>
              </w:rPr>
              <w:t xml:space="preserve"> </w:t>
            </w:r>
          </w:p>
        </w:tc>
      </w:tr>
      <w:tr w:rsidR="00E05E4B" w:rsidRPr="001A0C52" w:rsidTr="00A70A50">
        <w:tc>
          <w:tcPr>
            <w:cnfStyle w:val="001000000000" w:firstRow="0" w:lastRow="0" w:firstColumn="1" w:lastColumn="0" w:oddVBand="0" w:evenVBand="0" w:oddHBand="0" w:evenHBand="0" w:firstRowFirstColumn="0" w:firstRowLastColumn="0" w:lastRowFirstColumn="0" w:lastRowLastColumn="0"/>
            <w:tcW w:w="558" w:type="dxa"/>
            <w:tcPrChange w:id="2313" w:author="Phuong Giang" w:date="2012-02-10T16:02:00Z">
              <w:tcPr>
                <w:tcW w:w="2268" w:type="dxa"/>
                <w:gridSpan w:val="2"/>
              </w:tcPr>
            </w:tcPrChange>
          </w:tcPr>
          <w:p w:rsidR="00E05E4B" w:rsidRPr="001A0C52" w:rsidRDefault="00E4760B" w:rsidP="00D3077A">
            <w:pPr>
              <w:spacing w:after="200" w:line="276" w:lineRule="auto"/>
              <w:rPr>
                <w:rFonts w:ascii="Times New Roman" w:hAnsi="Times New Roman"/>
                <w:sz w:val="24"/>
                <w:rPrChange w:id="2314" w:author="Red Army" w:date="2012-02-08T20:12:00Z">
                  <w:rPr>
                    <w:rFonts w:ascii="Times New Roman" w:hAnsi="Times New Roman"/>
                    <w:b w:val="0"/>
                    <w:bCs w:val="0"/>
                  </w:rPr>
                </w:rPrChange>
              </w:rPr>
            </w:pPr>
            <w:ins w:id="2315" w:author="Phuong Giang" w:date="2012-02-09T16:22:00Z">
              <w:r>
                <w:rPr>
                  <w:rFonts w:ascii="Times New Roman" w:hAnsi="Times New Roman"/>
                  <w:sz w:val="24"/>
                </w:rPr>
                <w:t>3</w:t>
              </w:r>
            </w:ins>
            <w:ins w:id="2316" w:author="Red Army" w:date="2012-02-07T18:15:00Z">
              <w:del w:id="2317" w:author="Phuong Giang" w:date="2012-02-09T16:22:00Z">
                <w:r w:rsidR="00E05E4B" w:rsidRPr="001A0C52" w:rsidDel="00E4760B">
                  <w:rPr>
                    <w:rFonts w:ascii="Times New Roman" w:hAnsi="Times New Roman"/>
                    <w:sz w:val="24"/>
                    <w:rPrChange w:id="2318" w:author="Red Army" w:date="2012-02-08T20:12:00Z">
                      <w:rPr>
                        <w:rFonts w:ascii="Times New Roman" w:eastAsia="ＭＳ ゴシック" w:hAnsi="Times New Roman"/>
                        <w:color w:val="4F81BD"/>
                        <w:sz w:val="26"/>
                        <w:szCs w:val="26"/>
                      </w:rPr>
                    </w:rPrChange>
                  </w:rPr>
                  <w:delText>4</w:delText>
                </w:r>
              </w:del>
            </w:ins>
          </w:p>
        </w:tc>
        <w:tc>
          <w:tcPr>
            <w:tcW w:w="2520" w:type="dxa"/>
            <w:tcPrChange w:id="2319" w:author="Phuong Giang" w:date="2012-02-10T16:02:00Z">
              <w:tcPr>
                <w:tcW w:w="2268"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rPrChange w:id="2320" w:author="Red Army" w:date="2012-02-08T20:12:00Z">
                  <w:rPr>
                    <w:rFonts w:ascii="Times New Roman" w:hAnsi="Times New Roman"/>
                    <w:b/>
                    <w:bCs/>
                  </w:rPr>
                </w:rPrChange>
              </w:rPr>
            </w:pPr>
            <w:r w:rsidRPr="001A0C52">
              <w:rPr>
                <w:rFonts w:ascii="Times New Roman" w:hAnsi="Times New Roman"/>
                <w:sz w:val="24"/>
                <w:rPrChange w:id="2321" w:author="Red Army" w:date="2012-02-08T20:12:00Z">
                  <w:rPr>
                    <w:rFonts w:ascii="Times New Roman" w:eastAsia="ＭＳ ゴシック" w:hAnsi="Times New Roman"/>
                    <w:b/>
                    <w:bCs/>
                    <w:color w:val="4F81BD"/>
                    <w:sz w:val="26"/>
                    <w:szCs w:val="26"/>
                  </w:rPr>
                </w:rPrChange>
              </w:rPr>
              <w:t>Team size</w:t>
            </w:r>
          </w:p>
        </w:tc>
        <w:tc>
          <w:tcPr>
            <w:tcW w:w="1510" w:type="dxa"/>
            <w:tcPrChange w:id="2322" w:author="Phuong Giang" w:date="2012-02-10T16:02:00Z">
              <w:tcPr>
                <w:tcW w:w="1260"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323" w:author="Red Army" w:date="2012-02-08T20:12:00Z">
                  <w:rPr>
                    <w:rFonts w:ascii="Times New Roman" w:hAnsi="Times New Roman"/>
                  </w:rPr>
                </w:rPrChange>
              </w:rPr>
            </w:pPr>
            <w:r w:rsidRPr="001A0C52">
              <w:rPr>
                <w:rFonts w:ascii="Times New Roman" w:hAnsi="Times New Roman"/>
                <w:sz w:val="24"/>
                <w:rPrChange w:id="2324" w:author="Red Army" w:date="2012-02-08T20:12:00Z">
                  <w:rPr>
                    <w:rFonts w:ascii="Times New Roman" w:eastAsia="ＭＳ ゴシック" w:hAnsi="Times New Roman"/>
                    <w:b/>
                    <w:bCs/>
                    <w:color w:val="4F81BD"/>
                    <w:sz w:val="26"/>
                    <w:szCs w:val="26"/>
                  </w:rPr>
                </w:rPrChange>
              </w:rPr>
              <w:t>Numeric</w:t>
            </w:r>
          </w:p>
        </w:tc>
        <w:tc>
          <w:tcPr>
            <w:tcW w:w="1460" w:type="dxa"/>
            <w:tcPrChange w:id="2325" w:author="Phuong Giang" w:date="2012-02-10T16:02:00Z">
              <w:tcPr>
                <w:tcW w:w="1659"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326" w:author="Red Army" w:date="2012-02-08T20:12:00Z">
                  <w:rPr>
                    <w:rFonts w:ascii="Times New Roman" w:hAnsi="Times New Roman"/>
                  </w:rPr>
                </w:rPrChange>
              </w:rPr>
            </w:pPr>
            <w:del w:id="2327" w:author="Phuong Giang" w:date="2012-02-10T17:16:00Z">
              <w:r w:rsidRPr="001A0C52" w:rsidDel="00A2093B">
                <w:rPr>
                  <w:rFonts w:ascii="Times New Roman" w:hAnsi="Times New Roman"/>
                  <w:sz w:val="24"/>
                  <w:rPrChange w:id="2328" w:author="Red Army" w:date="2012-02-08T20:12:00Z">
                    <w:rPr>
                      <w:rFonts w:ascii="Times New Roman" w:eastAsia="ＭＳ ゴシック" w:hAnsi="Times New Roman"/>
                      <w:b/>
                      <w:bCs/>
                      <w:color w:val="4F81BD"/>
                      <w:sz w:val="26"/>
                      <w:szCs w:val="26"/>
                    </w:rPr>
                  </w:rPrChange>
                </w:rPr>
                <w:delText xml:space="preserve">Required </w:delText>
              </w:r>
            </w:del>
            <w:ins w:id="2329" w:author="Phuong Giang" w:date="2012-02-10T17:16:00Z">
              <w:r w:rsidR="00A2093B">
                <w:rPr>
                  <w:rFonts w:ascii="Times New Roman" w:hAnsi="Times New Roman"/>
                  <w:sz w:val="24"/>
                </w:rPr>
                <w:t>Optional</w:t>
              </w:r>
              <w:r w:rsidR="00A2093B" w:rsidRPr="001A0C52">
                <w:rPr>
                  <w:rFonts w:ascii="Times New Roman" w:hAnsi="Times New Roman"/>
                  <w:sz w:val="24"/>
                  <w:rPrChange w:id="2330" w:author="Red Army" w:date="2012-02-08T20:12:00Z">
                    <w:rPr>
                      <w:rFonts w:ascii="Times New Roman" w:eastAsia="ＭＳ ゴシック" w:hAnsi="Times New Roman"/>
                      <w:b/>
                      <w:bCs/>
                      <w:color w:val="4F81BD"/>
                      <w:sz w:val="26"/>
                      <w:szCs w:val="26"/>
                    </w:rPr>
                  </w:rPrChange>
                </w:rPr>
                <w:t xml:space="preserve"> </w:t>
              </w:r>
            </w:ins>
          </w:p>
        </w:tc>
        <w:tc>
          <w:tcPr>
            <w:tcW w:w="3998" w:type="dxa"/>
            <w:tcPrChange w:id="2331" w:author="Phuong Giang" w:date="2012-02-10T16:02:00Z">
              <w:tcPr>
                <w:tcW w:w="4951" w:type="dxa"/>
                <w:gridSpan w:val="2"/>
              </w:tcPr>
            </w:tcPrChange>
          </w:tcPr>
          <w:p w:rsidR="00E05E4B" w:rsidRPr="001A0C52" w:rsidRDefault="00E05E4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332" w:author="Red Army" w:date="2012-02-08T20:12:00Z">
                  <w:rPr>
                    <w:rFonts w:ascii="Times New Roman" w:hAnsi="Times New Roman"/>
                  </w:rPr>
                </w:rPrChange>
              </w:rPr>
              <w:pPrChange w:id="2333" w:author="Red Army" w:date="2012-02-07T18:12:00Z">
                <w:pPr>
                  <w:spacing w:after="200" w:line="276" w:lineRule="auto"/>
                  <w:cnfStyle w:val="000000000000" w:firstRow="0" w:lastRow="0" w:firstColumn="0" w:lastColumn="0" w:oddVBand="0" w:evenVBand="0" w:oddHBand="0" w:evenHBand="0" w:firstRowFirstColumn="0" w:firstRowLastColumn="0" w:lastRowFirstColumn="0" w:lastRowLastColumn="0"/>
                </w:pPr>
              </w:pPrChange>
            </w:pPr>
            <w:r w:rsidRPr="001A0C52">
              <w:rPr>
                <w:rFonts w:ascii="Times New Roman" w:hAnsi="Times New Roman"/>
                <w:sz w:val="24"/>
                <w:rPrChange w:id="2334" w:author="Red Army" w:date="2012-02-08T20:12:00Z">
                  <w:rPr>
                    <w:rFonts w:ascii="Times New Roman" w:hAnsi="Times New Roman"/>
                  </w:rPr>
                </w:rPrChange>
              </w:rPr>
              <w:t xml:space="preserve">The number of </w:t>
            </w:r>
            <w:del w:id="2335" w:author="Phuong Giang" w:date="2012-02-10T22:38:00Z">
              <w:r w:rsidRPr="001A0C52" w:rsidDel="00FA79D4">
                <w:rPr>
                  <w:rFonts w:ascii="Times New Roman" w:hAnsi="Times New Roman"/>
                  <w:sz w:val="24"/>
                  <w:rPrChange w:id="2336" w:author="Red Army" w:date="2012-02-08T20:12:00Z">
                    <w:rPr>
                      <w:rFonts w:ascii="Times New Roman" w:hAnsi="Times New Roman"/>
                    </w:rPr>
                  </w:rPrChange>
                </w:rPr>
                <w:delText>pupil</w:delText>
              </w:r>
            </w:del>
            <w:ins w:id="2337" w:author="Phuong Giang" w:date="2012-02-10T22:38:00Z">
              <w:r w:rsidR="00FA79D4">
                <w:rPr>
                  <w:rFonts w:ascii="Times New Roman" w:hAnsi="Times New Roman"/>
                  <w:sz w:val="24"/>
                </w:rPr>
                <w:t>student</w:t>
              </w:r>
            </w:ins>
            <w:r w:rsidRPr="001A0C52">
              <w:rPr>
                <w:rFonts w:ascii="Times New Roman" w:hAnsi="Times New Roman"/>
                <w:sz w:val="24"/>
                <w:rPrChange w:id="2338" w:author="Red Army" w:date="2012-02-08T20:12:00Z">
                  <w:rPr>
                    <w:rFonts w:ascii="Times New Roman" w:hAnsi="Times New Roman"/>
                  </w:rPr>
                </w:rPrChange>
              </w:rPr>
              <w:t xml:space="preserve">s per group when we apply this activity in reality. </w:t>
            </w:r>
            <w:del w:id="2339" w:author="Red Army" w:date="2012-02-07T18:12:00Z">
              <w:r w:rsidRPr="001A0C52" w:rsidDel="005E3CDF">
                <w:rPr>
                  <w:rFonts w:ascii="Times New Roman" w:hAnsi="Times New Roman"/>
                  <w:sz w:val="24"/>
                  <w:rPrChange w:id="2340" w:author="Red Army" w:date="2012-02-08T20:12:00Z">
                    <w:rPr>
                      <w:rFonts w:ascii="Times New Roman" w:hAnsi="Times New Roman"/>
                    </w:rPr>
                  </w:rPrChange>
                </w:rPr>
                <w:delText>The team size is set to all the pupils in the class (Tập thể).</w:delText>
              </w:r>
            </w:del>
          </w:p>
        </w:tc>
      </w:tr>
      <w:tr w:rsidR="00E05E4B" w:rsidRPr="001A0C52" w:rsidTr="00A7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Change w:id="2341" w:author="Phuong Giang" w:date="2012-02-10T16:02:00Z">
              <w:tcPr>
                <w:tcW w:w="2268" w:type="dxa"/>
                <w:gridSpan w:val="2"/>
              </w:tcPr>
            </w:tcPrChange>
          </w:tcPr>
          <w:p w:rsidR="00E05E4B" w:rsidRPr="001A0C52" w:rsidRDefault="00E4760B"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2342" w:author="Red Army" w:date="2012-02-08T20:12:00Z">
                  <w:rPr>
                    <w:rFonts w:ascii="Times New Roman" w:hAnsi="Times New Roman"/>
                    <w:b w:val="0"/>
                    <w:bCs w:val="0"/>
                  </w:rPr>
                </w:rPrChange>
              </w:rPr>
            </w:pPr>
            <w:ins w:id="2343" w:author="Phuong Giang" w:date="2012-02-09T16:22:00Z">
              <w:r>
                <w:rPr>
                  <w:rFonts w:ascii="Times New Roman" w:hAnsi="Times New Roman"/>
                  <w:sz w:val="24"/>
                </w:rPr>
                <w:t>4</w:t>
              </w:r>
            </w:ins>
          </w:p>
        </w:tc>
        <w:tc>
          <w:tcPr>
            <w:tcW w:w="2520" w:type="dxa"/>
            <w:tcPrChange w:id="2344" w:author="Phuong Giang" w:date="2012-02-10T16:02:00Z">
              <w:tcPr>
                <w:tcW w:w="226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Change w:id="2345" w:author="Red Army" w:date="2012-02-08T20:12:00Z">
                  <w:rPr>
                    <w:rFonts w:ascii="Times New Roman" w:hAnsi="Times New Roman"/>
                    <w:b/>
                    <w:bCs/>
                  </w:rPr>
                </w:rPrChange>
              </w:rPr>
            </w:pPr>
            <w:r w:rsidRPr="001A0C52">
              <w:rPr>
                <w:rFonts w:ascii="Times New Roman" w:hAnsi="Times New Roman"/>
                <w:sz w:val="24"/>
                <w:rPrChange w:id="2346" w:author="Red Army" w:date="2012-02-08T20:12:00Z">
                  <w:rPr>
                    <w:rFonts w:ascii="Times New Roman" w:hAnsi="Times New Roman"/>
                  </w:rPr>
                </w:rPrChange>
              </w:rPr>
              <w:t>Required Tools and Equipment</w:t>
            </w:r>
          </w:p>
        </w:tc>
        <w:tc>
          <w:tcPr>
            <w:tcW w:w="1510" w:type="dxa"/>
            <w:tcPrChange w:id="2347" w:author="Phuong Giang" w:date="2012-02-10T16:02:00Z">
              <w:tcPr>
                <w:tcW w:w="1260"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48" w:author="Red Army" w:date="2012-02-08T20:12:00Z">
                  <w:rPr>
                    <w:rFonts w:ascii="Times New Roman" w:hAnsi="Times New Roman"/>
                  </w:rPr>
                </w:rPrChange>
              </w:rPr>
            </w:pPr>
            <w:r w:rsidRPr="001A0C52">
              <w:rPr>
                <w:rFonts w:ascii="Times New Roman" w:hAnsi="Times New Roman"/>
                <w:sz w:val="24"/>
                <w:rPrChange w:id="2349" w:author="Red Army" w:date="2012-02-08T20:12:00Z">
                  <w:rPr>
                    <w:rFonts w:ascii="Times New Roman" w:hAnsi="Times New Roman"/>
                  </w:rPr>
                </w:rPrChange>
              </w:rPr>
              <w:t>Text</w:t>
            </w:r>
          </w:p>
        </w:tc>
        <w:tc>
          <w:tcPr>
            <w:tcW w:w="1460" w:type="dxa"/>
            <w:tcPrChange w:id="2350" w:author="Phuong Giang" w:date="2012-02-10T16:02:00Z">
              <w:tcPr>
                <w:tcW w:w="1659"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51" w:author="Red Army" w:date="2012-02-08T20:12:00Z">
                  <w:rPr>
                    <w:rFonts w:ascii="Times New Roman" w:hAnsi="Times New Roman"/>
                  </w:rPr>
                </w:rPrChange>
              </w:rPr>
            </w:pPr>
            <w:r w:rsidRPr="001A0C52">
              <w:rPr>
                <w:rFonts w:ascii="Times New Roman" w:hAnsi="Times New Roman"/>
                <w:sz w:val="24"/>
                <w:rPrChange w:id="2352" w:author="Red Army" w:date="2012-02-08T20:12:00Z">
                  <w:rPr>
                    <w:rFonts w:ascii="Times New Roman" w:hAnsi="Times New Roman"/>
                  </w:rPr>
                </w:rPrChange>
              </w:rPr>
              <w:t xml:space="preserve">Optional </w:t>
            </w:r>
          </w:p>
        </w:tc>
        <w:tc>
          <w:tcPr>
            <w:tcW w:w="3998" w:type="dxa"/>
            <w:tcPrChange w:id="2353" w:author="Phuong Giang" w:date="2012-02-10T16:02:00Z">
              <w:tcPr>
                <w:tcW w:w="4951" w:type="dxa"/>
                <w:gridSpan w:val="2"/>
              </w:tcPr>
            </w:tcPrChange>
          </w:tcPr>
          <w:p w:rsidR="00E05E4B" w:rsidRPr="001A0C52" w:rsidRDefault="00E05E4B" w:rsidP="009844D0">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54" w:author="Red Army" w:date="2012-02-08T20:12:00Z">
                  <w:rPr>
                    <w:rFonts w:ascii="Times New Roman" w:hAnsi="Times New Roman"/>
                  </w:rPr>
                </w:rPrChange>
              </w:rPr>
            </w:pPr>
            <w:r w:rsidRPr="001A0C52">
              <w:rPr>
                <w:rFonts w:ascii="Times New Roman" w:hAnsi="Times New Roman"/>
                <w:sz w:val="24"/>
                <w:rPrChange w:id="2355" w:author="Red Army" w:date="2012-02-08T20:12:00Z">
                  <w:rPr>
                    <w:rFonts w:ascii="Times New Roman" w:hAnsi="Times New Roman"/>
                  </w:rPr>
                </w:rPrChange>
              </w:rPr>
              <w:t>The name of equipment which is need for this Teaching Method</w:t>
            </w:r>
          </w:p>
        </w:tc>
      </w:tr>
      <w:tr w:rsidR="00E05E4B" w:rsidRPr="001A0C52" w:rsidTr="00A70A50">
        <w:tc>
          <w:tcPr>
            <w:cnfStyle w:val="001000000000" w:firstRow="0" w:lastRow="0" w:firstColumn="1" w:lastColumn="0" w:oddVBand="0" w:evenVBand="0" w:oddHBand="0" w:evenHBand="0" w:firstRowFirstColumn="0" w:firstRowLastColumn="0" w:lastRowFirstColumn="0" w:lastRowLastColumn="0"/>
            <w:tcW w:w="558" w:type="dxa"/>
            <w:tcPrChange w:id="2356" w:author="Phuong Giang" w:date="2012-02-10T16:02:00Z">
              <w:tcPr>
                <w:tcW w:w="2268" w:type="dxa"/>
                <w:gridSpan w:val="2"/>
              </w:tcPr>
            </w:tcPrChange>
          </w:tcPr>
          <w:p w:rsidR="00E05E4B" w:rsidRPr="001A0C52" w:rsidRDefault="00E4760B" w:rsidP="00D3077A">
            <w:pPr>
              <w:spacing w:after="200" w:line="276" w:lineRule="auto"/>
              <w:rPr>
                <w:rFonts w:ascii="Times New Roman" w:hAnsi="Times New Roman"/>
                <w:sz w:val="24"/>
                <w:rPrChange w:id="2357" w:author="Red Army" w:date="2012-02-08T20:12:00Z">
                  <w:rPr>
                    <w:rFonts w:ascii="Times New Roman" w:hAnsi="Times New Roman"/>
                    <w:b w:val="0"/>
                    <w:bCs w:val="0"/>
                  </w:rPr>
                </w:rPrChange>
              </w:rPr>
            </w:pPr>
            <w:ins w:id="2358" w:author="Phuong Giang" w:date="2012-02-09T16:22:00Z">
              <w:r>
                <w:rPr>
                  <w:rFonts w:ascii="Times New Roman" w:hAnsi="Times New Roman"/>
                  <w:sz w:val="24"/>
                </w:rPr>
                <w:t>5</w:t>
              </w:r>
            </w:ins>
            <w:ins w:id="2359" w:author="Red Army" w:date="2012-02-07T18:15:00Z">
              <w:del w:id="2360" w:author="Phuong Giang" w:date="2012-02-09T16:22:00Z">
                <w:r w:rsidR="00E05E4B" w:rsidRPr="001A0C52" w:rsidDel="00E4760B">
                  <w:rPr>
                    <w:rFonts w:ascii="Times New Roman" w:hAnsi="Times New Roman"/>
                    <w:sz w:val="24"/>
                    <w:rPrChange w:id="2361" w:author="Red Army" w:date="2012-02-08T20:12:00Z">
                      <w:rPr>
                        <w:rFonts w:ascii="Times New Roman" w:hAnsi="Times New Roman"/>
                      </w:rPr>
                    </w:rPrChange>
                  </w:rPr>
                  <w:delText>5</w:delText>
                </w:r>
              </w:del>
            </w:ins>
          </w:p>
        </w:tc>
        <w:tc>
          <w:tcPr>
            <w:tcW w:w="2520" w:type="dxa"/>
            <w:tcPrChange w:id="2362" w:author="Phuong Giang" w:date="2012-02-10T16:02:00Z">
              <w:tcPr>
                <w:tcW w:w="2268"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rPrChange w:id="2363" w:author="Red Army" w:date="2012-02-08T20:12:00Z">
                  <w:rPr>
                    <w:rFonts w:ascii="Times New Roman" w:hAnsi="Times New Roman"/>
                    <w:b/>
                    <w:bCs/>
                  </w:rPr>
                </w:rPrChange>
              </w:rPr>
            </w:pPr>
            <w:r w:rsidRPr="001A0C52">
              <w:rPr>
                <w:rFonts w:ascii="Times New Roman" w:hAnsi="Times New Roman"/>
                <w:sz w:val="24"/>
                <w:rPrChange w:id="2364" w:author="Red Army" w:date="2012-02-08T20:12:00Z">
                  <w:rPr>
                    <w:rFonts w:ascii="Times New Roman" w:hAnsi="Times New Roman"/>
                  </w:rPr>
                </w:rPrChange>
              </w:rPr>
              <w:t>Prefer</w:t>
            </w:r>
            <w:ins w:id="2365" w:author="Phuong Giang" w:date="2012-02-09T16:25:00Z">
              <w:r w:rsidR="00BE2EBC">
                <w:rPr>
                  <w:rFonts w:ascii="Times New Roman" w:hAnsi="Times New Roman"/>
                  <w:sz w:val="24"/>
                </w:rPr>
                <w:t>red</w:t>
              </w:r>
            </w:ins>
            <w:r w:rsidRPr="001A0C52">
              <w:rPr>
                <w:rFonts w:ascii="Times New Roman" w:hAnsi="Times New Roman"/>
                <w:sz w:val="24"/>
                <w:rPrChange w:id="2366" w:author="Red Army" w:date="2012-02-08T20:12:00Z">
                  <w:rPr>
                    <w:rFonts w:ascii="Times New Roman" w:hAnsi="Times New Roman"/>
                  </w:rPr>
                </w:rPrChange>
              </w:rPr>
              <w:t xml:space="preserve"> Subject</w:t>
            </w:r>
          </w:p>
        </w:tc>
        <w:tc>
          <w:tcPr>
            <w:tcW w:w="1510" w:type="dxa"/>
            <w:tcPrChange w:id="2367" w:author="Phuong Giang" w:date="2012-02-10T16:02:00Z">
              <w:tcPr>
                <w:tcW w:w="1260"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368" w:author="Red Army" w:date="2012-02-08T20:12:00Z">
                  <w:rPr>
                    <w:rFonts w:ascii="Times New Roman" w:hAnsi="Times New Roman"/>
                  </w:rPr>
                </w:rPrChange>
              </w:rPr>
            </w:pPr>
            <w:r w:rsidRPr="001A0C52">
              <w:rPr>
                <w:rFonts w:ascii="Times New Roman" w:hAnsi="Times New Roman"/>
                <w:sz w:val="24"/>
                <w:rPrChange w:id="2369" w:author="Red Army" w:date="2012-02-08T20:12:00Z">
                  <w:rPr>
                    <w:rFonts w:ascii="Times New Roman" w:hAnsi="Times New Roman"/>
                  </w:rPr>
                </w:rPrChange>
              </w:rPr>
              <w:t>Text</w:t>
            </w:r>
          </w:p>
        </w:tc>
        <w:tc>
          <w:tcPr>
            <w:tcW w:w="1460" w:type="dxa"/>
            <w:tcPrChange w:id="2370" w:author="Phuong Giang" w:date="2012-02-10T16:02:00Z">
              <w:tcPr>
                <w:tcW w:w="1659"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371" w:author="Red Army" w:date="2012-02-08T20:12:00Z">
                  <w:rPr>
                    <w:rFonts w:ascii="Times New Roman" w:hAnsi="Times New Roman"/>
                  </w:rPr>
                </w:rPrChange>
              </w:rPr>
            </w:pPr>
            <w:r w:rsidRPr="001A0C52">
              <w:rPr>
                <w:rFonts w:ascii="Times New Roman" w:hAnsi="Times New Roman"/>
                <w:sz w:val="24"/>
                <w:rPrChange w:id="2372" w:author="Red Army" w:date="2012-02-08T20:12:00Z">
                  <w:rPr>
                    <w:rFonts w:ascii="Times New Roman" w:hAnsi="Times New Roman"/>
                  </w:rPr>
                </w:rPrChange>
              </w:rPr>
              <w:t>Optional</w:t>
            </w:r>
          </w:p>
        </w:tc>
        <w:tc>
          <w:tcPr>
            <w:tcW w:w="3998" w:type="dxa"/>
            <w:tcPrChange w:id="2373" w:author="Phuong Giang" w:date="2012-02-10T16:02:00Z">
              <w:tcPr>
                <w:tcW w:w="4951"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374" w:author="Red Army" w:date="2012-02-08T20:12:00Z">
                  <w:rPr>
                    <w:rFonts w:ascii="Times New Roman" w:hAnsi="Times New Roman"/>
                  </w:rPr>
                </w:rPrChange>
              </w:rPr>
            </w:pPr>
            <w:r w:rsidRPr="001A0C52">
              <w:rPr>
                <w:rFonts w:ascii="Times New Roman" w:hAnsi="Times New Roman"/>
                <w:sz w:val="24"/>
                <w:rPrChange w:id="2375" w:author="Red Army" w:date="2012-02-08T20:12:00Z">
                  <w:rPr>
                    <w:rFonts w:ascii="Times New Roman" w:hAnsi="Times New Roman"/>
                  </w:rPr>
                </w:rPrChange>
              </w:rPr>
              <w:t xml:space="preserve">The Subject that this Teaching Method is preferred to </w:t>
            </w:r>
            <w:ins w:id="2376" w:author="Phuong Giang" w:date="2012-02-10T16:06:00Z">
              <w:r w:rsidR="00AA1ABF">
                <w:rPr>
                  <w:rFonts w:ascii="Times New Roman" w:hAnsi="Times New Roman"/>
                  <w:sz w:val="24"/>
                </w:rPr>
                <w:t xml:space="preserve">be </w:t>
              </w:r>
            </w:ins>
            <w:r w:rsidRPr="001A0C52">
              <w:rPr>
                <w:rFonts w:ascii="Times New Roman" w:hAnsi="Times New Roman"/>
                <w:sz w:val="24"/>
                <w:rPrChange w:id="2377" w:author="Red Army" w:date="2012-02-08T20:12:00Z">
                  <w:rPr>
                    <w:rFonts w:ascii="Times New Roman" w:hAnsi="Times New Roman"/>
                  </w:rPr>
                </w:rPrChange>
              </w:rPr>
              <w:t>applied</w:t>
            </w:r>
            <w:del w:id="2378" w:author="Phuong Giang" w:date="2012-02-10T16:06:00Z">
              <w:r w:rsidRPr="001A0C52" w:rsidDel="00AA1ABF">
                <w:rPr>
                  <w:rFonts w:ascii="Times New Roman" w:hAnsi="Times New Roman"/>
                  <w:sz w:val="24"/>
                  <w:rPrChange w:id="2379" w:author="Red Army" w:date="2012-02-08T20:12:00Z">
                    <w:rPr>
                      <w:rFonts w:ascii="Times New Roman" w:hAnsi="Times New Roman"/>
                    </w:rPr>
                  </w:rPrChange>
                </w:rPr>
                <w:delText xml:space="preserve"> for</w:delText>
              </w:r>
            </w:del>
            <w:r w:rsidRPr="001A0C52">
              <w:rPr>
                <w:rFonts w:ascii="Times New Roman" w:hAnsi="Times New Roman"/>
                <w:sz w:val="24"/>
                <w:rPrChange w:id="2380" w:author="Red Army" w:date="2012-02-08T20:12:00Z">
                  <w:rPr>
                    <w:rFonts w:ascii="Times New Roman" w:hAnsi="Times New Roman"/>
                  </w:rPr>
                </w:rPrChange>
              </w:rPr>
              <w:t xml:space="preserve">. </w:t>
            </w:r>
          </w:p>
        </w:tc>
      </w:tr>
      <w:tr w:rsidR="00E05E4B" w:rsidRPr="001A0C52" w:rsidTr="00A7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Change w:id="2381" w:author="Phuong Giang" w:date="2012-02-10T16:02:00Z">
              <w:tcPr>
                <w:tcW w:w="2268" w:type="dxa"/>
                <w:gridSpan w:val="2"/>
              </w:tcPr>
            </w:tcPrChange>
          </w:tcPr>
          <w:p w:rsidR="00E05E4B" w:rsidRPr="001A0C52" w:rsidRDefault="00E4760B"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2382" w:author="Red Army" w:date="2012-02-08T20:12:00Z">
                  <w:rPr>
                    <w:rFonts w:ascii="Times New Roman" w:hAnsi="Times New Roman"/>
                    <w:b w:val="0"/>
                    <w:bCs w:val="0"/>
                  </w:rPr>
                </w:rPrChange>
              </w:rPr>
            </w:pPr>
            <w:ins w:id="2383" w:author="Phuong Giang" w:date="2012-02-09T16:22:00Z">
              <w:r>
                <w:rPr>
                  <w:rFonts w:ascii="Times New Roman" w:hAnsi="Times New Roman"/>
                  <w:sz w:val="24"/>
                </w:rPr>
                <w:t>6</w:t>
              </w:r>
            </w:ins>
            <w:ins w:id="2384" w:author="Red Army" w:date="2012-02-07T18:15:00Z">
              <w:del w:id="2385" w:author="Phuong Giang" w:date="2012-02-09T16:22:00Z">
                <w:r w:rsidR="00E05E4B" w:rsidRPr="001A0C52" w:rsidDel="00E4760B">
                  <w:rPr>
                    <w:rFonts w:ascii="Times New Roman" w:hAnsi="Times New Roman"/>
                    <w:sz w:val="24"/>
                    <w:rPrChange w:id="2386" w:author="Red Army" w:date="2012-02-08T20:12:00Z">
                      <w:rPr>
                        <w:rFonts w:ascii="Times New Roman" w:hAnsi="Times New Roman"/>
                      </w:rPr>
                    </w:rPrChange>
                  </w:rPr>
                  <w:delText>6</w:delText>
                </w:r>
              </w:del>
            </w:ins>
          </w:p>
        </w:tc>
        <w:tc>
          <w:tcPr>
            <w:tcW w:w="2520" w:type="dxa"/>
            <w:tcPrChange w:id="2387" w:author="Phuong Giang" w:date="2012-02-10T16:02:00Z">
              <w:tcPr>
                <w:tcW w:w="226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Change w:id="2388" w:author="Red Army" w:date="2012-02-08T20:12:00Z">
                  <w:rPr>
                    <w:rFonts w:ascii="Times New Roman" w:hAnsi="Times New Roman"/>
                    <w:b/>
                    <w:bCs/>
                  </w:rPr>
                </w:rPrChange>
              </w:rPr>
            </w:pPr>
            <w:r w:rsidRPr="001A0C52">
              <w:rPr>
                <w:rFonts w:ascii="Times New Roman" w:hAnsi="Times New Roman"/>
                <w:sz w:val="24"/>
                <w:rPrChange w:id="2389" w:author="Red Army" w:date="2012-02-08T20:12:00Z">
                  <w:rPr>
                    <w:rFonts w:ascii="Times New Roman" w:hAnsi="Times New Roman"/>
                  </w:rPr>
                </w:rPrChange>
              </w:rPr>
              <w:t>Prefer</w:t>
            </w:r>
            <w:ins w:id="2390" w:author="Phuong Giang" w:date="2012-02-09T16:25:00Z">
              <w:r w:rsidR="00BE2EBC">
                <w:rPr>
                  <w:rFonts w:ascii="Times New Roman" w:hAnsi="Times New Roman"/>
                  <w:sz w:val="24"/>
                </w:rPr>
                <w:t>red</w:t>
              </w:r>
            </w:ins>
            <w:r w:rsidRPr="001A0C52">
              <w:rPr>
                <w:rFonts w:ascii="Times New Roman" w:hAnsi="Times New Roman"/>
                <w:sz w:val="24"/>
                <w:rPrChange w:id="2391" w:author="Red Army" w:date="2012-02-08T20:12:00Z">
                  <w:rPr>
                    <w:rFonts w:ascii="Times New Roman" w:hAnsi="Times New Roman"/>
                  </w:rPr>
                </w:rPrChange>
              </w:rPr>
              <w:t xml:space="preserve"> Class Level</w:t>
            </w:r>
          </w:p>
        </w:tc>
        <w:tc>
          <w:tcPr>
            <w:tcW w:w="1510" w:type="dxa"/>
            <w:tcPrChange w:id="2392" w:author="Phuong Giang" w:date="2012-02-10T16:02:00Z">
              <w:tcPr>
                <w:tcW w:w="1260"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93" w:author="Red Army" w:date="2012-02-08T20:12:00Z">
                  <w:rPr>
                    <w:rFonts w:ascii="Times New Roman" w:hAnsi="Times New Roman"/>
                  </w:rPr>
                </w:rPrChange>
              </w:rPr>
            </w:pPr>
            <w:r w:rsidRPr="001A0C52">
              <w:rPr>
                <w:rFonts w:ascii="Times New Roman" w:hAnsi="Times New Roman"/>
                <w:sz w:val="24"/>
                <w:rPrChange w:id="2394" w:author="Red Army" w:date="2012-02-08T20:12:00Z">
                  <w:rPr>
                    <w:rFonts w:ascii="Times New Roman" w:hAnsi="Times New Roman"/>
                  </w:rPr>
                </w:rPrChange>
              </w:rPr>
              <w:t>Numeric</w:t>
            </w:r>
          </w:p>
        </w:tc>
        <w:tc>
          <w:tcPr>
            <w:tcW w:w="1460" w:type="dxa"/>
            <w:tcPrChange w:id="2395" w:author="Phuong Giang" w:date="2012-02-10T16:02:00Z">
              <w:tcPr>
                <w:tcW w:w="1659"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96" w:author="Red Army" w:date="2012-02-08T20:12:00Z">
                  <w:rPr>
                    <w:rFonts w:ascii="Times New Roman" w:hAnsi="Times New Roman"/>
                  </w:rPr>
                </w:rPrChange>
              </w:rPr>
            </w:pPr>
            <w:r w:rsidRPr="001A0C52">
              <w:rPr>
                <w:rFonts w:ascii="Times New Roman" w:hAnsi="Times New Roman"/>
                <w:sz w:val="24"/>
                <w:rPrChange w:id="2397" w:author="Red Army" w:date="2012-02-08T20:12:00Z">
                  <w:rPr>
                    <w:rFonts w:ascii="Times New Roman" w:hAnsi="Times New Roman"/>
                  </w:rPr>
                </w:rPrChange>
              </w:rPr>
              <w:t>Optional</w:t>
            </w:r>
          </w:p>
        </w:tc>
        <w:tc>
          <w:tcPr>
            <w:tcW w:w="3998" w:type="dxa"/>
            <w:tcPrChange w:id="2398" w:author="Phuong Giang" w:date="2012-02-10T16:02:00Z">
              <w:tcPr>
                <w:tcW w:w="4951" w:type="dxa"/>
                <w:gridSpan w:val="2"/>
              </w:tcPr>
            </w:tcPrChange>
          </w:tcPr>
          <w:p w:rsidR="00E05E4B" w:rsidRPr="001A0C52" w:rsidRDefault="00E05E4B" w:rsidP="009844D0">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399" w:author="Red Army" w:date="2012-02-08T20:12:00Z">
                  <w:rPr>
                    <w:rFonts w:ascii="Times New Roman" w:hAnsi="Times New Roman"/>
                  </w:rPr>
                </w:rPrChange>
              </w:rPr>
            </w:pPr>
            <w:r w:rsidRPr="001A0C52">
              <w:rPr>
                <w:rFonts w:ascii="Times New Roman" w:hAnsi="Times New Roman"/>
                <w:sz w:val="24"/>
                <w:rPrChange w:id="2400" w:author="Red Army" w:date="2012-02-08T20:12:00Z">
                  <w:rPr>
                    <w:rFonts w:ascii="Times New Roman" w:hAnsi="Times New Roman"/>
                  </w:rPr>
                </w:rPrChange>
              </w:rPr>
              <w:t>The Class Level that this Teaching Method is preferred to applied for.</w:t>
            </w:r>
          </w:p>
        </w:tc>
      </w:tr>
      <w:tr w:rsidR="00953391" w:rsidRPr="001A0C52" w:rsidTr="00A70A50">
        <w:trPr>
          <w:ins w:id="2401" w:author="Phuong Giang" w:date="2012-02-10T23:05:00Z"/>
        </w:trPr>
        <w:tc>
          <w:tcPr>
            <w:cnfStyle w:val="001000000000" w:firstRow="0" w:lastRow="0" w:firstColumn="1" w:lastColumn="0" w:oddVBand="0" w:evenVBand="0" w:oddHBand="0" w:evenHBand="0" w:firstRowFirstColumn="0" w:firstRowLastColumn="0" w:lastRowFirstColumn="0" w:lastRowLastColumn="0"/>
            <w:tcW w:w="558" w:type="dxa"/>
          </w:tcPr>
          <w:p w:rsidR="00953391" w:rsidRDefault="00953391" w:rsidP="00D3077A">
            <w:pPr>
              <w:rPr>
                <w:ins w:id="2402" w:author="Phuong Giang" w:date="2012-02-10T23:05:00Z"/>
                <w:rFonts w:ascii="Times New Roman" w:hAnsi="Times New Roman"/>
                <w:sz w:val="24"/>
              </w:rPr>
            </w:pPr>
            <w:ins w:id="2403" w:author="Phuong Giang" w:date="2012-02-10T23:05:00Z">
              <w:r>
                <w:rPr>
                  <w:rFonts w:ascii="Times New Roman" w:hAnsi="Times New Roman"/>
                  <w:sz w:val="24"/>
                </w:rPr>
                <w:t>7</w:t>
              </w:r>
            </w:ins>
          </w:p>
        </w:tc>
        <w:tc>
          <w:tcPr>
            <w:tcW w:w="2520" w:type="dxa"/>
          </w:tcPr>
          <w:p w:rsidR="00953391" w:rsidRPr="001A0C52" w:rsidRDefault="00953391" w:rsidP="00D3077A">
            <w:pPr>
              <w:cnfStyle w:val="000000000000" w:firstRow="0" w:lastRow="0" w:firstColumn="0" w:lastColumn="0" w:oddVBand="0" w:evenVBand="0" w:oddHBand="0" w:evenHBand="0" w:firstRowFirstColumn="0" w:firstRowLastColumn="0" w:lastRowFirstColumn="0" w:lastRowLastColumn="0"/>
              <w:rPr>
                <w:ins w:id="2404" w:author="Phuong Giang" w:date="2012-02-10T23:05:00Z"/>
                <w:rFonts w:ascii="Times New Roman" w:hAnsi="Times New Roman"/>
                <w:sz w:val="24"/>
                <w:rPrChange w:id="2405" w:author="Red Army" w:date="2012-02-08T20:12:00Z">
                  <w:rPr>
                    <w:ins w:id="2406" w:author="Phuong Giang" w:date="2012-02-10T23:05:00Z"/>
                    <w:rFonts w:ascii="Times New Roman" w:hAnsi="Times New Roman"/>
                    <w:sz w:val="24"/>
                  </w:rPr>
                </w:rPrChange>
              </w:rPr>
            </w:pPr>
            <w:ins w:id="2407" w:author="Phuong Giang" w:date="2012-02-10T23:05:00Z">
              <w:r>
                <w:rPr>
                  <w:rFonts w:ascii="Times New Roman" w:hAnsi="Times New Roman"/>
                  <w:sz w:val="24"/>
                </w:rPr>
                <w:t>Note</w:t>
              </w:r>
            </w:ins>
          </w:p>
        </w:tc>
        <w:tc>
          <w:tcPr>
            <w:tcW w:w="1510" w:type="dxa"/>
          </w:tcPr>
          <w:p w:rsidR="00953391" w:rsidRPr="001A0C52" w:rsidRDefault="00953391" w:rsidP="00D3077A">
            <w:pPr>
              <w:cnfStyle w:val="000000000000" w:firstRow="0" w:lastRow="0" w:firstColumn="0" w:lastColumn="0" w:oddVBand="0" w:evenVBand="0" w:oddHBand="0" w:evenHBand="0" w:firstRowFirstColumn="0" w:firstRowLastColumn="0" w:lastRowFirstColumn="0" w:lastRowLastColumn="0"/>
              <w:rPr>
                <w:ins w:id="2408" w:author="Phuong Giang" w:date="2012-02-10T23:05:00Z"/>
                <w:rFonts w:ascii="Times New Roman" w:hAnsi="Times New Roman"/>
                <w:sz w:val="24"/>
                <w:rPrChange w:id="2409" w:author="Red Army" w:date="2012-02-08T20:12:00Z">
                  <w:rPr>
                    <w:ins w:id="2410" w:author="Phuong Giang" w:date="2012-02-10T23:05:00Z"/>
                    <w:rFonts w:ascii="Times New Roman" w:hAnsi="Times New Roman"/>
                    <w:sz w:val="24"/>
                  </w:rPr>
                </w:rPrChange>
              </w:rPr>
            </w:pPr>
            <w:ins w:id="2411" w:author="Phuong Giang" w:date="2012-02-10T23:05:00Z">
              <w:r>
                <w:rPr>
                  <w:rFonts w:ascii="Times New Roman" w:hAnsi="Times New Roman"/>
                  <w:sz w:val="24"/>
                </w:rPr>
                <w:t>Text</w:t>
              </w:r>
            </w:ins>
          </w:p>
        </w:tc>
        <w:tc>
          <w:tcPr>
            <w:tcW w:w="1460" w:type="dxa"/>
          </w:tcPr>
          <w:p w:rsidR="00953391" w:rsidRPr="001A0C52" w:rsidRDefault="00953391" w:rsidP="00D3077A">
            <w:pPr>
              <w:cnfStyle w:val="000000000000" w:firstRow="0" w:lastRow="0" w:firstColumn="0" w:lastColumn="0" w:oddVBand="0" w:evenVBand="0" w:oddHBand="0" w:evenHBand="0" w:firstRowFirstColumn="0" w:firstRowLastColumn="0" w:lastRowFirstColumn="0" w:lastRowLastColumn="0"/>
              <w:rPr>
                <w:ins w:id="2412" w:author="Phuong Giang" w:date="2012-02-10T23:05:00Z"/>
                <w:rFonts w:ascii="Times New Roman" w:hAnsi="Times New Roman"/>
                <w:sz w:val="24"/>
                <w:rPrChange w:id="2413" w:author="Red Army" w:date="2012-02-08T20:12:00Z">
                  <w:rPr>
                    <w:ins w:id="2414" w:author="Phuong Giang" w:date="2012-02-10T23:05:00Z"/>
                    <w:rFonts w:ascii="Times New Roman" w:hAnsi="Times New Roman"/>
                    <w:sz w:val="24"/>
                  </w:rPr>
                </w:rPrChange>
              </w:rPr>
            </w:pPr>
            <w:ins w:id="2415" w:author="Phuong Giang" w:date="2012-02-10T23:05:00Z">
              <w:r>
                <w:rPr>
                  <w:rFonts w:ascii="Times New Roman" w:hAnsi="Times New Roman"/>
                  <w:sz w:val="24"/>
                </w:rPr>
                <w:t>Optional</w:t>
              </w:r>
            </w:ins>
          </w:p>
        </w:tc>
        <w:tc>
          <w:tcPr>
            <w:tcW w:w="3998" w:type="dxa"/>
          </w:tcPr>
          <w:p w:rsidR="00953391" w:rsidRPr="001A0C52" w:rsidRDefault="00953391" w:rsidP="009844D0">
            <w:pPr>
              <w:cnfStyle w:val="000000000000" w:firstRow="0" w:lastRow="0" w:firstColumn="0" w:lastColumn="0" w:oddVBand="0" w:evenVBand="0" w:oddHBand="0" w:evenHBand="0" w:firstRowFirstColumn="0" w:firstRowLastColumn="0" w:lastRowFirstColumn="0" w:lastRowLastColumn="0"/>
              <w:rPr>
                <w:ins w:id="2416" w:author="Phuong Giang" w:date="2012-02-10T23:05:00Z"/>
                <w:rFonts w:ascii="Times New Roman" w:hAnsi="Times New Roman"/>
                <w:sz w:val="24"/>
                <w:rPrChange w:id="2417" w:author="Red Army" w:date="2012-02-08T20:12:00Z">
                  <w:rPr>
                    <w:ins w:id="2418" w:author="Phuong Giang" w:date="2012-02-10T23:05:00Z"/>
                    <w:rFonts w:ascii="Times New Roman" w:hAnsi="Times New Roman"/>
                    <w:sz w:val="24"/>
                  </w:rPr>
                </w:rPrChange>
              </w:rPr>
            </w:pPr>
            <w:ins w:id="2419" w:author="Phuong Giang" w:date="2012-02-10T23:05:00Z">
              <w:r>
                <w:rPr>
                  <w:rFonts w:ascii="Times New Roman" w:hAnsi="Times New Roman"/>
                  <w:sz w:val="24"/>
                </w:rPr>
                <w:t>User’s note for the teaching method</w:t>
              </w:r>
            </w:ins>
          </w:p>
        </w:tc>
      </w:tr>
    </w:tbl>
    <w:p w:rsidR="006E25C4" w:rsidRPr="001A0C52" w:rsidRDefault="006E25C4" w:rsidP="000E4EB4">
      <w:pPr>
        <w:ind w:firstLine="360"/>
        <w:rPr>
          <w:rFonts w:ascii="Times New Roman" w:hAnsi="Times New Roman"/>
          <w:sz w:val="24"/>
          <w:rPrChange w:id="2420" w:author="Red Army" w:date="2012-02-08T20:12:00Z">
            <w:rPr>
              <w:rFonts w:ascii="Times New Roman" w:hAnsi="Times New Roman"/>
            </w:rPr>
          </w:rPrChange>
        </w:rPr>
      </w:pPr>
    </w:p>
    <w:p w:rsidR="006E25C4" w:rsidRPr="001A0C52" w:rsidRDefault="006E25C4" w:rsidP="00AC2698">
      <w:pPr>
        <w:pStyle w:val="Heading3"/>
        <w:numPr>
          <w:ilvl w:val="1"/>
          <w:numId w:val="20"/>
        </w:numPr>
        <w:rPr>
          <w:rFonts w:ascii="Times New Roman" w:hAnsi="Times New Roman"/>
          <w:sz w:val="24"/>
          <w:rPrChange w:id="2421" w:author="Red Army" w:date="2012-02-08T20:12:00Z">
            <w:rPr>
              <w:rFonts w:ascii="Times New Roman" w:hAnsi="Times New Roman"/>
            </w:rPr>
          </w:rPrChange>
        </w:rPr>
      </w:pPr>
      <w:bookmarkStart w:id="2422" w:name="_Toc316495247"/>
      <w:bookmarkStart w:id="2423" w:name="_Toc316681500"/>
      <w:r w:rsidRPr="001A0C52">
        <w:rPr>
          <w:rFonts w:ascii="Times New Roman" w:hAnsi="Times New Roman"/>
          <w:sz w:val="24"/>
          <w:rPrChange w:id="2424" w:author="Red Army" w:date="2012-02-08T20:12:00Z">
            <w:rPr>
              <w:rFonts w:ascii="Times New Roman" w:eastAsia="Calibri" w:hAnsi="Times New Roman"/>
              <w:b w:val="0"/>
              <w:bCs w:val="0"/>
              <w:color w:val="auto"/>
            </w:rPr>
          </w:rPrChange>
        </w:rPr>
        <w:t>Teaching Method Managements Requirements</w:t>
      </w:r>
      <w:bookmarkEnd w:id="2422"/>
      <w:bookmarkEnd w:id="2423"/>
    </w:p>
    <w:p w:rsidR="006E25C4" w:rsidRPr="008515B0" w:rsidRDefault="006E25C4">
      <w:pPr>
        <w:pStyle w:val="ListParagraph"/>
        <w:numPr>
          <w:ilvl w:val="0"/>
          <w:numId w:val="49"/>
        </w:numPr>
        <w:rPr>
          <w:rFonts w:ascii="Times New Roman" w:hAnsi="Times New Roman"/>
          <w:sz w:val="24"/>
          <w:rPrChange w:id="2425" w:author="Phuong Giang" w:date="2012-02-10T19:14:00Z">
            <w:rPr>
              <w:rFonts w:ascii="Times New Roman" w:hAnsi="Times New Roman"/>
            </w:rPr>
          </w:rPrChange>
        </w:rPr>
        <w:pPrChange w:id="2426" w:author="Phuong Giang" w:date="2012-02-10T19:14:00Z">
          <w:pPr>
            <w:ind w:left="360"/>
          </w:pPr>
        </w:pPrChange>
      </w:pPr>
      <w:r w:rsidRPr="008515B0">
        <w:rPr>
          <w:rFonts w:ascii="Times New Roman" w:hAnsi="Times New Roman"/>
          <w:sz w:val="24"/>
          <w:rPrChange w:id="2427" w:author="Phuong Giang" w:date="2012-02-10T19:14:00Z">
            <w:rPr>
              <w:rFonts w:ascii="Times New Roman" w:hAnsi="Times New Roman"/>
            </w:rPr>
          </w:rPrChange>
        </w:rPr>
        <w:t xml:space="preserve">User can input Teaching Methods in </w:t>
      </w:r>
      <w:r w:rsidRPr="008515B0">
        <w:rPr>
          <w:rFonts w:ascii="Times New Roman" w:hAnsi="Times New Roman"/>
          <w:b/>
          <w:sz w:val="24"/>
          <w:rPrChange w:id="2428" w:author="Phuong Giang" w:date="2012-02-10T19:14:00Z">
            <w:rPr>
              <w:rFonts w:ascii="Times New Roman" w:hAnsi="Times New Roman"/>
              <w:b/>
            </w:rPr>
          </w:rPrChange>
        </w:rPr>
        <w:t>text</w:t>
      </w:r>
      <w:r w:rsidRPr="008515B0">
        <w:rPr>
          <w:rFonts w:ascii="Times New Roman" w:hAnsi="Times New Roman"/>
          <w:sz w:val="24"/>
          <w:rPrChange w:id="2429" w:author="Phuong Giang" w:date="2012-02-10T19:14:00Z">
            <w:rPr>
              <w:rFonts w:ascii="Times New Roman" w:hAnsi="Times New Roman"/>
            </w:rPr>
          </w:rPrChange>
        </w:rPr>
        <w:t xml:space="preserve"> (including notation for Knowledge insertion). </w:t>
      </w:r>
    </w:p>
    <w:p w:rsidR="006E25C4" w:rsidRPr="008515B0" w:rsidRDefault="006E25C4">
      <w:pPr>
        <w:pStyle w:val="ListParagraph"/>
        <w:numPr>
          <w:ilvl w:val="0"/>
          <w:numId w:val="49"/>
        </w:numPr>
        <w:rPr>
          <w:rFonts w:ascii="Times New Roman" w:hAnsi="Times New Roman"/>
          <w:sz w:val="24"/>
          <w:rPrChange w:id="2430" w:author="Phuong Giang" w:date="2012-02-10T19:14:00Z">
            <w:rPr>
              <w:rFonts w:ascii="Times New Roman" w:hAnsi="Times New Roman"/>
            </w:rPr>
          </w:rPrChange>
        </w:rPr>
        <w:pPrChange w:id="2431" w:author="Phuong Giang" w:date="2012-02-10T19:14:00Z">
          <w:pPr>
            <w:ind w:left="360"/>
          </w:pPr>
        </w:pPrChange>
      </w:pPr>
      <w:r w:rsidRPr="008515B0">
        <w:rPr>
          <w:rFonts w:ascii="Times New Roman" w:hAnsi="Times New Roman"/>
          <w:sz w:val="24"/>
          <w:rPrChange w:id="2432" w:author="Phuong Giang" w:date="2012-02-10T19:14:00Z">
            <w:rPr>
              <w:rFonts w:ascii="Times New Roman" w:hAnsi="Times New Roman"/>
            </w:rPr>
          </w:rPrChange>
        </w:rPr>
        <w:t xml:space="preserve">User can edit </w:t>
      </w:r>
      <w:del w:id="2433" w:author="Phuong Giang" w:date="2012-02-10T22:39:00Z">
        <w:r w:rsidRPr="008515B0" w:rsidDel="00FA79D4">
          <w:rPr>
            <w:rFonts w:ascii="Times New Roman" w:hAnsi="Times New Roman"/>
            <w:sz w:val="24"/>
            <w:rPrChange w:id="2434" w:author="Phuong Giang" w:date="2012-02-10T19:14:00Z">
              <w:rPr>
                <w:rFonts w:ascii="Times New Roman" w:hAnsi="Times New Roman"/>
              </w:rPr>
            </w:rPrChange>
          </w:rPr>
          <w:delText xml:space="preserve">an </w:delText>
        </w:r>
      </w:del>
      <w:r w:rsidRPr="008515B0">
        <w:rPr>
          <w:rFonts w:ascii="Times New Roman" w:hAnsi="Times New Roman"/>
          <w:sz w:val="24"/>
          <w:rPrChange w:id="2435" w:author="Phuong Giang" w:date="2012-02-10T19:14:00Z">
            <w:rPr>
              <w:rFonts w:ascii="Times New Roman" w:hAnsi="Times New Roman"/>
            </w:rPr>
          </w:rPrChange>
        </w:rPr>
        <w:t xml:space="preserve">existed Teaching Methods. </w:t>
      </w:r>
    </w:p>
    <w:p w:rsidR="006E25C4" w:rsidRPr="008515B0" w:rsidRDefault="006E25C4">
      <w:pPr>
        <w:pStyle w:val="ListParagraph"/>
        <w:numPr>
          <w:ilvl w:val="0"/>
          <w:numId w:val="49"/>
        </w:numPr>
        <w:rPr>
          <w:rFonts w:ascii="Times New Roman" w:hAnsi="Times New Roman"/>
          <w:sz w:val="24"/>
          <w:rPrChange w:id="2436" w:author="Phuong Giang" w:date="2012-02-10T19:14:00Z">
            <w:rPr>
              <w:rFonts w:ascii="Times New Roman" w:hAnsi="Times New Roman"/>
            </w:rPr>
          </w:rPrChange>
        </w:rPr>
        <w:pPrChange w:id="2437" w:author="Phuong Giang" w:date="2012-02-10T19:14:00Z">
          <w:pPr>
            <w:ind w:left="360"/>
          </w:pPr>
        </w:pPrChange>
      </w:pPr>
      <w:r w:rsidRPr="008515B0">
        <w:rPr>
          <w:rFonts w:ascii="Times New Roman" w:hAnsi="Times New Roman"/>
          <w:sz w:val="24"/>
          <w:rPrChange w:id="2438" w:author="Phuong Giang" w:date="2012-02-10T19:14:00Z">
            <w:rPr>
              <w:rFonts w:ascii="Times New Roman" w:hAnsi="Times New Roman"/>
            </w:rPr>
          </w:rPrChange>
        </w:rPr>
        <w:t xml:space="preserve">User can delete </w:t>
      </w:r>
      <w:del w:id="2439" w:author="Phuong Giang" w:date="2012-02-10T22:39:00Z">
        <w:r w:rsidRPr="008515B0" w:rsidDel="00FA79D4">
          <w:rPr>
            <w:rFonts w:ascii="Times New Roman" w:hAnsi="Times New Roman"/>
            <w:sz w:val="24"/>
            <w:rPrChange w:id="2440" w:author="Phuong Giang" w:date="2012-02-10T19:14:00Z">
              <w:rPr>
                <w:rFonts w:ascii="Times New Roman" w:hAnsi="Times New Roman"/>
              </w:rPr>
            </w:rPrChange>
          </w:rPr>
          <w:delText xml:space="preserve">an </w:delText>
        </w:r>
      </w:del>
      <w:r w:rsidRPr="008515B0">
        <w:rPr>
          <w:rFonts w:ascii="Times New Roman" w:hAnsi="Times New Roman"/>
          <w:sz w:val="24"/>
          <w:rPrChange w:id="2441" w:author="Phuong Giang" w:date="2012-02-10T19:14:00Z">
            <w:rPr>
              <w:rFonts w:ascii="Times New Roman" w:hAnsi="Times New Roman"/>
            </w:rPr>
          </w:rPrChange>
        </w:rPr>
        <w:t xml:space="preserve">existed Teaching Methods. </w:t>
      </w:r>
    </w:p>
    <w:p w:rsidR="006E25C4" w:rsidRPr="008515B0" w:rsidRDefault="006E25C4">
      <w:pPr>
        <w:pStyle w:val="ListParagraph"/>
        <w:numPr>
          <w:ilvl w:val="0"/>
          <w:numId w:val="49"/>
        </w:numPr>
        <w:rPr>
          <w:rFonts w:ascii="Times New Roman" w:hAnsi="Times New Roman"/>
          <w:sz w:val="24"/>
          <w:rPrChange w:id="2442" w:author="Phuong Giang" w:date="2012-02-10T19:14:00Z">
            <w:rPr>
              <w:rFonts w:ascii="Times New Roman" w:hAnsi="Times New Roman"/>
            </w:rPr>
          </w:rPrChange>
        </w:rPr>
        <w:pPrChange w:id="2443" w:author="Phuong Giang" w:date="2012-02-10T19:14:00Z">
          <w:pPr>
            <w:ind w:left="360"/>
          </w:pPr>
        </w:pPrChange>
      </w:pPr>
      <w:r w:rsidRPr="008515B0">
        <w:rPr>
          <w:rFonts w:ascii="Times New Roman" w:hAnsi="Times New Roman"/>
          <w:sz w:val="24"/>
          <w:rPrChange w:id="2444" w:author="Phuong Giang" w:date="2012-02-10T19:14:00Z">
            <w:rPr>
              <w:rFonts w:ascii="Times New Roman" w:hAnsi="Times New Roman"/>
            </w:rPr>
          </w:rPrChange>
        </w:rPr>
        <w:t xml:space="preserve">User can find and view a Teaching Methods when he/she needs. </w:t>
      </w:r>
    </w:p>
    <w:p w:rsidR="006E25C4" w:rsidRPr="001A0C52" w:rsidDel="00E05E4B" w:rsidRDefault="006E25C4" w:rsidP="000E4EB4">
      <w:pPr>
        <w:ind w:left="360"/>
        <w:rPr>
          <w:del w:id="2445" w:author="Red Army" w:date="2012-02-07T18:16:00Z"/>
          <w:rFonts w:ascii="Times New Roman" w:hAnsi="Times New Roman"/>
          <w:sz w:val="28"/>
          <w:rPrChange w:id="2446" w:author="Red Army" w:date="2012-02-08T20:12:00Z">
            <w:rPr>
              <w:del w:id="2447" w:author="Red Army" w:date="2012-02-07T18:16:00Z"/>
              <w:rFonts w:ascii="Times New Roman" w:hAnsi="Times New Roman"/>
            </w:rPr>
          </w:rPrChange>
        </w:rPr>
      </w:pPr>
      <w:del w:id="2448" w:author="Red Army" w:date="2012-02-07T18:16:00Z">
        <w:r w:rsidRPr="001A0C52" w:rsidDel="00E05E4B">
          <w:rPr>
            <w:rFonts w:ascii="Times New Roman" w:hAnsi="Times New Roman"/>
            <w:sz w:val="28"/>
            <w:rPrChange w:id="2449" w:author="Red Army" w:date="2012-02-08T20:12:00Z">
              <w:rPr>
                <w:rFonts w:ascii="Times New Roman" w:hAnsi="Times New Roman"/>
              </w:rPr>
            </w:rPrChange>
          </w:rPr>
          <w:delText>User can manage inputted Teaching Method based on classification Information.</w:delText>
        </w:r>
        <w:bookmarkStart w:id="2450" w:name="_Toc316495248"/>
        <w:bookmarkStart w:id="2451" w:name="_Toc316664888"/>
        <w:bookmarkStart w:id="2452" w:name="_Toc316681501"/>
        <w:bookmarkEnd w:id="2450"/>
        <w:bookmarkEnd w:id="2451"/>
        <w:bookmarkEnd w:id="2452"/>
      </w:del>
    </w:p>
    <w:p w:rsidR="006E25C4" w:rsidRPr="001A0C52" w:rsidRDefault="006E25C4" w:rsidP="00AC2698">
      <w:pPr>
        <w:pStyle w:val="Heading2"/>
        <w:numPr>
          <w:ilvl w:val="0"/>
          <w:numId w:val="20"/>
        </w:numPr>
        <w:rPr>
          <w:ins w:id="2453" w:author="Red Army" w:date="2012-02-07T18:17:00Z"/>
          <w:rFonts w:ascii="Times New Roman" w:hAnsi="Times New Roman"/>
          <w:sz w:val="28"/>
          <w:rPrChange w:id="2454" w:author="Red Army" w:date="2012-02-08T20:12:00Z">
            <w:rPr>
              <w:ins w:id="2455" w:author="Red Army" w:date="2012-02-07T18:17:00Z"/>
              <w:rFonts w:ascii="Times New Roman" w:hAnsi="Times New Roman"/>
            </w:rPr>
          </w:rPrChange>
        </w:rPr>
      </w:pPr>
      <w:bookmarkStart w:id="2456" w:name="_Toc316495249"/>
      <w:bookmarkStart w:id="2457" w:name="_Toc316681502"/>
      <w:r w:rsidRPr="001A0C52">
        <w:rPr>
          <w:rFonts w:ascii="Times New Roman" w:hAnsi="Times New Roman"/>
          <w:sz w:val="28"/>
          <w:rPrChange w:id="2458" w:author="Red Army" w:date="2012-02-08T20:12:00Z">
            <w:rPr>
              <w:rFonts w:ascii="Times New Roman" w:eastAsia="Calibri" w:hAnsi="Times New Roman"/>
              <w:b w:val="0"/>
              <w:bCs w:val="0"/>
              <w:color w:val="auto"/>
              <w:sz w:val="22"/>
              <w:szCs w:val="22"/>
            </w:rPr>
          </w:rPrChange>
        </w:rPr>
        <w:t>Manage Knowledge Items (KI).</w:t>
      </w:r>
      <w:bookmarkEnd w:id="2456"/>
      <w:bookmarkEnd w:id="2457"/>
      <w:r w:rsidRPr="001A0C52">
        <w:rPr>
          <w:rFonts w:ascii="Times New Roman" w:hAnsi="Times New Roman"/>
          <w:sz w:val="28"/>
          <w:rPrChange w:id="2459" w:author="Red Army" w:date="2012-02-08T20:12:00Z">
            <w:rPr>
              <w:rFonts w:ascii="Times New Roman" w:eastAsia="Calibri" w:hAnsi="Times New Roman"/>
              <w:b w:val="0"/>
              <w:bCs w:val="0"/>
              <w:color w:val="auto"/>
              <w:sz w:val="22"/>
              <w:szCs w:val="22"/>
            </w:rPr>
          </w:rPrChange>
        </w:rPr>
        <w:t xml:space="preserve"> </w:t>
      </w:r>
    </w:p>
    <w:p w:rsidR="00E05E4B" w:rsidRPr="001A0C52" w:rsidRDefault="00696A47">
      <w:pPr>
        <w:rPr>
          <w:rFonts w:ascii="Times New Roman" w:hAnsi="Times New Roman"/>
          <w:sz w:val="24"/>
          <w:rPrChange w:id="2460" w:author="Red Army" w:date="2012-02-08T20:12:00Z">
            <w:rPr>
              <w:rFonts w:ascii="Times New Roman" w:hAnsi="Times New Roman"/>
            </w:rPr>
          </w:rPrChange>
        </w:rPr>
        <w:pPrChange w:id="2461" w:author="Red Army" w:date="2012-02-07T18:17:00Z">
          <w:pPr>
            <w:pStyle w:val="Heading2"/>
            <w:numPr>
              <w:numId w:val="20"/>
            </w:numPr>
            <w:ind w:left="360" w:hanging="360"/>
          </w:pPr>
        </w:pPrChange>
      </w:pPr>
      <w:ins w:id="2462" w:author="Red Army" w:date="2012-02-08T09:42:00Z">
        <w:r w:rsidRPr="001A0C52">
          <w:rPr>
            <w:rFonts w:ascii="Times New Roman" w:hAnsi="Times New Roman"/>
            <w:sz w:val="24"/>
            <w:rPrChange w:id="2463" w:author="Red Army" w:date="2012-02-08T20:12:00Z">
              <w:rPr>
                <w:rFonts w:ascii="Times New Roman" w:hAnsi="Times New Roman"/>
              </w:rPr>
            </w:rPrChange>
          </w:rPr>
          <w:t>Knowle</w:t>
        </w:r>
      </w:ins>
      <w:ins w:id="2464" w:author="Red Army" w:date="2012-02-08T09:43:00Z">
        <w:r w:rsidRPr="001A0C52">
          <w:rPr>
            <w:rFonts w:ascii="Times New Roman" w:hAnsi="Times New Roman"/>
            <w:sz w:val="24"/>
            <w:rPrChange w:id="2465" w:author="Red Army" w:date="2012-02-08T20:12:00Z">
              <w:rPr>
                <w:rFonts w:ascii="Times New Roman" w:hAnsi="Times New Roman"/>
              </w:rPr>
            </w:rPrChange>
          </w:rPr>
          <w:t>d</w:t>
        </w:r>
      </w:ins>
      <w:ins w:id="2466" w:author="Red Army" w:date="2012-02-08T09:42:00Z">
        <w:r w:rsidRPr="001A0C52">
          <w:rPr>
            <w:rFonts w:ascii="Times New Roman" w:hAnsi="Times New Roman"/>
            <w:sz w:val="24"/>
            <w:rPrChange w:id="2467" w:author="Red Army" w:date="2012-02-08T20:12:00Z">
              <w:rPr>
                <w:rFonts w:ascii="Times New Roman" w:hAnsi="Times New Roman"/>
              </w:rPr>
            </w:rPrChange>
          </w:rPr>
          <w:t xml:space="preserve">ge </w:t>
        </w:r>
      </w:ins>
      <w:ins w:id="2468" w:author="Red Army" w:date="2012-02-08T09:43:00Z">
        <w:r w:rsidRPr="001A0C52">
          <w:rPr>
            <w:rFonts w:ascii="Times New Roman" w:hAnsi="Times New Roman"/>
            <w:sz w:val="24"/>
            <w:rPrChange w:id="2469" w:author="Red Army" w:date="2012-02-08T20:12:00Z">
              <w:rPr>
                <w:rFonts w:ascii="Times New Roman" w:hAnsi="Times New Roman"/>
              </w:rPr>
            </w:rPrChange>
          </w:rPr>
          <w:t>Item is</w:t>
        </w:r>
        <w:del w:id="2470" w:author="Phuong Giang" w:date="2012-02-10T22:39:00Z">
          <w:r w:rsidRPr="001A0C52" w:rsidDel="00FA79D4">
            <w:rPr>
              <w:rFonts w:ascii="Times New Roman" w:hAnsi="Times New Roman"/>
              <w:sz w:val="24"/>
              <w:rPrChange w:id="2471" w:author="Red Army" w:date="2012-02-08T20:12:00Z">
                <w:rPr>
                  <w:rFonts w:ascii="Times New Roman" w:hAnsi="Times New Roman"/>
                </w:rPr>
              </w:rPrChange>
            </w:rPr>
            <w:delText xml:space="preserve"> </w:delText>
          </w:r>
        </w:del>
      </w:ins>
      <w:ins w:id="2472" w:author="Red Army" w:date="2012-02-08T09:44:00Z">
        <w:del w:id="2473" w:author="Phuong Giang" w:date="2012-02-10T22:39:00Z">
          <w:r w:rsidRPr="001A0C52" w:rsidDel="00FA79D4">
            <w:rPr>
              <w:rFonts w:ascii="Times New Roman" w:hAnsi="Times New Roman"/>
              <w:sz w:val="24"/>
              <w:rPrChange w:id="2474" w:author="Red Army" w:date="2012-02-08T20:12:00Z">
                <w:rPr>
                  <w:rFonts w:ascii="Times New Roman" w:hAnsi="Times New Roman"/>
                </w:rPr>
              </w:rPrChange>
            </w:rPr>
            <w:delText>thing which</w:delText>
          </w:r>
        </w:del>
      </w:ins>
      <w:ins w:id="2475" w:author="Red Army" w:date="2012-02-08T09:43:00Z">
        <w:del w:id="2476" w:author="Phuong Giang" w:date="2012-02-10T22:39:00Z">
          <w:r w:rsidRPr="001A0C52" w:rsidDel="00FA79D4">
            <w:rPr>
              <w:rFonts w:ascii="Times New Roman" w:hAnsi="Times New Roman"/>
              <w:sz w:val="24"/>
              <w:rPrChange w:id="2477" w:author="Red Army" w:date="2012-02-08T20:12:00Z">
                <w:rPr>
                  <w:rFonts w:ascii="Times New Roman" w:hAnsi="Times New Roman"/>
                </w:rPr>
              </w:rPrChange>
            </w:rPr>
            <w:delText xml:space="preserve"> </w:delText>
          </w:r>
        </w:del>
      </w:ins>
      <w:ins w:id="2478" w:author="Phuong Giang" w:date="2012-02-10T22:39:00Z">
        <w:r w:rsidR="00FA79D4">
          <w:rPr>
            <w:rFonts w:ascii="Times New Roman" w:hAnsi="Times New Roman"/>
            <w:sz w:val="24"/>
          </w:rPr>
          <w:t xml:space="preserve"> what </w:t>
        </w:r>
      </w:ins>
      <w:ins w:id="2479" w:author="Red Army" w:date="2012-02-08T09:43:00Z">
        <w:r w:rsidRPr="001A0C52">
          <w:rPr>
            <w:rFonts w:ascii="Times New Roman" w:hAnsi="Times New Roman"/>
            <w:sz w:val="24"/>
            <w:rPrChange w:id="2480" w:author="Red Army" w:date="2012-02-08T20:12:00Z">
              <w:rPr>
                <w:rFonts w:ascii="Times New Roman" w:hAnsi="Times New Roman"/>
              </w:rPr>
            </w:rPrChange>
          </w:rPr>
          <w:t>the teacher teach</w:t>
        </w:r>
      </w:ins>
      <w:ins w:id="2481" w:author="Red Army" w:date="2012-02-08T09:44:00Z">
        <w:r w:rsidRPr="001A0C52">
          <w:rPr>
            <w:rFonts w:ascii="Times New Roman" w:hAnsi="Times New Roman"/>
            <w:sz w:val="24"/>
            <w:rPrChange w:id="2482" w:author="Red Army" w:date="2012-02-08T20:12:00Z">
              <w:rPr>
                <w:rFonts w:ascii="Times New Roman" w:hAnsi="Times New Roman"/>
              </w:rPr>
            </w:rPrChange>
          </w:rPr>
          <w:t>es</w:t>
        </w:r>
      </w:ins>
      <w:ins w:id="2483" w:author="Red Army" w:date="2012-02-08T09:43:00Z">
        <w:r w:rsidRPr="001A0C52">
          <w:rPr>
            <w:rFonts w:ascii="Times New Roman" w:hAnsi="Times New Roman"/>
            <w:sz w:val="24"/>
            <w:rPrChange w:id="2484" w:author="Red Army" w:date="2012-02-08T20:12:00Z">
              <w:rPr>
                <w:rFonts w:ascii="Times New Roman" w:hAnsi="Times New Roman"/>
              </w:rPr>
            </w:rPrChange>
          </w:rPr>
          <w:t xml:space="preserve"> the</w:t>
        </w:r>
      </w:ins>
      <w:ins w:id="2485" w:author="Phuong Giang" w:date="2012-02-10T22:39:00Z">
        <w:r w:rsidR="00FA79D4">
          <w:rPr>
            <w:rFonts w:ascii="Times New Roman" w:hAnsi="Times New Roman"/>
            <w:sz w:val="24"/>
          </w:rPr>
          <w:t>ir</w:t>
        </w:r>
      </w:ins>
      <w:ins w:id="2486" w:author="Red Army" w:date="2012-02-08T09:43:00Z">
        <w:r w:rsidRPr="001A0C52">
          <w:rPr>
            <w:rFonts w:ascii="Times New Roman" w:hAnsi="Times New Roman"/>
            <w:sz w:val="24"/>
            <w:rPrChange w:id="2487" w:author="Red Army" w:date="2012-02-08T20:12:00Z">
              <w:rPr>
                <w:rFonts w:ascii="Times New Roman" w:hAnsi="Times New Roman"/>
              </w:rPr>
            </w:rPrChange>
          </w:rPr>
          <w:t xml:space="preserve"> </w:t>
        </w:r>
        <w:del w:id="2488" w:author="Phuong Giang" w:date="2012-02-10T22:38:00Z">
          <w:r w:rsidRPr="001A0C52" w:rsidDel="00FA79D4">
            <w:rPr>
              <w:rFonts w:ascii="Times New Roman" w:hAnsi="Times New Roman"/>
              <w:sz w:val="24"/>
              <w:rPrChange w:id="2489" w:author="Red Army" w:date="2012-02-08T20:12:00Z">
                <w:rPr>
                  <w:rFonts w:ascii="Times New Roman" w:hAnsi="Times New Roman"/>
                </w:rPr>
              </w:rPrChange>
            </w:rPr>
            <w:delText>pupil</w:delText>
          </w:r>
        </w:del>
      </w:ins>
      <w:ins w:id="2490" w:author="Phuong Giang" w:date="2012-02-10T22:38:00Z">
        <w:r w:rsidR="00FA79D4">
          <w:rPr>
            <w:rFonts w:ascii="Times New Roman" w:hAnsi="Times New Roman"/>
            <w:sz w:val="24"/>
          </w:rPr>
          <w:t>student</w:t>
        </w:r>
      </w:ins>
      <w:ins w:id="2491" w:author="Red Army" w:date="2012-02-08T09:43:00Z">
        <w:r w:rsidRPr="001A0C52">
          <w:rPr>
            <w:rFonts w:ascii="Times New Roman" w:hAnsi="Times New Roman"/>
            <w:sz w:val="24"/>
            <w:rPrChange w:id="2492" w:author="Red Army" w:date="2012-02-08T20:12:00Z">
              <w:rPr>
                <w:rFonts w:ascii="Times New Roman" w:hAnsi="Times New Roman"/>
              </w:rPr>
            </w:rPrChange>
          </w:rPr>
          <w:t xml:space="preserve">s. </w:t>
        </w:r>
      </w:ins>
      <w:ins w:id="2493" w:author="Red Army" w:date="2012-02-08T09:48:00Z">
        <w:r w:rsidRPr="001A0C52">
          <w:rPr>
            <w:rFonts w:ascii="Times New Roman" w:hAnsi="Times New Roman"/>
            <w:sz w:val="24"/>
            <w:rPrChange w:id="2494" w:author="Red Army" w:date="2012-02-08T20:12:00Z">
              <w:rPr>
                <w:rFonts w:ascii="Times New Roman" w:hAnsi="Times New Roman"/>
              </w:rPr>
            </w:rPrChange>
          </w:rPr>
          <w:t xml:space="preserve">There are 2 types of Knowledge Items: Theory and Practices. The </w:t>
        </w:r>
      </w:ins>
      <w:ins w:id="2495" w:author="Red Army" w:date="2012-02-08T09:49:00Z">
        <w:r w:rsidRPr="001A0C52">
          <w:rPr>
            <w:rFonts w:ascii="Times New Roman" w:hAnsi="Times New Roman"/>
            <w:sz w:val="24"/>
            <w:rPrChange w:id="2496" w:author="Red Army" w:date="2012-02-08T20:12:00Z">
              <w:rPr>
                <w:rFonts w:ascii="Times New Roman" w:hAnsi="Times New Roman"/>
              </w:rPr>
            </w:rPrChange>
          </w:rPr>
          <w:t>user describes Knowledge Items in text</w:t>
        </w:r>
      </w:ins>
      <w:ins w:id="2497" w:author="Phuong Giang" w:date="2012-02-10T22:39:00Z">
        <w:r w:rsidR="00FA79D4">
          <w:rPr>
            <w:rFonts w:ascii="Times New Roman" w:hAnsi="Times New Roman"/>
            <w:sz w:val="24"/>
          </w:rPr>
          <w:t>s</w:t>
        </w:r>
      </w:ins>
      <w:ins w:id="2498" w:author="Red Army" w:date="2012-02-08T09:49:00Z">
        <w:r w:rsidRPr="001A0C52">
          <w:rPr>
            <w:rFonts w:ascii="Times New Roman" w:hAnsi="Times New Roman"/>
            <w:sz w:val="24"/>
            <w:rPrChange w:id="2499" w:author="Red Army" w:date="2012-02-08T20:12:00Z">
              <w:rPr>
                <w:rFonts w:ascii="Times New Roman" w:hAnsi="Times New Roman"/>
              </w:rPr>
            </w:rPrChange>
          </w:rPr>
          <w:t xml:space="preserve"> and images. They use Knowledge Item</w:t>
        </w:r>
      </w:ins>
      <w:ins w:id="2500" w:author="Phuong Giang" w:date="2012-02-10T16:07:00Z">
        <w:r w:rsidR="00B60236">
          <w:rPr>
            <w:rFonts w:ascii="Times New Roman" w:hAnsi="Times New Roman"/>
            <w:sz w:val="24"/>
          </w:rPr>
          <w:t xml:space="preserve"> and Teaching Method</w:t>
        </w:r>
      </w:ins>
      <w:ins w:id="2501" w:author="Red Army" w:date="2012-02-08T09:49:00Z">
        <w:r w:rsidRPr="001A0C52">
          <w:rPr>
            <w:rFonts w:ascii="Times New Roman" w:hAnsi="Times New Roman"/>
            <w:sz w:val="24"/>
            <w:rPrChange w:id="2502" w:author="Red Army" w:date="2012-02-08T20:12:00Z">
              <w:rPr>
                <w:rFonts w:ascii="Times New Roman" w:hAnsi="Times New Roman"/>
              </w:rPr>
            </w:rPrChange>
          </w:rPr>
          <w:t xml:space="preserve"> </w:t>
        </w:r>
      </w:ins>
      <w:ins w:id="2503" w:author="Red Army" w:date="2012-02-08T09:50:00Z">
        <w:r w:rsidRPr="001A0C52">
          <w:rPr>
            <w:rFonts w:ascii="Times New Roman" w:hAnsi="Times New Roman"/>
            <w:sz w:val="24"/>
            <w:rPrChange w:id="2504" w:author="Red Army" w:date="2012-02-08T20:12:00Z">
              <w:rPr>
                <w:rFonts w:ascii="Times New Roman" w:hAnsi="Times New Roman"/>
              </w:rPr>
            </w:rPrChange>
          </w:rPr>
          <w:t xml:space="preserve">to create </w:t>
        </w:r>
      </w:ins>
      <w:ins w:id="2505" w:author="Phuong Giang" w:date="2012-02-10T16:07:00Z">
        <w:r w:rsidR="00B60236">
          <w:rPr>
            <w:rFonts w:ascii="Times New Roman" w:hAnsi="Times New Roman"/>
            <w:sz w:val="24"/>
          </w:rPr>
          <w:t xml:space="preserve">Activities in a </w:t>
        </w:r>
      </w:ins>
      <w:ins w:id="2506" w:author="Red Army" w:date="2012-02-08T09:49:00Z">
        <w:r w:rsidRPr="001A0C52">
          <w:rPr>
            <w:rFonts w:ascii="Times New Roman" w:hAnsi="Times New Roman"/>
            <w:sz w:val="24"/>
            <w:rPrChange w:id="2507" w:author="Red Army" w:date="2012-02-08T20:12:00Z">
              <w:rPr>
                <w:rFonts w:ascii="Times New Roman" w:hAnsi="Times New Roman"/>
              </w:rPr>
            </w:rPrChange>
          </w:rPr>
          <w:t>Teaching Plan</w:t>
        </w:r>
      </w:ins>
      <w:ins w:id="2508" w:author="Red Army" w:date="2012-02-08T09:50:00Z">
        <w:r w:rsidRPr="001A0C52">
          <w:rPr>
            <w:rFonts w:ascii="Times New Roman" w:hAnsi="Times New Roman"/>
            <w:sz w:val="24"/>
            <w:rPrChange w:id="2509" w:author="Red Army" w:date="2012-02-08T20:12:00Z">
              <w:rPr>
                <w:rFonts w:ascii="Times New Roman" w:hAnsi="Times New Roman"/>
              </w:rPr>
            </w:rPrChange>
          </w:rPr>
          <w:t xml:space="preserve">. </w:t>
        </w:r>
      </w:ins>
    </w:p>
    <w:p w:rsidR="006E25C4" w:rsidRPr="001A0C52" w:rsidRDefault="006E25C4" w:rsidP="00AC2698">
      <w:pPr>
        <w:pStyle w:val="Heading3"/>
        <w:numPr>
          <w:ilvl w:val="1"/>
          <w:numId w:val="20"/>
        </w:numPr>
        <w:rPr>
          <w:rFonts w:ascii="Times New Roman" w:hAnsi="Times New Roman"/>
          <w:sz w:val="24"/>
          <w:rPrChange w:id="2510" w:author="Red Army" w:date="2012-02-08T20:12:00Z">
            <w:rPr>
              <w:rFonts w:ascii="Times New Roman" w:hAnsi="Times New Roman"/>
            </w:rPr>
          </w:rPrChange>
        </w:rPr>
      </w:pPr>
      <w:bookmarkStart w:id="2511" w:name="_Toc316495250"/>
      <w:bookmarkStart w:id="2512" w:name="_Toc316681503"/>
      <w:r w:rsidRPr="001A0C52">
        <w:rPr>
          <w:rFonts w:ascii="Times New Roman" w:hAnsi="Times New Roman"/>
          <w:sz w:val="24"/>
          <w:rPrChange w:id="2513" w:author="Red Army" w:date="2012-02-08T20:12:00Z">
            <w:rPr>
              <w:rFonts w:ascii="Times New Roman" w:hAnsi="Times New Roman"/>
              <w:sz w:val="26"/>
              <w:szCs w:val="26"/>
            </w:rPr>
          </w:rPrChange>
        </w:rPr>
        <w:t>Knowledge Item Requirements</w:t>
      </w:r>
      <w:bookmarkEnd w:id="2511"/>
      <w:bookmarkEnd w:id="2512"/>
    </w:p>
    <w:p w:rsidR="006E25C4" w:rsidRPr="001A0C52" w:rsidRDefault="006E25C4" w:rsidP="00290936">
      <w:pPr>
        <w:rPr>
          <w:rFonts w:ascii="Times New Roman" w:hAnsi="Times New Roman"/>
          <w:sz w:val="24"/>
          <w:rPrChange w:id="2514" w:author="Red Army" w:date="2012-02-08T20:12:00Z">
            <w:rPr>
              <w:rFonts w:ascii="Times New Roman" w:hAnsi="Times New Roman"/>
            </w:rPr>
          </w:rPrChange>
        </w:rPr>
      </w:pPr>
      <w:r w:rsidRPr="001A0C52">
        <w:rPr>
          <w:rFonts w:ascii="Times New Roman" w:hAnsi="Times New Roman"/>
          <w:sz w:val="24"/>
          <w:rPrChange w:id="2515" w:author="Red Army" w:date="2012-02-08T20:12:00Z">
            <w:rPr>
              <w:rFonts w:ascii="Times New Roman" w:eastAsia="ＭＳ ゴシック" w:hAnsi="Times New Roman"/>
              <w:b/>
              <w:bCs/>
              <w:color w:val="4F81BD"/>
              <w:sz w:val="26"/>
              <w:szCs w:val="26"/>
            </w:rPr>
          </w:rPrChange>
        </w:rPr>
        <w:t>A Knowledge Item (KI) has the following information:</w:t>
      </w:r>
    </w:p>
    <w:tbl>
      <w:tblPr>
        <w:tblStyle w:val="LightList-Accent1"/>
        <w:tblW w:w="10138" w:type="dxa"/>
        <w:tblLayout w:type="fixed"/>
        <w:tblLook w:val="04A0" w:firstRow="1" w:lastRow="0" w:firstColumn="1" w:lastColumn="0" w:noHBand="0" w:noVBand="1"/>
      </w:tblPr>
      <w:tblGrid>
        <w:gridCol w:w="558"/>
        <w:gridCol w:w="1710"/>
        <w:gridCol w:w="1530"/>
        <w:gridCol w:w="1530"/>
        <w:gridCol w:w="4810"/>
        <w:tblGridChange w:id="2516">
          <w:tblGrid>
            <w:gridCol w:w="558"/>
            <w:gridCol w:w="1260"/>
            <w:gridCol w:w="450"/>
            <w:gridCol w:w="1368"/>
            <w:gridCol w:w="162"/>
            <w:gridCol w:w="1458"/>
            <w:gridCol w:w="72"/>
            <w:gridCol w:w="1366"/>
            <w:gridCol w:w="3444"/>
            <w:gridCol w:w="1750"/>
          </w:tblGrid>
        </w:tblGridChange>
      </w:tblGrid>
      <w:tr w:rsidR="006A4BAE" w:rsidRPr="001A0C52" w:rsidTr="006A4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E05E4B" w:rsidRPr="001A0C52" w:rsidRDefault="00E05E4B" w:rsidP="00D3077A">
            <w:pPr>
              <w:spacing w:after="200" w:line="276" w:lineRule="auto"/>
              <w:rPr>
                <w:rFonts w:ascii="Times New Roman" w:hAnsi="Times New Roman"/>
                <w:color w:val="FFFFFF"/>
                <w:sz w:val="24"/>
                <w:rPrChange w:id="2517" w:author="Red Army" w:date="2012-02-08T20:12:00Z">
                  <w:rPr>
                    <w:rFonts w:ascii="Times New Roman" w:hAnsi="Times New Roman"/>
                    <w:b w:val="0"/>
                    <w:bCs w:val="0"/>
                    <w:color w:val="FFFFFF"/>
                  </w:rPr>
                </w:rPrChange>
              </w:rPr>
            </w:pPr>
            <w:ins w:id="2518" w:author="Red Army" w:date="2012-02-07T18:15:00Z">
              <w:r w:rsidRPr="001A0C52">
                <w:rPr>
                  <w:rFonts w:ascii="Times New Roman" w:hAnsi="Times New Roman"/>
                  <w:color w:val="FFFFFF"/>
                  <w:sz w:val="24"/>
                  <w:rPrChange w:id="2519" w:author="Red Army" w:date="2012-02-08T20:12:00Z">
                    <w:rPr>
                      <w:rFonts w:ascii="Times New Roman" w:eastAsia="ＭＳ ゴシック" w:hAnsi="Times New Roman"/>
                      <w:color w:val="FFFFFF"/>
                      <w:sz w:val="26"/>
                      <w:szCs w:val="26"/>
                    </w:rPr>
                  </w:rPrChange>
                </w:rPr>
                <w:t>No</w:t>
              </w:r>
            </w:ins>
          </w:p>
        </w:tc>
        <w:tc>
          <w:tcPr>
            <w:tcW w:w="1710" w:type="dxa"/>
          </w:tcPr>
          <w:p w:rsidR="00E05E4B" w:rsidRPr="001A0C52" w:rsidRDefault="00E05E4B"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2520"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2521" w:author="Red Army" w:date="2012-02-08T20:12:00Z">
                  <w:rPr>
                    <w:rFonts w:ascii="Times New Roman" w:eastAsia="ＭＳ ゴシック" w:hAnsi="Times New Roman"/>
                    <w:color w:val="FFFFFF"/>
                    <w:sz w:val="26"/>
                    <w:szCs w:val="26"/>
                  </w:rPr>
                </w:rPrChange>
              </w:rPr>
              <w:t>Name</w:t>
            </w:r>
          </w:p>
        </w:tc>
        <w:tc>
          <w:tcPr>
            <w:tcW w:w="1530" w:type="dxa"/>
          </w:tcPr>
          <w:p w:rsidR="00E05E4B" w:rsidRPr="001A0C52" w:rsidRDefault="00E05E4B"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2522"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2523" w:author="Red Army" w:date="2012-02-08T20:12:00Z">
                  <w:rPr>
                    <w:rFonts w:ascii="Times New Roman" w:eastAsia="ＭＳ ゴシック" w:hAnsi="Times New Roman"/>
                    <w:color w:val="FFFFFF"/>
                    <w:sz w:val="26"/>
                    <w:szCs w:val="26"/>
                  </w:rPr>
                </w:rPrChange>
              </w:rPr>
              <w:t>Data Type</w:t>
            </w:r>
          </w:p>
        </w:tc>
        <w:tc>
          <w:tcPr>
            <w:tcW w:w="1530" w:type="dxa"/>
          </w:tcPr>
          <w:p w:rsidR="00E05E4B" w:rsidRPr="001A0C52" w:rsidRDefault="00E05E4B"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2524"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2525" w:author="Red Army" w:date="2012-02-08T20:12:00Z">
                  <w:rPr>
                    <w:rFonts w:ascii="Times New Roman" w:eastAsia="ＭＳ ゴシック" w:hAnsi="Times New Roman"/>
                    <w:color w:val="FFFFFF"/>
                    <w:sz w:val="26"/>
                    <w:szCs w:val="26"/>
                  </w:rPr>
                </w:rPrChange>
              </w:rPr>
              <w:t>Mandatory</w:t>
            </w:r>
          </w:p>
        </w:tc>
        <w:tc>
          <w:tcPr>
            <w:tcW w:w="4810" w:type="dxa"/>
          </w:tcPr>
          <w:p w:rsidR="00E05E4B" w:rsidRPr="001A0C52" w:rsidRDefault="00E05E4B" w:rsidP="00D3077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2526"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2527" w:author="Red Army" w:date="2012-02-08T20:12:00Z">
                  <w:rPr>
                    <w:rFonts w:ascii="Times New Roman" w:eastAsia="ＭＳ ゴシック" w:hAnsi="Times New Roman"/>
                    <w:color w:val="FFFFFF"/>
                    <w:sz w:val="26"/>
                    <w:szCs w:val="26"/>
                  </w:rPr>
                </w:rPrChange>
              </w:rPr>
              <w:t>Description</w:t>
            </w:r>
          </w:p>
        </w:tc>
      </w:tr>
      <w:tr w:rsidR="00E05E4B" w:rsidRPr="001A0C52" w:rsidDel="00F83339" w:rsidTr="006A4BAE">
        <w:tblPrEx>
          <w:tblW w:w="10138" w:type="dxa"/>
          <w:tblLayout w:type="fixed"/>
          <w:tblPrExChange w:id="2528" w:author="Red Army" w:date="2012-02-08T09:51:00Z">
            <w:tblPrEx>
              <w:tblW w:w="10070" w:type="dxa"/>
              <w:tblLayout w:type="fixed"/>
            </w:tblPrEx>
          </w:tblPrExChange>
        </w:tblPrEx>
        <w:trPr>
          <w:cnfStyle w:val="000000100000" w:firstRow="0" w:lastRow="0" w:firstColumn="0" w:lastColumn="0" w:oddVBand="0" w:evenVBand="0" w:oddHBand="1" w:evenHBand="0" w:firstRowFirstColumn="0" w:firstRowLastColumn="0" w:lastRowFirstColumn="0" w:lastRowLastColumn="0"/>
          <w:del w:id="2529" w:author="Phuong Giang" w:date="2012-02-09T17:07:00Z"/>
        </w:trPr>
        <w:tc>
          <w:tcPr>
            <w:cnfStyle w:val="001000000000" w:firstRow="0" w:lastRow="0" w:firstColumn="1" w:lastColumn="0" w:oddVBand="0" w:evenVBand="0" w:oddHBand="0" w:evenHBand="0" w:firstRowFirstColumn="0" w:firstRowLastColumn="0" w:lastRowFirstColumn="0" w:lastRowLastColumn="0"/>
            <w:tcW w:w="558" w:type="dxa"/>
            <w:tcPrChange w:id="2530" w:author="Red Army" w:date="2012-02-08T09:51:00Z">
              <w:tcPr>
                <w:tcW w:w="1818" w:type="dxa"/>
                <w:gridSpan w:val="2"/>
              </w:tcPr>
            </w:tcPrChange>
          </w:tcPr>
          <w:p w:rsidR="00E05E4B" w:rsidRPr="001A0C52" w:rsidDel="00F83339" w:rsidRDefault="00E05E4B" w:rsidP="00D3077A">
            <w:pPr>
              <w:spacing w:after="200" w:line="276" w:lineRule="auto"/>
              <w:cnfStyle w:val="001000100000" w:firstRow="0" w:lastRow="0" w:firstColumn="1" w:lastColumn="0" w:oddVBand="0" w:evenVBand="0" w:oddHBand="1" w:evenHBand="0" w:firstRowFirstColumn="0" w:firstRowLastColumn="0" w:lastRowFirstColumn="0" w:lastRowLastColumn="0"/>
              <w:rPr>
                <w:del w:id="2531" w:author="Phuong Giang" w:date="2012-02-09T17:07:00Z"/>
                <w:rFonts w:ascii="Times New Roman" w:hAnsi="Times New Roman"/>
                <w:sz w:val="24"/>
                <w:rPrChange w:id="2532" w:author="Red Army" w:date="2012-02-08T20:12:00Z">
                  <w:rPr>
                    <w:del w:id="2533" w:author="Phuong Giang" w:date="2012-02-09T17:07:00Z"/>
                    <w:rFonts w:ascii="Times New Roman" w:hAnsi="Times New Roman"/>
                    <w:b w:val="0"/>
                    <w:bCs w:val="0"/>
                  </w:rPr>
                </w:rPrChange>
              </w:rPr>
            </w:pPr>
            <w:ins w:id="2534" w:author="Red Army" w:date="2012-02-07T18:15:00Z">
              <w:del w:id="2535" w:author="Phuong Giang" w:date="2012-02-09T17:07:00Z">
                <w:r w:rsidRPr="001A0C52" w:rsidDel="00F83339">
                  <w:rPr>
                    <w:rFonts w:ascii="Times New Roman" w:hAnsi="Times New Roman"/>
                    <w:sz w:val="24"/>
                    <w:rPrChange w:id="2536" w:author="Red Army" w:date="2012-02-08T20:12:00Z">
                      <w:rPr>
                        <w:rFonts w:ascii="Times New Roman" w:eastAsia="ＭＳ ゴシック" w:hAnsi="Times New Roman"/>
                        <w:color w:val="4F81BD"/>
                        <w:sz w:val="26"/>
                        <w:szCs w:val="26"/>
                      </w:rPr>
                    </w:rPrChange>
                  </w:rPr>
                  <w:delText>1</w:delText>
                </w:r>
              </w:del>
            </w:ins>
          </w:p>
        </w:tc>
        <w:tc>
          <w:tcPr>
            <w:tcW w:w="1710" w:type="dxa"/>
            <w:tcPrChange w:id="2537" w:author="Red Army" w:date="2012-02-08T09:51:00Z">
              <w:tcPr>
                <w:tcW w:w="1818" w:type="dxa"/>
                <w:gridSpan w:val="2"/>
              </w:tcPr>
            </w:tcPrChange>
          </w:tcPr>
          <w:p w:rsidR="00E05E4B" w:rsidRPr="001A0C52" w:rsidDel="00F83339"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del w:id="2538" w:author="Phuong Giang" w:date="2012-02-09T17:07:00Z"/>
                <w:rFonts w:ascii="Times New Roman" w:hAnsi="Times New Roman"/>
                <w:b/>
                <w:bCs/>
                <w:sz w:val="24"/>
                <w:rPrChange w:id="2539" w:author="Red Army" w:date="2012-02-08T20:12:00Z">
                  <w:rPr>
                    <w:del w:id="2540" w:author="Phuong Giang" w:date="2012-02-09T17:07:00Z"/>
                    <w:rFonts w:ascii="Times New Roman" w:hAnsi="Times New Roman"/>
                    <w:b/>
                    <w:bCs/>
                  </w:rPr>
                </w:rPrChange>
              </w:rPr>
            </w:pPr>
            <w:del w:id="2541" w:author="Phuong Giang" w:date="2012-02-09T17:07:00Z">
              <w:r w:rsidRPr="001A0C52" w:rsidDel="00F83339">
                <w:rPr>
                  <w:rFonts w:ascii="Times New Roman" w:hAnsi="Times New Roman"/>
                  <w:sz w:val="24"/>
                  <w:rPrChange w:id="2542" w:author="Red Army" w:date="2012-02-08T20:12:00Z">
                    <w:rPr>
                      <w:rFonts w:ascii="Times New Roman" w:eastAsia="ＭＳ ゴシック" w:hAnsi="Times New Roman"/>
                      <w:b/>
                      <w:bCs/>
                      <w:color w:val="4F81BD"/>
                      <w:sz w:val="26"/>
                      <w:szCs w:val="26"/>
                    </w:rPr>
                  </w:rPrChange>
                </w:rPr>
                <w:delText>Name</w:delText>
              </w:r>
            </w:del>
          </w:p>
        </w:tc>
        <w:tc>
          <w:tcPr>
            <w:tcW w:w="1530" w:type="dxa"/>
            <w:tcPrChange w:id="2543" w:author="Red Army" w:date="2012-02-08T09:51:00Z">
              <w:tcPr>
                <w:tcW w:w="1620" w:type="dxa"/>
                <w:gridSpan w:val="2"/>
              </w:tcPr>
            </w:tcPrChange>
          </w:tcPr>
          <w:p w:rsidR="00E05E4B" w:rsidRPr="001A0C52" w:rsidDel="00F83339"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del w:id="2544" w:author="Phuong Giang" w:date="2012-02-09T17:07:00Z"/>
                <w:rFonts w:ascii="Times New Roman" w:hAnsi="Times New Roman"/>
                <w:sz w:val="24"/>
                <w:rPrChange w:id="2545" w:author="Red Army" w:date="2012-02-08T20:12:00Z">
                  <w:rPr>
                    <w:del w:id="2546" w:author="Phuong Giang" w:date="2012-02-09T17:07:00Z"/>
                    <w:rFonts w:ascii="Times New Roman" w:hAnsi="Times New Roman"/>
                  </w:rPr>
                </w:rPrChange>
              </w:rPr>
            </w:pPr>
            <w:del w:id="2547" w:author="Phuong Giang" w:date="2012-02-09T17:07:00Z">
              <w:r w:rsidRPr="001A0C52" w:rsidDel="00F83339">
                <w:rPr>
                  <w:rFonts w:ascii="Times New Roman" w:hAnsi="Times New Roman"/>
                  <w:sz w:val="24"/>
                  <w:rPrChange w:id="2548" w:author="Red Army" w:date="2012-02-08T20:12:00Z">
                    <w:rPr>
                      <w:rFonts w:ascii="Times New Roman" w:eastAsia="ＭＳ ゴシック" w:hAnsi="Times New Roman"/>
                      <w:b/>
                      <w:bCs/>
                      <w:color w:val="4F81BD"/>
                      <w:sz w:val="26"/>
                      <w:szCs w:val="26"/>
                    </w:rPr>
                  </w:rPrChange>
                </w:rPr>
                <w:delText>Text</w:delText>
              </w:r>
            </w:del>
          </w:p>
        </w:tc>
        <w:tc>
          <w:tcPr>
            <w:tcW w:w="1530" w:type="dxa"/>
            <w:tcPrChange w:id="2549" w:author="Red Army" w:date="2012-02-08T09:51:00Z">
              <w:tcPr>
                <w:tcW w:w="1438" w:type="dxa"/>
                <w:gridSpan w:val="2"/>
              </w:tcPr>
            </w:tcPrChange>
          </w:tcPr>
          <w:p w:rsidR="00E05E4B" w:rsidRPr="001A0C52" w:rsidDel="00F83339"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del w:id="2550" w:author="Phuong Giang" w:date="2012-02-09T17:07:00Z"/>
                <w:rFonts w:ascii="Times New Roman" w:hAnsi="Times New Roman"/>
                <w:sz w:val="24"/>
                <w:rPrChange w:id="2551" w:author="Red Army" w:date="2012-02-08T20:12:00Z">
                  <w:rPr>
                    <w:del w:id="2552" w:author="Phuong Giang" w:date="2012-02-09T17:07:00Z"/>
                    <w:rFonts w:ascii="Times New Roman" w:hAnsi="Times New Roman"/>
                  </w:rPr>
                </w:rPrChange>
              </w:rPr>
            </w:pPr>
            <w:del w:id="2553" w:author="Phuong Giang" w:date="2012-02-09T17:07:00Z">
              <w:r w:rsidRPr="001A0C52" w:rsidDel="00F83339">
                <w:rPr>
                  <w:rFonts w:ascii="Times New Roman" w:hAnsi="Times New Roman"/>
                  <w:sz w:val="24"/>
                  <w:rPrChange w:id="2554" w:author="Red Army" w:date="2012-02-08T20:12:00Z">
                    <w:rPr>
                      <w:rFonts w:ascii="Times New Roman" w:eastAsia="ＭＳ ゴシック" w:hAnsi="Times New Roman"/>
                      <w:b/>
                      <w:bCs/>
                      <w:color w:val="4F81BD"/>
                      <w:sz w:val="26"/>
                      <w:szCs w:val="26"/>
                    </w:rPr>
                  </w:rPrChange>
                </w:rPr>
                <w:delText>Required</w:delText>
              </w:r>
            </w:del>
          </w:p>
        </w:tc>
        <w:tc>
          <w:tcPr>
            <w:tcW w:w="4810" w:type="dxa"/>
            <w:tcPrChange w:id="2555" w:author="Red Army" w:date="2012-02-08T09:51:00Z">
              <w:tcPr>
                <w:tcW w:w="5194" w:type="dxa"/>
                <w:gridSpan w:val="2"/>
              </w:tcPr>
            </w:tcPrChange>
          </w:tcPr>
          <w:p w:rsidR="00E05E4B" w:rsidRPr="001A0C52" w:rsidDel="00F83339"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del w:id="2556" w:author="Phuong Giang" w:date="2012-02-09T17:07:00Z"/>
                <w:rFonts w:ascii="Times New Roman" w:hAnsi="Times New Roman"/>
                <w:sz w:val="24"/>
                <w:rPrChange w:id="2557" w:author="Red Army" w:date="2012-02-08T20:12:00Z">
                  <w:rPr>
                    <w:del w:id="2558" w:author="Phuong Giang" w:date="2012-02-09T17:07:00Z"/>
                    <w:rFonts w:ascii="Times New Roman" w:hAnsi="Times New Roman"/>
                  </w:rPr>
                </w:rPrChange>
              </w:rPr>
            </w:pPr>
            <w:del w:id="2559" w:author="Phuong Giang" w:date="2012-02-09T17:07:00Z">
              <w:r w:rsidRPr="001A0C52" w:rsidDel="00F83339">
                <w:rPr>
                  <w:rFonts w:ascii="Times New Roman" w:hAnsi="Times New Roman"/>
                  <w:sz w:val="24"/>
                  <w:rPrChange w:id="2560" w:author="Red Army" w:date="2012-02-08T20:12:00Z">
                    <w:rPr>
                      <w:rFonts w:ascii="Times New Roman" w:eastAsia="ＭＳ ゴシック" w:hAnsi="Times New Roman"/>
                      <w:b/>
                      <w:bCs/>
                      <w:color w:val="4F81BD"/>
                      <w:sz w:val="26"/>
                      <w:szCs w:val="26"/>
                    </w:rPr>
                  </w:rPrChange>
                </w:rPr>
                <w:delText>The Knowledge Item name.</w:delText>
              </w:r>
            </w:del>
          </w:p>
        </w:tc>
      </w:tr>
      <w:tr w:rsidR="00E05E4B" w:rsidRPr="001A0C52" w:rsidTr="006A4BAE">
        <w:tblPrEx>
          <w:tblW w:w="10138" w:type="dxa"/>
          <w:tblLayout w:type="fixed"/>
          <w:tblPrExChange w:id="2561" w:author="Red Army" w:date="2012-02-08T09:51:00Z">
            <w:tblPrEx>
              <w:tblW w:w="1007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558" w:type="dxa"/>
            <w:tcPrChange w:id="2562" w:author="Red Army" w:date="2012-02-08T09:51:00Z">
              <w:tcPr>
                <w:tcW w:w="1818" w:type="dxa"/>
                <w:gridSpan w:val="2"/>
              </w:tcPr>
            </w:tcPrChange>
          </w:tcPr>
          <w:p w:rsidR="00E05E4B" w:rsidRPr="001A0C52" w:rsidRDefault="00F83339" w:rsidP="00D3077A">
            <w:pPr>
              <w:spacing w:after="200" w:line="276" w:lineRule="auto"/>
              <w:rPr>
                <w:rFonts w:ascii="Times New Roman" w:hAnsi="Times New Roman"/>
                <w:sz w:val="24"/>
                <w:rPrChange w:id="2563" w:author="Red Army" w:date="2012-02-08T20:12:00Z">
                  <w:rPr>
                    <w:rFonts w:ascii="Times New Roman" w:hAnsi="Times New Roman"/>
                    <w:b w:val="0"/>
                    <w:bCs w:val="0"/>
                  </w:rPr>
                </w:rPrChange>
              </w:rPr>
            </w:pPr>
            <w:ins w:id="2564" w:author="Phuong Giang" w:date="2012-02-09T17:07:00Z">
              <w:r>
                <w:rPr>
                  <w:rFonts w:ascii="Times New Roman" w:hAnsi="Times New Roman"/>
                  <w:sz w:val="24"/>
                </w:rPr>
                <w:t>1</w:t>
              </w:r>
            </w:ins>
            <w:ins w:id="2565" w:author="Red Army" w:date="2012-02-07T18:15:00Z">
              <w:del w:id="2566" w:author="Phuong Giang" w:date="2012-02-09T17:07:00Z">
                <w:r w:rsidR="00E05E4B" w:rsidRPr="001A0C52" w:rsidDel="00F83339">
                  <w:rPr>
                    <w:rFonts w:ascii="Times New Roman" w:hAnsi="Times New Roman"/>
                    <w:sz w:val="24"/>
                    <w:rPrChange w:id="2567" w:author="Red Army" w:date="2012-02-08T20:12:00Z">
                      <w:rPr>
                        <w:rFonts w:ascii="Times New Roman" w:eastAsia="ＭＳ ゴシック" w:hAnsi="Times New Roman"/>
                        <w:color w:val="4F81BD"/>
                        <w:sz w:val="26"/>
                        <w:szCs w:val="26"/>
                      </w:rPr>
                    </w:rPrChange>
                  </w:rPr>
                  <w:delText>2</w:delText>
                </w:r>
              </w:del>
            </w:ins>
          </w:p>
        </w:tc>
        <w:tc>
          <w:tcPr>
            <w:tcW w:w="1710" w:type="dxa"/>
            <w:tcPrChange w:id="2568" w:author="Red Army" w:date="2012-02-08T09:51:00Z">
              <w:tcPr>
                <w:tcW w:w="1818"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rPrChange w:id="2569" w:author="Red Army" w:date="2012-02-08T20:12:00Z">
                  <w:rPr>
                    <w:rFonts w:ascii="Times New Roman" w:hAnsi="Times New Roman"/>
                    <w:b/>
                    <w:bCs/>
                  </w:rPr>
                </w:rPrChange>
              </w:rPr>
            </w:pPr>
            <w:r w:rsidRPr="001A0C52">
              <w:rPr>
                <w:rFonts w:ascii="Times New Roman" w:hAnsi="Times New Roman"/>
                <w:sz w:val="24"/>
                <w:rPrChange w:id="2570" w:author="Red Army" w:date="2012-02-08T20:12:00Z">
                  <w:rPr>
                    <w:rFonts w:ascii="Times New Roman" w:eastAsia="ＭＳ ゴシック" w:hAnsi="Times New Roman"/>
                    <w:b/>
                    <w:bCs/>
                    <w:color w:val="4F81BD"/>
                    <w:sz w:val="26"/>
                    <w:szCs w:val="26"/>
                  </w:rPr>
                </w:rPrChange>
              </w:rPr>
              <w:t>Content</w:t>
            </w:r>
          </w:p>
        </w:tc>
        <w:tc>
          <w:tcPr>
            <w:tcW w:w="1530" w:type="dxa"/>
            <w:tcPrChange w:id="2571" w:author="Red Army" w:date="2012-02-08T09:51:00Z">
              <w:tcPr>
                <w:tcW w:w="1620"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572" w:author="Red Army" w:date="2012-02-08T20:12:00Z">
                  <w:rPr>
                    <w:rFonts w:ascii="Times New Roman" w:hAnsi="Times New Roman"/>
                  </w:rPr>
                </w:rPrChange>
              </w:rPr>
            </w:pPr>
            <w:r w:rsidRPr="001A0C52">
              <w:rPr>
                <w:rFonts w:ascii="Times New Roman" w:hAnsi="Times New Roman"/>
                <w:sz w:val="24"/>
                <w:rPrChange w:id="2573" w:author="Red Army" w:date="2012-02-08T20:12:00Z">
                  <w:rPr>
                    <w:rFonts w:ascii="Times New Roman" w:eastAsia="ＭＳ ゴシック" w:hAnsi="Times New Roman"/>
                    <w:b/>
                    <w:bCs/>
                    <w:color w:val="4F81BD"/>
                    <w:sz w:val="26"/>
                    <w:szCs w:val="26"/>
                  </w:rPr>
                </w:rPrChange>
              </w:rPr>
              <w:t>Text</w:t>
            </w:r>
            <w:ins w:id="2574" w:author="Red Army" w:date="2012-02-08T09:46:00Z">
              <w:r w:rsidR="00696A47" w:rsidRPr="001A0C52">
                <w:rPr>
                  <w:rFonts w:ascii="Times New Roman" w:hAnsi="Times New Roman"/>
                  <w:sz w:val="24"/>
                  <w:rPrChange w:id="2575" w:author="Red Army" w:date="2012-02-08T20:12:00Z">
                    <w:rPr>
                      <w:rFonts w:ascii="Times New Roman" w:eastAsia="ＭＳ ゴシック" w:hAnsi="Times New Roman"/>
                      <w:b/>
                      <w:bCs/>
                      <w:color w:val="4F81BD"/>
                      <w:sz w:val="26"/>
                      <w:szCs w:val="26"/>
                    </w:rPr>
                  </w:rPrChange>
                </w:rPr>
                <w:t>, Image</w:t>
              </w:r>
            </w:ins>
          </w:p>
        </w:tc>
        <w:tc>
          <w:tcPr>
            <w:tcW w:w="1530" w:type="dxa"/>
            <w:tcPrChange w:id="2576" w:author="Red Army" w:date="2012-02-08T09:51:00Z">
              <w:tcPr>
                <w:tcW w:w="1438"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577" w:author="Red Army" w:date="2012-02-08T20:12:00Z">
                  <w:rPr>
                    <w:rFonts w:ascii="Times New Roman" w:hAnsi="Times New Roman"/>
                  </w:rPr>
                </w:rPrChange>
              </w:rPr>
            </w:pPr>
            <w:r w:rsidRPr="001A0C52">
              <w:rPr>
                <w:rFonts w:ascii="Times New Roman" w:hAnsi="Times New Roman"/>
                <w:sz w:val="24"/>
                <w:rPrChange w:id="2578" w:author="Red Army" w:date="2012-02-08T20:12:00Z">
                  <w:rPr>
                    <w:rFonts w:ascii="Times New Roman" w:eastAsia="ＭＳ ゴシック" w:hAnsi="Times New Roman"/>
                    <w:b/>
                    <w:bCs/>
                    <w:color w:val="4F81BD"/>
                    <w:sz w:val="26"/>
                    <w:szCs w:val="26"/>
                  </w:rPr>
                </w:rPrChange>
              </w:rPr>
              <w:t>Required</w:t>
            </w:r>
          </w:p>
        </w:tc>
        <w:tc>
          <w:tcPr>
            <w:tcW w:w="4810" w:type="dxa"/>
            <w:tcPrChange w:id="2579" w:author="Red Army" w:date="2012-02-08T09:51:00Z">
              <w:tcPr>
                <w:tcW w:w="5194"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580" w:author="Red Army" w:date="2012-02-08T20:12:00Z">
                  <w:rPr>
                    <w:rFonts w:ascii="Times New Roman" w:hAnsi="Times New Roman"/>
                  </w:rPr>
                </w:rPrChange>
              </w:rPr>
            </w:pPr>
            <w:r w:rsidRPr="001A0C52">
              <w:rPr>
                <w:rFonts w:ascii="Times New Roman" w:hAnsi="Times New Roman"/>
                <w:sz w:val="24"/>
                <w:rPrChange w:id="2581" w:author="Red Army" w:date="2012-02-08T20:12:00Z">
                  <w:rPr>
                    <w:rFonts w:ascii="Times New Roman" w:eastAsia="ＭＳ ゴシック" w:hAnsi="Times New Roman"/>
                    <w:b/>
                    <w:bCs/>
                    <w:color w:val="4F81BD"/>
                    <w:sz w:val="26"/>
                    <w:szCs w:val="26"/>
                  </w:rPr>
                </w:rPrChange>
              </w:rPr>
              <w:t>The Knowledge Item content in text with format.</w:t>
            </w:r>
          </w:p>
        </w:tc>
      </w:tr>
      <w:tr w:rsidR="00E05E4B" w:rsidRPr="001A0C52" w:rsidTr="006A4BAE">
        <w:tblPrEx>
          <w:tblW w:w="10138" w:type="dxa"/>
          <w:tblLayout w:type="fixed"/>
          <w:tblPrExChange w:id="2582" w:author="Red Army" w:date="2012-02-08T09:51:00Z">
            <w:tblPrEx>
              <w:tblW w:w="10070" w:type="dxa"/>
              <w:tblLayout w:type="fixed"/>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Change w:id="2583" w:author="Red Army" w:date="2012-02-08T09:51:00Z">
              <w:tcPr>
                <w:tcW w:w="1818" w:type="dxa"/>
                <w:gridSpan w:val="2"/>
              </w:tcPr>
            </w:tcPrChange>
          </w:tcPr>
          <w:p w:rsidR="00E05E4B" w:rsidRPr="001A0C52" w:rsidRDefault="00F83339"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2584" w:author="Red Army" w:date="2012-02-08T20:12:00Z">
                  <w:rPr>
                    <w:rFonts w:ascii="Times New Roman" w:hAnsi="Times New Roman"/>
                    <w:b w:val="0"/>
                    <w:bCs w:val="0"/>
                  </w:rPr>
                </w:rPrChange>
              </w:rPr>
            </w:pPr>
            <w:ins w:id="2585" w:author="Phuong Giang" w:date="2012-02-09T17:07:00Z">
              <w:r>
                <w:rPr>
                  <w:rFonts w:ascii="Times New Roman" w:hAnsi="Times New Roman"/>
                  <w:sz w:val="24"/>
                </w:rPr>
                <w:t>2</w:t>
              </w:r>
            </w:ins>
            <w:ins w:id="2586" w:author="Red Army" w:date="2012-02-07T18:15:00Z">
              <w:del w:id="2587" w:author="Phuong Giang" w:date="2012-02-09T17:07:00Z">
                <w:r w:rsidR="00E05E4B" w:rsidRPr="001A0C52" w:rsidDel="00F83339">
                  <w:rPr>
                    <w:rFonts w:ascii="Times New Roman" w:hAnsi="Times New Roman"/>
                    <w:sz w:val="24"/>
                    <w:rPrChange w:id="2588" w:author="Red Army" w:date="2012-02-08T20:12:00Z">
                      <w:rPr>
                        <w:rFonts w:ascii="Times New Roman" w:eastAsia="ＭＳ ゴシック" w:hAnsi="Times New Roman"/>
                        <w:color w:val="4F81BD"/>
                        <w:sz w:val="26"/>
                        <w:szCs w:val="26"/>
                      </w:rPr>
                    </w:rPrChange>
                  </w:rPr>
                  <w:delText>3</w:delText>
                </w:r>
              </w:del>
            </w:ins>
          </w:p>
        </w:tc>
        <w:tc>
          <w:tcPr>
            <w:tcW w:w="1710" w:type="dxa"/>
            <w:tcPrChange w:id="2589" w:author="Red Army" w:date="2012-02-08T09:51:00Z">
              <w:tcPr>
                <w:tcW w:w="181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Change w:id="2590" w:author="Red Army" w:date="2012-02-08T20:12:00Z">
                  <w:rPr>
                    <w:rFonts w:ascii="Times New Roman" w:hAnsi="Times New Roman"/>
                    <w:b/>
                    <w:bCs/>
                  </w:rPr>
                </w:rPrChange>
              </w:rPr>
            </w:pPr>
            <w:r w:rsidRPr="001A0C52">
              <w:rPr>
                <w:rFonts w:ascii="Times New Roman" w:hAnsi="Times New Roman"/>
                <w:sz w:val="24"/>
                <w:rPrChange w:id="2591" w:author="Red Army" w:date="2012-02-08T20:12:00Z">
                  <w:rPr>
                    <w:rFonts w:ascii="Times New Roman" w:eastAsia="ＭＳ ゴシック" w:hAnsi="Times New Roman"/>
                    <w:b/>
                    <w:bCs/>
                    <w:color w:val="4F81BD"/>
                    <w:sz w:val="26"/>
                    <w:szCs w:val="26"/>
                  </w:rPr>
                </w:rPrChange>
              </w:rPr>
              <w:t>Class Level</w:t>
            </w:r>
          </w:p>
        </w:tc>
        <w:tc>
          <w:tcPr>
            <w:tcW w:w="1530" w:type="dxa"/>
            <w:tcPrChange w:id="2592" w:author="Red Army" w:date="2012-02-08T09:51:00Z">
              <w:tcPr>
                <w:tcW w:w="1620"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593" w:author="Red Army" w:date="2012-02-08T20:12:00Z">
                  <w:rPr>
                    <w:rFonts w:ascii="Times New Roman" w:hAnsi="Times New Roman"/>
                  </w:rPr>
                </w:rPrChange>
              </w:rPr>
            </w:pPr>
            <w:r w:rsidRPr="001A0C52">
              <w:rPr>
                <w:rFonts w:ascii="Times New Roman" w:hAnsi="Times New Roman"/>
                <w:sz w:val="24"/>
                <w:rPrChange w:id="2594" w:author="Red Army" w:date="2012-02-08T20:12:00Z">
                  <w:rPr>
                    <w:rFonts w:ascii="Times New Roman" w:eastAsia="ＭＳ ゴシック" w:hAnsi="Times New Roman"/>
                    <w:b/>
                    <w:bCs/>
                    <w:color w:val="4F81BD"/>
                    <w:sz w:val="26"/>
                    <w:szCs w:val="26"/>
                  </w:rPr>
                </w:rPrChange>
              </w:rPr>
              <w:t>Numeric</w:t>
            </w:r>
          </w:p>
        </w:tc>
        <w:tc>
          <w:tcPr>
            <w:tcW w:w="1530" w:type="dxa"/>
            <w:tcPrChange w:id="2595" w:author="Red Army" w:date="2012-02-08T09:51:00Z">
              <w:tcPr>
                <w:tcW w:w="143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596" w:author="Red Army" w:date="2012-02-08T20:12:00Z">
                  <w:rPr>
                    <w:rFonts w:ascii="Times New Roman" w:hAnsi="Times New Roman"/>
                  </w:rPr>
                </w:rPrChange>
              </w:rPr>
            </w:pPr>
            <w:r w:rsidRPr="001A0C52">
              <w:rPr>
                <w:rFonts w:ascii="Times New Roman" w:hAnsi="Times New Roman"/>
                <w:sz w:val="24"/>
                <w:rPrChange w:id="2597" w:author="Red Army" w:date="2012-02-08T20:12:00Z">
                  <w:rPr>
                    <w:rFonts w:ascii="Times New Roman" w:eastAsia="ＭＳ ゴシック" w:hAnsi="Times New Roman"/>
                    <w:b/>
                    <w:bCs/>
                    <w:color w:val="4F81BD"/>
                    <w:sz w:val="26"/>
                    <w:szCs w:val="26"/>
                  </w:rPr>
                </w:rPrChange>
              </w:rPr>
              <w:t>Required</w:t>
            </w:r>
          </w:p>
        </w:tc>
        <w:tc>
          <w:tcPr>
            <w:tcW w:w="4810" w:type="dxa"/>
            <w:tcPrChange w:id="2598" w:author="Red Army" w:date="2012-02-08T09:51:00Z">
              <w:tcPr>
                <w:tcW w:w="5194"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599" w:author="Red Army" w:date="2012-02-08T20:12:00Z">
                  <w:rPr>
                    <w:rFonts w:ascii="Times New Roman" w:hAnsi="Times New Roman"/>
                  </w:rPr>
                </w:rPrChange>
              </w:rPr>
            </w:pPr>
            <w:r w:rsidRPr="001A0C52">
              <w:rPr>
                <w:rFonts w:ascii="Times New Roman" w:hAnsi="Times New Roman"/>
                <w:sz w:val="24"/>
                <w:rPrChange w:id="2600" w:author="Red Army" w:date="2012-02-08T20:12:00Z">
                  <w:rPr>
                    <w:rFonts w:ascii="Times New Roman" w:eastAsia="ＭＳ ゴシック" w:hAnsi="Times New Roman"/>
                    <w:b/>
                    <w:bCs/>
                    <w:color w:val="4F81BD"/>
                    <w:sz w:val="26"/>
                    <w:szCs w:val="26"/>
                  </w:rPr>
                </w:rPrChange>
              </w:rPr>
              <w:t>The default value is set at the software first launch. In Vietnam,</w:t>
            </w:r>
            <w:r w:rsidRPr="001A0C52" w:rsidDel="00363A21">
              <w:rPr>
                <w:rFonts w:ascii="Times New Roman" w:hAnsi="Times New Roman"/>
                <w:sz w:val="24"/>
                <w:rPrChange w:id="2601" w:author="Red Army" w:date="2012-02-08T20:12:00Z">
                  <w:rPr>
                    <w:rFonts w:ascii="Times New Roman" w:eastAsia="ＭＳ ゴシック" w:hAnsi="Times New Roman"/>
                    <w:b/>
                    <w:bCs/>
                    <w:color w:val="4F81BD"/>
                    <w:sz w:val="26"/>
                    <w:szCs w:val="26"/>
                  </w:rPr>
                </w:rPrChange>
              </w:rPr>
              <w:t xml:space="preserve"> </w:t>
            </w:r>
            <w:r w:rsidRPr="001A0C52">
              <w:rPr>
                <w:rFonts w:ascii="Times New Roman" w:hAnsi="Times New Roman"/>
                <w:sz w:val="24"/>
                <w:rPrChange w:id="2602" w:author="Red Army" w:date="2012-02-08T20:12:00Z">
                  <w:rPr>
                    <w:rFonts w:ascii="Times New Roman" w:eastAsia="ＭＳ ゴシック" w:hAnsi="Times New Roman"/>
                    <w:b/>
                    <w:bCs/>
                    <w:color w:val="4F81BD"/>
                    <w:sz w:val="26"/>
                    <w:szCs w:val="26"/>
                  </w:rPr>
                </w:rPrChange>
              </w:rPr>
              <w:t>there are 5 class levels in the primary school</w:t>
            </w:r>
          </w:p>
        </w:tc>
      </w:tr>
      <w:tr w:rsidR="00E05E4B" w:rsidRPr="001A0C52" w:rsidTr="006A4BAE">
        <w:tblPrEx>
          <w:tblW w:w="10138" w:type="dxa"/>
          <w:tblLayout w:type="fixed"/>
          <w:tblPrExChange w:id="2603" w:author="Red Army" w:date="2012-02-08T09:51:00Z">
            <w:tblPrEx>
              <w:tblW w:w="1007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558" w:type="dxa"/>
            <w:tcPrChange w:id="2604" w:author="Red Army" w:date="2012-02-08T09:51:00Z">
              <w:tcPr>
                <w:tcW w:w="1818" w:type="dxa"/>
                <w:gridSpan w:val="2"/>
              </w:tcPr>
            </w:tcPrChange>
          </w:tcPr>
          <w:p w:rsidR="00E05E4B" w:rsidRPr="001A0C52" w:rsidRDefault="00F83339" w:rsidP="00D3077A">
            <w:pPr>
              <w:spacing w:after="200" w:line="276" w:lineRule="auto"/>
              <w:rPr>
                <w:rFonts w:ascii="Times New Roman" w:hAnsi="Times New Roman"/>
                <w:sz w:val="24"/>
                <w:rPrChange w:id="2605" w:author="Red Army" w:date="2012-02-08T20:12:00Z">
                  <w:rPr>
                    <w:rFonts w:ascii="Times New Roman" w:hAnsi="Times New Roman"/>
                    <w:b w:val="0"/>
                    <w:bCs w:val="0"/>
                  </w:rPr>
                </w:rPrChange>
              </w:rPr>
            </w:pPr>
            <w:ins w:id="2606" w:author="Phuong Giang" w:date="2012-02-09T17:07:00Z">
              <w:r>
                <w:rPr>
                  <w:rFonts w:ascii="Times New Roman" w:hAnsi="Times New Roman"/>
                  <w:sz w:val="24"/>
                </w:rPr>
                <w:t>3</w:t>
              </w:r>
            </w:ins>
            <w:ins w:id="2607" w:author="Red Army" w:date="2012-02-07T18:15:00Z">
              <w:del w:id="2608" w:author="Phuong Giang" w:date="2012-02-09T17:07:00Z">
                <w:r w:rsidR="00E05E4B" w:rsidRPr="001A0C52" w:rsidDel="00F83339">
                  <w:rPr>
                    <w:rFonts w:ascii="Times New Roman" w:hAnsi="Times New Roman"/>
                    <w:sz w:val="24"/>
                    <w:rPrChange w:id="2609" w:author="Red Army" w:date="2012-02-08T20:12:00Z">
                      <w:rPr>
                        <w:rFonts w:ascii="Times New Roman" w:eastAsia="ＭＳ ゴシック" w:hAnsi="Times New Roman"/>
                        <w:color w:val="4F81BD"/>
                        <w:sz w:val="26"/>
                        <w:szCs w:val="26"/>
                      </w:rPr>
                    </w:rPrChange>
                  </w:rPr>
                  <w:delText>4</w:delText>
                </w:r>
              </w:del>
            </w:ins>
          </w:p>
        </w:tc>
        <w:tc>
          <w:tcPr>
            <w:tcW w:w="1710" w:type="dxa"/>
            <w:tcPrChange w:id="2610" w:author="Red Army" w:date="2012-02-08T09:51:00Z">
              <w:tcPr>
                <w:tcW w:w="1818"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rPrChange w:id="2611" w:author="Red Army" w:date="2012-02-08T20:12:00Z">
                  <w:rPr>
                    <w:rFonts w:ascii="Times New Roman" w:hAnsi="Times New Roman"/>
                    <w:b/>
                    <w:bCs/>
                  </w:rPr>
                </w:rPrChange>
              </w:rPr>
            </w:pPr>
            <w:r w:rsidRPr="001A0C52">
              <w:rPr>
                <w:rFonts w:ascii="Times New Roman" w:hAnsi="Times New Roman"/>
                <w:sz w:val="24"/>
                <w:rPrChange w:id="2612" w:author="Red Army" w:date="2012-02-08T20:12:00Z">
                  <w:rPr>
                    <w:rFonts w:ascii="Times New Roman" w:eastAsia="ＭＳ ゴシック" w:hAnsi="Times New Roman"/>
                    <w:b/>
                    <w:bCs/>
                    <w:color w:val="4F81BD"/>
                    <w:sz w:val="26"/>
                    <w:szCs w:val="26"/>
                  </w:rPr>
                </w:rPrChange>
              </w:rPr>
              <w:t>Subject</w:t>
            </w:r>
          </w:p>
        </w:tc>
        <w:tc>
          <w:tcPr>
            <w:tcW w:w="1530" w:type="dxa"/>
            <w:tcPrChange w:id="2613" w:author="Red Army" w:date="2012-02-08T09:51:00Z">
              <w:tcPr>
                <w:tcW w:w="1620"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614" w:author="Red Army" w:date="2012-02-08T20:12:00Z">
                  <w:rPr>
                    <w:rFonts w:ascii="Times New Roman" w:hAnsi="Times New Roman"/>
                  </w:rPr>
                </w:rPrChange>
              </w:rPr>
            </w:pPr>
            <w:r w:rsidRPr="001A0C52">
              <w:rPr>
                <w:rFonts w:ascii="Times New Roman" w:hAnsi="Times New Roman"/>
                <w:sz w:val="24"/>
                <w:rPrChange w:id="2615" w:author="Red Army" w:date="2012-02-08T20:12:00Z">
                  <w:rPr>
                    <w:rFonts w:ascii="Times New Roman" w:eastAsia="ＭＳ ゴシック" w:hAnsi="Times New Roman"/>
                    <w:b/>
                    <w:bCs/>
                    <w:color w:val="4F81BD"/>
                    <w:sz w:val="26"/>
                    <w:szCs w:val="26"/>
                  </w:rPr>
                </w:rPrChange>
              </w:rPr>
              <w:t>Text</w:t>
            </w:r>
          </w:p>
        </w:tc>
        <w:tc>
          <w:tcPr>
            <w:tcW w:w="1530" w:type="dxa"/>
            <w:tcPrChange w:id="2616" w:author="Red Army" w:date="2012-02-08T09:51:00Z">
              <w:tcPr>
                <w:tcW w:w="1438"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617" w:author="Red Army" w:date="2012-02-08T20:12:00Z">
                  <w:rPr>
                    <w:rFonts w:ascii="Times New Roman" w:hAnsi="Times New Roman"/>
                  </w:rPr>
                </w:rPrChange>
              </w:rPr>
            </w:pPr>
            <w:r w:rsidRPr="001A0C52">
              <w:rPr>
                <w:rFonts w:ascii="Times New Roman" w:hAnsi="Times New Roman"/>
                <w:sz w:val="24"/>
                <w:rPrChange w:id="2618" w:author="Red Army" w:date="2012-02-08T20:12:00Z">
                  <w:rPr>
                    <w:rFonts w:ascii="Times New Roman" w:eastAsia="ＭＳ ゴシック" w:hAnsi="Times New Roman"/>
                    <w:b/>
                    <w:bCs/>
                    <w:color w:val="4F81BD"/>
                    <w:sz w:val="26"/>
                    <w:szCs w:val="26"/>
                  </w:rPr>
                </w:rPrChange>
              </w:rPr>
              <w:t>Required</w:t>
            </w:r>
          </w:p>
        </w:tc>
        <w:tc>
          <w:tcPr>
            <w:tcW w:w="4810" w:type="dxa"/>
            <w:tcPrChange w:id="2619" w:author="Red Army" w:date="2012-02-08T09:51:00Z">
              <w:tcPr>
                <w:tcW w:w="5194" w:type="dxa"/>
                <w:gridSpan w:val="2"/>
              </w:tcPr>
            </w:tcPrChange>
          </w:tcPr>
          <w:p w:rsidR="00E05E4B" w:rsidRPr="001A0C52" w:rsidRDefault="00E05E4B" w:rsidP="009844D0">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620" w:author="Red Army" w:date="2012-02-08T20:12:00Z">
                  <w:rPr>
                    <w:rFonts w:ascii="Times New Roman" w:hAnsi="Times New Roman"/>
                  </w:rPr>
                </w:rPrChange>
              </w:rPr>
            </w:pPr>
            <w:r w:rsidRPr="001A0C52">
              <w:rPr>
                <w:rFonts w:ascii="Times New Roman" w:hAnsi="Times New Roman"/>
                <w:sz w:val="24"/>
                <w:rPrChange w:id="2621" w:author="Red Army" w:date="2012-02-08T20:12:00Z">
                  <w:rPr>
                    <w:rFonts w:ascii="Times New Roman" w:eastAsia="ＭＳ ゴシック" w:hAnsi="Times New Roman"/>
                    <w:b/>
                    <w:bCs/>
                    <w:color w:val="4F81BD"/>
                    <w:sz w:val="26"/>
                    <w:szCs w:val="26"/>
                  </w:rPr>
                </w:rPrChange>
              </w:rPr>
              <w:t xml:space="preserve">The Subject that this Knowledge Item is most related to. </w:t>
            </w:r>
          </w:p>
        </w:tc>
      </w:tr>
      <w:tr w:rsidR="00E05E4B" w:rsidRPr="001A0C52" w:rsidTr="006A4BAE">
        <w:tblPrEx>
          <w:tblW w:w="10138" w:type="dxa"/>
          <w:tblLayout w:type="fixed"/>
          <w:tblPrExChange w:id="2622" w:author="Red Army" w:date="2012-02-08T09:51:00Z">
            <w:tblPrEx>
              <w:tblW w:w="10070" w:type="dxa"/>
              <w:tblLayout w:type="fixed"/>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Change w:id="2623" w:author="Red Army" w:date="2012-02-08T09:51:00Z">
              <w:tcPr>
                <w:tcW w:w="1818" w:type="dxa"/>
                <w:gridSpan w:val="2"/>
              </w:tcPr>
            </w:tcPrChange>
          </w:tcPr>
          <w:p w:rsidR="00E05E4B" w:rsidRPr="001A0C52" w:rsidRDefault="00F83339"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2624" w:author="Red Army" w:date="2012-02-08T20:12:00Z">
                  <w:rPr>
                    <w:rFonts w:ascii="Times New Roman" w:hAnsi="Times New Roman"/>
                    <w:b w:val="0"/>
                    <w:bCs w:val="0"/>
                  </w:rPr>
                </w:rPrChange>
              </w:rPr>
            </w:pPr>
            <w:ins w:id="2625" w:author="Phuong Giang" w:date="2012-02-09T17:07:00Z">
              <w:r>
                <w:rPr>
                  <w:rFonts w:ascii="Times New Roman" w:hAnsi="Times New Roman"/>
                  <w:sz w:val="24"/>
                </w:rPr>
                <w:t>4</w:t>
              </w:r>
            </w:ins>
            <w:ins w:id="2626" w:author="Red Army" w:date="2012-02-07T18:15:00Z">
              <w:del w:id="2627" w:author="Phuong Giang" w:date="2012-02-09T17:07:00Z">
                <w:r w:rsidR="00E05E4B" w:rsidRPr="001A0C52" w:rsidDel="00F83339">
                  <w:rPr>
                    <w:rFonts w:ascii="Times New Roman" w:hAnsi="Times New Roman"/>
                    <w:sz w:val="24"/>
                    <w:rPrChange w:id="2628" w:author="Red Army" w:date="2012-02-08T20:12:00Z">
                      <w:rPr>
                        <w:rFonts w:ascii="Times New Roman" w:eastAsia="ＭＳ ゴシック" w:hAnsi="Times New Roman"/>
                        <w:color w:val="4F81BD"/>
                        <w:sz w:val="26"/>
                        <w:szCs w:val="26"/>
                      </w:rPr>
                    </w:rPrChange>
                  </w:rPr>
                  <w:delText>5</w:delText>
                </w:r>
              </w:del>
            </w:ins>
          </w:p>
        </w:tc>
        <w:tc>
          <w:tcPr>
            <w:tcW w:w="1710" w:type="dxa"/>
            <w:tcPrChange w:id="2629" w:author="Red Army" w:date="2012-02-08T09:51:00Z">
              <w:tcPr>
                <w:tcW w:w="181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Change w:id="2630" w:author="Red Army" w:date="2012-02-08T20:12:00Z">
                  <w:rPr>
                    <w:rFonts w:ascii="Times New Roman" w:hAnsi="Times New Roman"/>
                    <w:b/>
                    <w:bCs/>
                  </w:rPr>
                </w:rPrChange>
              </w:rPr>
            </w:pPr>
            <w:r w:rsidRPr="001A0C52">
              <w:rPr>
                <w:rFonts w:ascii="Times New Roman" w:hAnsi="Times New Roman"/>
                <w:sz w:val="24"/>
                <w:rPrChange w:id="2631" w:author="Red Army" w:date="2012-02-08T20:12:00Z">
                  <w:rPr>
                    <w:rFonts w:ascii="Times New Roman" w:eastAsia="ＭＳ ゴシック" w:hAnsi="Times New Roman"/>
                    <w:b/>
                    <w:bCs/>
                    <w:color w:val="4F81BD"/>
                    <w:sz w:val="26"/>
                    <w:szCs w:val="26"/>
                  </w:rPr>
                </w:rPrChange>
              </w:rPr>
              <w:t>Topic Number</w:t>
            </w:r>
          </w:p>
        </w:tc>
        <w:tc>
          <w:tcPr>
            <w:tcW w:w="1530" w:type="dxa"/>
            <w:tcPrChange w:id="2632" w:author="Red Army" w:date="2012-02-08T09:51:00Z">
              <w:tcPr>
                <w:tcW w:w="1620"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633" w:author="Red Army" w:date="2012-02-08T20:12:00Z">
                  <w:rPr>
                    <w:rFonts w:ascii="Times New Roman" w:hAnsi="Times New Roman"/>
                  </w:rPr>
                </w:rPrChange>
              </w:rPr>
            </w:pPr>
            <w:r w:rsidRPr="001A0C52">
              <w:rPr>
                <w:rFonts w:ascii="Times New Roman" w:hAnsi="Times New Roman"/>
                <w:sz w:val="24"/>
                <w:rPrChange w:id="2634" w:author="Red Army" w:date="2012-02-08T20:12:00Z">
                  <w:rPr>
                    <w:rFonts w:ascii="Times New Roman" w:eastAsia="ＭＳ ゴシック" w:hAnsi="Times New Roman"/>
                    <w:b/>
                    <w:bCs/>
                    <w:color w:val="4F81BD"/>
                    <w:sz w:val="26"/>
                    <w:szCs w:val="26"/>
                  </w:rPr>
                </w:rPrChange>
              </w:rPr>
              <w:t>Numeric</w:t>
            </w:r>
          </w:p>
        </w:tc>
        <w:tc>
          <w:tcPr>
            <w:tcW w:w="1530" w:type="dxa"/>
            <w:tcPrChange w:id="2635" w:author="Red Army" w:date="2012-02-08T09:51:00Z">
              <w:tcPr>
                <w:tcW w:w="143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636" w:author="Red Army" w:date="2012-02-08T20:12:00Z">
                  <w:rPr>
                    <w:rFonts w:ascii="Times New Roman" w:hAnsi="Times New Roman"/>
                  </w:rPr>
                </w:rPrChange>
              </w:rPr>
            </w:pPr>
            <w:r w:rsidRPr="001A0C52">
              <w:rPr>
                <w:rFonts w:ascii="Times New Roman" w:hAnsi="Times New Roman"/>
                <w:sz w:val="24"/>
                <w:rPrChange w:id="2637" w:author="Red Army" w:date="2012-02-08T20:12:00Z">
                  <w:rPr>
                    <w:rFonts w:ascii="Times New Roman" w:eastAsia="ＭＳ ゴシック" w:hAnsi="Times New Roman"/>
                    <w:b/>
                    <w:bCs/>
                    <w:color w:val="4F81BD"/>
                    <w:sz w:val="26"/>
                    <w:szCs w:val="26"/>
                  </w:rPr>
                </w:rPrChange>
              </w:rPr>
              <w:t>Optional</w:t>
            </w:r>
          </w:p>
        </w:tc>
        <w:tc>
          <w:tcPr>
            <w:tcW w:w="4810" w:type="dxa"/>
            <w:tcPrChange w:id="2638" w:author="Red Army" w:date="2012-02-08T09:51:00Z">
              <w:tcPr>
                <w:tcW w:w="5194"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639" w:author="Red Army" w:date="2012-02-08T20:12:00Z">
                  <w:rPr>
                    <w:rFonts w:ascii="Times New Roman" w:hAnsi="Times New Roman"/>
                  </w:rPr>
                </w:rPrChange>
              </w:rPr>
            </w:pPr>
            <w:r w:rsidRPr="001A0C52">
              <w:rPr>
                <w:rFonts w:ascii="Times New Roman" w:hAnsi="Times New Roman"/>
                <w:sz w:val="24"/>
                <w:rPrChange w:id="2640" w:author="Red Army" w:date="2012-02-08T20:12:00Z">
                  <w:rPr>
                    <w:rFonts w:ascii="Times New Roman" w:eastAsia="ＭＳ ゴシック" w:hAnsi="Times New Roman"/>
                    <w:b/>
                    <w:bCs/>
                    <w:color w:val="4F81BD"/>
                    <w:sz w:val="26"/>
                    <w:szCs w:val="26"/>
                  </w:rPr>
                </w:rPrChange>
              </w:rPr>
              <w:t>The order of the topic is defined by user. This is the order of topic defined in the text book, regardless of order number of class session.</w:t>
            </w:r>
          </w:p>
        </w:tc>
      </w:tr>
      <w:tr w:rsidR="00E05E4B" w:rsidRPr="001A0C52" w:rsidTr="006A4BAE">
        <w:tblPrEx>
          <w:tblW w:w="10138" w:type="dxa"/>
          <w:tblLayout w:type="fixed"/>
          <w:tblPrExChange w:id="2641" w:author="Red Army" w:date="2012-02-08T09:51:00Z">
            <w:tblPrEx>
              <w:tblW w:w="1007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558" w:type="dxa"/>
            <w:tcPrChange w:id="2642" w:author="Red Army" w:date="2012-02-08T09:51:00Z">
              <w:tcPr>
                <w:tcW w:w="1818" w:type="dxa"/>
                <w:gridSpan w:val="2"/>
              </w:tcPr>
            </w:tcPrChange>
          </w:tcPr>
          <w:p w:rsidR="00E05E4B" w:rsidRPr="001A0C52" w:rsidRDefault="00F83339" w:rsidP="00D3077A">
            <w:pPr>
              <w:spacing w:after="200" w:line="276" w:lineRule="auto"/>
              <w:rPr>
                <w:rFonts w:ascii="Times New Roman" w:hAnsi="Times New Roman"/>
                <w:sz w:val="24"/>
                <w:rPrChange w:id="2643" w:author="Red Army" w:date="2012-02-08T20:12:00Z">
                  <w:rPr>
                    <w:rFonts w:ascii="Times New Roman" w:hAnsi="Times New Roman"/>
                    <w:b w:val="0"/>
                    <w:bCs w:val="0"/>
                  </w:rPr>
                </w:rPrChange>
              </w:rPr>
            </w:pPr>
            <w:ins w:id="2644" w:author="Phuong Giang" w:date="2012-02-09T17:07:00Z">
              <w:r>
                <w:rPr>
                  <w:rFonts w:ascii="Times New Roman" w:hAnsi="Times New Roman"/>
                  <w:sz w:val="24"/>
                </w:rPr>
                <w:t>5</w:t>
              </w:r>
            </w:ins>
            <w:ins w:id="2645" w:author="Red Army" w:date="2012-02-07T18:15:00Z">
              <w:del w:id="2646" w:author="Phuong Giang" w:date="2012-02-09T17:07:00Z">
                <w:r w:rsidR="00E05E4B" w:rsidRPr="001A0C52" w:rsidDel="00F83339">
                  <w:rPr>
                    <w:rFonts w:ascii="Times New Roman" w:hAnsi="Times New Roman"/>
                    <w:sz w:val="24"/>
                    <w:rPrChange w:id="2647" w:author="Red Army" w:date="2012-02-08T20:12:00Z">
                      <w:rPr>
                        <w:rFonts w:ascii="Times New Roman" w:eastAsia="ＭＳ ゴシック" w:hAnsi="Times New Roman"/>
                        <w:color w:val="4F81BD"/>
                        <w:sz w:val="26"/>
                        <w:szCs w:val="26"/>
                      </w:rPr>
                    </w:rPrChange>
                  </w:rPr>
                  <w:delText>6</w:delText>
                </w:r>
              </w:del>
            </w:ins>
          </w:p>
        </w:tc>
        <w:tc>
          <w:tcPr>
            <w:tcW w:w="1710" w:type="dxa"/>
            <w:tcPrChange w:id="2648" w:author="Red Army" w:date="2012-02-08T09:51:00Z">
              <w:tcPr>
                <w:tcW w:w="1818"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rPrChange w:id="2649" w:author="Red Army" w:date="2012-02-08T20:12:00Z">
                  <w:rPr>
                    <w:rFonts w:ascii="Times New Roman" w:hAnsi="Times New Roman"/>
                    <w:b/>
                    <w:bCs/>
                  </w:rPr>
                </w:rPrChange>
              </w:rPr>
            </w:pPr>
            <w:r w:rsidRPr="001A0C52">
              <w:rPr>
                <w:rFonts w:ascii="Times New Roman" w:hAnsi="Times New Roman"/>
                <w:sz w:val="24"/>
                <w:rPrChange w:id="2650" w:author="Red Army" w:date="2012-02-08T20:12:00Z">
                  <w:rPr>
                    <w:rFonts w:ascii="Times New Roman" w:eastAsia="ＭＳ ゴシック" w:hAnsi="Times New Roman"/>
                    <w:b/>
                    <w:bCs/>
                    <w:color w:val="4F81BD"/>
                    <w:sz w:val="26"/>
                    <w:szCs w:val="26"/>
                  </w:rPr>
                </w:rPrChange>
              </w:rPr>
              <w:t>Topic</w:t>
            </w:r>
          </w:p>
        </w:tc>
        <w:tc>
          <w:tcPr>
            <w:tcW w:w="1530" w:type="dxa"/>
            <w:tcPrChange w:id="2651" w:author="Red Army" w:date="2012-02-08T09:51:00Z">
              <w:tcPr>
                <w:tcW w:w="1620"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652" w:author="Red Army" w:date="2012-02-08T20:12:00Z">
                  <w:rPr>
                    <w:rFonts w:ascii="Times New Roman" w:hAnsi="Times New Roman"/>
                  </w:rPr>
                </w:rPrChange>
              </w:rPr>
            </w:pPr>
            <w:r w:rsidRPr="001A0C52">
              <w:rPr>
                <w:rFonts w:ascii="Times New Roman" w:hAnsi="Times New Roman"/>
                <w:sz w:val="24"/>
                <w:rPrChange w:id="2653" w:author="Red Army" w:date="2012-02-08T20:12:00Z">
                  <w:rPr>
                    <w:rFonts w:ascii="Times New Roman" w:eastAsia="ＭＳ ゴシック" w:hAnsi="Times New Roman"/>
                    <w:b/>
                    <w:bCs/>
                    <w:color w:val="4F81BD"/>
                    <w:sz w:val="26"/>
                    <w:szCs w:val="26"/>
                  </w:rPr>
                </w:rPrChange>
              </w:rPr>
              <w:t>Text</w:t>
            </w:r>
          </w:p>
        </w:tc>
        <w:tc>
          <w:tcPr>
            <w:tcW w:w="1530" w:type="dxa"/>
            <w:tcPrChange w:id="2654" w:author="Red Army" w:date="2012-02-08T09:51:00Z">
              <w:tcPr>
                <w:tcW w:w="1438" w:type="dxa"/>
                <w:gridSpan w:val="2"/>
              </w:tcPr>
            </w:tcPrChange>
          </w:tcPr>
          <w:p w:rsidR="00E05E4B" w:rsidRPr="001A0C52"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655" w:author="Red Army" w:date="2012-02-08T20:12:00Z">
                  <w:rPr>
                    <w:rFonts w:ascii="Times New Roman" w:hAnsi="Times New Roman"/>
                  </w:rPr>
                </w:rPrChange>
              </w:rPr>
            </w:pPr>
            <w:r w:rsidRPr="001A0C52">
              <w:rPr>
                <w:rFonts w:ascii="Times New Roman" w:hAnsi="Times New Roman"/>
                <w:sz w:val="24"/>
                <w:rPrChange w:id="2656" w:author="Red Army" w:date="2012-02-08T20:12:00Z">
                  <w:rPr>
                    <w:rFonts w:ascii="Times New Roman" w:eastAsia="ＭＳ ゴシック" w:hAnsi="Times New Roman"/>
                    <w:b/>
                    <w:bCs/>
                    <w:color w:val="4F81BD"/>
                    <w:sz w:val="26"/>
                    <w:szCs w:val="26"/>
                  </w:rPr>
                </w:rPrChange>
              </w:rPr>
              <w:t>Required</w:t>
            </w:r>
          </w:p>
        </w:tc>
        <w:tc>
          <w:tcPr>
            <w:tcW w:w="4810" w:type="dxa"/>
            <w:tcPrChange w:id="2657" w:author="Red Army" w:date="2012-02-08T09:51:00Z">
              <w:tcPr>
                <w:tcW w:w="5194" w:type="dxa"/>
                <w:gridSpan w:val="2"/>
              </w:tcPr>
            </w:tcPrChange>
          </w:tcPr>
          <w:p w:rsidR="00E05E4B" w:rsidRPr="001A0C52" w:rsidRDefault="00E05E4B" w:rsidP="009844D0">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2658" w:author="Red Army" w:date="2012-02-08T20:12:00Z">
                  <w:rPr>
                    <w:rFonts w:ascii="Times New Roman" w:hAnsi="Times New Roman"/>
                  </w:rPr>
                </w:rPrChange>
              </w:rPr>
            </w:pPr>
            <w:r w:rsidRPr="001A0C52">
              <w:rPr>
                <w:rFonts w:ascii="Times New Roman" w:hAnsi="Times New Roman"/>
                <w:sz w:val="24"/>
                <w:rPrChange w:id="2659" w:author="Red Army" w:date="2012-02-08T20:12:00Z">
                  <w:rPr>
                    <w:rFonts w:ascii="Times New Roman" w:eastAsia="ＭＳ ゴシック" w:hAnsi="Times New Roman"/>
                    <w:b/>
                    <w:bCs/>
                    <w:color w:val="4F81BD"/>
                    <w:sz w:val="26"/>
                    <w:szCs w:val="26"/>
                  </w:rPr>
                </w:rPrChange>
              </w:rPr>
              <w:t>The Topic (corresponding to Toping Number) that this Knowledge Item is most related to.</w:t>
            </w:r>
          </w:p>
        </w:tc>
      </w:tr>
      <w:tr w:rsidR="00E05E4B" w:rsidRPr="001A0C52" w:rsidTr="006A4BAE">
        <w:tblPrEx>
          <w:tblW w:w="10138" w:type="dxa"/>
          <w:tblLayout w:type="fixed"/>
          <w:tblPrExChange w:id="2660" w:author="Red Army" w:date="2012-02-08T09:51:00Z">
            <w:tblPrEx>
              <w:tblW w:w="10070" w:type="dxa"/>
              <w:tblLayout w:type="fixed"/>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Change w:id="2661" w:author="Red Army" w:date="2012-02-08T09:51:00Z">
              <w:tcPr>
                <w:tcW w:w="1818" w:type="dxa"/>
                <w:gridSpan w:val="2"/>
              </w:tcPr>
            </w:tcPrChange>
          </w:tcPr>
          <w:p w:rsidR="00E05E4B" w:rsidRPr="001A0C52" w:rsidRDefault="00F83339" w:rsidP="00D3077A">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2662" w:author="Red Army" w:date="2012-02-08T20:12:00Z">
                  <w:rPr>
                    <w:rFonts w:ascii="Times New Roman" w:hAnsi="Times New Roman"/>
                    <w:b w:val="0"/>
                    <w:bCs w:val="0"/>
                  </w:rPr>
                </w:rPrChange>
              </w:rPr>
            </w:pPr>
            <w:ins w:id="2663" w:author="Phuong Giang" w:date="2012-02-09T17:07:00Z">
              <w:r>
                <w:rPr>
                  <w:rFonts w:ascii="Times New Roman" w:hAnsi="Times New Roman"/>
                  <w:sz w:val="24"/>
                </w:rPr>
                <w:t>6</w:t>
              </w:r>
            </w:ins>
            <w:ins w:id="2664" w:author="Red Army" w:date="2012-02-07T18:15:00Z">
              <w:del w:id="2665" w:author="Phuong Giang" w:date="2012-02-09T17:07:00Z">
                <w:r w:rsidR="00E05E4B" w:rsidRPr="001A0C52" w:rsidDel="00F83339">
                  <w:rPr>
                    <w:rFonts w:ascii="Times New Roman" w:hAnsi="Times New Roman"/>
                    <w:sz w:val="24"/>
                    <w:rPrChange w:id="2666" w:author="Red Army" w:date="2012-02-08T20:12:00Z">
                      <w:rPr>
                        <w:rFonts w:ascii="Times New Roman" w:eastAsia="ＭＳ ゴシック" w:hAnsi="Times New Roman"/>
                        <w:color w:val="4F81BD"/>
                        <w:sz w:val="26"/>
                        <w:szCs w:val="26"/>
                      </w:rPr>
                    </w:rPrChange>
                  </w:rPr>
                  <w:delText>7</w:delText>
                </w:r>
              </w:del>
            </w:ins>
          </w:p>
        </w:tc>
        <w:tc>
          <w:tcPr>
            <w:tcW w:w="1710" w:type="dxa"/>
            <w:tcPrChange w:id="2667" w:author="Red Army" w:date="2012-02-08T09:51:00Z">
              <w:tcPr>
                <w:tcW w:w="181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rPrChange w:id="2668" w:author="Red Army" w:date="2012-02-08T20:12:00Z">
                  <w:rPr>
                    <w:rFonts w:ascii="Times New Roman" w:hAnsi="Times New Roman"/>
                    <w:b/>
                    <w:bCs/>
                  </w:rPr>
                </w:rPrChange>
              </w:rPr>
            </w:pPr>
            <w:r w:rsidRPr="001A0C52">
              <w:rPr>
                <w:rFonts w:ascii="Times New Roman" w:hAnsi="Times New Roman"/>
                <w:sz w:val="24"/>
                <w:rPrChange w:id="2669" w:author="Red Army" w:date="2012-02-08T20:12:00Z">
                  <w:rPr>
                    <w:rFonts w:ascii="Times New Roman" w:eastAsia="ＭＳ ゴシック" w:hAnsi="Times New Roman"/>
                    <w:b/>
                    <w:bCs/>
                    <w:color w:val="4F81BD"/>
                    <w:sz w:val="26"/>
                    <w:szCs w:val="26"/>
                  </w:rPr>
                </w:rPrChange>
              </w:rPr>
              <w:t>Type</w:t>
            </w:r>
          </w:p>
        </w:tc>
        <w:tc>
          <w:tcPr>
            <w:tcW w:w="1530" w:type="dxa"/>
            <w:tcPrChange w:id="2670" w:author="Red Army" w:date="2012-02-08T09:51:00Z">
              <w:tcPr>
                <w:tcW w:w="1620"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671" w:author="Red Army" w:date="2012-02-08T20:12:00Z">
                  <w:rPr>
                    <w:rFonts w:ascii="Times New Roman" w:hAnsi="Times New Roman"/>
                  </w:rPr>
                </w:rPrChange>
              </w:rPr>
            </w:pPr>
            <w:r w:rsidRPr="001A0C52">
              <w:rPr>
                <w:rFonts w:ascii="Times New Roman" w:hAnsi="Times New Roman"/>
                <w:sz w:val="24"/>
                <w:rPrChange w:id="2672" w:author="Red Army" w:date="2012-02-08T20:12:00Z">
                  <w:rPr>
                    <w:rFonts w:ascii="Times New Roman" w:eastAsia="ＭＳ ゴシック" w:hAnsi="Times New Roman"/>
                    <w:b/>
                    <w:bCs/>
                    <w:color w:val="4F81BD"/>
                    <w:sz w:val="26"/>
                    <w:szCs w:val="26"/>
                  </w:rPr>
                </w:rPrChange>
              </w:rPr>
              <w:t>Text</w:t>
            </w:r>
          </w:p>
        </w:tc>
        <w:tc>
          <w:tcPr>
            <w:tcW w:w="1530" w:type="dxa"/>
            <w:tcPrChange w:id="2673" w:author="Red Army" w:date="2012-02-08T09:51:00Z">
              <w:tcPr>
                <w:tcW w:w="1438"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674" w:author="Red Army" w:date="2012-02-08T20:12:00Z">
                  <w:rPr>
                    <w:rFonts w:ascii="Times New Roman" w:hAnsi="Times New Roman"/>
                  </w:rPr>
                </w:rPrChange>
              </w:rPr>
            </w:pPr>
            <w:del w:id="2675" w:author="Red Army" w:date="2012-02-08T17:35:00Z">
              <w:r w:rsidRPr="001A0C52" w:rsidDel="00727B68">
                <w:rPr>
                  <w:rFonts w:ascii="Times New Roman" w:hAnsi="Times New Roman"/>
                  <w:sz w:val="24"/>
                  <w:rPrChange w:id="2676" w:author="Red Army" w:date="2012-02-08T20:12:00Z">
                    <w:rPr>
                      <w:rFonts w:ascii="Times New Roman" w:eastAsia="ＭＳ ゴシック" w:hAnsi="Times New Roman"/>
                      <w:b/>
                      <w:bCs/>
                      <w:color w:val="4F81BD"/>
                      <w:sz w:val="26"/>
                      <w:szCs w:val="26"/>
                    </w:rPr>
                  </w:rPrChange>
                </w:rPr>
                <w:delText>Required</w:delText>
              </w:r>
            </w:del>
            <w:ins w:id="2677" w:author="Red Army" w:date="2012-02-08T17:35:00Z">
              <w:r w:rsidR="00727B68" w:rsidRPr="001A0C52">
                <w:rPr>
                  <w:rFonts w:ascii="Times New Roman" w:hAnsi="Times New Roman"/>
                  <w:sz w:val="24"/>
                  <w:rPrChange w:id="2678" w:author="Red Army" w:date="2012-02-08T20:12:00Z">
                    <w:rPr>
                      <w:rFonts w:ascii="Times New Roman" w:eastAsia="ＭＳ ゴシック" w:hAnsi="Times New Roman"/>
                      <w:b/>
                      <w:bCs/>
                      <w:color w:val="4F81BD"/>
                      <w:sz w:val="26"/>
                      <w:szCs w:val="26"/>
                    </w:rPr>
                  </w:rPrChange>
                </w:rPr>
                <w:t>Optional</w:t>
              </w:r>
            </w:ins>
          </w:p>
        </w:tc>
        <w:tc>
          <w:tcPr>
            <w:tcW w:w="4810" w:type="dxa"/>
            <w:tcPrChange w:id="2679" w:author="Red Army" w:date="2012-02-08T09:51:00Z">
              <w:tcPr>
                <w:tcW w:w="5194" w:type="dxa"/>
                <w:gridSpan w:val="2"/>
              </w:tcPr>
            </w:tcPrChange>
          </w:tcPr>
          <w:p w:rsidR="00E05E4B" w:rsidRPr="001A0C52" w:rsidRDefault="00E05E4B" w:rsidP="00D3077A">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2680" w:author="Red Army" w:date="2012-02-08T20:12:00Z">
                  <w:rPr>
                    <w:rFonts w:ascii="Times New Roman" w:hAnsi="Times New Roman"/>
                  </w:rPr>
                </w:rPrChange>
              </w:rPr>
            </w:pPr>
            <w:r w:rsidRPr="001A0C52">
              <w:rPr>
                <w:rFonts w:ascii="Times New Roman" w:hAnsi="Times New Roman"/>
                <w:sz w:val="24"/>
                <w:rPrChange w:id="2681" w:author="Red Army" w:date="2012-02-08T20:12:00Z">
                  <w:rPr>
                    <w:rFonts w:ascii="Times New Roman" w:eastAsia="ＭＳ ゴシック" w:hAnsi="Times New Roman"/>
                    <w:b/>
                    <w:bCs/>
                    <w:color w:val="4F81BD"/>
                    <w:sz w:val="26"/>
                    <w:szCs w:val="26"/>
                  </w:rPr>
                </w:rPrChange>
              </w:rPr>
              <w:t>There are 2 main KI types: Theory (such as text, data…) and Practices (such as exercise, quiz, examination…).</w:t>
            </w:r>
          </w:p>
        </w:tc>
      </w:tr>
      <w:tr w:rsidR="00E05E4B" w:rsidRPr="001A0C52" w:rsidDel="007302F9" w:rsidTr="006A4BAE">
        <w:tblPrEx>
          <w:tblW w:w="10138" w:type="dxa"/>
          <w:tblLayout w:type="fixed"/>
          <w:tblPrExChange w:id="2682" w:author="Red Army" w:date="2012-02-08T09:51:00Z">
            <w:tblPrEx>
              <w:tblW w:w="10070" w:type="dxa"/>
              <w:tblLayout w:type="fixed"/>
            </w:tblPrEx>
          </w:tblPrExChange>
        </w:tblPrEx>
        <w:trPr>
          <w:del w:id="2683" w:author="Phuong Giang" w:date="2012-02-09T17:08:00Z"/>
        </w:trPr>
        <w:tc>
          <w:tcPr>
            <w:cnfStyle w:val="001000000000" w:firstRow="0" w:lastRow="0" w:firstColumn="1" w:lastColumn="0" w:oddVBand="0" w:evenVBand="0" w:oddHBand="0" w:evenHBand="0" w:firstRowFirstColumn="0" w:firstRowLastColumn="0" w:lastRowFirstColumn="0" w:lastRowLastColumn="0"/>
            <w:tcW w:w="558" w:type="dxa"/>
            <w:tcPrChange w:id="2684" w:author="Red Army" w:date="2012-02-08T09:51:00Z">
              <w:tcPr>
                <w:tcW w:w="1818" w:type="dxa"/>
                <w:gridSpan w:val="2"/>
              </w:tcPr>
            </w:tcPrChange>
          </w:tcPr>
          <w:p w:rsidR="00E05E4B" w:rsidRPr="001A0C52" w:rsidDel="007302F9" w:rsidRDefault="00E05E4B" w:rsidP="00D3077A">
            <w:pPr>
              <w:spacing w:after="200" w:line="276" w:lineRule="auto"/>
              <w:rPr>
                <w:del w:id="2685" w:author="Phuong Giang" w:date="2012-02-09T17:08:00Z"/>
                <w:rFonts w:ascii="Times New Roman" w:hAnsi="Times New Roman"/>
                <w:sz w:val="24"/>
                <w:rPrChange w:id="2686" w:author="Red Army" w:date="2012-02-08T20:12:00Z">
                  <w:rPr>
                    <w:del w:id="2687" w:author="Phuong Giang" w:date="2012-02-09T17:08:00Z"/>
                    <w:rFonts w:ascii="Times New Roman" w:hAnsi="Times New Roman"/>
                    <w:b w:val="0"/>
                    <w:bCs w:val="0"/>
                  </w:rPr>
                </w:rPrChange>
              </w:rPr>
            </w:pPr>
            <w:ins w:id="2688" w:author="Red Army" w:date="2012-02-07T18:15:00Z">
              <w:del w:id="2689" w:author="Phuong Giang" w:date="2012-02-09T17:07:00Z">
                <w:r w:rsidRPr="001A0C52" w:rsidDel="00F83339">
                  <w:rPr>
                    <w:rFonts w:ascii="Times New Roman" w:hAnsi="Times New Roman"/>
                    <w:sz w:val="24"/>
                    <w:rPrChange w:id="2690" w:author="Red Army" w:date="2012-02-08T20:12:00Z">
                      <w:rPr>
                        <w:rFonts w:ascii="Times New Roman" w:eastAsia="ＭＳ ゴシック" w:hAnsi="Times New Roman"/>
                        <w:color w:val="4F81BD"/>
                        <w:sz w:val="26"/>
                        <w:szCs w:val="26"/>
                      </w:rPr>
                    </w:rPrChange>
                  </w:rPr>
                  <w:delText>8</w:delText>
                </w:r>
              </w:del>
            </w:ins>
            <w:bookmarkStart w:id="2691" w:name="_Toc316664891"/>
            <w:bookmarkStart w:id="2692" w:name="_Toc316681504"/>
            <w:bookmarkEnd w:id="2691"/>
            <w:bookmarkEnd w:id="2692"/>
          </w:p>
        </w:tc>
        <w:tc>
          <w:tcPr>
            <w:tcW w:w="1710" w:type="dxa"/>
            <w:tcPrChange w:id="2693" w:author="Red Army" w:date="2012-02-08T09:51:00Z">
              <w:tcPr>
                <w:tcW w:w="1818" w:type="dxa"/>
                <w:gridSpan w:val="2"/>
              </w:tcPr>
            </w:tcPrChange>
          </w:tcPr>
          <w:p w:rsidR="00E05E4B" w:rsidRPr="001A0C52" w:rsidDel="007302F9"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2694" w:author="Phuong Giang" w:date="2012-02-09T17:08:00Z"/>
                <w:rFonts w:ascii="Times New Roman" w:hAnsi="Times New Roman"/>
                <w:b/>
                <w:bCs/>
                <w:sz w:val="24"/>
                <w:rPrChange w:id="2695" w:author="Red Army" w:date="2012-02-08T20:12:00Z">
                  <w:rPr>
                    <w:del w:id="2696" w:author="Phuong Giang" w:date="2012-02-09T17:08:00Z"/>
                    <w:rFonts w:ascii="Times New Roman" w:hAnsi="Times New Roman"/>
                    <w:b/>
                    <w:bCs/>
                  </w:rPr>
                </w:rPrChange>
              </w:rPr>
            </w:pPr>
            <w:del w:id="2697" w:author="Phuong Giang" w:date="2012-02-09T17:08:00Z">
              <w:r w:rsidRPr="001A0C52" w:rsidDel="007302F9">
                <w:rPr>
                  <w:rFonts w:ascii="Times New Roman" w:hAnsi="Times New Roman"/>
                  <w:sz w:val="24"/>
                  <w:rPrChange w:id="2698" w:author="Red Army" w:date="2012-02-08T20:12:00Z">
                    <w:rPr>
                      <w:rFonts w:ascii="Times New Roman" w:eastAsia="ＭＳ ゴシック" w:hAnsi="Times New Roman"/>
                      <w:b/>
                      <w:bCs/>
                      <w:color w:val="4F81BD"/>
                      <w:sz w:val="26"/>
                      <w:szCs w:val="26"/>
                    </w:rPr>
                  </w:rPrChange>
                </w:rPr>
                <w:delText>Difficulty</w:delText>
              </w:r>
              <w:bookmarkStart w:id="2699" w:name="_Toc316664892"/>
              <w:bookmarkStart w:id="2700" w:name="_Toc316681505"/>
              <w:bookmarkEnd w:id="2699"/>
              <w:bookmarkEnd w:id="2700"/>
            </w:del>
          </w:p>
        </w:tc>
        <w:tc>
          <w:tcPr>
            <w:tcW w:w="1530" w:type="dxa"/>
            <w:tcPrChange w:id="2701" w:author="Red Army" w:date="2012-02-08T09:51:00Z">
              <w:tcPr>
                <w:tcW w:w="1620" w:type="dxa"/>
                <w:gridSpan w:val="2"/>
              </w:tcPr>
            </w:tcPrChange>
          </w:tcPr>
          <w:p w:rsidR="00E05E4B" w:rsidRPr="001A0C52" w:rsidDel="007302F9"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2702" w:author="Phuong Giang" w:date="2012-02-09T17:08:00Z"/>
                <w:rFonts w:ascii="Times New Roman" w:hAnsi="Times New Roman"/>
                <w:sz w:val="24"/>
                <w:rPrChange w:id="2703" w:author="Red Army" w:date="2012-02-08T20:12:00Z">
                  <w:rPr>
                    <w:del w:id="2704" w:author="Phuong Giang" w:date="2012-02-09T17:08:00Z"/>
                    <w:rFonts w:ascii="Times New Roman" w:hAnsi="Times New Roman"/>
                  </w:rPr>
                </w:rPrChange>
              </w:rPr>
            </w:pPr>
            <w:del w:id="2705" w:author="Phuong Giang" w:date="2012-02-09T17:08:00Z">
              <w:r w:rsidRPr="001A0C52" w:rsidDel="007302F9">
                <w:rPr>
                  <w:rFonts w:ascii="Times New Roman" w:hAnsi="Times New Roman"/>
                  <w:sz w:val="24"/>
                  <w:rPrChange w:id="2706" w:author="Red Army" w:date="2012-02-08T20:12:00Z">
                    <w:rPr>
                      <w:rFonts w:ascii="Times New Roman" w:eastAsia="ＭＳ ゴシック" w:hAnsi="Times New Roman"/>
                      <w:b/>
                      <w:bCs/>
                      <w:color w:val="4F81BD"/>
                      <w:sz w:val="26"/>
                      <w:szCs w:val="26"/>
                    </w:rPr>
                  </w:rPrChange>
                </w:rPr>
                <w:delText>Numeric</w:delText>
              </w:r>
              <w:bookmarkStart w:id="2707" w:name="_Toc316664893"/>
              <w:bookmarkStart w:id="2708" w:name="_Toc316681506"/>
              <w:bookmarkEnd w:id="2707"/>
              <w:bookmarkEnd w:id="2708"/>
            </w:del>
          </w:p>
        </w:tc>
        <w:tc>
          <w:tcPr>
            <w:tcW w:w="1530" w:type="dxa"/>
            <w:tcPrChange w:id="2709" w:author="Red Army" w:date="2012-02-08T09:51:00Z">
              <w:tcPr>
                <w:tcW w:w="1438" w:type="dxa"/>
                <w:gridSpan w:val="2"/>
              </w:tcPr>
            </w:tcPrChange>
          </w:tcPr>
          <w:p w:rsidR="00E05E4B" w:rsidRPr="001A0C52" w:rsidDel="007302F9" w:rsidRDefault="00E05E4B" w:rsidP="00D3077A">
            <w:pPr>
              <w:spacing w:after="200" w:line="276" w:lineRule="auto"/>
              <w:cnfStyle w:val="000000000000" w:firstRow="0" w:lastRow="0" w:firstColumn="0" w:lastColumn="0" w:oddVBand="0" w:evenVBand="0" w:oddHBand="0" w:evenHBand="0" w:firstRowFirstColumn="0" w:firstRowLastColumn="0" w:lastRowFirstColumn="0" w:lastRowLastColumn="0"/>
              <w:rPr>
                <w:del w:id="2710" w:author="Phuong Giang" w:date="2012-02-09T17:08:00Z"/>
                <w:rFonts w:ascii="Times New Roman" w:hAnsi="Times New Roman"/>
                <w:sz w:val="24"/>
                <w:rPrChange w:id="2711" w:author="Red Army" w:date="2012-02-08T20:12:00Z">
                  <w:rPr>
                    <w:del w:id="2712" w:author="Phuong Giang" w:date="2012-02-09T17:08:00Z"/>
                    <w:rFonts w:ascii="Times New Roman" w:hAnsi="Times New Roman"/>
                  </w:rPr>
                </w:rPrChange>
              </w:rPr>
            </w:pPr>
            <w:del w:id="2713" w:author="Phuong Giang" w:date="2012-02-09T17:08:00Z">
              <w:r w:rsidRPr="001A0C52" w:rsidDel="007302F9">
                <w:rPr>
                  <w:rFonts w:ascii="Times New Roman" w:hAnsi="Times New Roman"/>
                  <w:sz w:val="24"/>
                  <w:rPrChange w:id="2714" w:author="Red Army" w:date="2012-02-08T20:12:00Z">
                    <w:rPr>
                      <w:rFonts w:ascii="Times New Roman" w:eastAsia="ＭＳ ゴシック" w:hAnsi="Times New Roman"/>
                      <w:b/>
                      <w:bCs/>
                      <w:color w:val="4F81BD"/>
                      <w:sz w:val="26"/>
                      <w:szCs w:val="26"/>
                    </w:rPr>
                  </w:rPrChange>
                </w:rPr>
                <w:delText>Required</w:delText>
              </w:r>
            </w:del>
            <w:ins w:id="2715" w:author="Red Army" w:date="2012-02-08T17:34:00Z">
              <w:del w:id="2716" w:author="Phuong Giang" w:date="2012-02-09T17:08:00Z">
                <w:r w:rsidR="00727B68" w:rsidRPr="001A0C52" w:rsidDel="007302F9">
                  <w:rPr>
                    <w:rFonts w:ascii="Times New Roman" w:hAnsi="Times New Roman"/>
                    <w:sz w:val="24"/>
                    <w:rPrChange w:id="2717" w:author="Red Army" w:date="2012-02-08T20:12:00Z">
                      <w:rPr>
                        <w:rFonts w:ascii="Times New Roman" w:eastAsia="ＭＳ ゴシック" w:hAnsi="Times New Roman"/>
                        <w:b/>
                        <w:bCs/>
                        <w:color w:val="4F81BD"/>
                        <w:sz w:val="26"/>
                        <w:szCs w:val="26"/>
                      </w:rPr>
                    </w:rPrChange>
                  </w:rPr>
                  <w:delText>Optional</w:delText>
                </w:r>
              </w:del>
            </w:ins>
            <w:bookmarkStart w:id="2718" w:name="_Toc316664894"/>
            <w:bookmarkStart w:id="2719" w:name="_Toc316681507"/>
            <w:bookmarkEnd w:id="2718"/>
            <w:bookmarkEnd w:id="2719"/>
          </w:p>
        </w:tc>
        <w:tc>
          <w:tcPr>
            <w:tcW w:w="4810" w:type="dxa"/>
            <w:tcPrChange w:id="2720" w:author="Red Army" w:date="2012-02-08T09:51:00Z">
              <w:tcPr>
                <w:tcW w:w="5194" w:type="dxa"/>
                <w:gridSpan w:val="2"/>
              </w:tcPr>
            </w:tcPrChange>
          </w:tcPr>
          <w:p w:rsidR="00E05E4B" w:rsidRPr="001A0C52" w:rsidDel="007302F9" w:rsidRDefault="00E05E4B">
            <w:pPr>
              <w:cnfStyle w:val="000000000000" w:firstRow="0" w:lastRow="0" w:firstColumn="0" w:lastColumn="0" w:oddVBand="0" w:evenVBand="0" w:oddHBand="0" w:evenHBand="0" w:firstRowFirstColumn="0" w:firstRowLastColumn="0" w:lastRowFirstColumn="0" w:lastRowLastColumn="0"/>
              <w:rPr>
                <w:del w:id="2721" w:author="Phuong Giang" w:date="2012-02-09T17:08:00Z"/>
                <w:rFonts w:ascii="Times New Roman" w:hAnsi="Times New Roman"/>
                <w:sz w:val="24"/>
                <w:rPrChange w:id="2722" w:author="Red Army" w:date="2012-02-08T20:12:00Z">
                  <w:rPr>
                    <w:del w:id="2723" w:author="Phuong Giang" w:date="2012-02-09T17:08:00Z"/>
                    <w:rFonts w:ascii="Times New Roman" w:hAnsi="Times New Roman"/>
                  </w:rPr>
                </w:rPrChange>
              </w:rPr>
              <w:pPrChange w:id="2724" w:author="Red Army" w:date="2012-02-08T09:44:00Z">
                <w:pPr>
                  <w:spacing w:after="200" w:line="276" w:lineRule="auto"/>
                  <w:cnfStyle w:val="000000000000" w:firstRow="0" w:lastRow="0" w:firstColumn="0" w:lastColumn="0" w:oddVBand="0" w:evenVBand="0" w:oddHBand="0" w:evenHBand="0" w:firstRowFirstColumn="0" w:firstRowLastColumn="0" w:lastRowFirstColumn="0" w:lastRowLastColumn="0"/>
                </w:pPr>
              </w:pPrChange>
            </w:pPr>
            <w:del w:id="2725" w:author="Phuong Giang" w:date="2012-02-09T17:08:00Z">
              <w:r w:rsidRPr="001A0C52" w:rsidDel="007302F9">
                <w:rPr>
                  <w:rFonts w:ascii="Times New Roman" w:hAnsi="Times New Roman"/>
                  <w:sz w:val="24"/>
                  <w:rPrChange w:id="2726" w:author="Red Army" w:date="2012-02-08T20:12:00Z">
                    <w:rPr>
                      <w:rFonts w:ascii="Times New Roman" w:hAnsi="Times New Roman"/>
                    </w:rPr>
                  </w:rPrChange>
                </w:rPr>
                <w:delText xml:space="preserve">The difficulty of the Knowledge Item. This </w:delText>
              </w:r>
            </w:del>
            <w:ins w:id="2727" w:author="Red Army" w:date="2012-02-08T09:44:00Z">
              <w:del w:id="2728" w:author="Phuong Giang" w:date="2012-02-09T17:08:00Z">
                <w:r w:rsidR="00696A47" w:rsidRPr="001A0C52" w:rsidDel="007302F9">
                  <w:rPr>
                    <w:rFonts w:ascii="Times New Roman" w:hAnsi="Times New Roman"/>
                    <w:sz w:val="24"/>
                    <w:rPrChange w:id="2729" w:author="Red Army" w:date="2012-02-08T20:12:00Z">
                      <w:rPr>
                        <w:rFonts w:ascii="Times New Roman" w:hAnsi="Times New Roman"/>
                      </w:rPr>
                    </w:rPrChange>
                  </w:rPr>
                  <w:delText xml:space="preserve">There </w:delText>
                </w:r>
              </w:del>
            </w:ins>
            <w:del w:id="2730" w:author="Phuong Giang" w:date="2012-02-09T17:08:00Z">
              <w:r w:rsidRPr="001A0C52" w:rsidDel="007302F9">
                <w:rPr>
                  <w:rFonts w:ascii="Times New Roman" w:hAnsi="Times New Roman"/>
                  <w:sz w:val="24"/>
                  <w:rPrChange w:id="2731" w:author="Red Army" w:date="2012-02-08T20:12:00Z">
                    <w:rPr>
                      <w:rFonts w:ascii="Times New Roman" w:hAnsi="Times New Roman"/>
                    </w:rPr>
                  </w:rPrChange>
                </w:rPr>
                <w:delText xml:space="preserve">have </w:delText>
              </w:r>
            </w:del>
            <w:ins w:id="2732" w:author="Red Army" w:date="2012-02-08T09:44:00Z">
              <w:del w:id="2733" w:author="Phuong Giang" w:date="2012-02-09T17:08:00Z">
                <w:r w:rsidR="00696A47" w:rsidRPr="001A0C52" w:rsidDel="007302F9">
                  <w:rPr>
                    <w:rFonts w:ascii="Times New Roman" w:hAnsi="Times New Roman"/>
                    <w:sz w:val="24"/>
                    <w:rPrChange w:id="2734" w:author="Red Army" w:date="2012-02-08T20:12:00Z">
                      <w:rPr>
                        <w:rFonts w:ascii="Times New Roman" w:hAnsi="Times New Roman"/>
                      </w:rPr>
                    </w:rPrChange>
                  </w:rPr>
                  <w:delText xml:space="preserve">are </w:delText>
                </w:r>
              </w:del>
            </w:ins>
            <w:del w:id="2735" w:author="Phuong Giang" w:date="2012-02-09T17:08:00Z">
              <w:r w:rsidRPr="001A0C52" w:rsidDel="007302F9">
                <w:rPr>
                  <w:rFonts w:ascii="Times New Roman" w:hAnsi="Times New Roman"/>
                  <w:sz w:val="24"/>
                  <w:rPrChange w:id="2736" w:author="Red Army" w:date="2012-02-08T20:12:00Z">
                    <w:rPr>
                      <w:rFonts w:ascii="Times New Roman" w:hAnsi="Times New Roman"/>
                    </w:rPr>
                  </w:rPrChange>
                </w:rPr>
                <w:delText>5 level</w:delText>
              </w:r>
            </w:del>
            <w:ins w:id="2737" w:author="Red Army" w:date="2012-02-08T09:44:00Z">
              <w:del w:id="2738" w:author="Phuong Giang" w:date="2012-02-09T17:08:00Z">
                <w:r w:rsidR="00696A47" w:rsidRPr="001A0C52" w:rsidDel="007302F9">
                  <w:rPr>
                    <w:rFonts w:ascii="Times New Roman" w:hAnsi="Times New Roman"/>
                    <w:sz w:val="24"/>
                    <w:rPrChange w:id="2739" w:author="Red Army" w:date="2012-02-08T20:12:00Z">
                      <w:rPr>
                        <w:rFonts w:ascii="Times New Roman" w:hAnsi="Times New Roman"/>
                      </w:rPr>
                    </w:rPrChange>
                  </w:rPr>
                  <w:delText>s</w:delText>
                </w:r>
              </w:del>
            </w:ins>
            <w:del w:id="2740" w:author="Phuong Giang" w:date="2012-02-09T17:08:00Z">
              <w:r w:rsidRPr="001A0C52" w:rsidDel="007302F9">
                <w:rPr>
                  <w:rFonts w:ascii="Times New Roman" w:hAnsi="Times New Roman"/>
                  <w:sz w:val="24"/>
                  <w:rPrChange w:id="2741" w:author="Red Army" w:date="2012-02-08T20:12:00Z">
                    <w:rPr>
                      <w:rFonts w:ascii="Times New Roman" w:hAnsi="Times New Roman"/>
                    </w:rPr>
                  </w:rPrChange>
                </w:rPr>
                <w:delText xml:space="preserve"> </w:delText>
              </w:r>
            </w:del>
            <w:ins w:id="2742" w:author="Red Army" w:date="2012-02-08T09:44:00Z">
              <w:del w:id="2743" w:author="Phuong Giang" w:date="2012-02-09T17:08:00Z">
                <w:r w:rsidR="00696A47" w:rsidRPr="001A0C52" w:rsidDel="007302F9">
                  <w:rPr>
                    <w:rFonts w:ascii="Times New Roman" w:hAnsi="Times New Roman"/>
                    <w:sz w:val="24"/>
                    <w:rPrChange w:id="2744" w:author="Red Army" w:date="2012-02-08T20:12:00Z">
                      <w:rPr>
                        <w:rFonts w:ascii="Times New Roman" w:hAnsi="Times New Roman"/>
                      </w:rPr>
                    </w:rPrChange>
                  </w:rPr>
                  <w:delText xml:space="preserve">of difficulty </w:delText>
                </w:r>
              </w:del>
            </w:ins>
            <w:del w:id="2745" w:author="Phuong Giang" w:date="2012-02-09T17:08:00Z">
              <w:r w:rsidRPr="001A0C52" w:rsidDel="007302F9">
                <w:rPr>
                  <w:rFonts w:ascii="Times New Roman" w:hAnsi="Times New Roman"/>
                  <w:sz w:val="24"/>
                  <w:rPrChange w:id="2746" w:author="Red Army" w:date="2012-02-08T20:12:00Z">
                    <w:rPr>
                      <w:rFonts w:ascii="Times New Roman" w:hAnsi="Times New Roman"/>
                    </w:rPr>
                  </w:rPrChange>
                </w:rPr>
                <w:delText xml:space="preserve">from very easy to very difficult. </w:delText>
              </w:r>
              <w:bookmarkStart w:id="2747" w:name="_Toc316664895"/>
              <w:bookmarkStart w:id="2748" w:name="_Toc316681508"/>
              <w:bookmarkEnd w:id="2747"/>
              <w:bookmarkEnd w:id="2748"/>
            </w:del>
          </w:p>
        </w:tc>
        <w:bookmarkStart w:id="2749" w:name="_Toc316664896"/>
        <w:bookmarkStart w:id="2750" w:name="_Toc316681509"/>
        <w:bookmarkEnd w:id="2749"/>
        <w:bookmarkEnd w:id="2750"/>
      </w:tr>
    </w:tbl>
    <w:p w:rsidR="006E25C4" w:rsidRPr="001A0C52" w:rsidDel="006A4BAE" w:rsidRDefault="006E25C4" w:rsidP="00290936">
      <w:pPr>
        <w:rPr>
          <w:del w:id="2751" w:author="Red Army" w:date="2012-02-08T09:51:00Z"/>
          <w:rFonts w:ascii="Times New Roman" w:hAnsi="Times New Roman"/>
          <w:sz w:val="24"/>
          <w:rPrChange w:id="2752" w:author="Red Army" w:date="2012-02-08T20:12:00Z">
            <w:rPr>
              <w:del w:id="2753" w:author="Red Army" w:date="2012-02-08T09:51:00Z"/>
              <w:rFonts w:ascii="Times New Roman" w:hAnsi="Times New Roman"/>
            </w:rPr>
          </w:rPrChange>
        </w:rPr>
      </w:pPr>
      <w:bookmarkStart w:id="2754" w:name="_Toc316495251"/>
      <w:bookmarkStart w:id="2755" w:name="_Toc316664897"/>
      <w:bookmarkStart w:id="2756" w:name="_Toc316681510"/>
      <w:bookmarkEnd w:id="2754"/>
      <w:bookmarkEnd w:id="2755"/>
      <w:bookmarkEnd w:id="2756"/>
    </w:p>
    <w:p w:rsidR="006E25C4" w:rsidRPr="001A0C52" w:rsidRDefault="006E25C4" w:rsidP="00AC2698">
      <w:pPr>
        <w:pStyle w:val="Heading3"/>
        <w:numPr>
          <w:ilvl w:val="1"/>
          <w:numId w:val="20"/>
        </w:numPr>
        <w:rPr>
          <w:rFonts w:ascii="Times New Roman" w:hAnsi="Times New Roman"/>
          <w:sz w:val="24"/>
          <w:rPrChange w:id="2757" w:author="Red Army" w:date="2012-02-08T20:12:00Z">
            <w:rPr>
              <w:rFonts w:ascii="Times New Roman" w:hAnsi="Times New Roman"/>
            </w:rPr>
          </w:rPrChange>
        </w:rPr>
      </w:pPr>
      <w:bookmarkStart w:id="2758" w:name="_Toc316495252"/>
      <w:bookmarkStart w:id="2759" w:name="_Toc316681511"/>
      <w:r w:rsidRPr="001A0C52">
        <w:rPr>
          <w:rFonts w:ascii="Times New Roman" w:hAnsi="Times New Roman"/>
          <w:sz w:val="24"/>
          <w:rPrChange w:id="2760" w:author="Red Army" w:date="2012-02-08T20:12:00Z">
            <w:rPr>
              <w:rFonts w:ascii="Times New Roman" w:eastAsia="Calibri" w:hAnsi="Times New Roman"/>
              <w:b w:val="0"/>
              <w:bCs w:val="0"/>
              <w:color w:val="auto"/>
            </w:rPr>
          </w:rPrChange>
        </w:rPr>
        <w:t>Knowledge Item Management Requirements</w:t>
      </w:r>
      <w:bookmarkEnd w:id="2758"/>
      <w:bookmarkEnd w:id="2759"/>
    </w:p>
    <w:p w:rsidR="006E25C4" w:rsidRPr="008515B0" w:rsidDel="006A4BAE" w:rsidRDefault="006E25C4">
      <w:pPr>
        <w:pStyle w:val="ListParagraph"/>
        <w:numPr>
          <w:ilvl w:val="0"/>
          <w:numId w:val="49"/>
        </w:numPr>
        <w:rPr>
          <w:del w:id="2761" w:author="Red Army" w:date="2012-02-08T09:51:00Z"/>
          <w:rFonts w:ascii="Times New Roman" w:hAnsi="Times New Roman"/>
          <w:sz w:val="24"/>
          <w:rPrChange w:id="2762" w:author="Phuong Giang" w:date="2012-02-10T19:15:00Z">
            <w:rPr>
              <w:del w:id="2763" w:author="Red Army" w:date="2012-02-08T09:51:00Z"/>
              <w:rFonts w:ascii="Times New Roman" w:hAnsi="Times New Roman"/>
            </w:rPr>
          </w:rPrChange>
        </w:rPr>
        <w:pPrChange w:id="2764" w:author="Phuong Giang" w:date="2012-02-10T19:15:00Z">
          <w:pPr/>
        </w:pPrChange>
      </w:pPr>
      <w:r w:rsidRPr="008515B0">
        <w:rPr>
          <w:rFonts w:ascii="Times New Roman" w:hAnsi="Times New Roman"/>
          <w:sz w:val="24"/>
          <w:rPrChange w:id="2765" w:author="Phuong Giang" w:date="2012-02-10T19:15:00Z">
            <w:rPr>
              <w:rFonts w:ascii="Times New Roman" w:hAnsi="Times New Roman"/>
            </w:rPr>
          </w:rPrChange>
        </w:rPr>
        <w:t>User can create a Knowledge Item in</w:t>
      </w:r>
      <w:ins w:id="2766" w:author="Phuong Giang" w:date="2012-02-10T16:07:00Z">
        <w:r w:rsidR="007B6DE7" w:rsidRPr="008515B0">
          <w:rPr>
            <w:rFonts w:ascii="Times New Roman" w:hAnsi="Times New Roman"/>
            <w:sz w:val="24"/>
            <w:rPrChange w:id="2767" w:author="Phuong Giang" w:date="2012-02-10T19:15:00Z">
              <w:rPr/>
            </w:rPrChange>
          </w:rPr>
          <w:t xml:space="preserve"> form of</w:t>
        </w:r>
      </w:ins>
      <w:r w:rsidRPr="008515B0">
        <w:rPr>
          <w:rFonts w:ascii="Times New Roman" w:hAnsi="Times New Roman"/>
          <w:sz w:val="24"/>
          <w:rPrChange w:id="2768" w:author="Phuong Giang" w:date="2012-02-10T19:15:00Z">
            <w:rPr>
              <w:rFonts w:ascii="Times New Roman" w:hAnsi="Times New Roman"/>
            </w:rPr>
          </w:rPrChange>
        </w:rPr>
        <w:t xml:space="preserve"> text</w:t>
      </w:r>
      <w:ins w:id="2769" w:author="Phuong Giang" w:date="2012-02-10T22:40:00Z">
        <w:r w:rsidR="00FA79D4">
          <w:rPr>
            <w:rFonts w:ascii="Times New Roman" w:hAnsi="Times New Roman"/>
            <w:sz w:val="24"/>
          </w:rPr>
          <w:t>s</w:t>
        </w:r>
      </w:ins>
      <w:r w:rsidRPr="008515B0">
        <w:rPr>
          <w:rFonts w:ascii="Times New Roman" w:hAnsi="Times New Roman"/>
          <w:sz w:val="24"/>
          <w:rPrChange w:id="2770" w:author="Phuong Giang" w:date="2012-02-10T19:15:00Z">
            <w:rPr>
              <w:rFonts w:ascii="Times New Roman" w:hAnsi="Times New Roman"/>
            </w:rPr>
          </w:rPrChange>
        </w:rPr>
        <w:t xml:space="preserve"> and image</w:t>
      </w:r>
      <w:ins w:id="2771" w:author="Phuong Giang" w:date="2012-02-10T22:40:00Z">
        <w:r w:rsidR="00FA79D4">
          <w:rPr>
            <w:rFonts w:ascii="Times New Roman" w:hAnsi="Times New Roman"/>
            <w:sz w:val="24"/>
          </w:rPr>
          <w:t>s</w:t>
        </w:r>
      </w:ins>
      <w:r w:rsidRPr="008515B0">
        <w:rPr>
          <w:rFonts w:ascii="Times New Roman" w:hAnsi="Times New Roman"/>
          <w:sz w:val="24"/>
          <w:rPrChange w:id="2772" w:author="Phuong Giang" w:date="2012-02-10T19:15:00Z">
            <w:rPr>
              <w:rFonts w:ascii="Times New Roman" w:hAnsi="Times New Roman"/>
            </w:rPr>
          </w:rPrChange>
        </w:rPr>
        <w:t>.</w:t>
      </w:r>
    </w:p>
    <w:p w:rsidR="006E25C4" w:rsidRPr="001A0C52" w:rsidDel="00E05E4B" w:rsidRDefault="006E25C4">
      <w:pPr>
        <w:pStyle w:val="ListParagraph"/>
        <w:numPr>
          <w:ilvl w:val="0"/>
          <w:numId w:val="49"/>
        </w:numPr>
        <w:rPr>
          <w:rPrChange w:id="2773" w:author="Red Army" w:date="2012-02-08T20:12:00Z">
            <w:rPr>
              <w:rFonts w:ascii="Times New Roman" w:hAnsi="Times New Roman"/>
            </w:rPr>
          </w:rPrChange>
        </w:rPr>
        <w:pPrChange w:id="2774" w:author="Phuong Giang" w:date="2012-02-10T19:15:00Z">
          <w:pPr/>
        </w:pPrChange>
      </w:pPr>
      <w:moveFromRangeStart w:id="2775" w:author="Red Army" w:date="2012-02-07T18:18:00Z" w:name="move316402029"/>
      <w:moveFrom w:id="2776" w:author="Red Army" w:date="2012-02-07T18:18:00Z">
        <w:r w:rsidRPr="001A0C52" w:rsidDel="00E05E4B">
          <w:rPr>
            <w:rPrChange w:id="2777" w:author="Red Army" w:date="2012-02-08T20:12:00Z">
              <w:rPr>
                <w:rFonts w:ascii="Times New Roman" w:hAnsi="Times New Roman"/>
              </w:rPr>
            </w:rPrChange>
          </w:rPr>
          <w:t>User can find and view an existed Knowledge Item when he/she needs</w:t>
        </w:r>
        <w:del w:id="2778" w:author="Red Army" w:date="2012-02-08T09:51:00Z">
          <w:r w:rsidRPr="001A0C52" w:rsidDel="006A4BAE">
            <w:rPr>
              <w:rPrChange w:id="2779" w:author="Red Army" w:date="2012-02-08T20:12:00Z">
                <w:rPr>
                  <w:rFonts w:ascii="Times New Roman" w:hAnsi="Times New Roman"/>
                </w:rPr>
              </w:rPrChange>
            </w:rPr>
            <w:delText xml:space="preserve">. </w:delText>
          </w:r>
        </w:del>
      </w:moveFrom>
    </w:p>
    <w:moveFromRangeEnd w:id="2775"/>
    <w:p w:rsidR="006E25C4" w:rsidRPr="008515B0" w:rsidRDefault="006E25C4">
      <w:pPr>
        <w:pStyle w:val="ListParagraph"/>
        <w:numPr>
          <w:ilvl w:val="0"/>
          <w:numId w:val="49"/>
        </w:numPr>
        <w:rPr>
          <w:rFonts w:ascii="Times New Roman" w:hAnsi="Times New Roman"/>
          <w:sz w:val="24"/>
          <w:rPrChange w:id="2780" w:author="Phuong Giang" w:date="2012-02-10T19:15:00Z">
            <w:rPr>
              <w:rFonts w:ascii="Times New Roman" w:hAnsi="Times New Roman"/>
            </w:rPr>
          </w:rPrChange>
        </w:rPr>
        <w:pPrChange w:id="2781" w:author="Phuong Giang" w:date="2012-02-10T19:15:00Z">
          <w:pPr/>
        </w:pPrChange>
      </w:pPr>
      <w:r w:rsidRPr="008515B0">
        <w:rPr>
          <w:rFonts w:ascii="Times New Roman" w:hAnsi="Times New Roman"/>
          <w:sz w:val="24"/>
          <w:rPrChange w:id="2782" w:author="Phuong Giang" w:date="2012-02-10T19:15:00Z">
            <w:rPr>
              <w:rFonts w:ascii="Times New Roman" w:hAnsi="Times New Roman"/>
            </w:rPr>
          </w:rPrChange>
        </w:rPr>
        <w:t xml:space="preserve">User can edit </w:t>
      </w:r>
      <w:del w:id="2783" w:author="Phuong Giang" w:date="2012-02-10T22:40:00Z">
        <w:r w:rsidRPr="008515B0" w:rsidDel="00FA79D4">
          <w:rPr>
            <w:rFonts w:ascii="Times New Roman" w:hAnsi="Times New Roman"/>
            <w:sz w:val="24"/>
            <w:rPrChange w:id="2784" w:author="Phuong Giang" w:date="2012-02-10T19:15:00Z">
              <w:rPr>
                <w:rFonts w:ascii="Times New Roman" w:hAnsi="Times New Roman"/>
              </w:rPr>
            </w:rPrChange>
          </w:rPr>
          <w:delText xml:space="preserve">an </w:delText>
        </w:r>
      </w:del>
      <w:r w:rsidRPr="008515B0">
        <w:rPr>
          <w:rFonts w:ascii="Times New Roman" w:hAnsi="Times New Roman"/>
          <w:sz w:val="24"/>
          <w:rPrChange w:id="2785" w:author="Phuong Giang" w:date="2012-02-10T19:15:00Z">
            <w:rPr>
              <w:rFonts w:ascii="Times New Roman" w:hAnsi="Times New Roman"/>
            </w:rPr>
          </w:rPrChange>
        </w:rPr>
        <w:t>existed Knowledge Item</w:t>
      </w:r>
      <w:ins w:id="2786" w:author="Phuong Giang" w:date="2012-02-10T22:40:00Z">
        <w:r w:rsidR="00FA79D4">
          <w:rPr>
            <w:rFonts w:ascii="Times New Roman" w:hAnsi="Times New Roman"/>
            <w:sz w:val="24"/>
          </w:rPr>
          <w:t>s</w:t>
        </w:r>
      </w:ins>
      <w:r w:rsidRPr="008515B0">
        <w:rPr>
          <w:rFonts w:ascii="Times New Roman" w:hAnsi="Times New Roman"/>
          <w:sz w:val="24"/>
          <w:rPrChange w:id="2787" w:author="Phuong Giang" w:date="2012-02-10T19:15:00Z">
            <w:rPr>
              <w:rFonts w:ascii="Times New Roman" w:hAnsi="Times New Roman"/>
            </w:rPr>
          </w:rPrChange>
        </w:rPr>
        <w:t>.</w:t>
      </w:r>
    </w:p>
    <w:p w:rsidR="006E25C4" w:rsidRPr="008515B0" w:rsidRDefault="006E25C4">
      <w:pPr>
        <w:pStyle w:val="ListParagraph"/>
        <w:numPr>
          <w:ilvl w:val="0"/>
          <w:numId w:val="49"/>
        </w:numPr>
        <w:rPr>
          <w:ins w:id="2788" w:author="Red Army" w:date="2012-02-07T18:18:00Z"/>
          <w:rFonts w:ascii="Times New Roman" w:hAnsi="Times New Roman"/>
          <w:sz w:val="24"/>
          <w:rPrChange w:id="2789" w:author="Phuong Giang" w:date="2012-02-10T19:15:00Z">
            <w:rPr>
              <w:ins w:id="2790" w:author="Red Army" w:date="2012-02-07T18:18:00Z"/>
              <w:rFonts w:ascii="Times New Roman" w:hAnsi="Times New Roman"/>
            </w:rPr>
          </w:rPrChange>
        </w:rPr>
        <w:pPrChange w:id="2791" w:author="Phuong Giang" w:date="2012-02-10T19:15:00Z">
          <w:pPr/>
        </w:pPrChange>
      </w:pPr>
      <w:r w:rsidRPr="008515B0">
        <w:rPr>
          <w:rFonts w:ascii="Times New Roman" w:hAnsi="Times New Roman"/>
          <w:sz w:val="24"/>
          <w:rPrChange w:id="2792" w:author="Phuong Giang" w:date="2012-02-10T19:15:00Z">
            <w:rPr>
              <w:rFonts w:ascii="Times New Roman" w:hAnsi="Times New Roman"/>
            </w:rPr>
          </w:rPrChange>
        </w:rPr>
        <w:t xml:space="preserve">User can delete </w:t>
      </w:r>
      <w:del w:id="2793" w:author="Phuong Giang" w:date="2012-02-10T22:40:00Z">
        <w:r w:rsidRPr="008515B0" w:rsidDel="00FA79D4">
          <w:rPr>
            <w:rFonts w:ascii="Times New Roman" w:hAnsi="Times New Roman"/>
            <w:sz w:val="24"/>
            <w:rPrChange w:id="2794" w:author="Phuong Giang" w:date="2012-02-10T19:15:00Z">
              <w:rPr>
                <w:rFonts w:ascii="Times New Roman" w:hAnsi="Times New Roman"/>
              </w:rPr>
            </w:rPrChange>
          </w:rPr>
          <w:delText xml:space="preserve">an </w:delText>
        </w:r>
      </w:del>
      <w:r w:rsidRPr="008515B0">
        <w:rPr>
          <w:rFonts w:ascii="Times New Roman" w:hAnsi="Times New Roman"/>
          <w:sz w:val="24"/>
          <w:rPrChange w:id="2795" w:author="Phuong Giang" w:date="2012-02-10T19:15:00Z">
            <w:rPr>
              <w:rFonts w:ascii="Times New Roman" w:hAnsi="Times New Roman"/>
            </w:rPr>
          </w:rPrChange>
        </w:rPr>
        <w:t>existed Knowledge Item</w:t>
      </w:r>
      <w:ins w:id="2796" w:author="Phuong Giang" w:date="2012-02-10T22:40:00Z">
        <w:r w:rsidR="00FA79D4">
          <w:rPr>
            <w:rFonts w:ascii="Times New Roman" w:hAnsi="Times New Roman"/>
            <w:sz w:val="24"/>
          </w:rPr>
          <w:t>s</w:t>
        </w:r>
      </w:ins>
      <w:r w:rsidRPr="008515B0">
        <w:rPr>
          <w:rFonts w:ascii="Times New Roman" w:hAnsi="Times New Roman"/>
          <w:sz w:val="24"/>
          <w:rPrChange w:id="2797" w:author="Phuong Giang" w:date="2012-02-10T19:15:00Z">
            <w:rPr>
              <w:rFonts w:ascii="Times New Roman" w:hAnsi="Times New Roman"/>
            </w:rPr>
          </w:rPrChange>
        </w:rPr>
        <w:t>.</w:t>
      </w:r>
    </w:p>
    <w:p w:rsidR="00E05E4B" w:rsidRPr="008515B0" w:rsidRDefault="00E05E4B">
      <w:pPr>
        <w:pStyle w:val="ListParagraph"/>
        <w:numPr>
          <w:ilvl w:val="0"/>
          <w:numId w:val="49"/>
        </w:numPr>
        <w:rPr>
          <w:rFonts w:ascii="Times New Roman" w:hAnsi="Times New Roman"/>
          <w:sz w:val="24"/>
          <w:rPrChange w:id="2798" w:author="Phuong Giang" w:date="2012-02-10T19:15:00Z">
            <w:rPr>
              <w:rFonts w:ascii="Times New Roman" w:hAnsi="Times New Roman"/>
            </w:rPr>
          </w:rPrChange>
        </w:rPr>
        <w:pPrChange w:id="2799" w:author="Phuong Giang" w:date="2012-02-10T19:15:00Z">
          <w:pPr/>
        </w:pPrChange>
      </w:pPr>
      <w:moveToRangeStart w:id="2800" w:author="Red Army" w:date="2012-02-07T18:18:00Z" w:name="move316402029"/>
      <w:moveTo w:id="2801" w:author="Red Army" w:date="2012-02-07T18:18:00Z">
        <w:r w:rsidRPr="008515B0">
          <w:rPr>
            <w:rFonts w:ascii="Times New Roman" w:hAnsi="Times New Roman"/>
            <w:sz w:val="24"/>
            <w:rPrChange w:id="2802" w:author="Phuong Giang" w:date="2012-02-10T19:15:00Z">
              <w:rPr>
                <w:rFonts w:ascii="Times New Roman" w:hAnsi="Times New Roman"/>
              </w:rPr>
            </w:rPrChange>
          </w:rPr>
          <w:t xml:space="preserve">User can find and view an existed Knowledge Item when he/she needs. </w:t>
        </w:r>
      </w:moveTo>
    </w:p>
    <w:p w:rsidR="00E05E4B" w:rsidRPr="001A0C52" w:rsidDel="00E05E4B" w:rsidRDefault="00E05E4B" w:rsidP="004C7842">
      <w:pPr>
        <w:rPr>
          <w:del w:id="2803" w:author="Red Army" w:date="2012-02-07T18:18:00Z"/>
          <w:rFonts w:ascii="Times New Roman" w:hAnsi="Times New Roman"/>
          <w:sz w:val="30"/>
          <w:rPrChange w:id="2804" w:author="Red Army" w:date="2012-02-08T20:12:00Z">
            <w:rPr>
              <w:del w:id="2805" w:author="Red Army" w:date="2012-02-07T18:18:00Z"/>
              <w:rFonts w:ascii="Times New Roman" w:hAnsi="Times New Roman"/>
            </w:rPr>
          </w:rPrChange>
        </w:rPr>
      </w:pPr>
      <w:bookmarkStart w:id="2806" w:name="_Toc316495253"/>
      <w:bookmarkStart w:id="2807" w:name="_Toc316664899"/>
      <w:bookmarkStart w:id="2808" w:name="_Toc316681512"/>
      <w:bookmarkEnd w:id="2806"/>
      <w:bookmarkEnd w:id="2807"/>
      <w:bookmarkEnd w:id="2808"/>
      <w:moveToRangeEnd w:id="2800"/>
    </w:p>
    <w:p w:rsidR="006E25C4" w:rsidRPr="001A0C52" w:rsidDel="00E05E4B" w:rsidRDefault="006E25C4" w:rsidP="006D1EB3">
      <w:pPr>
        <w:rPr>
          <w:del w:id="2809" w:author="Red Army" w:date="2012-02-07T18:18:00Z"/>
          <w:rFonts w:ascii="Times New Roman" w:hAnsi="Times New Roman"/>
          <w:sz w:val="30"/>
          <w:rPrChange w:id="2810" w:author="Red Army" w:date="2012-02-08T20:12:00Z">
            <w:rPr>
              <w:del w:id="2811" w:author="Red Army" w:date="2012-02-07T18:18:00Z"/>
              <w:rFonts w:ascii="Times New Roman" w:hAnsi="Times New Roman"/>
            </w:rPr>
          </w:rPrChange>
        </w:rPr>
      </w:pPr>
      <w:del w:id="2812" w:author="Red Army" w:date="2012-02-07T18:18:00Z">
        <w:r w:rsidRPr="001A0C52" w:rsidDel="00E05E4B">
          <w:rPr>
            <w:rFonts w:ascii="Times New Roman" w:hAnsi="Times New Roman"/>
            <w:sz w:val="30"/>
            <w:rPrChange w:id="2813" w:author="Red Army" w:date="2012-02-08T20:12:00Z">
              <w:rPr>
                <w:rFonts w:ascii="Times New Roman" w:hAnsi="Times New Roman"/>
              </w:rPr>
            </w:rPrChange>
          </w:rPr>
          <w:delText xml:space="preserve">User can manage inputted Knowledge Items according to KI Classification </w:delText>
        </w:r>
        <w:bookmarkStart w:id="2814" w:name="_Toc316495254"/>
        <w:bookmarkStart w:id="2815" w:name="_Toc316664900"/>
        <w:bookmarkStart w:id="2816" w:name="_Toc316681513"/>
        <w:bookmarkEnd w:id="2814"/>
        <w:bookmarkEnd w:id="2815"/>
        <w:bookmarkEnd w:id="2816"/>
      </w:del>
    </w:p>
    <w:p w:rsidR="006E25C4" w:rsidRPr="001A0C52" w:rsidRDefault="006E25C4" w:rsidP="000A6F60">
      <w:pPr>
        <w:pStyle w:val="Heading1"/>
        <w:numPr>
          <w:ilvl w:val="0"/>
          <w:numId w:val="1"/>
        </w:numPr>
        <w:rPr>
          <w:rFonts w:ascii="Times New Roman" w:hAnsi="Times New Roman"/>
          <w:sz w:val="30"/>
          <w:rPrChange w:id="2817" w:author="Red Army" w:date="2012-02-08T20:12:00Z">
            <w:rPr>
              <w:rFonts w:ascii="Times New Roman" w:hAnsi="Times New Roman"/>
            </w:rPr>
          </w:rPrChange>
        </w:rPr>
      </w:pPr>
      <w:bookmarkStart w:id="2818" w:name="_Toc314768296"/>
      <w:bookmarkStart w:id="2819" w:name="_Toc316495255"/>
      <w:bookmarkStart w:id="2820" w:name="_Toc316681514"/>
      <w:r w:rsidRPr="001A0C52">
        <w:rPr>
          <w:rFonts w:ascii="Times New Roman" w:hAnsi="Times New Roman"/>
          <w:sz w:val="30"/>
          <w:rPrChange w:id="2821" w:author="Red Army" w:date="2012-02-08T20:12:00Z">
            <w:rPr>
              <w:rFonts w:ascii="Times New Roman" w:eastAsia="Calibri" w:hAnsi="Times New Roman"/>
              <w:b w:val="0"/>
              <w:bCs w:val="0"/>
              <w:color w:val="auto"/>
              <w:sz w:val="22"/>
              <w:szCs w:val="22"/>
            </w:rPr>
          </w:rPrChange>
        </w:rPr>
        <w:t>System Requirement Specification (Specific Requirements)</w:t>
      </w:r>
      <w:bookmarkEnd w:id="2818"/>
      <w:bookmarkEnd w:id="2819"/>
      <w:bookmarkEnd w:id="2820"/>
    </w:p>
    <w:p w:rsidR="006E25C4" w:rsidRPr="001A0C52" w:rsidRDefault="006E25C4" w:rsidP="00AC2698">
      <w:pPr>
        <w:pStyle w:val="Heading2"/>
        <w:numPr>
          <w:ilvl w:val="0"/>
          <w:numId w:val="17"/>
        </w:numPr>
        <w:rPr>
          <w:rFonts w:ascii="Times New Roman" w:hAnsi="Times New Roman"/>
          <w:sz w:val="28"/>
          <w:rPrChange w:id="2822" w:author="Red Army" w:date="2012-02-08T20:12:00Z">
            <w:rPr>
              <w:rFonts w:ascii="Times New Roman" w:hAnsi="Times New Roman"/>
            </w:rPr>
          </w:rPrChange>
        </w:rPr>
      </w:pPr>
      <w:bookmarkStart w:id="2823" w:name="_Toc314768297"/>
      <w:bookmarkStart w:id="2824" w:name="_Toc316495256"/>
      <w:bookmarkStart w:id="2825" w:name="_Toc316681515"/>
      <w:r w:rsidRPr="001A0C52">
        <w:rPr>
          <w:rFonts w:ascii="Times New Roman" w:hAnsi="Times New Roman"/>
          <w:sz w:val="28"/>
          <w:rPrChange w:id="2826" w:author="Red Army" w:date="2012-02-08T20:12:00Z">
            <w:rPr>
              <w:rFonts w:ascii="Times New Roman" w:eastAsia="Calibri" w:hAnsi="Times New Roman"/>
              <w:b w:val="0"/>
              <w:bCs w:val="0"/>
              <w:color w:val="auto"/>
              <w:sz w:val="22"/>
              <w:szCs w:val="22"/>
            </w:rPr>
          </w:rPrChange>
        </w:rPr>
        <w:t>External Interface Requirements</w:t>
      </w:r>
      <w:bookmarkEnd w:id="2823"/>
      <w:bookmarkEnd w:id="2824"/>
      <w:bookmarkEnd w:id="2825"/>
    </w:p>
    <w:p w:rsidR="006E25C4" w:rsidRPr="001A0C52" w:rsidRDefault="006E25C4" w:rsidP="00AC2698">
      <w:pPr>
        <w:pStyle w:val="Heading3"/>
        <w:numPr>
          <w:ilvl w:val="1"/>
          <w:numId w:val="18"/>
        </w:numPr>
        <w:rPr>
          <w:rFonts w:ascii="Times New Roman" w:hAnsi="Times New Roman"/>
          <w:sz w:val="24"/>
          <w:rPrChange w:id="2827" w:author="Red Army" w:date="2012-02-08T20:12:00Z">
            <w:rPr>
              <w:rFonts w:ascii="Times New Roman" w:hAnsi="Times New Roman"/>
            </w:rPr>
          </w:rPrChange>
        </w:rPr>
      </w:pPr>
      <w:r w:rsidRPr="001A0C52">
        <w:rPr>
          <w:rFonts w:ascii="Times New Roman" w:hAnsi="Times New Roman"/>
          <w:sz w:val="24"/>
          <w:rPrChange w:id="2828" w:author="Red Army" w:date="2012-02-08T20:12:00Z">
            <w:rPr>
              <w:rFonts w:ascii="Times New Roman" w:eastAsia="Calibri" w:hAnsi="Times New Roman"/>
              <w:b w:val="0"/>
              <w:bCs w:val="0"/>
              <w:color w:val="auto"/>
            </w:rPr>
          </w:rPrChange>
        </w:rPr>
        <w:t xml:space="preserve"> </w:t>
      </w:r>
      <w:bookmarkStart w:id="2829" w:name="_Toc314768298"/>
      <w:bookmarkStart w:id="2830" w:name="_Toc316495257"/>
      <w:bookmarkStart w:id="2831" w:name="_Toc316681516"/>
      <w:r w:rsidRPr="001A0C52">
        <w:rPr>
          <w:rFonts w:ascii="Times New Roman" w:hAnsi="Times New Roman"/>
          <w:sz w:val="24"/>
          <w:rPrChange w:id="2832" w:author="Red Army" w:date="2012-02-08T20:12:00Z">
            <w:rPr>
              <w:rFonts w:ascii="Times New Roman" w:eastAsia="Calibri" w:hAnsi="Times New Roman"/>
              <w:b w:val="0"/>
              <w:bCs w:val="0"/>
              <w:color w:val="auto"/>
            </w:rPr>
          </w:rPrChange>
        </w:rPr>
        <w:t>User Interfaces</w:t>
      </w:r>
      <w:bookmarkEnd w:id="2829"/>
      <w:bookmarkEnd w:id="2830"/>
      <w:bookmarkEnd w:id="2831"/>
    </w:p>
    <w:p w:rsidR="00EC4118" w:rsidRPr="00FA79D4" w:rsidRDefault="00EC4118" w:rsidP="00FA79D4">
      <w:pPr>
        <w:pStyle w:val="ListParagraph"/>
        <w:numPr>
          <w:ilvl w:val="0"/>
          <w:numId w:val="49"/>
        </w:numPr>
        <w:rPr>
          <w:rFonts w:ascii="Times New Roman" w:hAnsi="Times New Roman"/>
          <w:sz w:val="24"/>
          <w:rPrChange w:id="2833" w:author="Phuong Giang" w:date="2012-02-10T22:40:00Z">
            <w:rPr>
              <w:rFonts w:ascii="Times New Roman" w:hAnsi="Times New Roman"/>
            </w:rPr>
          </w:rPrChange>
        </w:rPr>
        <w:pPrChange w:id="2834" w:author="Phuong Giang" w:date="2012-02-10T22:40:00Z">
          <w:pPr>
            <w:ind w:left="720"/>
          </w:pPr>
        </w:pPrChange>
      </w:pPr>
      <w:r w:rsidRPr="00FA79D4">
        <w:rPr>
          <w:rFonts w:ascii="Times New Roman" w:hAnsi="Times New Roman"/>
          <w:sz w:val="24"/>
          <w:rPrChange w:id="2835" w:author="Phuong Giang" w:date="2012-02-10T22:40:00Z">
            <w:rPr>
              <w:rFonts w:ascii="Times New Roman" w:hAnsi="Times New Roman"/>
            </w:rPr>
          </w:rPrChange>
        </w:rPr>
        <w:t xml:space="preserve">The software interface must be an implementation of GUI, support </w:t>
      </w:r>
      <w:del w:id="2836" w:author="Red Army" w:date="2012-02-08T15:53:00Z">
        <w:r w:rsidRPr="00FA79D4" w:rsidDel="003F5716">
          <w:rPr>
            <w:rFonts w:ascii="Times New Roman" w:hAnsi="Times New Roman"/>
            <w:sz w:val="24"/>
            <w:rPrChange w:id="2837" w:author="Phuong Giang" w:date="2012-02-10T22:40:00Z">
              <w:rPr>
                <w:rFonts w:ascii="Times New Roman" w:hAnsi="Times New Roman"/>
              </w:rPr>
            </w:rPrChange>
          </w:rPr>
          <w:delText xml:space="preserve">for </w:delText>
        </w:r>
      </w:del>
      <w:r w:rsidRPr="00FA79D4">
        <w:rPr>
          <w:rFonts w:ascii="Times New Roman" w:hAnsi="Times New Roman"/>
          <w:sz w:val="24"/>
          <w:rPrChange w:id="2838" w:author="Phuong Giang" w:date="2012-02-10T22:40:00Z">
            <w:rPr>
              <w:rFonts w:ascii="Times New Roman" w:hAnsi="Times New Roman"/>
            </w:rPr>
          </w:rPrChange>
        </w:rPr>
        <w:t xml:space="preserve">standard input </w:t>
      </w:r>
      <w:del w:id="2839" w:author="Red Army" w:date="2012-02-08T15:53:00Z">
        <w:r w:rsidRPr="00FA79D4" w:rsidDel="003F5716">
          <w:rPr>
            <w:rFonts w:ascii="Times New Roman" w:hAnsi="Times New Roman"/>
            <w:sz w:val="24"/>
            <w:rPrChange w:id="2840" w:author="Phuong Giang" w:date="2012-02-10T22:40:00Z">
              <w:rPr>
                <w:rFonts w:ascii="Times New Roman" w:hAnsi="Times New Roman"/>
              </w:rPr>
            </w:rPrChange>
          </w:rPr>
          <w:delText xml:space="preserve">devices </w:delText>
        </w:r>
      </w:del>
      <w:ins w:id="2841" w:author="Red Army" w:date="2012-02-08T15:53:00Z">
        <w:r w:rsidR="003F5716" w:rsidRPr="00FA79D4">
          <w:rPr>
            <w:rFonts w:ascii="Times New Roman" w:hAnsi="Times New Roman"/>
            <w:sz w:val="24"/>
            <w:rPrChange w:id="2842" w:author="Phuong Giang" w:date="2012-02-10T22:40:00Z">
              <w:rPr>
                <w:rFonts w:ascii="Times New Roman" w:hAnsi="Times New Roman"/>
              </w:rPr>
            </w:rPrChange>
          </w:rPr>
          <w:t xml:space="preserve">controller controlled by </w:t>
        </w:r>
      </w:ins>
      <w:r w:rsidRPr="00FA79D4">
        <w:rPr>
          <w:rFonts w:ascii="Times New Roman" w:hAnsi="Times New Roman"/>
          <w:sz w:val="24"/>
          <w:rPrChange w:id="2843" w:author="Phuong Giang" w:date="2012-02-10T22:40:00Z">
            <w:rPr>
              <w:rFonts w:ascii="Times New Roman" w:hAnsi="Times New Roman"/>
              <w:b/>
            </w:rPr>
          </w:rPrChange>
        </w:rPr>
        <w:t xml:space="preserve">keyboard and mouse. </w:t>
      </w:r>
    </w:p>
    <w:p w:rsidR="00EC4118" w:rsidRPr="00FA79D4" w:rsidRDefault="00EC4118" w:rsidP="00FA79D4">
      <w:pPr>
        <w:pStyle w:val="ListParagraph"/>
        <w:numPr>
          <w:ilvl w:val="0"/>
          <w:numId w:val="49"/>
        </w:numPr>
        <w:rPr>
          <w:ins w:id="2844" w:author="Red Army" w:date="2012-02-07T18:25:00Z"/>
          <w:rFonts w:ascii="Times New Roman" w:hAnsi="Times New Roman"/>
          <w:sz w:val="24"/>
          <w:rPrChange w:id="2845" w:author="Phuong Giang" w:date="2012-02-10T22:40:00Z">
            <w:rPr>
              <w:ins w:id="2846" w:author="Red Army" w:date="2012-02-07T18:25:00Z"/>
              <w:rFonts w:ascii="Times New Roman" w:hAnsi="Times New Roman"/>
            </w:rPr>
          </w:rPrChange>
        </w:rPr>
        <w:pPrChange w:id="2847" w:author="Phuong Giang" w:date="2012-02-10T22:40:00Z">
          <w:pPr>
            <w:ind w:left="720"/>
          </w:pPr>
        </w:pPrChange>
      </w:pPr>
      <w:r w:rsidRPr="00FA79D4">
        <w:rPr>
          <w:rFonts w:ascii="Times New Roman" w:hAnsi="Times New Roman"/>
          <w:sz w:val="24"/>
          <w:rPrChange w:id="2848" w:author="Phuong Giang" w:date="2012-02-10T22:40:00Z">
            <w:rPr>
              <w:rFonts w:ascii="Times New Roman" w:hAnsi="Times New Roman"/>
            </w:rPr>
          </w:rPrChange>
        </w:rPr>
        <w:t>The GUI support</w:t>
      </w:r>
      <w:ins w:id="2849" w:author="Phuong Giang" w:date="2012-02-09T17:08:00Z">
        <w:r w:rsidR="007302F9" w:rsidRPr="00FA79D4">
          <w:rPr>
            <w:rFonts w:ascii="Times New Roman" w:hAnsi="Times New Roman"/>
            <w:sz w:val="24"/>
            <w:rPrChange w:id="2850" w:author="Phuong Giang" w:date="2012-02-10T22:40:00Z">
              <w:rPr/>
            </w:rPrChange>
          </w:rPr>
          <w:t>s</w:t>
        </w:r>
      </w:ins>
      <w:r w:rsidRPr="00FA79D4">
        <w:rPr>
          <w:rFonts w:ascii="Times New Roman" w:hAnsi="Times New Roman"/>
          <w:sz w:val="24"/>
          <w:rPrChange w:id="2851" w:author="Phuong Giang" w:date="2012-02-10T22:40:00Z">
            <w:rPr>
              <w:rFonts w:ascii="Times New Roman" w:hAnsi="Times New Roman"/>
            </w:rPr>
          </w:rPrChange>
        </w:rPr>
        <w:t xml:space="preserve"> for English and Vietnamese. For future development, it should not be hardcoded in order to support Multilanguage.  </w:t>
      </w:r>
    </w:p>
    <w:p w:rsidR="007704D2" w:rsidRPr="00FA79D4" w:rsidRDefault="007704D2" w:rsidP="00FA79D4">
      <w:pPr>
        <w:pStyle w:val="ListParagraph"/>
        <w:numPr>
          <w:ilvl w:val="0"/>
          <w:numId w:val="49"/>
        </w:numPr>
        <w:rPr>
          <w:rFonts w:ascii="Times New Roman" w:hAnsi="Times New Roman"/>
          <w:sz w:val="24"/>
          <w:rPrChange w:id="2852" w:author="Phuong Giang" w:date="2012-02-10T22:40:00Z">
            <w:rPr>
              <w:rFonts w:ascii="Times New Roman" w:hAnsi="Times New Roman"/>
            </w:rPr>
          </w:rPrChange>
        </w:rPr>
        <w:pPrChange w:id="2853" w:author="Phuong Giang" w:date="2012-02-10T22:40:00Z">
          <w:pPr>
            <w:ind w:left="720"/>
          </w:pPr>
        </w:pPrChange>
      </w:pPr>
      <w:ins w:id="2854" w:author="Red Army" w:date="2012-02-07T18:25:00Z">
        <w:r w:rsidRPr="00FA79D4">
          <w:rPr>
            <w:rFonts w:ascii="Times New Roman" w:hAnsi="Times New Roman"/>
            <w:sz w:val="24"/>
            <w:rPrChange w:id="2855" w:author="Phuong Giang" w:date="2012-02-10T22:40:00Z">
              <w:rPr>
                <w:rFonts w:ascii="Times New Roman" w:hAnsi="Times New Roman"/>
              </w:rPr>
            </w:rPrChange>
          </w:rPr>
          <w:t>The interface should be divided into different zones to help users easily keep track of their process.</w:t>
        </w:r>
      </w:ins>
      <w:ins w:id="2856" w:author="Red Army" w:date="2012-02-08T15:51:00Z">
        <w:r w:rsidR="003F5716" w:rsidRPr="00FA79D4">
          <w:rPr>
            <w:rFonts w:ascii="Times New Roman" w:hAnsi="Times New Roman"/>
            <w:sz w:val="24"/>
            <w:rPrChange w:id="2857" w:author="Phuong Giang" w:date="2012-02-10T22:40:00Z">
              <w:rPr>
                <w:rFonts w:ascii="Times New Roman" w:hAnsi="Times New Roman"/>
              </w:rPr>
            </w:rPrChange>
          </w:rPr>
          <w:t xml:space="preserve"> There are 3 main zones: Teaching Plan Management Zone, Knowledge Item Management Zone, </w:t>
        </w:r>
      </w:ins>
      <w:ins w:id="2858" w:author="Red Army" w:date="2012-02-08T15:52:00Z">
        <w:r w:rsidR="003F5716" w:rsidRPr="00FA79D4">
          <w:rPr>
            <w:rFonts w:ascii="Times New Roman" w:hAnsi="Times New Roman"/>
            <w:sz w:val="24"/>
            <w:rPrChange w:id="2859" w:author="Phuong Giang" w:date="2012-02-10T22:40:00Z">
              <w:rPr>
                <w:rFonts w:ascii="Times New Roman" w:hAnsi="Times New Roman"/>
              </w:rPr>
            </w:rPrChange>
          </w:rPr>
          <w:t>and Teaching</w:t>
        </w:r>
      </w:ins>
      <w:ins w:id="2860" w:author="Red Army" w:date="2012-02-08T15:51:00Z">
        <w:r w:rsidR="003F5716" w:rsidRPr="00FA79D4">
          <w:rPr>
            <w:rFonts w:ascii="Times New Roman" w:hAnsi="Times New Roman"/>
            <w:sz w:val="24"/>
            <w:rPrChange w:id="2861" w:author="Phuong Giang" w:date="2012-02-10T22:40:00Z">
              <w:rPr>
                <w:rFonts w:ascii="Times New Roman" w:hAnsi="Times New Roman"/>
              </w:rPr>
            </w:rPrChange>
          </w:rPr>
          <w:t xml:space="preserve"> Method Management Zone. </w:t>
        </w:r>
      </w:ins>
    </w:p>
    <w:p w:rsidR="00EC4118" w:rsidRPr="001A0C52" w:rsidDel="00C70A91" w:rsidRDefault="00EC4118" w:rsidP="0060104B">
      <w:pPr>
        <w:ind w:left="720"/>
        <w:rPr>
          <w:del w:id="2862" w:author="Red Army" w:date="2012-02-08T09:51:00Z"/>
          <w:rFonts w:ascii="Times New Roman" w:hAnsi="Times New Roman"/>
          <w:sz w:val="24"/>
          <w:rPrChange w:id="2863" w:author="Red Army" w:date="2012-02-08T20:12:00Z">
            <w:rPr>
              <w:del w:id="2864" w:author="Red Army" w:date="2012-02-08T09:51:00Z"/>
              <w:rFonts w:ascii="Times New Roman" w:hAnsi="Times New Roman"/>
            </w:rPr>
          </w:rPrChange>
        </w:rPr>
      </w:pPr>
      <w:del w:id="2865" w:author="Red Army" w:date="2012-02-08T09:51:00Z">
        <w:r w:rsidRPr="001A0C52" w:rsidDel="00C70A91">
          <w:rPr>
            <w:rFonts w:ascii="Times New Roman" w:hAnsi="Times New Roman"/>
            <w:sz w:val="24"/>
            <w:rPrChange w:id="2866" w:author="Red Army" w:date="2012-02-08T20:12:00Z">
              <w:rPr>
                <w:rFonts w:ascii="Times New Roman" w:hAnsi="Times New Roman"/>
              </w:rPr>
            </w:rPrChange>
          </w:rPr>
          <w:delText xml:space="preserve">The look and feel of the UI should be neatly. The UI components are clear defined, user friendly, understandable, should be customizable in position and size. </w:delText>
        </w:r>
        <w:bookmarkStart w:id="2867" w:name="_Toc316495258"/>
        <w:bookmarkStart w:id="2868" w:name="_Toc316664904"/>
        <w:bookmarkStart w:id="2869" w:name="_Toc316681517"/>
        <w:bookmarkEnd w:id="2867"/>
        <w:bookmarkEnd w:id="2868"/>
        <w:bookmarkEnd w:id="2869"/>
      </w:del>
    </w:p>
    <w:p w:rsidR="00EC4118" w:rsidRPr="001A0C52" w:rsidDel="007704D2" w:rsidRDefault="00EC4118" w:rsidP="0060104B">
      <w:pPr>
        <w:ind w:left="720"/>
        <w:rPr>
          <w:del w:id="2870" w:author="Red Army" w:date="2012-02-07T18:25:00Z"/>
          <w:rFonts w:ascii="Times New Roman" w:hAnsi="Times New Roman"/>
          <w:sz w:val="24"/>
          <w:rPrChange w:id="2871" w:author="Red Army" w:date="2012-02-08T20:12:00Z">
            <w:rPr>
              <w:del w:id="2872" w:author="Red Army" w:date="2012-02-07T18:25:00Z"/>
              <w:rFonts w:ascii="Times New Roman" w:hAnsi="Times New Roman"/>
            </w:rPr>
          </w:rPrChange>
        </w:rPr>
      </w:pPr>
      <w:del w:id="2873" w:author="Red Army" w:date="2012-02-07T18:25:00Z">
        <w:r w:rsidRPr="001A0C52" w:rsidDel="007704D2">
          <w:rPr>
            <w:rFonts w:ascii="Times New Roman" w:hAnsi="Times New Roman"/>
            <w:sz w:val="24"/>
            <w:rPrChange w:id="2874" w:author="Red Army" w:date="2012-02-08T20:12:00Z">
              <w:rPr>
                <w:rFonts w:ascii="Times New Roman" w:hAnsi="Times New Roman"/>
              </w:rPr>
            </w:rPrChange>
          </w:rPr>
          <w:delText>The interface should be divided into different zones to help users easily keep track of their process.</w:delText>
        </w:r>
        <w:bookmarkStart w:id="2875" w:name="_Toc316495259"/>
        <w:bookmarkStart w:id="2876" w:name="_Toc316664905"/>
        <w:bookmarkStart w:id="2877" w:name="_Toc316681518"/>
        <w:bookmarkEnd w:id="2875"/>
        <w:bookmarkEnd w:id="2876"/>
        <w:bookmarkEnd w:id="2877"/>
      </w:del>
    </w:p>
    <w:p w:rsidR="00EC4118" w:rsidRPr="001A0C52" w:rsidDel="00C70A91" w:rsidRDefault="00EC4118" w:rsidP="0060104B">
      <w:pPr>
        <w:ind w:left="720"/>
        <w:rPr>
          <w:del w:id="2878" w:author="Red Army" w:date="2012-02-08T09:51:00Z"/>
          <w:rFonts w:ascii="Times New Roman" w:hAnsi="Times New Roman"/>
          <w:sz w:val="24"/>
          <w:rPrChange w:id="2879" w:author="Red Army" w:date="2012-02-08T20:12:00Z">
            <w:rPr>
              <w:del w:id="2880" w:author="Red Army" w:date="2012-02-08T09:51:00Z"/>
              <w:rFonts w:ascii="Times New Roman" w:hAnsi="Times New Roman"/>
            </w:rPr>
          </w:rPrChange>
        </w:rPr>
      </w:pPr>
      <w:del w:id="2881" w:author="Red Army" w:date="2012-02-08T09:51:00Z">
        <w:r w:rsidRPr="001A0C52" w:rsidDel="00C70A91">
          <w:rPr>
            <w:rFonts w:ascii="Times New Roman" w:hAnsi="Times New Roman"/>
            <w:sz w:val="24"/>
            <w:rPrChange w:id="2882" w:author="Red Army" w:date="2012-02-08T20:12:00Z">
              <w:rPr>
                <w:rFonts w:ascii="Times New Roman" w:hAnsi="Times New Roman"/>
              </w:rPr>
            </w:rPrChange>
          </w:rPr>
          <w:delText xml:space="preserve">Interface need to attract the attention of users to the working area. </w:delText>
        </w:r>
        <w:bookmarkStart w:id="2883" w:name="_Toc316495260"/>
        <w:bookmarkStart w:id="2884" w:name="_Toc316664906"/>
        <w:bookmarkStart w:id="2885" w:name="_Toc316681519"/>
        <w:bookmarkEnd w:id="2883"/>
        <w:bookmarkEnd w:id="2884"/>
        <w:bookmarkEnd w:id="2885"/>
      </w:del>
    </w:p>
    <w:p w:rsidR="00EC4118" w:rsidRPr="001A0C52" w:rsidDel="00C70A91" w:rsidRDefault="00EC4118" w:rsidP="0060104B">
      <w:pPr>
        <w:ind w:left="720"/>
        <w:rPr>
          <w:del w:id="2886" w:author="Red Army" w:date="2012-02-08T09:51:00Z"/>
          <w:rFonts w:ascii="Times New Roman" w:hAnsi="Times New Roman"/>
          <w:sz w:val="24"/>
          <w:rPrChange w:id="2887" w:author="Red Army" w:date="2012-02-08T20:12:00Z">
            <w:rPr>
              <w:del w:id="2888" w:author="Red Army" w:date="2012-02-08T09:51:00Z"/>
              <w:rFonts w:ascii="Times New Roman" w:hAnsi="Times New Roman"/>
            </w:rPr>
          </w:rPrChange>
        </w:rPr>
      </w:pPr>
      <w:del w:id="2889" w:author="Red Army" w:date="2012-02-08T09:51:00Z">
        <w:r w:rsidRPr="001A0C52" w:rsidDel="00C70A91">
          <w:rPr>
            <w:rFonts w:ascii="Times New Roman" w:hAnsi="Times New Roman"/>
            <w:sz w:val="24"/>
            <w:rPrChange w:id="2890" w:author="Red Army" w:date="2012-02-08T20:12:00Z">
              <w:rPr>
                <w:rFonts w:ascii="Times New Roman" w:hAnsi="Times New Roman"/>
              </w:rPr>
            </w:rPrChange>
          </w:rPr>
          <w:delText xml:space="preserve">70% of the GUI area is used for displaying the on-going work. Working area should have simple, less attracting background. </w:delText>
        </w:r>
        <w:bookmarkStart w:id="2891" w:name="_Toc316495261"/>
        <w:bookmarkStart w:id="2892" w:name="_Toc316664907"/>
        <w:bookmarkStart w:id="2893" w:name="_Toc316681520"/>
        <w:bookmarkEnd w:id="2891"/>
        <w:bookmarkEnd w:id="2892"/>
        <w:bookmarkEnd w:id="2893"/>
      </w:del>
    </w:p>
    <w:p w:rsidR="00EC4118" w:rsidRPr="001A0C52" w:rsidDel="00C70A91" w:rsidRDefault="00EC4118" w:rsidP="0060104B">
      <w:pPr>
        <w:ind w:left="720"/>
        <w:rPr>
          <w:del w:id="2894" w:author="Red Army" w:date="2012-02-08T09:51:00Z"/>
          <w:rFonts w:ascii="Times New Roman" w:hAnsi="Times New Roman"/>
          <w:sz w:val="24"/>
          <w:rPrChange w:id="2895" w:author="Red Army" w:date="2012-02-08T20:12:00Z">
            <w:rPr>
              <w:del w:id="2896" w:author="Red Army" w:date="2012-02-08T09:51:00Z"/>
              <w:rFonts w:ascii="Times New Roman" w:hAnsi="Times New Roman"/>
            </w:rPr>
          </w:rPrChange>
        </w:rPr>
      </w:pPr>
      <w:del w:id="2897" w:author="Red Army" w:date="2012-02-08T09:51:00Z">
        <w:r w:rsidRPr="001A0C52" w:rsidDel="00C70A91">
          <w:rPr>
            <w:rFonts w:ascii="Times New Roman" w:hAnsi="Times New Roman"/>
            <w:sz w:val="24"/>
            <w:rPrChange w:id="2898" w:author="Red Army" w:date="2012-02-08T20:12:00Z">
              <w:rPr>
                <w:rFonts w:ascii="Times New Roman" w:hAnsi="Times New Roman"/>
              </w:rPr>
            </w:rPrChange>
          </w:rPr>
          <w:delText>10% of it is used for controls. All controls must have tooltips. Controls should be displayed by pictures yet still keep it learnability</w:delText>
        </w:r>
        <w:bookmarkStart w:id="2899" w:name="_Toc316495262"/>
        <w:bookmarkStart w:id="2900" w:name="_Toc316664908"/>
        <w:bookmarkStart w:id="2901" w:name="_Toc316681521"/>
        <w:bookmarkEnd w:id="2899"/>
        <w:bookmarkEnd w:id="2900"/>
        <w:bookmarkEnd w:id="2901"/>
      </w:del>
    </w:p>
    <w:p w:rsidR="006E25C4" w:rsidRPr="001A0C52" w:rsidDel="00C70A91" w:rsidRDefault="00EC4118" w:rsidP="0060104B">
      <w:pPr>
        <w:ind w:left="720"/>
        <w:rPr>
          <w:del w:id="2902" w:author="Red Army" w:date="2012-02-08T09:51:00Z"/>
          <w:rFonts w:ascii="Times New Roman" w:hAnsi="Times New Roman"/>
          <w:sz w:val="24"/>
          <w:rPrChange w:id="2903" w:author="Red Army" w:date="2012-02-08T20:12:00Z">
            <w:rPr>
              <w:del w:id="2904" w:author="Red Army" w:date="2012-02-08T09:51:00Z"/>
              <w:rFonts w:ascii="Times New Roman" w:hAnsi="Times New Roman"/>
            </w:rPr>
          </w:rPrChange>
        </w:rPr>
      </w:pPr>
      <w:del w:id="2905" w:author="Red Army" w:date="2012-02-08T09:51:00Z">
        <w:r w:rsidRPr="001A0C52" w:rsidDel="00C70A91">
          <w:rPr>
            <w:rFonts w:ascii="Times New Roman" w:hAnsi="Times New Roman"/>
            <w:sz w:val="24"/>
            <w:rPrChange w:id="2906" w:author="Red Army" w:date="2012-02-08T20:12:00Z">
              <w:rPr>
                <w:rFonts w:ascii="Times New Roman" w:hAnsi="Times New Roman"/>
              </w:rPr>
            </w:rPrChange>
          </w:rPr>
          <w:delText>There is area for user to referencing items.</w:delText>
        </w:r>
        <w:bookmarkStart w:id="2907" w:name="_Toc316495263"/>
        <w:bookmarkStart w:id="2908" w:name="_Toc316664909"/>
        <w:bookmarkStart w:id="2909" w:name="_Toc316681522"/>
        <w:bookmarkEnd w:id="2907"/>
        <w:bookmarkEnd w:id="2908"/>
        <w:bookmarkEnd w:id="2909"/>
      </w:del>
    </w:p>
    <w:p w:rsidR="006E25C4" w:rsidRPr="001A0C52" w:rsidRDefault="006E25C4" w:rsidP="00AC2698">
      <w:pPr>
        <w:pStyle w:val="Heading3"/>
        <w:numPr>
          <w:ilvl w:val="1"/>
          <w:numId w:val="18"/>
        </w:numPr>
        <w:rPr>
          <w:rFonts w:ascii="Times New Roman" w:hAnsi="Times New Roman"/>
          <w:sz w:val="24"/>
          <w:rPrChange w:id="2910" w:author="Red Army" w:date="2012-02-08T20:12:00Z">
            <w:rPr>
              <w:rFonts w:ascii="Times New Roman" w:hAnsi="Times New Roman"/>
            </w:rPr>
          </w:rPrChange>
        </w:rPr>
      </w:pPr>
      <w:bookmarkStart w:id="2911" w:name="_Toc314768299"/>
      <w:bookmarkStart w:id="2912" w:name="_Toc316495264"/>
      <w:bookmarkStart w:id="2913" w:name="_Toc316681523"/>
      <w:r w:rsidRPr="001A0C52">
        <w:rPr>
          <w:rFonts w:ascii="Times New Roman" w:hAnsi="Times New Roman"/>
          <w:sz w:val="24"/>
          <w:rPrChange w:id="2914" w:author="Red Army" w:date="2012-02-08T20:12:00Z">
            <w:rPr>
              <w:rFonts w:ascii="Times New Roman" w:eastAsia="Calibri" w:hAnsi="Times New Roman"/>
              <w:b w:val="0"/>
              <w:bCs w:val="0"/>
              <w:color w:val="auto"/>
            </w:rPr>
          </w:rPrChange>
        </w:rPr>
        <w:t>Hardware Interfaces</w:t>
      </w:r>
      <w:bookmarkEnd w:id="2911"/>
      <w:bookmarkEnd w:id="2912"/>
      <w:bookmarkEnd w:id="2913"/>
    </w:p>
    <w:p w:rsidR="006E25C4" w:rsidRPr="001A0C52" w:rsidRDefault="006E25C4" w:rsidP="0060104B">
      <w:pPr>
        <w:pStyle w:val="BodyText"/>
        <w:ind w:firstLine="720"/>
        <w:rPr>
          <w:rFonts w:ascii="Times New Roman" w:hAnsi="Times New Roman"/>
          <w:sz w:val="24"/>
          <w:rPrChange w:id="2915" w:author="Red Army" w:date="2012-02-08T20:12:00Z">
            <w:rPr>
              <w:rFonts w:ascii="Times New Roman" w:hAnsi="Times New Roman"/>
            </w:rPr>
          </w:rPrChange>
        </w:rPr>
      </w:pPr>
      <w:r w:rsidRPr="001A0C52">
        <w:rPr>
          <w:rFonts w:ascii="Times New Roman" w:hAnsi="Times New Roman"/>
          <w:sz w:val="24"/>
          <w:rPrChange w:id="2916" w:author="Red Army" w:date="2012-02-08T20:12:00Z">
            <w:rPr>
              <w:rFonts w:ascii="Times New Roman" w:eastAsia="Calibri" w:hAnsi="Times New Roman"/>
              <w:lang w:eastAsia="en-US"/>
            </w:rPr>
          </w:rPrChange>
        </w:rPr>
        <w:t xml:space="preserve">The software </w:t>
      </w:r>
      <w:r w:rsidR="007E7C08" w:rsidRPr="001A0C52">
        <w:rPr>
          <w:rFonts w:ascii="Times New Roman" w:hAnsi="Times New Roman"/>
          <w:sz w:val="24"/>
          <w:rPrChange w:id="2917" w:author="Red Army" w:date="2012-02-08T20:12:00Z">
            <w:rPr>
              <w:rFonts w:ascii="Times New Roman" w:eastAsia="Calibri" w:hAnsi="Times New Roman"/>
              <w:lang w:eastAsia="en-US"/>
            </w:rPr>
          </w:rPrChange>
        </w:rPr>
        <w:t>supports the following</w:t>
      </w:r>
      <w:r w:rsidRPr="001A0C52">
        <w:rPr>
          <w:rFonts w:ascii="Times New Roman" w:hAnsi="Times New Roman"/>
          <w:sz w:val="24"/>
          <w:rPrChange w:id="2918" w:author="Red Army" w:date="2012-02-08T20:12:00Z">
            <w:rPr>
              <w:rFonts w:ascii="Times New Roman" w:eastAsia="Calibri" w:hAnsi="Times New Roman"/>
              <w:lang w:eastAsia="en-US"/>
            </w:rPr>
          </w:rPrChange>
        </w:rPr>
        <w:t xml:space="preserve"> hardware device</w:t>
      </w:r>
      <w:r w:rsidR="007E7C08" w:rsidRPr="001A0C52">
        <w:rPr>
          <w:rFonts w:ascii="Times New Roman" w:hAnsi="Times New Roman"/>
          <w:sz w:val="24"/>
          <w:rPrChange w:id="2919" w:author="Red Army" w:date="2012-02-08T20:12:00Z">
            <w:rPr>
              <w:rFonts w:ascii="Times New Roman" w:eastAsia="Calibri" w:hAnsi="Times New Roman"/>
              <w:lang w:eastAsia="en-US"/>
            </w:rPr>
          </w:rPrChange>
        </w:rPr>
        <w:t>s</w:t>
      </w:r>
      <w:ins w:id="2920" w:author="Red Army" w:date="2012-02-07T18:20:00Z">
        <w:r w:rsidR="00E05E4B" w:rsidRPr="001A0C52">
          <w:rPr>
            <w:rFonts w:ascii="Times New Roman" w:hAnsi="Times New Roman"/>
            <w:sz w:val="24"/>
            <w:rPrChange w:id="2921" w:author="Red Army" w:date="2012-02-08T20:12:00Z">
              <w:rPr>
                <w:rFonts w:ascii="Times New Roman" w:eastAsia="Calibri" w:hAnsi="Times New Roman"/>
                <w:lang w:eastAsia="en-US"/>
              </w:rPr>
            </w:rPrChange>
          </w:rPr>
          <w:t xml:space="preserve"> with minimum </w:t>
        </w:r>
      </w:ins>
      <w:del w:id="2922" w:author="Red Army" w:date="2012-02-08T15:55:00Z">
        <w:r w:rsidRPr="001A0C52" w:rsidDel="003F5716">
          <w:rPr>
            <w:rFonts w:ascii="Times New Roman" w:hAnsi="Times New Roman"/>
            <w:sz w:val="24"/>
            <w:rPrChange w:id="2923" w:author="Red Army" w:date="2012-02-08T20:12:00Z">
              <w:rPr>
                <w:rFonts w:ascii="Times New Roman" w:eastAsia="Calibri" w:hAnsi="Times New Roman"/>
                <w:lang w:eastAsia="en-US"/>
              </w:rPr>
            </w:rPrChange>
          </w:rPr>
          <w:delText>:</w:delText>
        </w:r>
      </w:del>
      <w:ins w:id="2924" w:author="Red Army" w:date="2012-02-08T15:55:00Z">
        <w:r w:rsidR="003F5716" w:rsidRPr="001A0C52">
          <w:rPr>
            <w:rFonts w:ascii="Times New Roman" w:hAnsi="Times New Roman"/>
            <w:sz w:val="24"/>
            <w:rPrChange w:id="2925" w:author="Red Army" w:date="2012-02-08T20:12:00Z">
              <w:rPr>
                <w:rFonts w:ascii="Times New Roman" w:eastAsia="Calibri" w:hAnsi="Times New Roman"/>
                <w:lang w:eastAsia="en-US"/>
              </w:rPr>
            </w:rPrChange>
          </w:rPr>
          <w:t>requirements:</w:t>
        </w:r>
      </w:ins>
    </w:p>
    <w:p w:rsidR="003F5716" w:rsidRPr="001A0C52" w:rsidRDefault="003F5716">
      <w:pPr>
        <w:pStyle w:val="BodyText"/>
        <w:spacing w:after="80"/>
        <w:ind w:firstLine="720"/>
        <w:jc w:val="both"/>
        <w:rPr>
          <w:ins w:id="2926" w:author="Red Army" w:date="2012-02-08T15:56:00Z"/>
          <w:rFonts w:ascii="Times New Roman" w:hAnsi="Times New Roman"/>
          <w:sz w:val="24"/>
          <w:rPrChange w:id="2927" w:author="Red Army" w:date="2012-02-08T20:12:00Z">
            <w:rPr>
              <w:ins w:id="2928" w:author="Red Army" w:date="2012-02-08T15:56:00Z"/>
              <w:rFonts w:ascii="Times New Roman" w:hAnsi="Times New Roman"/>
            </w:rPr>
          </w:rPrChange>
        </w:rPr>
        <w:pPrChange w:id="2929" w:author="Red Army" w:date="2012-02-08T16:05:00Z">
          <w:pPr>
            <w:pStyle w:val="BodyText"/>
            <w:numPr>
              <w:numId w:val="40"/>
            </w:numPr>
            <w:spacing w:after="80"/>
            <w:ind w:left="1080" w:hanging="360"/>
            <w:jc w:val="both"/>
          </w:pPr>
        </w:pPrChange>
      </w:pPr>
      <w:ins w:id="2930" w:author="Red Army" w:date="2012-02-08T15:55:00Z">
        <w:r w:rsidRPr="001A0C52">
          <w:rPr>
            <w:rFonts w:ascii="Times New Roman" w:hAnsi="Times New Roman"/>
            <w:sz w:val="24"/>
            <w:rPrChange w:id="2931" w:author="Red Army" w:date="2012-02-08T20:12:00Z">
              <w:rPr>
                <w:rFonts w:ascii="Times New Roman" w:hAnsi="Times New Roman"/>
              </w:rPr>
            </w:rPrChange>
          </w:rPr>
          <w:t>Personal Computer</w:t>
        </w:r>
      </w:ins>
      <w:ins w:id="2932" w:author="Red Army" w:date="2012-02-08T15:56:00Z">
        <w:r w:rsidRPr="001A0C52">
          <w:rPr>
            <w:rFonts w:ascii="Times New Roman" w:hAnsi="Times New Roman"/>
            <w:sz w:val="24"/>
            <w:rPrChange w:id="2933" w:author="Red Army" w:date="2012-02-08T20:12:00Z">
              <w:rPr>
                <w:rFonts w:ascii="Times New Roman" w:hAnsi="Times New Roman"/>
              </w:rPr>
            </w:rPrChange>
          </w:rPr>
          <w:t xml:space="preserve">. </w:t>
        </w:r>
      </w:ins>
    </w:p>
    <w:p w:rsidR="00E61E93" w:rsidRPr="001A0C52" w:rsidRDefault="00E61E93" w:rsidP="00E61E93">
      <w:pPr>
        <w:pStyle w:val="BodyText"/>
        <w:numPr>
          <w:ilvl w:val="0"/>
          <w:numId w:val="40"/>
        </w:numPr>
        <w:spacing w:after="80"/>
        <w:jc w:val="both"/>
        <w:rPr>
          <w:ins w:id="2934" w:author="Red Army" w:date="2012-02-08T16:05:00Z"/>
          <w:rFonts w:ascii="Times New Roman" w:hAnsi="Times New Roman"/>
          <w:sz w:val="24"/>
          <w:rPrChange w:id="2935" w:author="Red Army" w:date="2012-02-08T20:12:00Z">
            <w:rPr>
              <w:ins w:id="2936" w:author="Red Army" w:date="2012-02-08T16:05:00Z"/>
              <w:rFonts w:ascii="Times New Roman" w:hAnsi="Times New Roman"/>
            </w:rPr>
          </w:rPrChange>
        </w:rPr>
      </w:pPr>
      <w:ins w:id="2937" w:author="Red Army" w:date="2012-02-08T16:05:00Z">
        <w:r w:rsidRPr="001A0C52">
          <w:rPr>
            <w:rFonts w:ascii="Times New Roman" w:hAnsi="Times New Roman"/>
            <w:sz w:val="24"/>
            <w:rPrChange w:id="2938" w:author="Red Army" w:date="2012-02-08T20:12:00Z">
              <w:rPr>
                <w:rFonts w:ascii="Times New Roman" w:hAnsi="Times New Roman"/>
              </w:rPr>
            </w:rPrChange>
          </w:rPr>
          <w:t xml:space="preserve">Processor </w:t>
        </w:r>
      </w:ins>
      <w:ins w:id="2939" w:author="Red Army" w:date="2012-02-08T16:06:00Z">
        <w:r w:rsidRPr="001A0C52">
          <w:rPr>
            <w:rFonts w:ascii="Times New Roman" w:hAnsi="Times New Roman"/>
            <w:sz w:val="24"/>
            <w:rPrChange w:id="2940" w:author="Red Army" w:date="2012-02-08T20:12:00Z">
              <w:rPr>
                <w:rFonts w:ascii="Times New Roman" w:hAnsi="Times New Roman"/>
              </w:rPr>
            </w:rPrChange>
          </w:rPr>
          <w:t>1</w:t>
        </w:r>
      </w:ins>
      <w:ins w:id="2941" w:author="Red Army" w:date="2012-02-08T16:05:00Z">
        <w:r w:rsidRPr="001A0C52">
          <w:rPr>
            <w:rFonts w:ascii="Times New Roman" w:hAnsi="Times New Roman"/>
            <w:sz w:val="24"/>
            <w:rPrChange w:id="2942" w:author="Red Army" w:date="2012-02-08T20:12:00Z">
              <w:rPr>
                <w:rFonts w:ascii="Times New Roman" w:hAnsi="Times New Roman"/>
              </w:rPr>
            </w:rPrChange>
          </w:rPr>
          <w:t xml:space="preserve"> GHz</w:t>
        </w:r>
      </w:ins>
    </w:p>
    <w:p w:rsidR="00E61E93" w:rsidRPr="001A0C52" w:rsidRDefault="00E61E93" w:rsidP="00E61E93">
      <w:pPr>
        <w:pStyle w:val="BodyText"/>
        <w:numPr>
          <w:ilvl w:val="0"/>
          <w:numId w:val="40"/>
        </w:numPr>
        <w:spacing w:after="80"/>
        <w:jc w:val="both"/>
        <w:rPr>
          <w:ins w:id="2943" w:author="Red Army" w:date="2012-02-08T16:05:00Z"/>
          <w:rFonts w:ascii="Times New Roman" w:hAnsi="Times New Roman"/>
          <w:sz w:val="24"/>
          <w:rPrChange w:id="2944" w:author="Red Army" w:date="2012-02-08T20:12:00Z">
            <w:rPr>
              <w:ins w:id="2945" w:author="Red Army" w:date="2012-02-08T16:05:00Z"/>
              <w:rFonts w:ascii="Times New Roman" w:hAnsi="Times New Roman"/>
            </w:rPr>
          </w:rPrChange>
        </w:rPr>
      </w:pPr>
      <w:ins w:id="2946" w:author="Red Army" w:date="2012-02-08T16:05:00Z">
        <w:r w:rsidRPr="001A0C52">
          <w:rPr>
            <w:rFonts w:ascii="Times New Roman" w:hAnsi="Times New Roman"/>
            <w:sz w:val="24"/>
            <w:rPrChange w:id="2947" w:author="Red Army" w:date="2012-02-08T20:12:00Z">
              <w:rPr>
                <w:rFonts w:ascii="Times New Roman" w:hAnsi="Times New Roman"/>
              </w:rPr>
            </w:rPrChange>
          </w:rPr>
          <w:t xml:space="preserve">RAM </w:t>
        </w:r>
      </w:ins>
      <w:ins w:id="2948" w:author="Red Army" w:date="2012-02-08T16:07:00Z">
        <w:r w:rsidRPr="001A0C52">
          <w:rPr>
            <w:rFonts w:ascii="Times New Roman" w:hAnsi="Times New Roman"/>
            <w:sz w:val="24"/>
            <w:rPrChange w:id="2949" w:author="Red Army" w:date="2012-02-08T20:12:00Z">
              <w:rPr>
                <w:rFonts w:ascii="Times New Roman" w:hAnsi="Times New Roman"/>
              </w:rPr>
            </w:rPrChange>
          </w:rPr>
          <w:t>512</w:t>
        </w:r>
      </w:ins>
      <w:ins w:id="2950" w:author="Red Army" w:date="2012-02-08T16:05:00Z">
        <w:r w:rsidRPr="001A0C52">
          <w:rPr>
            <w:rFonts w:ascii="Times New Roman" w:hAnsi="Times New Roman"/>
            <w:sz w:val="24"/>
            <w:rPrChange w:id="2951" w:author="Red Army" w:date="2012-02-08T20:12:00Z">
              <w:rPr>
                <w:rFonts w:ascii="Times New Roman" w:hAnsi="Times New Roman"/>
              </w:rPr>
            </w:rPrChange>
          </w:rPr>
          <w:t xml:space="preserve"> MB. </w:t>
        </w:r>
      </w:ins>
    </w:p>
    <w:p w:rsidR="006E25C4" w:rsidRPr="001A0C52" w:rsidDel="00E05E4B" w:rsidRDefault="00E61E93">
      <w:pPr>
        <w:pStyle w:val="BodyText"/>
        <w:numPr>
          <w:ilvl w:val="0"/>
          <w:numId w:val="40"/>
        </w:numPr>
        <w:spacing w:after="80"/>
        <w:jc w:val="both"/>
        <w:rPr>
          <w:del w:id="2952" w:author="Red Army" w:date="2012-02-07T18:19:00Z"/>
          <w:rFonts w:ascii="Times New Roman" w:hAnsi="Times New Roman"/>
          <w:sz w:val="24"/>
          <w:rPrChange w:id="2953" w:author="Red Army" w:date="2012-02-08T20:12:00Z">
            <w:rPr>
              <w:del w:id="2954" w:author="Red Army" w:date="2012-02-07T18:19:00Z"/>
              <w:rFonts w:ascii="Times New Roman" w:hAnsi="Times New Roman"/>
            </w:rPr>
          </w:rPrChange>
        </w:rPr>
      </w:pPr>
      <w:ins w:id="2955" w:author="Red Army" w:date="2012-02-08T16:05:00Z">
        <w:r w:rsidRPr="001A0C52">
          <w:rPr>
            <w:rFonts w:ascii="Times New Roman" w:hAnsi="Times New Roman"/>
            <w:sz w:val="24"/>
            <w:rPrChange w:id="2956" w:author="Red Army" w:date="2012-02-08T20:12:00Z">
              <w:rPr>
                <w:rFonts w:ascii="Times New Roman" w:hAnsi="Times New Roman"/>
              </w:rPr>
            </w:rPrChange>
          </w:rPr>
          <w:t xml:space="preserve">Storage Free: 100 MB </w:t>
        </w:r>
      </w:ins>
      <w:del w:id="2957" w:author="Red Army" w:date="2012-02-07T18:19:00Z">
        <w:r w:rsidR="006E25C4" w:rsidRPr="001A0C52" w:rsidDel="00E05E4B">
          <w:rPr>
            <w:rFonts w:ascii="Times New Roman" w:hAnsi="Times New Roman"/>
            <w:sz w:val="24"/>
            <w:rPrChange w:id="2958" w:author="Red Army" w:date="2012-02-08T20:12:00Z">
              <w:rPr>
                <w:rFonts w:ascii="Times New Roman" w:hAnsi="Times New Roman"/>
              </w:rPr>
            </w:rPrChange>
          </w:rPr>
          <w:delText>A keyboard</w:delText>
        </w:r>
      </w:del>
    </w:p>
    <w:p w:rsidR="00E05E4B" w:rsidRPr="001A0C52" w:rsidRDefault="006E25C4">
      <w:pPr>
        <w:pStyle w:val="BodyText"/>
        <w:numPr>
          <w:ilvl w:val="0"/>
          <w:numId w:val="40"/>
        </w:numPr>
        <w:spacing w:after="80"/>
        <w:jc w:val="both"/>
        <w:rPr>
          <w:rFonts w:ascii="Times New Roman" w:hAnsi="Times New Roman"/>
          <w:sz w:val="24"/>
          <w:rPrChange w:id="2959" w:author="Red Army" w:date="2012-02-08T20:12:00Z">
            <w:rPr>
              <w:rFonts w:ascii="Times New Roman" w:hAnsi="Times New Roman"/>
            </w:rPr>
          </w:rPrChange>
        </w:rPr>
      </w:pPr>
      <w:del w:id="2960" w:author="Red Army" w:date="2012-02-07T18:19:00Z">
        <w:r w:rsidRPr="001A0C52" w:rsidDel="00E05E4B">
          <w:rPr>
            <w:rFonts w:ascii="Times New Roman" w:hAnsi="Times New Roman"/>
            <w:sz w:val="24"/>
            <w:rPrChange w:id="2961" w:author="Red Army" w:date="2012-02-08T20:12:00Z">
              <w:rPr>
                <w:rFonts w:ascii="Times New Roman" w:hAnsi="Times New Roman"/>
              </w:rPr>
            </w:rPrChange>
          </w:rPr>
          <w:delText xml:space="preserve">A </w:delText>
        </w:r>
        <w:commentRangeStart w:id="2962"/>
        <w:r w:rsidRPr="001A0C52" w:rsidDel="00E05E4B">
          <w:rPr>
            <w:rFonts w:ascii="Times New Roman" w:hAnsi="Times New Roman"/>
            <w:sz w:val="24"/>
            <w:rPrChange w:id="2963" w:author="Red Army" w:date="2012-02-08T20:12:00Z">
              <w:rPr>
                <w:rFonts w:ascii="Times New Roman" w:hAnsi="Times New Roman"/>
              </w:rPr>
            </w:rPrChange>
          </w:rPr>
          <w:delText>mouse</w:delText>
        </w:r>
        <w:commentRangeEnd w:id="2962"/>
        <w:r w:rsidRPr="001A0C52" w:rsidDel="00E05E4B">
          <w:rPr>
            <w:rStyle w:val="CommentReference"/>
            <w:rFonts w:ascii="Times New Roman" w:eastAsia="Calibri" w:hAnsi="Times New Roman"/>
            <w:sz w:val="18"/>
            <w:lang w:eastAsia="en-US"/>
            <w:rPrChange w:id="2964" w:author="Red Army" w:date="2012-02-08T20:12:00Z">
              <w:rPr>
                <w:rStyle w:val="CommentReference"/>
                <w:rFonts w:ascii="Times New Roman" w:eastAsia="Calibri" w:hAnsi="Times New Roman"/>
                <w:lang w:eastAsia="en-US"/>
              </w:rPr>
            </w:rPrChange>
          </w:rPr>
          <w:commentReference w:id="2962"/>
        </w:r>
      </w:del>
    </w:p>
    <w:p w:rsidR="006E25C4" w:rsidRPr="001A0C52" w:rsidRDefault="006E25C4" w:rsidP="00D030CC">
      <w:pPr>
        <w:pStyle w:val="Heading3"/>
        <w:numPr>
          <w:ilvl w:val="1"/>
          <w:numId w:val="18"/>
        </w:numPr>
        <w:rPr>
          <w:rFonts w:ascii="Times New Roman" w:hAnsi="Times New Roman"/>
          <w:sz w:val="24"/>
          <w:rPrChange w:id="2965" w:author="Red Army" w:date="2012-02-08T20:12:00Z">
            <w:rPr>
              <w:rFonts w:ascii="Times New Roman" w:hAnsi="Times New Roman"/>
            </w:rPr>
          </w:rPrChange>
        </w:rPr>
      </w:pPr>
      <w:bookmarkStart w:id="2966" w:name="_Toc314768300"/>
      <w:bookmarkStart w:id="2967" w:name="_Toc316495265"/>
      <w:bookmarkStart w:id="2968" w:name="_Toc316681524"/>
      <w:r w:rsidRPr="001A0C52">
        <w:rPr>
          <w:rFonts w:ascii="Times New Roman" w:hAnsi="Times New Roman"/>
          <w:sz w:val="24"/>
          <w:rPrChange w:id="2969" w:author="Red Army" w:date="2012-02-08T20:12:00Z">
            <w:rPr>
              <w:rFonts w:ascii="Times New Roman" w:eastAsia="ＭＳ 明朝" w:hAnsi="Times New Roman"/>
              <w:b w:val="0"/>
              <w:bCs w:val="0"/>
              <w:color w:val="auto"/>
              <w:lang w:eastAsia="ja-JP"/>
            </w:rPr>
          </w:rPrChange>
        </w:rPr>
        <w:t>Software Interfaces</w:t>
      </w:r>
      <w:bookmarkEnd w:id="2966"/>
      <w:bookmarkEnd w:id="2967"/>
      <w:bookmarkEnd w:id="2968"/>
    </w:p>
    <w:p w:rsidR="002E3017" w:rsidRPr="001A0C52" w:rsidRDefault="002E3017" w:rsidP="0060104B">
      <w:pPr>
        <w:ind w:left="720"/>
        <w:rPr>
          <w:rFonts w:ascii="Times New Roman" w:hAnsi="Times New Roman"/>
          <w:sz w:val="24"/>
          <w:rPrChange w:id="2970" w:author="Red Army" w:date="2012-02-08T20:12:00Z">
            <w:rPr>
              <w:rFonts w:ascii="Times New Roman" w:hAnsi="Times New Roman"/>
            </w:rPr>
          </w:rPrChange>
        </w:rPr>
      </w:pPr>
      <w:r w:rsidRPr="001A0C52">
        <w:rPr>
          <w:rFonts w:ascii="Times New Roman" w:hAnsi="Times New Roman"/>
          <w:sz w:val="24"/>
          <w:rPrChange w:id="2971" w:author="Red Army" w:date="2012-02-08T20:12:00Z">
            <w:rPr>
              <w:rFonts w:ascii="Times New Roman" w:eastAsia="ＭＳ 明朝" w:hAnsi="Times New Roman"/>
              <w:lang w:eastAsia="ja-JP"/>
            </w:rPr>
          </w:rPrChange>
        </w:rPr>
        <w:t xml:space="preserve">Products run on </w:t>
      </w:r>
      <w:del w:id="2972" w:author="Phuong Giang" w:date="2012-02-09T17:11:00Z">
        <w:r w:rsidRPr="001A0C52" w:rsidDel="007302F9">
          <w:rPr>
            <w:rFonts w:ascii="Times New Roman" w:hAnsi="Times New Roman"/>
            <w:sz w:val="24"/>
            <w:rPrChange w:id="2973" w:author="Red Army" w:date="2012-02-08T20:12:00Z">
              <w:rPr>
                <w:rFonts w:ascii="Times New Roman" w:eastAsia="ＭＳ 明朝" w:hAnsi="Times New Roman"/>
                <w:lang w:eastAsia="ja-JP"/>
              </w:rPr>
            </w:rPrChange>
          </w:rPr>
          <w:delText>dot</w:delText>
        </w:r>
      </w:del>
      <w:r w:rsidRPr="001A0C52">
        <w:rPr>
          <w:rFonts w:ascii="Times New Roman" w:hAnsi="Times New Roman"/>
          <w:sz w:val="24"/>
          <w:rPrChange w:id="2974" w:author="Red Army" w:date="2012-02-08T20:12:00Z">
            <w:rPr>
              <w:rFonts w:ascii="Times New Roman" w:eastAsia="ＭＳ 明朝" w:hAnsi="Times New Roman"/>
              <w:lang w:eastAsia="ja-JP"/>
            </w:rPr>
          </w:rPrChange>
        </w:rPr>
        <w:t xml:space="preserve">.Net Framework 4.0 and higher. </w:t>
      </w:r>
    </w:p>
    <w:tbl>
      <w:tblPr>
        <w:tblStyle w:val="LightList-Accent1"/>
        <w:tblW w:w="0" w:type="auto"/>
        <w:tblInd w:w="524" w:type="dxa"/>
        <w:tblLook w:val="04A0" w:firstRow="1" w:lastRow="0" w:firstColumn="1" w:lastColumn="0" w:noHBand="0" w:noVBand="1"/>
        <w:tblPrChange w:id="2975" w:author="Phuong Giang" w:date="2012-02-09T17:11:00Z">
          <w:tblPr>
            <w:tblStyle w:val="LightList-Accent1"/>
            <w:tblW w:w="0" w:type="auto"/>
            <w:tblInd w:w="524" w:type="dxa"/>
            <w:tblLook w:val="04A0" w:firstRow="1" w:lastRow="0" w:firstColumn="1" w:lastColumn="0" w:noHBand="0" w:noVBand="1"/>
          </w:tblPr>
        </w:tblPrChange>
      </w:tblPr>
      <w:tblGrid>
        <w:gridCol w:w="664"/>
        <w:gridCol w:w="2544"/>
        <w:gridCol w:w="1702"/>
        <w:gridCol w:w="3099"/>
        <w:tblGridChange w:id="2976">
          <w:tblGrid>
            <w:gridCol w:w="2948"/>
            <w:gridCol w:w="2948"/>
            <w:gridCol w:w="1930"/>
            <w:gridCol w:w="3740"/>
          </w:tblGrid>
        </w:tblGridChange>
      </w:tblGrid>
      <w:tr w:rsidR="007302F9" w:rsidRPr="001A0C52" w:rsidTr="0073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Change w:id="2977" w:author="Phuong Giang" w:date="2012-02-09T17:11:00Z">
              <w:tcPr>
                <w:tcW w:w="2948" w:type="dxa"/>
              </w:tcPr>
            </w:tcPrChange>
          </w:tcPr>
          <w:p w:rsidR="007302F9" w:rsidRPr="001A0C52" w:rsidRDefault="007302F9" w:rsidP="0098332C">
            <w:pPr>
              <w:spacing w:after="200" w:line="276" w:lineRule="auto"/>
              <w:cnfStyle w:val="101000000000" w:firstRow="1" w:lastRow="0" w:firstColumn="1" w:lastColumn="0" w:oddVBand="0" w:evenVBand="0" w:oddHBand="0" w:evenHBand="0" w:firstRowFirstColumn="0" w:firstRowLastColumn="0" w:lastRowFirstColumn="0" w:lastRowLastColumn="0"/>
              <w:rPr>
                <w:rFonts w:ascii="Times New Roman" w:hAnsi="Times New Roman"/>
                <w:sz w:val="24"/>
                <w:rPrChange w:id="2978" w:author="Red Army" w:date="2012-02-08T20:12:00Z">
                  <w:rPr>
                    <w:rFonts w:ascii="Times New Roman" w:hAnsi="Times New Roman"/>
                    <w:b w:val="0"/>
                    <w:bCs w:val="0"/>
                    <w:color w:val="auto"/>
                    <w:sz w:val="24"/>
                  </w:rPr>
                </w:rPrChange>
              </w:rPr>
            </w:pPr>
            <w:ins w:id="2979" w:author="Phuong Giang" w:date="2012-02-09T17:11:00Z">
              <w:r>
                <w:rPr>
                  <w:rFonts w:ascii="Times New Roman" w:hAnsi="Times New Roman"/>
                  <w:sz w:val="24"/>
                </w:rPr>
                <w:t>No</w:t>
              </w:r>
            </w:ins>
          </w:p>
        </w:tc>
        <w:tc>
          <w:tcPr>
            <w:tcW w:w="2544" w:type="dxa"/>
            <w:hideMark/>
            <w:tcPrChange w:id="2980" w:author="Phuong Giang" w:date="2012-02-09T17:11:00Z">
              <w:tcPr>
                <w:tcW w:w="2948" w:type="dxa"/>
                <w:hideMark/>
              </w:tcPr>
            </w:tcPrChange>
          </w:tcPr>
          <w:p w:rsidR="007302F9" w:rsidRPr="001A0C52" w:rsidRDefault="007302F9" w:rsidP="0098332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rPrChange w:id="2981" w:author="Red Army" w:date="2012-02-08T20:12:00Z">
                  <w:rPr>
                    <w:rFonts w:ascii="Times New Roman" w:hAnsi="Times New Roman"/>
                    <w:b w:val="0"/>
                    <w:bCs w:val="0"/>
                    <w:color w:val="auto"/>
                  </w:rPr>
                </w:rPrChange>
              </w:rPr>
            </w:pPr>
            <w:r w:rsidRPr="001A0C52">
              <w:rPr>
                <w:rFonts w:ascii="Times New Roman" w:hAnsi="Times New Roman"/>
                <w:sz w:val="24"/>
                <w:rPrChange w:id="2982" w:author="Red Army" w:date="2012-02-08T20:12:00Z">
                  <w:rPr>
                    <w:rFonts w:ascii="Times New Roman" w:eastAsia="ＭＳ 明朝" w:hAnsi="Times New Roman"/>
                    <w:lang w:eastAsia="ja-JP"/>
                  </w:rPr>
                </w:rPrChange>
              </w:rPr>
              <w:t>Software name</w:t>
            </w:r>
          </w:p>
        </w:tc>
        <w:tc>
          <w:tcPr>
            <w:tcW w:w="1702" w:type="dxa"/>
            <w:hideMark/>
            <w:tcPrChange w:id="2983" w:author="Phuong Giang" w:date="2012-02-09T17:11:00Z">
              <w:tcPr>
                <w:tcW w:w="1930" w:type="dxa"/>
                <w:hideMark/>
              </w:tcPr>
            </w:tcPrChange>
          </w:tcPr>
          <w:p w:rsidR="007302F9" w:rsidRPr="001A0C52" w:rsidRDefault="007302F9" w:rsidP="0098332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rPrChange w:id="2984" w:author="Red Army" w:date="2012-02-08T20:12:00Z">
                  <w:rPr>
                    <w:rFonts w:ascii="Times New Roman" w:hAnsi="Times New Roman"/>
                    <w:b w:val="0"/>
                    <w:bCs w:val="0"/>
                    <w:color w:val="auto"/>
                  </w:rPr>
                </w:rPrChange>
              </w:rPr>
            </w:pPr>
            <w:r w:rsidRPr="001A0C52">
              <w:rPr>
                <w:rFonts w:ascii="Times New Roman" w:hAnsi="Times New Roman"/>
                <w:sz w:val="24"/>
                <w:rPrChange w:id="2985" w:author="Red Army" w:date="2012-02-08T20:12:00Z">
                  <w:rPr>
                    <w:rFonts w:ascii="Times New Roman" w:eastAsia="ＭＳ 明朝" w:hAnsi="Times New Roman"/>
                    <w:lang w:eastAsia="ja-JP"/>
                  </w:rPr>
                </w:rPrChange>
              </w:rPr>
              <w:t>Version</w:t>
            </w:r>
          </w:p>
        </w:tc>
        <w:tc>
          <w:tcPr>
            <w:tcW w:w="3099" w:type="dxa"/>
            <w:hideMark/>
            <w:tcPrChange w:id="2986" w:author="Phuong Giang" w:date="2012-02-09T17:11:00Z">
              <w:tcPr>
                <w:tcW w:w="3740" w:type="dxa"/>
                <w:hideMark/>
              </w:tcPr>
            </w:tcPrChange>
          </w:tcPr>
          <w:p w:rsidR="007302F9" w:rsidRPr="001A0C52" w:rsidRDefault="007302F9" w:rsidP="0098332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rPrChange w:id="2987" w:author="Red Army" w:date="2012-02-08T20:12:00Z">
                  <w:rPr>
                    <w:rFonts w:ascii="Times New Roman" w:hAnsi="Times New Roman"/>
                    <w:b w:val="0"/>
                    <w:bCs w:val="0"/>
                    <w:color w:val="auto"/>
                  </w:rPr>
                </w:rPrChange>
              </w:rPr>
            </w:pPr>
            <w:r w:rsidRPr="001A0C52">
              <w:rPr>
                <w:rFonts w:ascii="Times New Roman" w:hAnsi="Times New Roman"/>
                <w:sz w:val="24"/>
                <w:rPrChange w:id="2988" w:author="Red Army" w:date="2012-02-08T20:12:00Z">
                  <w:rPr>
                    <w:rFonts w:ascii="Times New Roman" w:eastAsia="ＭＳ 明朝" w:hAnsi="Times New Roman"/>
                    <w:lang w:eastAsia="ja-JP"/>
                  </w:rPr>
                </w:rPrChange>
              </w:rPr>
              <w:t>Source</w:t>
            </w:r>
          </w:p>
        </w:tc>
      </w:tr>
      <w:tr w:rsidR="007302F9" w:rsidRPr="001A0C52" w:rsidDel="00C70A91" w:rsidTr="007302F9">
        <w:trPr>
          <w:cnfStyle w:val="000000100000" w:firstRow="0" w:lastRow="0" w:firstColumn="0" w:lastColumn="0" w:oddVBand="0" w:evenVBand="0" w:oddHBand="1" w:evenHBand="0" w:firstRowFirstColumn="0" w:firstRowLastColumn="0" w:lastRowFirstColumn="0" w:lastRowLastColumn="0"/>
          <w:del w:id="2989" w:author="Red Army" w:date="2012-02-08T09:52:00Z"/>
        </w:trPr>
        <w:tc>
          <w:tcPr>
            <w:cnfStyle w:val="001000000000" w:firstRow="0" w:lastRow="0" w:firstColumn="1" w:lastColumn="0" w:oddVBand="0" w:evenVBand="0" w:oddHBand="0" w:evenHBand="0" w:firstRowFirstColumn="0" w:firstRowLastColumn="0" w:lastRowFirstColumn="0" w:lastRowLastColumn="0"/>
            <w:tcW w:w="664" w:type="dxa"/>
            <w:tcPrChange w:id="2990" w:author="Phuong Giang" w:date="2012-02-09T17:11:00Z">
              <w:tcPr>
                <w:tcW w:w="2948" w:type="dxa"/>
              </w:tcPr>
            </w:tcPrChange>
          </w:tcPr>
          <w:p w:rsidR="007302F9" w:rsidRPr="001A0C52" w:rsidDel="00C70A91" w:rsidRDefault="007302F9" w:rsidP="0098332C">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b w:val="0"/>
                <w:bCs w:val="0"/>
                <w:sz w:val="24"/>
              </w:rPr>
            </w:pPr>
          </w:p>
        </w:tc>
        <w:tc>
          <w:tcPr>
            <w:tcW w:w="2544" w:type="dxa"/>
            <w:tcPrChange w:id="2991" w:author="Phuong Giang" w:date="2012-02-09T17:11:00Z">
              <w:tcPr>
                <w:tcW w:w="2948" w:type="dxa"/>
              </w:tcPr>
            </w:tcPrChange>
          </w:tcPr>
          <w:p w:rsidR="007302F9" w:rsidRPr="001A0C52" w:rsidDel="00C70A91"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del w:id="2992" w:author="Red Army" w:date="2012-02-08T09:52:00Z"/>
                <w:rFonts w:ascii="Times New Roman" w:hAnsi="Times New Roman"/>
                <w:b/>
                <w:bCs/>
                <w:sz w:val="24"/>
                <w:rPrChange w:id="2993" w:author="Red Army" w:date="2012-02-08T20:12:00Z">
                  <w:rPr>
                    <w:del w:id="2994" w:author="Red Army" w:date="2012-02-08T09:52:00Z"/>
                    <w:rFonts w:ascii="Times New Roman" w:hAnsi="Times New Roman"/>
                  </w:rPr>
                </w:rPrChange>
              </w:rPr>
            </w:pPr>
          </w:p>
        </w:tc>
        <w:tc>
          <w:tcPr>
            <w:tcW w:w="1702" w:type="dxa"/>
            <w:tcPrChange w:id="2995" w:author="Phuong Giang" w:date="2012-02-09T17:11:00Z">
              <w:tcPr>
                <w:tcW w:w="1930" w:type="dxa"/>
              </w:tcPr>
            </w:tcPrChange>
          </w:tcPr>
          <w:p w:rsidR="007302F9" w:rsidRPr="001A0C52" w:rsidDel="00C70A91"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del w:id="2996" w:author="Red Army" w:date="2012-02-08T09:52:00Z"/>
                <w:rFonts w:ascii="Times New Roman" w:hAnsi="Times New Roman"/>
                <w:sz w:val="24"/>
                <w:rPrChange w:id="2997" w:author="Red Army" w:date="2012-02-08T20:12:00Z">
                  <w:rPr>
                    <w:del w:id="2998" w:author="Red Army" w:date="2012-02-08T09:52:00Z"/>
                    <w:rFonts w:ascii="Times New Roman" w:hAnsi="Times New Roman"/>
                  </w:rPr>
                </w:rPrChange>
              </w:rPr>
            </w:pPr>
          </w:p>
        </w:tc>
        <w:tc>
          <w:tcPr>
            <w:tcW w:w="3099" w:type="dxa"/>
            <w:tcPrChange w:id="2999" w:author="Phuong Giang" w:date="2012-02-09T17:11:00Z">
              <w:tcPr>
                <w:tcW w:w="3740" w:type="dxa"/>
              </w:tcPr>
            </w:tcPrChange>
          </w:tcPr>
          <w:p w:rsidR="007302F9" w:rsidRPr="001A0C52" w:rsidDel="00C70A91"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del w:id="3000" w:author="Red Army" w:date="2012-02-08T09:52:00Z"/>
                <w:rFonts w:ascii="Times New Roman" w:hAnsi="Times New Roman"/>
                <w:sz w:val="24"/>
                <w:rPrChange w:id="3001" w:author="Red Army" w:date="2012-02-08T20:12:00Z">
                  <w:rPr>
                    <w:del w:id="3002" w:author="Red Army" w:date="2012-02-08T09:52:00Z"/>
                    <w:rFonts w:ascii="Times New Roman" w:hAnsi="Times New Roman"/>
                  </w:rPr>
                </w:rPrChange>
              </w:rPr>
            </w:pPr>
          </w:p>
        </w:tc>
      </w:tr>
      <w:tr w:rsidR="007302F9" w:rsidRPr="001A0C52" w:rsidTr="007302F9">
        <w:trPr>
          <w:ins w:id="3003" w:author="Red Army" w:date="2012-02-08T15:54:00Z"/>
        </w:trPr>
        <w:tc>
          <w:tcPr>
            <w:cnfStyle w:val="001000000000" w:firstRow="0" w:lastRow="0" w:firstColumn="1" w:lastColumn="0" w:oddVBand="0" w:evenVBand="0" w:oddHBand="0" w:evenHBand="0" w:firstRowFirstColumn="0" w:firstRowLastColumn="0" w:lastRowFirstColumn="0" w:lastRowLastColumn="0"/>
            <w:tcW w:w="664" w:type="dxa"/>
            <w:tcPrChange w:id="3004" w:author="Phuong Giang" w:date="2012-02-09T17:11:00Z">
              <w:tcPr>
                <w:tcW w:w="2948" w:type="dxa"/>
              </w:tcPr>
            </w:tcPrChange>
          </w:tcPr>
          <w:p w:rsidR="007302F9" w:rsidRPr="001A0C52" w:rsidRDefault="007302F9" w:rsidP="0098332C">
            <w:pPr>
              <w:spacing w:after="200" w:line="276" w:lineRule="auto"/>
              <w:rPr>
                <w:ins w:id="3005" w:author="Phuong Giang" w:date="2012-02-09T17:11:00Z"/>
                <w:rFonts w:ascii="Times New Roman" w:hAnsi="Times New Roman"/>
                <w:sz w:val="24"/>
                <w:rPrChange w:id="3006" w:author="Red Army" w:date="2012-02-08T20:12:00Z">
                  <w:rPr>
                    <w:ins w:id="3007" w:author="Phuong Giang" w:date="2012-02-09T17:11:00Z"/>
                    <w:rFonts w:ascii="Times New Roman" w:hAnsi="Times New Roman"/>
                    <w:b w:val="0"/>
                    <w:bCs w:val="0"/>
                    <w:sz w:val="24"/>
                  </w:rPr>
                </w:rPrChange>
              </w:rPr>
            </w:pPr>
            <w:ins w:id="3008" w:author="Phuong Giang" w:date="2012-02-09T17:11:00Z">
              <w:r>
                <w:rPr>
                  <w:rFonts w:ascii="Times New Roman" w:hAnsi="Times New Roman"/>
                  <w:sz w:val="24"/>
                </w:rPr>
                <w:t>1</w:t>
              </w:r>
            </w:ins>
          </w:p>
        </w:tc>
        <w:tc>
          <w:tcPr>
            <w:tcW w:w="2544" w:type="dxa"/>
            <w:tcPrChange w:id="3009" w:author="Phuong Giang" w:date="2012-02-09T17:11:00Z">
              <w:tcPr>
                <w:tcW w:w="2948"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ins w:id="3010" w:author="Red Army" w:date="2012-02-08T15:54:00Z"/>
                <w:rFonts w:ascii="Times New Roman" w:hAnsi="Times New Roman"/>
                <w:bCs/>
                <w:sz w:val="24"/>
                <w:rPrChange w:id="3011" w:author="Red Army" w:date="2012-02-08T20:12:00Z">
                  <w:rPr>
                    <w:ins w:id="3012" w:author="Red Army" w:date="2012-02-08T15:54:00Z"/>
                    <w:rFonts w:ascii="Times New Roman" w:hAnsi="Times New Roman"/>
                  </w:rPr>
                </w:rPrChange>
              </w:rPr>
            </w:pPr>
            <w:ins w:id="3013" w:author="Red Army" w:date="2012-02-08T15:55:00Z">
              <w:r w:rsidRPr="001A0C52">
                <w:rPr>
                  <w:rFonts w:ascii="Times New Roman" w:hAnsi="Times New Roman"/>
                  <w:sz w:val="24"/>
                  <w:rPrChange w:id="3014" w:author="Red Army" w:date="2012-02-08T20:12:00Z">
                    <w:rPr>
                      <w:rFonts w:ascii="Times New Roman" w:eastAsia="ＭＳ 明朝" w:hAnsi="Times New Roman"/>
                      <w:lang w:eastAsia="ja-JP"/>
                    </w:rPr>
                  </w:rPrChange>
                </w:rPr>
                <w:t xml:space="preserve">Microsoft Windows </w:t>
              </w:r>
            </w:ins>
            <w:ins w:id="3015" w:author="Red Army" w:date="2012-02-08T15:54:00Z">
              <w:r w:rsidRPr="001A0C52">
                <w:rPr>
                  <w:rFonts w:ascii="Times New Roman" w:hAnsi="Times New Roman"/>
                  <w:sz w:val="24"/>
                  <w:rPrChange w:id="3016" w:author="Red Army" w:date="2012-02-08T20:12:00Z">
                    <w:rPr>
                      <w:rFonts w:ascii="Times New Roman" w:eastAsia="ＭＳ 明朝" w:hAnsi="Times New Roman"/>
                      <w:lang w:eastAsia="ja-JP"/>
                    </w:rPr>
                  </w:rPrChange>
                </w:rPr>
                <w:t>Operating System</w:t>
              </w:r>
            </w:ins>
          </w:p>
        </w:tc>
        <w:tc>
          <w:tcPr>
            <w:tcW w:w="1702" w:type="dxa"/>
            <w:tcPrChange w:id="3017" w:author="Phuong Giang" w:date="2012-02-09T17:11:00Z">
              <w:tcPr>
                <w:tcW w:w="1930"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ins w:id="3018" w:author="Red Army" w:date="2012-02-08T15:54:00Z"/>
                <w:rFonts w:ascii="Times New Roman" w:hAnsi="Times New Roman"/>
                <w:sz w:val="24"/>
                <w:rPrChange w:id="3019" w:author="Red Army" w:date="2012-02-08T20:12:00Z">
                  <w:rPr>
                    <w:ins w:id="3020" w:author="Red Army" w:date="2012-02-08T15:54:00Z"/>
                    <w:rFonts w:ascii="Times New Roman" w:hAnsi="Times New Roman"/>
                  </w:rPr>
                </w:rPrChange>
              </w:rPr>
            </w:pPr>
            <w:ins w:id="3021" w:author="Red Army" w:date="2012-02-08T15:54:00Z">
              <w:r w:rsidRPr="001A0C52">
                <w:rPr>
                  <w:rFonts w:ascii="Times New Roman" w:hAnsi="Times New Roman"/>
                  <w:sz w:val="24"/>
                  <w:rPrChange w:id="3022" w:author="Red Army" w:date="2012-02-08T20:12:00Z">
                    <w:rPr>
                      <w:rFonts w:ascii="Times New Roman" w:eastAsia="ＭＳ 明朝" w:hAnsi="Times New Roman"/>
                      <w:lang w:eastAsia="ja-JP"/>
                    </w:rPr>
                  </w:rPrChange>
                </w:rPr>
                <w:t xml:space="preserve">XP </w:t>
              </w:r>
            </w:ins>
            <w:ins w:id="3023" w:author="Phuong Giang" w:date="2012-02-09T17:10:00Z">
              <w:r>
                <w:rPr>
                  <w:rFonts w:ascii="Times New Roman" w:hAnsi="Times New Roman"/>
                  <w:sz w:val="24"/>
                </w:rPr>
                <w:t xml:space="preserve">SP3 </w:t>
              </w:r>
            </w:ins>
            <w:ins w:id="3024" w:author="Red Army" w:date="2012-02-08T15:54:00Z">
              <w:r w:rsidRPr="001A0C52">
                <w:rPr>
                  <w:rFonts w:ascii="Times New Roman" w:hAnsi="Times New Roman"/>
                  <w:sz w:val="24"/>
                  <w:rPrChange w:id="3025" w:author="Red Army" w:date="2012-02-08T20:12:00Z">
                    <w:rPr>
                      <w:rFonts w:ascii="Times New Roman" w:eastAsia="ＭＳ 明朝" w:hAnsi="Times New Roman"/>
                      <w:lang w:eastAsia="ja-JP"/>
                    </w:rPr>
                  </w:rPrChange>
                </w:rPr>
                <w:t>or higher</w:t>
              </w:r>
            </w:ins>
          </w:p>
        </w:tc>
        <w:tc>
          <w:tcPr>
            <w:tcW w:w="3099" w:type="dxa"/>
            <w:tcPrChange w:id="3026" w:author="Phuong Giang" w:date="2012-02-09T17:11:00Z">
              <w:tcPr>
                <w:tcW w:w="3740"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ins w:id="3027" w:author="Red Army" w:date="2012-02-08T15:54:00Z"/>
                <w:rFonts w:ascii="Times New Roman" w:hAnsi="Times New Roman"/>
                <w:sz w:val="24"/>
                <w:rPrChange w:id="3028" w:author="Red Army" w:date="2012-02-08T20:12:00Z">
                  <w:rPr>
                    <w:ins w:id="3029" w:author="Red Army" w:date="2012-02-08T15:54:00Z"/>
                    <w:rFonts w:ascii="Times New Roman" w:hAnsi="Times New Roman"/>
                  </w:rPr>
                </w:rPrChange>
              </w:rPr>
            </w:pPr>
            <w:ins w:id="3030" w:author="Red Army" w:date="2012-02-08T15:55:00Z">
              <w:r w:rsidRPr="001A0C52">
                <w:rPr>
                  <w:rFonts w:ascii="Times New Roman" w:hAnsi="Times New Roman"/>
                  <w:sz w:val="24"/>
                  <w:rPrChange w:id="3031" w:author="Red Army" w:date="2012-02-08T20:12:00Z">
                    <w:rPr>
                      <w:rFonts w:ascii="Times New Roman" w:eastAsia="ＭＳ 明朝" w:hAnsi="Times New Roman"/>
                      <w:lang w:eastAsia="ja-JP"/>
                    </w:rPr>
                  </w:rPrChange>
                </w:rPr>
                <w:t>Microsoft</w:t>
              </w:r>
            </w:ins>
          </w:p>
        </w:tc>
      </w:tr>
      <w:tr w:rsidR="007302F9" w:rsidRPr="001A0C52" w:rsidTr="0073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Change w:id="3032" w:author="Phuong Giang" w:date="2012-02-09T17:11:00Z">
              <w:tcPr>
                <w:tcW w:w="2948" w:type="dxa"/>
              </w:tcPr>
            </w:tcPrChange>
          </w:tcPr>
          <w:p w:rsidR="007302F9" w:rsidRPr="001A0C52" w:rsidRDefault="007302F9" w:rsidP="0098332C">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3033" w:author="Red Army" w:date="2012-02-08T20:12:00Z">
                  <w:rPr>
                    <w:rFonts w:ascii="Times New Roman" w:hAnsi="Times New Roman"/>
                    <w:b w:val="0"/>
                    <w:bCs w:val="0"/>
                    <w:sz w:val="24"/>
                  </w:rPr>
                </w:rPrChange>
              </w:rPr>
            </w:pPr>
            <w:ins w:id="3034" w:author="Phuong Giang" w:date="2012-02-09T17:11:00Z">
              <w:r>
                <w:rPr>
                  <w:rFonts w:ascii="Times New Roman" w:hAnsi="Times New Roman"/>
                  <w:sz w:val="24"/>
                </w:rPr>
                <w:t>2</w:t>
              </w:r>
            </w:ins>
          </w:p>
        </w:tc>
        <w:tc>
          <w:tcPr>
            <w:tcW w:w="2544" w:type="dxa"/>
            <w:tcPrChange w:id="3035" w:author="Phuong Giang" w:date="2012-02-09T17:11:00Z">
              <w:tcPr>
                <w:tcW w:w="2948" w:type="dxa"/>
              </w:tcPr>
            </w:tcPrChange>
          </w:tcPr>
          <w:p w:rsidR="007302F9" w:rsidRPr="001A0C52"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3036" w:author="Red Army" w:date="2012-02-08T20:12:00Z">
                  <w:rPr>
                    <w:rFonts w:ascii="Times New Roman" w:hAnsi="Times New Roman"/>
                  </w:rPr>
                </w:rPrChange>
              </w:rPr>
            </w:pPr>
            <w:r w:rsidRPr="001A0C52">
              <w:rPr>
                <w:rFonts w:ascii="Times New Roman" w:hAnsi="Times New Roman"/>
                <w:sz w:val="24"/>
                <w:rPrChange w:id="3037" w:author="Red Army" w:date="2012-02-08T20:12:00Z">
                  <w:rPr>
                    <w:rFonts w:ascii="Times New Roman" w:eastAsia="ＭＳ 明朝" w:hAnsi="Times New Roman"/>
                    <w:lang w:eastAsia="ja-JP"/>
                  </w:rPr>
                </w:rPrChange>
              </w:rPr>
              <w:t>.NET Framework</w:t>
            </w:r>
          </w:p>
        </w:tc>
        <w:tc>
          <w:tcPr>
            <w:tcW w:w="1702" w:type="dxa"/>
            <w:tcPrChange w:id="3038" w:author="Phuong Giang" w:date="2012-02-09T17:11:00Z">
              <w:tcPr>
                <w:tcW w:w="1930" w:type="dxa"/>
              </w:tcPr>
            </w:tcPrChange>
          </w:tcPr>
          <w:p w:rsidR="007302F9" w:rsidRPr="001A0C52"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3039" w:author="Red Army" w:date="2012-02-08T20:12:00Z">
                  <w:rPr>
                    <w:rFonts w:ascii="Times New Roman" w:hAnsi="Times New Roman"/>
                  </w:rPr>
                </w:rPrChange>
              </w:rPr>
            </w:pPr>
            <w:r w:rsidRPr="001A0C52">
              <w:rPr>
                <w:rFonts w:ascii="Times New Roman" w:hAnsi="Times New Roman"/>
                <w:sz w:val="24"/>
                <w:rPrChange w:id="3040" w:author="Red Army" w:date="2012-02-08T20:12:00Z">
                  <w:rPr>
                    <w:rFonts w:ascii="Times New Roman" w:eastAsia="ＭＳ 明朝" w:hAnsi="Times New Roman"/>
                    <w:lang w:eastAsia="ja-JP"/>
                  </w:rPr>
                </w:rPrChange>
              </w:rPr>
              <w:t>4.0</w:t>
            </w:r>
          </w:p>
        </w:tc>
        <w:tc>
          <w:tcPr>
            <w:tcW w:w="3099" w:type="dxa"/>
            <w:tcPrChange w:id="3041" w:author="Phuong Giang" w:date="2012-02-09T17:11:00Z">
              <w:tcPr>
                <w:tcW w:w="3740" w:type="dxa"/>
              </w:tcPr>
            </w:tcPrChange>
          </w:tcPr>
          <w:p w:rsidR="007302F9" w:rsidRPr="001A0C52"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3042" w:author="Red Army" w:date="2012-02-08T20:12:00Z">
                  <w:rPr>
                    <w:rFonts w:ascii="Times New Roman" w:hAnsi="Times New Roman"/>
                  </w:rPr>
                </w:rPrChange>
              </w:rPr>
            </w:pPr>
            <w:r w:rsidRPr="001A0C52">
              <w:rPr>
                <w:rFonts w:ascii="Times New Roman" w:hAnsi="Times New Roman"/>
                <w:sz w:val="24"/>
                <w:rPrChange w:id="3043" w:author="Red Army" w:date="2012-02-08T20:12:00Z">
                  <w:rPr>
                    <w:rFonts w:ascii="Times New Roman" w:eastAsia="ＭＳ 明朝" w:hAnsi="Times New Roman"/>
                    <w:lang w:eastAsia="ja-JP"/>
                  </w:rPr>
                </w:rPrChange>
              </w:rPr>
              <w:t>Microsoft</w:t>
            </w:r>
          </w:p>
        </w:tc>
      </w:tr>
      <w:tr w:rsidR="007302F9" w:rsidRPr="001A0C52" w:rsidTr="007302F9">
        <w:tc>
          <w:tcPr>
            <w:cnfStyle w:val="001000000000" w:firstRow="0" w:lastRow="0" w:firstColumn="1" w:lastColumn="0" w:oddVBand="0" w:evenVBand="0" w:oddHBand="0" w:evenHBand="0" w:firstRowFirstColumn="0" w:firstRowLastColumn="0" w:lastRowFirstColumn="0" w:lastRowLastColumn="0"/>
            <w:tcW w:w="664" w:type="dxa"/>
            <w:tcPrChange w:id="3044" w:author="Phuong Giang" w:date="2012-02-09T17:11:00Z">
              <w:tcPr>
                <w:tcW w:w="2948" w:type="dxa"/>
              </w:tcPr>
            </w:tcPrChange>
          </w:tcPr>
          <w:p w:rsidR="007302F9" w:rsidRPr="001A0C52" w:rsidRDefault="007302F9" w:rsidP="0098332C">
            <w:pPr>
              <w:spacing w:after="200" w:line="276" w:lineRule="auto"/>
              <w:rPr>
                <w:rFonts w:ascii="Times New Roman" w:hAnsi="Times New Roman"/>
                <w:sz w:val="24"/>
                <w:rPrChange w:id="3045" w:author="Red Army" w:date="2012-02-08T20:12:00Z">
                  <w:rPr>
                    <w:rFonts w:ascii="Times New Roman" w:hAnsi="Times New Roman"/>
                    <w:b w:val="0"/>
                    <w:bCs w:val="0"/>
                    <w:sz w:val="24"/>
                  </w:rPr>
                </w:rPrChange>
              </w:rPr>
            </w:pPr>
            <w:ins w:id="3046" w:author="Phuong Giang" w:date="2012-02-09T17:11:00Z">
              <w:r>
                <w:rPr>
                  <w:rFonts w:ascii="Times New Roman" w:hAnsi="Times New Roman"/>
                  <w:sz w:val="24"/>
                </w:rPr>
                <w:t>3</w:t>
              </w:r>
            </w:ins>
          </w:p>
        </w:tc>
        <w:tc>
          <w:tcPr>
            <w:tcW w:w="2544" w:type="dxa"/>
            <w:tcPrChange w:id="3047" w:author="Phuong Giang" w:date="2012-02-09T17:11:00Z">
              <w:tcPr>
                <w:tcW w:w="2948"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Change w:id="3048" w:author="Red Army" w:date="2012-02-08T20:12:00Z">
                  <w:rPr>
                    <w:rFonts w:ascii="Times New Roman" w:hAnsi="Times New Roman"/>
                  </w:rPr>
                </w:rPrChange>
              </w:rPr>
            </w:pPr>
            <w:r w:rsidRPr="001A0C52">
              <w:rPr>
                <w:rFonts w:ascii="Times New Roman" w:hAnsi="Times New Roman"/>
                <w:sz w:val="24"/>
                <w:rPrChange w:id="3049" w:author="Red Army" w:date="2012-02-08T20:12:00Z">
                  <w:rPr>
                    <w:rFonts w:ascii="Times New Roman" w:eastAsia="ＭＳ 明朝" w:hAnsi="Times New Roman"/>
                    <w:lang w:eastAsia="ja-JP"/>
                  </w:rPr>
                </w:rPrChange>
              </w:rPr>
              <w:t>Visual Studio</w:t>
            </w:r>
          </w:p>
        </w:tc>
        <w:tc>
          <w:tcPr>
            <w:tcW w:w="1702" w:type="dxa"/>
            <w:tcPrChange w:id="3050" w:author="Phuong Giang" w:date="2012-02-09T17:11:00Z">
              <w:tcPr>
                <w:tcW w:w="1930"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3051" w:author="Red Army" w:date="2012-02-08T20:12:00Z">
                  <w:rPr>
                    <w:rFonts w:ascii="Times New Roman" w:hAnsi="Times New Roman"/>
                  </w:rPr>
                </w:rPrChange>
              </w:rPr>
            </w:pPr>
            <w:r w:rsidRPr="001A0C52">
              <w:rPr>
                <w:rFonts w:ascii="Times New Roman" w:hAnsi="Times New Roman"/>
                <w:sz w:val="24"/>
                <w:rPrChange w:id="3052" w:author="Red Army" w:date="2012-02-08T20:12:00Z">
                  <w:rPr>
                    <w:rFonts w:ascii="Times New Roman" w:eastAsia="ＭＳ 明朝" w:hAnsi="Times New Roman"/>
                    <w:lang w:eastAsia="ja-JP"/>
                  </w:rPr>
                </w:rPrChange>
              </w:rPr>
              <w:t>2010</w:t>
            </w:r>
          </w:p>
        </w:tc>
        <w:tc>
          <w:tcPr>
            <w:tcW w:w="3099" w:type="dxa"/>
            <w:tcPrChange w:id="3053" w:author="Phuong Giang" w:date="2012-02-09T17:11:00Z">
              <w:tcPr>
                <w:tcW w:w="3740"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3054" w:author="Red Army" w:date="2012-02-08T20:12:00Z">
                  <w:rPr>
                    <w:rFonts w:ascii="Times New Roman" w:hAnsi="Times New Roman"/>
                  </w:rPr>
                </w:rPrChange>
              </w:rPr>
            </w:pPr>
            <w:r w:rsidRPr="001A0C52">
              <w:rPr>
                <w:rFonts w:ascii="Times New Roman" w:hAnsi="Times New Roman"/>
                <w:sz w:val="24"/>
                <w:rPrChange w:id="3055" w:author="Red Army" w:date="2012-02-08T20:12:00Z">
                  <w:rPr>
                    <w:rFonts w:ascii="Times New Roman" w:eastAsia="ＭＳ 明朝" w:hAnsi="Times New Roman"/>
                    <w:lang w:eastAsia="ja-JP"/>
                  </w:rPr>
                </w:rPrChange>
              </w:rPr>
              <w:t>Microsoft</w:t>
            </w:r>
          </w:p>
        </w:tc>
      </w:tr>
      <w:tr w:rsidR="007302F9" w:rsidRPr="001A0C52" w:rsidTr="0073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Change w:id="3056" w:author="Phuong Giang" w:date="2012-02-09T17:11:00Z">
              <w:tcPr>
                <w:tcW w:w="2948" w:type="dxa"/>
              </w:tcPr>
            </w:tcPrChange>
          </w:tcPr>
          <w:p w:rsidR="007302F9" w:rsidRPr="001A0C52" w:rsidRDefault="007302F9" w:rsidP="0098332C">
            <w:pPr>
              <w:spacing w:after="200" w:line="276" w:lineRule="auto"/>
              <w:cnfStyle w:val="001000100000" w:firstRow="0" w:lastRow="0" w:firstColumn="1" w:lastColumn="0" w:oddVBand="0" w:evenVBand="0" w:oddHBand="1" w:evenHBand="0" w:firstRowFirstColumn="0" w:firstRowLastColumn="0" w:lastRowFirstColumn="0" w:lastRowLastColumn="0"/>
              <w:rPr>
                <w:rFonts w:ascii="Times New Roman" w:hAnsi="Times New Roman"/>
                <w:sz w:val="24"/>
                <w:rPrChange w:id="3057" w:author="Red Army" w:date="2012-02-08T20:12:00Z">
                  <w:rPr>
                    <w:rFonts w:ascii="Times New Roman" w:hAnsi="Times New Roman"/>
                    <w:b w:val="0"/>
                    <w:bCs w:val="0"/>
                    <w:sz w:val="24"/>
                  </w:rPr>
                </w:rPrChange>
              </w:rPr>
            </w:pPr>
            <w:ins w:id="3058" w:author="Phuong Giang" w:date="2012-02-09T17:11:00Z">
              <w:r>
                <w:rPr>
                  <w:rFonts w:ascii="Times New Roman" w:hAnsi="Times New Roman"/>
                  <w:sz w:val="24"/>
                </w:rPr>
                <w:t>4</w:t>
              </w:r>
            </w:ins>
          </w:p>
        </w:tc>
        <w:tc>
          <w:tcPr>
            <w:tcW w:w="2544" w:type="dxa"/>
            <w:tcPrChange w:id="3059" w:author="Phuong Giang" w:date="2012-02-09T17:11:00Z">
              <w:tcPr>
                <w:tcW w:w="2948" w:type="dxa"/>
              </w:tcPr>
            </w:tcPrChange>
          </w:tcPr>
          <w:p w:rsidR="007302F9" w:rsidRPr="001A0C52"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Change w:id="3060" w:author="Red Army" w:date="2012-02-08T20:12:00Z">
                  <w:rPr>
                    <w:rFonts w:ascii="Times New Roman" w:hAnsi="Times New Roman"/>
                  </w:rPr>
                </w:rPrChange>
              </w:rPr>
            </w:pPr>
            <w:r w:rsidRPr="001A0C52">
              <w:rPr>
                <w:rFonts w:ascii="Times New Roman" w:hAnsi="Times New Roman"/>
                <w:sz w:val="24"/>
                <w:rPrChange w:id="3061" w:author="Red Army" w:date="2012-02-08T20:12:00Z">
                  <w:rPr>
                    <w:rFonts w:ascii="Times New Roman" w:eastAsia="ＭＳ 明朝" w:hAnsi="Times New Roman"/>
                    <w:lang w:eastAsia="ja-JP"/>
                  </w:rPr>
                </w:rPrChange>
              </w:rPr>
              <w:t xml:space="preserve">Expression Blender </w:t>
            </w:r>
          </w:p>
        </w:tc>
        <w:tc>
          <w:tcPr>
            <w:tcW w:w="1702" w:type="dxa"/>
            <w:tcPrChange w:id="3062" w:author="Phuong Giang" w:date="2012-02-09T17:11:00Z">
              <w:tcPr>
                <w:tcW w:w="1930" w:type="dxa"/>
              </w:tcPr>
            </w:tcPrChange>
          </w:tcPr>
          <w:p w:rsidR="007302F9" w:rsidRPr="001A0C52"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3063" w:author="Red Army" w:date="2012-02-08T20:12:00Z">
                  <w:rPr>
                    <w:rFonts w:ascii="Times New Roman" w:hAnsi="Times New Roman"/>
                  </w:rPr>
                </w:rPrChange>
              </w:rPr>
            </w:pPr>
            <w:r w:rsidRPr="001A0C52">
              <w:rPr>
                <w:rFonts w:ascii="Times New Roman" w:hAnsi="Times New Roman"/>
                <w:sz w:val="24"/>
                <w:rPrChange w:id="3064" w:author="Red Army" w:date="2012-02-08T20:12:00Z">
                  <w:rPr>
                    <w:rFonts w:ascii="Times New Roman" w:eastAsia="ＭＳ 明朝" w:hAnsi="Times New Roman"/>
                    <w:lang w:eastAsia="ja-JP"/>
                  </w:rPr>
                </w:rPrChange>
              </w:rPr>
              <w:t>4</w:t>
            </w:r>
          </w:p>
        </w:tc>
        <w:tc>
          <w:tcPr>
            <w:tcW w:w="3099" w:type="dxa"/>
            <w:tcPrChange w:id="3065" w:author="Phuong Giang" w:date="2012-02-09T17:11:00Z">
              <w:tcPr>
                <w:tcW w:w="3740" w:type="dxa"/>
              </w:tcPr>
            </w:tcPrChange>
          </w:tcPr>
          <w:p w:rsidR="007302F9" w:rsidRPr="001A0C52" w:rsidRDefault="007302F9" w:rsidP="0098332C">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3066" w:author="Red Army" w:date="2012-02-08T20:12:00Z">
                  <w:rPr>
                    <w:rFonts w:ascii="Times New Roman" w:hAnsi="Times New Roman"/>
                  </w:rPr>
                </w:rPrChange>
              </w:rPr>
            </w:pPr>
            <w:r w:rsidRPr="001A0C52">
              <w:rPr>
                <w:rFonts w:ascii="Times New Roman" w:hAnsi="Times New Roman"/>
                <w:sz w:val="24"/>
                <w:rPrChange w:id="3067" w:author="Red Army" w:date="2012-02-08T20:12:00Z">
                  <w:rPr>
                    <w:rFonts w:ascii="Times New Roman" w:eastAsia="ＭＳ 明朝" w:hAnsi="Times New Roman"/>
                    <w:lang w:eastAsia="ja-JP"/>
                  </w:rPr>
                </w:rPrChange>
              </w:rPr>
              <w:t>Microsoft</w:t>
            </w:r>
          </w:p>
        </w:tc>
      </w:tr>
      <w:tr w:rsidR="007302F9" w:rsidRPr="001A0C52" w:rsidTr="007302F9">
        <w:tc>
          <w:tcPr>
            <w:cnfStyle w:val="001000000000" w:firstRow="0" w:lastRow="0" w:firstColumn="1" w:lastColumn="0" w:oddVBand="0" w:evenVBand="0" w:oddHBand="0" w:evenHBand="0" w:firstRowFirstColumn="0" w:firstRowLastColumn="0" w:lastRowFirstColumn="0" w:lastRowLastColumn="0"/>
            <w:tcW w:w="664" w:type="dxa"/>
            <w:tcPrChange w:id="3068" w:author="Phuong Giang" w:date="2012-02-09T17:11:00Z">
              <w:tcPr>
                <w:tcW w:w="2948" w:type="dxa"/>
              </w:tcPr>
            </w:tcPrChange>
          </w:tcPr>
          <w:p w:rsidR="007302F9" w:rsidRPr="001A0C52" w:rsidRDefault="007302F9" w:rsidP="0098332C">
            <w:pPr>
              <w:spacing w:after="200" w:line="276" w:lineRule="auto"/>
              <w:rPr>
                <w:rFonts w:ascii="Times New Roman" w:hAnsi="Times New Roman"/>
                <w:sz w:val="24"/>
                <w:rPrChange w:id="3069" w:author="Red Army" w:date="2012-02-08T20:12:00Z">
                  <w:rPr>
                    <w:rFonts w:ascii="Times New Roman" w:hAnsi="Times New Roman"/>
                    <w:b w:val="0"/>
                    <w:bCs w:val="0"/>
                    <w:sz w:val="24"/>
                  </w:rPr>
                </w:rPrChange>
              </w:rPr>
            </w:pPr>
            <w:ins w:id="3070" w:author="Phuong Giang" w:date="2012-02-09T17:11:00Z">
              <w:r>
                <w:rPr>
                  <w:rFonts w:ascii="Times New Roman" w:hAnsi="Times New Roman"/>
                  <w:sz w:val="24"/>
                </w:rPr>
                <w:t>5</w:t>
              </w:r>
            </w:ins>
          </w:p>
        </w:tc>
        <w:tc>
          <w:tcPr>
            <w:tcW w:w="2544" w:type="dxa"/>
            <w:tcPrChange w:id="3071" w:author="Phuong Giang" w:date="2012-02-09T17:11:00Z">
              <w:tcPr>
                <w:tcW w:w="2948"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Change w:id="3072" w:author="Red Army" w:date="2012-02-08T20:12:00Z">
                  <w:rPr>
                    <w:rFonts w:ascii="Times New Roman" w:hAnsi="Times New Roman"/>
                  </w:rPr>
                </w:rPrChange>
              </w:rPr>
            </w:pPr>
            <w:r w:rsidRPr="001A0C52">
              <w:rPr>
                <w:rFonts w:ascii="Times New Roman" w:hAnsi="Times New Roman"/>
                <w:sz w:val="24"/>
                <w:rPrChange w:id="3073" w:author="Red Army" w:date="2012-02-08T20:12:00Z">
                  <w:rPr>
                    <w:rFonts w:ascii="Times New Roman" w:eastAsia="ＭＳ 明朝" w:hAnsi="Times New Roman"/>
                    <w:lang w:eastAsia="ja-JP"/>
                  </w:rPr>
                </w:rPrChange>
              </w:rPr>
              <w:t>WPF</w:t>
            </w:r>
          </w:p>
        </w:tc>
        <w:tc>
          <w:tcPr>
            <w:tcW w:w="1702" w:type="dxa"/>
            <w:tcPrChange w:id="3074" w:author="Phuong Giang" w:date="2012-02-09T17:11:00Z">
              <w:tcPr>
                <w:tcW w:w="1930"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3075" w:author="Red Army" w:date="2012-02-08T20:12:00Z">
                  <w:rPr>
                    <w:rFonts w:ascii="Times New Roman" w:hAnsi="Times New Roman"/>
                  </w:rPr>
                </w:rPrChange>
              </w:rPr>
            </w:pPr>
            <w:r w:rsidRPr="001A0C52">
              <w:rPr>
                <w:rFonts w:ascii="Times New Roman" w:hAnsi="Times New Roman"/>
                <w:sz w:val="24"/>
                <w:rPrChange w:id="3076" w:author="Red Army" w:date="2012-02-08T20:12:00Z">
                  <w:rPr>
                    <w:rFonts w:ascii="Times New Roman" w:eastAsia="ＭＳ 明朝" w:hAnsi="Times New Roman"/>
                    <w:lang w:eastAsia="ja-JP"/>
                  </w:rPr>
                </w:rPrChange>
              </w:rPr>
              <w:t>3.0</w:t>
            </w:r>
          </w:p>
        </w:tc>
        <w:tc>
          <w:tcPr>
            <w:tcW w:w="3099" w:type="dxa"/>
            <w:tcPrChange w:id="3077" w:author="Phuong Giang" w:date="2012-02-09T17:11:00Z">
              <w:tcPr>
                <w:tcW w:w="3740" w:type="dxa"/>
              </w:tcPr>
            </w:tcPrChange>
          </w:tcPr>
          <w:p w:rsidR="007302F9" w:rsidRPr="001A0C52" w:rsidRDefault="007302F9" w:rsidP="0098332C">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3078" w:author="Red Army" w:date="2012-02-08T20:12:00Z">
                  <w:rPr>
                    <w:rFonts w:ascii="Times New Roman" w:hAnsi="Times New Roman"/>
                  </w:rPr>
                </w:rPrChange>
              </w:rPr>
            </w:pPr>
            <w:r w:rsidRPr="001A0C52">
              <w:rPr>
                <w:rFonts w:ascii="Times New Roman" w:hAnsi="Times New Roman"/>
                <w:sz w:val="24"/>
                <w:rPrChange w:id="3079" w:author="Red Army" w:date="2012-02-08T20:12:00Z">
                  <w:rPr>
                    <w:rFonts w:ascii="Times New Roman" w:eastAsia="ＭＳ 明朝" w:hAnsi="Times New Roman"/>
                    <w:lang w:eastAsia="ja-JP"/>
                  </w:rPr>
                </w:rPrChange>
              </w:rPr>
              <w:t>Microsoft</w:t>
            </w:r>
          </w:p>
        </w:tc>
      </w:tr>
    </w:tbl>
    <w:p w:rsidR="006E25C4" w:rsidRPr="001A0C52" w:rsidRDefault="006E25C4" w:rsidP="00AC2698">
      <w:pPr>
        <w:pStyle w:val="Heading3"/>
        <w:numPr>
          <w:ilvl w:val="1"/>
          <w:numId w:val="18"/>
        </w:numPr>
        <w:rPr>
          <w:rFonts w:ascii="Times New Roman" w:hAnsi="Times New Roman"/>
          <w:sz w:val="24"/>
          <w:rPrChange w:id="3080" w:author="Red Army" w:date="2012-02-08T20:12:00Z">
            <w:rPr>
              <w:rFonts w:ascii="Times New Roman" w:hAnsi="Times New Roman"/>
            </w:rPr>
          </w:rPrChange>
        </w:rPr>
      </w:pPr>
      <w:r w:rsidRPr="001A0C52">
        <w:rPr>
          <w:rFonts w:ascii="Times New Roman" w:hAnsi="Times New Roman"/>
          <w:sz w:val="24"/>
          <w:rPrChange w:id="3081" w:author="Red Army" w:date="2012-02-08T20:12:00Z">
            <w:rPr>
              <w:rFonts w:ascii="Times New Roman" w:eastAsia="ＭＳ 明朝" w:hAnsi="Times New Roman"/>
              <w:b w:val="0"/>
              <w:bCs w:val="0"/>
              <w:color w:val="auto"/>
              <w:lang w:eastAsia="ja-JP"/>
            </w:rPr>
          </w:rPrChange>
        </w:rPr>
        <w:t xml:space="preserve"> </w:t>
      </w:r>
      <w:bookmarkStart w:id="3082" w:name="_Toc314768301"/>
      <w:bookmarkStart w:id="3083" w:name="_Toc316495266"/>
      <w:bookmarkStart w:id="3084" w:name="_Toc316681525"/>
      <w:r w:rsidRPr="001A0C52">
        <w:rPr>
          <w:rFonts w:ascii="Times New Roman" w:hAnsi="Times New Roman"/>
          <w:sz w:val="24"/>
          <w:rPrChange w:id="3085" w:author="Red Army" w:date="2012-02-08T20:12:00Z">
            <w:rPr>
              <w:rFonts w:ascii="Times New Roman" w:eastAsia="ＭＳ 明朝" w:hAnsi="Times New Roman"/>
              <w:b w:val="0"/>
              <w:bCs w:val="0"/>
              <w:color w:val="auto"/>
              <w:lang w:eastAsia="ja-JP"/>
            </w:rPr>
          </w:rPrChange>
        </w:rPr>
        <w:t>Communications Protocol</w:t>
      </w:r>
      <w:bookmarkEnd w:id="3082"/>
      <w:bookmarkEnd w:id="3083"/>
      <w:bookmarkEnd w:id="3084"/>
    </w:p>
    <w:p w:rsidR="002E3017" w:rsidRPr="001A0C52" w:rsidRDefault="002E3017" w:rsidP="0060104B">
      <w:pPr>
        <w:ind w:firstLine="720"/>
        <w:rPr>
          <w:rFonts w:ascii="Times New Roman" w:hAnsi="Times New Roman"/>
          <w:sz w:val="24"/>
          <w:rPrChange w:id="3086" w:author="Red Army" w:date="2012-02-08T20:12:00Z">
            <w:rPr>
              <w:rFonts w:ascii="Times New Roman" w:hAnsi="Times New Roman"/>
            </w:rPr>
          </w:rPrChange>
        </w:rPr>
      </w:pPr>
      <w:r w:rsidRPr="001A0C52">
        <w:rPr>
          <w:rFonts w:ascii="Times New Roman" w:hAnsi="Times New Roman"/>
          <w:sz w:val="24"/>
          <w:rPrChange w:id="3087" w:author="Red Army" w:date="2012-02-08T20:12:00Z">
            <w:rPr>
              <w:rFonts w:ascii="Times New Roman" w:eastAsia="ＭＳ 明朝" w:hAnsi="Times New Roman"/>
              <w:lang w:eastAsia="ja-JP"/>
            </w:rPr>
          </w:rPrChange>
        </w:rPr>
        <w:t>None</w:t>
      </w:r>
    </w:p>
    <w:p w:rsidR="006E25C4" w:rsidRPr="001A0C52" w:rsidRDefault="006E25C4" w:rsidP="00AC2698">
      <w:pPr>
        <w:pStyle w:val="Heading2"/>
        <w:numPr>
          <w:ilvl w:val="0"/>
          <w:numId w:val="17"/>
        </w:numPr>
        <w:rPr>
          <w:rFonts w:ascii="Times New Roman" w:hAnsi="Times New Roman"/>
          <w:sz w:val="28"/>
          <w:rPrChange w:id="3088" w:author="Red Army" w:date="2012-02-08T20:12:00Z">
            <w:rPr>
              <w:rFonts w:ascii="Times New Roman" w:hAnsi="Times New Roman"/>
            </w:rPr>
          </w:rPrChange>
        </w:rPr>
      </w:pPr>
      <w:bookmarkStart w:id="3089" w:name="_Toc314768302"/>
      <w:bookmarkStart w:id="3090" w:name="_Toc316495267"/>
      <w:bookmarkStart w:id="3091" w:name="_Toc316681526"/>
      <w:r w:rsidRPr="001A0C52">
        <w:rPr>
          <w:rFonts w:ascii="Times New Roman" w:hAnsi="Times New Roman"/>
          <w:sz w:val="28"/>
          <w:rPrChange w:id="3092" w:author="Red Army" w:date="2012-02-08T20:12:00Z">
            <w:rPr>
              <w:rFonts w:ascii="Times New Roman" w:eastAsia="ＭＳ 明朝" w:hAnsi="Times New Roman"/>
              <w:b w:val="0"/>
              <w:bCs w:val="0"/>
              <w:color w:val="auto"/>
              <w:sz w:val="22"/>
              <w:szCs w:val="22"/>
              <w:lang w:eastAsia="ja-JP"/>
            </w:rPr>
          </w:rPrChange>
        </w:rPr>
        <w:t>System Features</w:t>
      </w:r>
      <w:bookmarkEnd w:id="3089"/>
      <w:bookmarkEnd w:id="3090"/>
      <w:bookmarkEnd w:id="3091"/>
    </w:p>
    <w:p w:rsidR="006E25C4" w:rsidRPr="001A0C52" w:rsidRDefault="006E25C4" w:rsidP="00785BA9">
      <w:pPr>
        <w:rPr>
          <w:rFonts w:ascii="Times New Roman" w:hAnsi="Times New Roman"/>
          <w:sz w:val="24"/>
          <w:rPrChange w:id="3093" w:author="Red Army" w:date="2012-02-08T20:12:00Z">
            <w:rPr>
              <w:rFonts w:ascii="Times New Roman" w:hAnsi="Times New Roman"/>
            </w:rPr>
          </w:rPrChange>
        </w:rPr>
      </w:pPr>
      <w:r w:rsidRPr="001A0C52">
        <w:rPr>
          <w:rFonts w:ascii="Times New Roman" w:hAnsi="Times New Roman"/>
          <w:sz w:val="24"/>
          <w:rPrChange w:id="3094" w:author="Red Army" w:date="2012-02-08T20:12:00Z">
            <w:rPr>
              <w:rFonts w:ascii="Times New Roman" w:eastAsia="ＭＳ 明朝" w:hAnsi="Times New Roman"/>
              <w:lang w:eastAsia="ja-JP"/>
            </w:rPr>
          </w:rPrChange>
        </w:rPr>
        <w:t xml:space="preserve">The system is divided in to 3 main features: </w:t>
      </w:r>
    </w:p>
    <w:p w:rsidR="006E25C4" w:rsidRPr="001A0C52" w:rsidRDefault="006E25C4" w:rsidP="00AC2698">
      <w:pPr>
        <w:pStyle w:val="ListParagraph"/>
        <w:numPr>
          <w:ilvl w:val="0"/>
          <w:numId w:val="4"/>
        </w:numPr>
        <w:rPr>
          <w:rFonts w:ascii="Times New Roman" w:hAnsi="Times New Roman"/>
          <w:sz w:val="24"/>
          <w:rPrChange w:id="3095" w:author="Red Army" w:date="2012-02-08T20:12:00Z">
            <w:rPr>
              <w:rFonts w:ascii="Times New Roman" w:hAnsi="Times New Roman"/>
            </w:rPr>
          </w:rPrChange>
        </w:rPr>
      </w:pPr>
      <w:del w:id="3096" w:author="Phuong Giang" w:date="2012-02-10T22:41:00Z">
        <w:r w:rsidRPr="001A0C52" w:rsidDel="00FA79D4">
          <w:rPr>
            <w:rFonts w:ascii="Times New Roman" w:hAnsi="Times New Roman"/>
            <w:sz w:val="24"/>
            <w:rPrChange w:id="3097" w:author="Red Army" w:date="2012-02-08T20:12:00Z">
              <w:rPr>
                <w:rFonts w:ascii="Times New Roman" w:eastAsia="ＭＳ 明朝" w:hAnsi="Times New Roman"/>
                <w:lang w:eastAsia="ja-JP"/>
              </w:rPr>
            </w:rPrChange>
          </w:rPr>
          <w:delText>Interact with Teaching Plan.</w:delText>
        </w:r>
      </w:del>
      <w:ins w:id="3098" w:author="Phuong Giang" w:date="2012-02-10T22:41:00Z">
        <w:r w:rsidR="00FA79D4">
          <w:rPr>
            <w:rFonts w:ascii="Times New Roman" w:hAnsi="Times New Roman"/>
            <w:sz w:val="24"/>
          </w:rPr>
          <w:t>Manage Teaching Plan</w:t>
        </w:r>
      </w:ins>
    </w:p>
    <w:p w:rsidR="006E25C4" w:rsidRPr="001A0C52" w:rsidRDefault="006E25C4" w:rsidP="00AC2698">
      <w:pPr>
        <w:pStyle w:val="ListParagraph"/>
        <w:numPr>
          <w:ilvl w:val="0"/>
          <w:numId w:val="4"/>
        </w:numPr>
        <w:rPr>
          <w:rFonts w:ascii="Times New Roman" w:hAnsi="Times New Roman"/>
          <w:sz w:val="24"/>
          <w:rPrChange w:id="3099" w:author="Red Army" w:date="2012-02-08T20:12:00Z">
            <w:rPr>
              <w:rFonts w:ascii="Times New Roman" w:hAnsi="Times New Roman"/>
            </w:rPr>
          </w:rPrChange>
        </w:rPr>
      </w:pPr>
      <w:r w:rsidRPr="001A0C52">
        <w:rPr>
          <w:rFonts w:ascii="Times New Roman" w:hAnsi="Times New Roman"/>
          <w:sz w:val="24"/>
          <w:rPrChange w:id="3100" w:author="Red Army" w:date="2012-02-08T20:12:00Z">
            <w:rPr>
              <w:rFonts w:ascii="Times New Roman" w:eastAsia="ＭＳ 明朝" w:hAnsi="Times New Roman"/>
              <w:lang w:eastAsia="ja-JP"/>
            </w:rPr>
          </w:rPrChange>
        </w:rPr>
        <w:t>Manage Teaching Method.</w:t>
      </w:r>
    </w:p>
    <w:p w:rsidR="006E25C4" w:rsidRPr="001A0C52" w:rsidRDefault="006E25C4" w:rsidP="00AC2698">
      <w:pPr>
        <w:pStyle w:val="ListParagraph"/>
        <w:numPr>
          <w:ilvl w:val="0"/>
          <w:numId w:val="4"/>
        </w:numPr>
        <w:rPr>
          <w:rFonts w:ascii="Times New Roman" w:hAnsi="Times New Roman"/>
          <w:sz w:val="24"/>
          <w:rPrChange w:id="3101" w:author="Red Army" w:date="2012-02-08T20:12:00Z">
            <w:rPr>
              <w:rFonts w:ascii="Times New Roman" w:hAnsi="Times New Roman"/>
            </w:rPr>
          </w:rPrChange>
        </w:rPr>
      </w:pPr>
      <w:r w:rsidRPr="001A0C52">
        <w:rPr>
          <w:rFonts w:ascii="Times New Roman" w:hAnsi="Times New Roman"/>
          <w:sz w:val="24"/>
          <w:rPrChange w:id="3102" w:author="Red Army" w:date="2012-02-08T20:12:00Z">
            <w:rPr>
              <w:rFonts w:ascii="Times New Roman" w:eastAsia="ＭＳ 明朝" w:hAnsi="Times New Roman"/>
              <w:lang w:eastAsia="ja-JP"/>
            </w:rPr>
          </w:rPrChange>
        </w:rPr>
        <w:t xml:space="preserve">Manage Knowledge Item (KI). </w:t>
      </w:r>
    </w:p>
    <w:p w:rsidR="006E25C4" w:rsidRPr="001A0C52" w:rsidRDefault="006E25C4" w:rsidP="00977CFC">
      <w:pPr>
        <w:keepNext/>
        <w:jc w:val="center"/>
        <w:rPr>
          <w:rFonts w:ascii="Times New Roman" w:hAnsi="Times New Roman"/>
          <w:sz w:val="24"/>
          <w:rPrChange w:id="3103" w:author="Red Army" w:date="2012-02-08T20:12:00Z">
            <w:rPr>
              <w:rFonts w:ascii="Times New Roman" w:hAnsi="Times New Roman"/>
            </w:rPr>
          </w:rPrChange>
        </w:rPr>
      </w:pPr>
      <w:r w:rsidRPr="001A0C52">
        <w:rPr>
          <w:rFonts w:ascii="Times New Roman" w:hAnsi="Times New Roman"/>
          <w:sz w:val="24"/>
          <w:rPrChange w:id="3104" w:author="Red Army" w:date="2012-02-08T20:12:00Z">
            <w:rPr>
              <w:rFonts w:ascii="Times New Roman" w:eastAsia="ＭＳ 明朝" w:hAnsi="Times New Roman"/>
              <w:lang w:eastAsia="ja-JP"/>
            </w:rPr>
          </w:rPrChange>
        </w:rPr>
        <w:t xml:space="preserve"> </w:t>
      </w:r>
      <w:r w:rsidR="00FA79D4" w:rsidRPr="00F80A8A">
        <w:rPr>
          <w:rFonts w:ascii="Times New Roman" w:hAnsi="Times New Roman"/>
          <w:sz w:val="24"/>
        </w:rPr>
        <w:object w:dxaOrig="4542" w:dyaOrig="4956">
          <v:shape id="_x0000_i1041" type="#_x0000_t75" style="width:226.5pt;height:247.5pt" o:ole="">
            <v:imagedata r:id="rId302" o:title=""/>
          </v:shape>
          <o:OLEObject Type="Embed" ProgID="Visio.Drawing.11" ShapeID="_x0000_i1041" DrawAspect="Content" ObjectID="_1390423362" r:id="rId303"/>
        </w:object>
      </w:r>
    </w:p>
    <w:p w:rsidR="006E25C4" w:rsidRPr="001A0C52" w:rsidRDefault="006E25C4" w:rsidP="00977CFC">
      <w:pPr>
        <w:pStyle w:val="Caption"/>
        <w:rPr>
          <w:sz w:val="26"/>
          <w:rPrChange w:id="3105" w:author="Red Army" w:date="2012-02-08T20:12:00Z">
            <w:rPr/>
          </w:rPrChange>
        </w:rPr>
      </w:pPr>
      <w:r w:rsidRPr="001A0C52">
        <w:rPr>
          <w:sz w:val="26"/>
          <w:rPrChange w:id="3106" w:author="Red Army" w:date="2012-02-08T20:12:00Z">
            <w:rPr>
              <w:rFonts w:ascii="Arial" w:eastAsia="ＭＳ 明朝" w:hAnsi="Arial"/>
              <w:color w:val="auto"/>
              <w:sz w:val="22"/>
              <w:szCs w:val="22"/>
              <w:lang w:val="en-US" w:eastAsia="ja-JP"/>
            </w:rPr>
          </w:rPrChange>
        </w:rPr>
        <w:t xml:space="preserve">Figure </w:t>
      </w:r>
      <w:r w:rsidRPr="001A0C52">
        <w:rPr>
          <w:sz w:val="26"/>
          <w:rPrChange w:id="3107" w:author="Red Army" w:date="2012-02-08T20:12:00Z">
            <w:rPr>
              <w:rFonts w:ascii="Arial" w:eastAsia="ＭＳ 明朝" w:hAnsi="Arial"/>
              <w:color w:val="auto"/>
              <w:sz w:val="22"/>
              <w:szCs w:val="22"/>
              <w:lang w:val="en-US" w:eastAsia="ja-JP"/>
            </w:rPr>
          </w:rPrChange>
        </w:rPr>
        <w:fldChar w:fldCharType="begin"/>
      </w:r>
      <w:r w:rsidRPr="001A0C52">
        <w:rPr>
          <w:sz w:val="26"/>
          <w:rPrChange w:id="3108" w:author="Red Army" w:date="2012-02-08T20:12:00Z">
            <w:rPr>
              <w:rFonts w:ascii="Arial" w:eastAsia="ＭＳ 明朝" w:hAnsi="Arial"/>
              <w:color w:val="auto"/>
              <w:sz w:val="22"/>
              <w:szCs w:val="22"/>
              <w:lang w:val="en-US" w:eastAsia="ja-JP"/>
            </w:rPr>
          </w:rPrChange>
        </w:rPr>
        <w:instrText xml:space="preserve"> SEQ Figure \* ARABIC </w:instrText>
      </w:r>
      <w:r w:rsidRPr="001A0C52">
        <w:rPr>
          <w:sz w:val="26"/>
          <w:rPrChange w:id="3109" w:author="Red Army" w:date="2012-02-08T20:12:00Z">
            <w:rPr>
              <w:rFonts w:ascii="Arial" w:eastAsia="ＭＳ 明朝" w:hAnsi="Arial"/>
              <w:color w:val="auto"/>
              <w:sz w:val="22"/>
              <w:szCs w:val="22"/>
              <w:lang w:val="en-US" w:eastAsia="ja-JP"/>
            </w:rPr>
          </w:rPrChange>
        </w:rPr>
        <w:fldChar w:fldCharType="separate"/>
      </w:r>
      <w:r w:rsidRPr="001A0C52">
        <w:rPr>
          <w:noProof/>
          <w:sz w:val="26"/>
          <w:rPrChange w:id="3110" w:author="Red Army" w:date="2012-02-08T20:12:00Z">
            <w:rPr>
              <w:rFonts w:ascii="Arial" w:eastAsia="ＭＳ 明朝" w:hAnsi="Arial"/>
              <w:noProof/>
              <w:color w:val="auto"/>
              <w:sz w:val="22"/>
              <w:szCs w:val="22"/>
              <w:lang w:val="en-US" w:eastAsia="ja-JP"/>
            </w:rPr>
          </w:rPrChange>
        </w:rPr>
        <w:t>1</w:t>
      </w:r>
      <w:r w:rsidRPr="001A0C52">
        <w:rPr>
          <w:sz w:val="26"/>
          <w:rPrChange w:id="3111" w:author="Red Army" w:date="2012-02-08T20:12:00Z">
            <w:rPr>
              <w:rFonts w:ascii="Arial" w:eastAsia="ＭＳ 明朝" w:hAnsi="Arial"/>
              <w:color w:val="auto"/>
              <w:sz w:val="22"/>
              <w:szCs w:val="22"/>
              <w:lang w:val="en-US" w:eastAsia="ja-JP"/>
            </w:rPr>
          </w:rPrChange>
        </w:rPr>
        <w:fldChar w:fldCharType="end"/>
      </w:r>
      <w:r w:rsidRPr="001A0C52">
        <w:rPr>
          <w:sz w:val="26"/>
          <w:rPrChange w:id="3112" w:author="Red Army" w:date="2012-02-08T20:12:00Z">
            <w:rPr>
              <w:rFonts w:ascii="Arial" w:eastAsia="ＭＳ 明朝" w:hAnsi="Arial"/>
              <w:color w:val="auto"/>
              <w:sz w:val="22"/>
              <w:szCs w:val="22"/>
              <w:lang w:val="en-US" w:eastAsia="ja-JP"/>
            </w:rPr>
          </w:rPrChange>
        </w:rPr>
        <w:t>- Overall User case Diagram</w:t>
      </w:r>
    </w:p>
    <w:p w:rsidR="006E25C4" w:rsidRPr="001A0C52" w:rsidRDefault="006E25C4" w:rsidP="00785BA9">
      <w:pPr>
        <w:rPr>
          <w:rFonts w:ascii="Times New Roman" w:hAnsi="Times New Roman"/>
          <w:sz w:val="24"/>
          <w:rPrChange w:id="3113" w:author="Red Army" w:date="2012-02-08T20:12:00Z">
            <w:rPr>
              <w:rFonts w:ascii="Times New Roman" w:hAnsi="Times New Roman"/>
            </w:rPr>
          </w:rPrChange>
        </w:rPr>
      </w:pPr>
    </w:p>
    <w:p w:rsidR="006E25C4" w:rsidRPr="001A0C52" w:rsidRDefault="00FA79D4" w:rsidP="00AC2698">
      <w:pPr>
        <w:pStyle w:val="Heading3"/>
        <w:numPr>
          <w:ilvl w:val="1"/>
          <w:numId w:val="17"/>
        </w:numPr>
        <w:rPr>
          <w:rFonts w:ascii="Times New Roman" w:hAnsi="Times New Roman"/>
          <w:sz w:val="24"/>
          <w:rPrChange w:id="3114" w:author="Red Army" w:date="2012-02-08T20:12:00Z">
            <w:rPr>
              <w:rFonts w:ascii="Times New Roman" w:hAnsi="Times New Roman"/>
            </w:rPr>
          </w:rPrChange>
        </w:rPr>
      </w:pPr>
      <w:bookmarkStart w:id="3115" w:name="_Toc316681527"/>
      <w:ins w:id="3116" w:author="Phuong Giang" w:date="2012-02-10T22:43:00Z">
        <w:r>
          <w:rPr>
            <w:rFonts w:ascii="Times New Roman" w:hAnsi="Times New Roman"/>
            <w:sz w:val="24"/>
          </w:rPr>
          <w:t xml:space="preserve">Manage </w:t>
        </w:r>
      </w:ins>
      <w:del w:id="3117" w:author="Red Army" w:date="2012-02-07T18:07:00Z">
        <w:r w:rsidR="006E25C4" w:rsidRPr="001A0C52" w:rsidDel="00393603">
          <w:rPr>
            <w:rFonts w:ascii="Times New Roman" w:hAnsi="Times New Roman"/>
            <w:sz w:val="24"/>
            <w:rPrChange w:id="3118" w:author="Red Army" w:date="2012-02-08T20:12:00Z">
              <w:rPr>
                <w:rFonts w:ascii="Times New Roman" w:eastAsia="ＭＳ 明朝" w:hAnsi="Times New Roman"/>
                <w:b w:val="0"/>
                <w:bCs w:val="0"/>
                <w:color w:val="auto"/>
                <w:lang w:eastAsia="ja-JP"/>
              </w:rPr>
            </w:rPrChange>
          </w:rPr>
          <w:delText>Interact with</w:delText>
        </w:r>
        <w:bookmarkStart w:id="3119" w:name="_Toc314768303"/>
        <w:r w:rsidR="006E25C4" w:rsidRPr="001A0C52" w:rsidDel="00393603">
          <w:rPr>
            <w:rFonts w:ascii="Times New Roman" w:hAnsi="Times New Roman"/>
            <w:sz w:val="24"/>
            <w:rPrChange w:id="3120" w:author="Red Army" w:date="2012-02-08T20:12:00Z">
              <w:rPr>
                <w:rFonts w:ascii="Times New Roman" w:eastAsia="ＭＳ 明朝" w:hAnsi="Times New Roman"/>
                <w:b w:val="0"/>
                <w:bCs w:val="0"/>
                <w:color w:val="auto"/>
                <w:lang w:eastAsia="ja-JP"/>
              </w:rPr>
            </w:rPrChange>
          </w:rPr>
          <w:delText xml:space="preserve"> </w:delText>
        </w:r>
      </w:del>
      <w:bookmarkStart w:id="3121" w:name="_Toc316495268"/>
      <w:r w:rsidR="006E25C4" w:rsidRPr="001A0C52">
        <w:rPr>
          <w:rFonts w:ascii="Times New Roman" w:hAnsi="Times New Roman"/>
          <w:sz w:val="24"/>
          <w:rPrChange w:id="3122" w:author="Red Army" w:date="2012-02-08T20:12:00Z">
            <w:rPr>
              <w:rFonts w:ascii="Times New Roman" w:eastAsia="ＭＳ 明朝" w:hAnsi="Times New Roman"/>
              <w:b w:val="0"/>
              <w:bCs w:val="0"/>
              <w:color w:val="auto"/>
              <w:lang w:eastAsia="ja-JP"/>
            </w:rPr>
          </w:rPrChange>
        </w:rPr>
        <w:t>Teaching Plan</w:t>
      </w:r>
      <w:bookmarkEnd w:id="3119"/>
      <w:bookmarkEnd w:id="3115"/>
      <w:ins w:id="3123" w:author="Red Army" w:date="2012-02-07T18:07:00Z">
        <w:r w:rsidR="00393603" w:rsidRPr="001A0C52">
          <w:rPr>
            <w:rFonts w:ascii="Times New Roman" w:hAnsi="Times New Roman"/>
            <w:sz w:val="24"/>
            <w:rPrChange w:id="3124" w:author="Red Army" w:date="2012-02-08T20:12:00Z">
              <w:rPr>
                <w:rFonts w:ascii="Times New Roman" w:eastAsia="ＭＳ 明朝" w:hAnsi="Times New Roman"/>
                <w:b w:val="0"/>
                <w:bCs w:val="0"/>
                <w:color w:val="auto"/>
                <w:lang w:eastAsia="ja-JP"/>
              </w:rPr>
            </w:rPrChange>
          </w:rPr>
          <w:t xml:space="preserve"> </w:t>
        </w:r>
        <w:del w:id="3125" w:author="Phuong Giang" w:date="2012-02-10T22:43:00Z">
          <w:r w:rsidR="00393603" w:rsidRPr="001A0C52" w:rsidDel="00FA79D4">
            <w:rPr>
              <w:rFonts w:ascii="Times New Roman" w:hAnsi="Times New Roman"/>
              <w:sz w:val="24"/>
              <w:rPrChange w:id="3126" w:author="Red Army" w:date="2012-02-08T20:12:00Z">
                <w:rPr>
                  <w:rFonts w:ascii="Times New Roman" w:eastAsia="ＭＳ 明朝" w:hAnsi="Times New Roman"/>
                  <w:b w:val="0"/>
                  <w:bCs w:val="0"/>
                  <w:color w:val="auto"/>
                  <w:lang w:eastAsia="ja-JP"/>
                </w:rPr>
              </w:rPrChange>
            </w:rPr>
            <w:delText>Management</w:delText>
          </w:r>
        </w:del>
      </w:ins>
      <w:bookmarkEnd w:id="3121"/>
    </w:p>
    <w:p w:rsidR="006E25C4" w:rsidRPr="00FA79D4" w:rsidRDefault="006E25C4" w:rsidP="00FA79D4">
      <w:pPr>
        <w:pStyle w:val="Heading4"/>
        <w:rPr>
          <w:ins w:id="3127" w:author="Red Army" w:date="2012-02-07T18:05:00Z"/>
          <w:rStyle w:val="Emphasis"/>
          <w:i/>
          <w:iCs/>
          <w:rPrChange w:id="3128" w:author="Phuong Giang" w:date="2012-02-10T22:46:00Z">
            <w:rPr>
              <w:ins w:id="3129" w:author="Red Army" w:date="2012-02-07T18:05:00Z"/>
              <w:rStyle w:val="Emphasis"/>
              <w:rFonts w:ascii="Times New Roman" w:hAnsi="Times New Roman"/>
            </w:rPr>
          </w:rPrChange>
        </w:rPr>
        <w:pPrChange w:id="3130" w:author="Phuong Giang" w:date="2012-02-10T22:46:00Z">
          <w:pPr/>
        </w:pPrChange>
      </w:pPr>
      <w:r w:rsidRPr="00FA79D4">
        <w:rPr>
          <w:rStyle w:val="Emphasis"/>
          <w:i/>
          <w:iCs/>
          <w:rPrChange w:id="3131" w:author="Phuong Giang" w:date="2012-02-10T22:46:00Z">
            <w:rPr>
              <w:rStyle w:val="Emphasis"/>
              <w:rFonts w:ascii="Times New Roman" w:hAnsi="Times New Roman"/>
            </w:rPr>
          </w:rPrChange>
        </w:rPr>
        <w:t>Use Case Diagram</w:t>
      </w:r>
    </w:p>
    <w:p w:rsidR="002D65AA" w:rsidRPr="001A0C52" w:rsidDel="00E61830" w:rsidRDefault="002D65AA">
      <w:pPr>
        <w:rPr>
          <w:del w:id="3132" w:author="Red Army" w:date="2012-02-08T16:30:00Z"/>
          <w:rPrChange w:id="3133" w:author="Red Army" w:date="2012-02-08T20:12:00Z">
            <w:rPr>
              <w:del w:id="3134" w:author="Red Army" w:date="2012-02-08T16:30:00Z"/>
              <w:rStyle w:val="Emphasis"/>
              <w:rFonts w:ascii="Times New Roman" w:eastAsia="Arial Unicode MS" w:hAnsi="Times New Roman"/>
              <w:color w:val="000000"/>
              <w:sz w:val="24"/>
              <w:szCs w:val="24"/>
              <w:lang w:val="en-GB"/>
            </w:rPr>
          </w:rPrChange>
        </w:rPr>
        <w:pPrChange w:id="3135" w:author="Red Army" w:date="2012-02-07T18:05:00Z">
          <w:pPr>
            <w:pStyle w:val="Heading4"/>
          </w:pPr>
        </w:pPrChange>
      </w:pPr>
    </w:p>
    <w:p w:rsidR="006E25C4" w:rsidRPr="001A0C52" w:rsidRDefault="006E25C4" w:rsidP="00131452">
      <w:pPr>
        <w:jc w:val="center"/>
        <w:rPr>
          <w:rFonts w:ascii="Times New Roman" w:hAnsi="Times New Roman"/>
          <w:sz w:val="24"/>
          <w:rPrChange w:id="3136" w:author="Red Army" w:date="2012-02-08T20:12:00Z">
            <w:rPr>
              <w:rFonts w:ascii="Times New Roman" w:hAnsi="Times New Roman"/>
            </w:rPr>
          </w:rPrChange>
        </w:rPr>
      </w:pPr>
      <w:r w:rsidRPr="001A0C52">
        <w:rPr>
          <w:rFonts w:ascii="Times New Roman" w:hAnsi="Times New Roman"/>
          <w:sz w:val="24"/>
          <w:rPrChange w:id="3137" w:author="Red Army" w:date="2012-02-08T20:12:00Z">
            <w:rPr>
              <w:rFonts w:ascii="Times New Roman" w:eastAsia="ＭＳ ゴシック" w:hAnsi="Times New Roman"/>
              <w:b/>
              <w:bCs/>
              <w:color w:val="4F81BD"/>
            </w:rPr>
          </w:rPrChange>
        </w:rPr>
        <w:t xml:space="preserve">   </w:t>
      </w:r>
      <w:r w:rsidR="00E61830" w:rsidRPr="00F80A8A">
        <w:rPr>
          <w:rFonts w:ascii="Times New Roman" w:hAnsi="Times New Roman"/>
          <w:sz w:val="24"/>
        </w:rPr>
        <w:object w:dxaOrig="7886" w:dyaOrig="4312">
          <v:shape id="_x0000_i1066" type="#_x0000_t75" style="width:394.5pt;height:3in" o:ole="">
            <v:imagedata r:id="rId304" o:title=""/>
          </v:shape>
          <o:OLEObject Type="Embed" ProgID="Visio.Drawing.11" ShapeID="_x0000_i1066" DrawAspect="Content" ObjectID="_1390423363" r:id="rId305"/>
        </w:object>
      </w:r>
    </w:p>
    <w:p w:rsidR="006E25C4" w:rsidRPr="001A0C52" w:rsidRDefault="006E25C4" w:rsidP="00511AAE">
      <w:pPr>
        <w:pStyle w:val="Caption"/>
        <w:rPr>
          <w:sz w:val="26"/>
          <w:lang w:val="en-US"/>
          <w:rPrChange w:id="3138" w:author="Red Army" w:date="2012-02-08T20:12:00Z">
            <w:rPr>
              <w:lang w:val="en-US"/>
            </w:rPr>
          </w:rPrChange>
        </w:rPr>
      </w:pPr>
      <w:r w:rsidRPr="001A0C52">
        <w:rPr>
          <w:sz w:val="26"/>
          <w:lang w:val="en-US"/>
          <w:rPrChange w:id="3139" w:author="Red Army" w:date="2012-02-08T20:12:00Z">
            <w:rPr>
              <w:rFonts w:ascii="Cambria" w:eastAsia="ＭＳ ゴシック" w:hAnsi="Cambria"/>
              <w:b/>
              <w:bCs/>
              <w:i/>
              <w:iCs/>
              <w:color w:val="4F81BD"/>
              <w:sz w:val="22"/>
              <w:szCs w:val="22"/>
              <w:lang w:val="en-US"/>
            </w:rPr>
          </w:rPrChange>
        </w:rPr>
        <w:t xml:space="preserve">Figure </w:t>
      </w:r>
      <w:r w:rsidRPr="001A0C52">
        <w:rPr>
          <w:sz w:val="26"/>
          <w:lang w:val="en-US"/>
          <w:rPrChange w:id="3140" w:author="Red Army" w:date="2012-02-08T20:12:00Z">
            <w:rPr>
              <w:rFonts w:ascii="Cambria" w:eastAsia="ＭＳ ゴシック" w:hAnsi="Cambria"/>
              <w:b/>
              <w:bCs/>
              <w:i/>
              <w:iCs/>
              <w:color w:val="4F81BD"/>
              <w:sz w:val="22"/>
              <w:szCs w:val="22"/>
              <w:lang w:val="en-US"/>
            </w:rPr>
          </w:rPrChange>
        </w:rPr>
        <w:fldChar w:fldCharType="begin"/>
      </w:r>
      <w:r w:rsidRPr="001A0C52">
        <w:rPr>
          <w:sz w:val="26"/>
          <w:lang w:val="en-US"/>
          <w:rPrChange w:id="3141" w:author="Red Army" w:date="2012-02-08T20:12:00Z">
            <w:rPr>
              <w:rFonts w:ascii="Cambria" w:eastAsia="ＭＳ ゴシック" w:hAnsi="Cambria"/>
              <w:b/>
              <w:bCs/>
              <w:i/>
              <w:iCs/>
              <w:color w:val="4F81BD"/>
              <w:sz w:val="22"/>
              <w:szCs w:val="22"/>
              <w:lang w:val="en-US"/>
            </w:rPr>
          </w:rPrChange>
        </w:rPr>
        <w:instrText xml:space="preserve"> SEQ Figure \* ARABIC </w:instrText>
      </w:r>
      <w:r w:rsidRPr="001A0C52">
        <w:rPr>
          <w:sz w:val="26"/>
          <w:lang w:val="en-US"/>
          <w:rPrChange w:id="3142" w:author="Red Army" w:date="2012-02-08T20:12:00Z">
            <w:rPr>
              <w:rFonts w:ascii="Cambria" w:eastAsia="ＭＳ ゴシック" w:hAnsi="Cambria"/>
              <w:b/>
              <w:bCs/>
              <w:i/>
              <w:iCs/>
              <w:color w:val="4F81BD"/>
              <w:sz w:val="22"/>
              <w:szCs w:val="22"/>
              <w:lang w:val="en-US"/>
            </w:rPr>
          </w:rPrChange>
        </w:rPr>
        <w:fldChar w:fldCharType="separate"/>
      </w:r>
      <w:r w:rsidRPr="001A0C52">
        <w:rPr>
          <w:noProof/>
          <w:sz w:val="26"/>
          <w:lang w:val="en-US"/>
          <w:rPrChange w:id="3143" w:author="Red Army" w:date="2012-02-08T20:12:00Z">
            <w:rPr>
              <w:rFonts w:ascii="Cambria" w:eastAsia="ＭＳ ゴシック" w:hAnsi="Cambria"/>
              <w:b/>
              <w:bCs/>
              <w:i/>
              <w:iCs/>
              <w:noProof/>
              <w:color w:val="4F81BD"/>
              <w:sz w:val="22"/>
              <w:szCs w:val="22"/>
              <w:lang w:val="en-US"/>
            </w:rPr>
          </w:rPrChange>
        </w:rPr>
        <w:t>2</w:t>
      </w:r>
      <w:r w:rsidRPr="001A0C52">
        <w:rPr>
          <w:sz w:val="26"/>
          <w:lang w:val="en-US"/>
          <w:rPrChange w:id="3144" w:author="Red Army" w:date="2012-02-08T20:12:00Z">
            <w:rPr>
              <w:rFonts w:ascii="Cambria" w:eastAsia="ＭＳ ゴシック" w:hAnsi="Cambria"/>
              <w:b/>
              <w:bCs/>
              <w:i/>
              <w:iCs/>
              <w:color w:val="4F81BD"/>
              <w:sz w:val="22"/>
              <w:szCs w:val="22"/>
              <w:lang w:val="en-US"/>
            </w:rPr>
          </w:rPrChange>
        </w:rPr>
        <w:fldChar w:fldCharType="end"/>
      </w:r>
      <w:r w:rsidRPr="001A0C52">
        <w:rPr>
          <w:sz w:val="26"/>
          <w:lang w:val="en-US"/>
          <w:rPrChange w:id="3145" w:author="Red Army" w:date="2012-02-08T20:12:00Z">
            <w:rPr>
              <w:rFonts w:ascii="Cambria" w:eastAsia="ＭＳ ゴシック" w:hAnsi="Cambria"/>
              <w:b/>
              <w:bCs/>
              <w:i/>
              <w:iCs/>
              <w:color w:val="4F81BD"/>
              <w:sz w:val="22"/>
              <w:szCs w:val="22"/>
              <w:lang w:val="en-US"/>
            </w:rPr>
          </w:rPrChange>
        </w:rPr>
        <w:t xml:space="preserve">- </w:t>
      </w:r>
      <w:del w:id="3146" w:author="Red Army" w:date="2012-02-08T16:32:00Z">
        <w:r w:rsidRPr="001A0C52" w:rsidDel="00E61830">
          <w:rPr>
            <w:sz w:val="26"/>
            <w:lang w:val="en-US"/>
            <w:rPrChange w:id="3147" w:author="Red Army" w:date="2012-02-08T20:12:00Z">
              <w:rPr>
                <w:rFonts w:ascii="Cambria" w:eastAsia="ＭＳ ゴシック" w:hAnsi="Cambria"/>
                <w:b/>
                <w:bCs/>
                <w:i/>
                <w:iCs/>
                <w:color w:val="4F81BD"/>
                <w:sz w:val="22"/>
                <w:szCs w:val="22"/>
                <w:lang w:val="en-US"/>
              </w:rPr>
            </w:rPrChange>
          </w:rPr>
          <w:delText>Interact with</w:delText>
        </w:r>
      </w:del>
      <w:ins w:id="3148" w:author="Red Army" w:date="2012-02-08T16:32:00Z">
        <w:r w:rsidR="00E61830" w:rsidRPr="001A0C52">
          <w:rPr>
            <w:sz w:val="26"/>
            <w:lang w:val="en-US"/>
            <w:rPrChange w:id="3149" w:author="Red Army" w:date="2012-02-08T20:12:00Z">
              <w:rPr>
                <w:rFonts w:ascii="Cambria" w:eastAsia="ＭＳ ゴシック" w:hAnsi="Cambria"/>
                <w:b/>
                <w:bCs/>
                <w:i/>
                <w:iCs/>
                <w:color w:val="4F81BD"/>
                <w:sz w:val="22"/>
                <w:szCs w:val="22"/>
                <w:lang w:val="en-US"/>
              </w:rPr>
            </w:rPrChange>
          </w:rPr>
          <w:t>Manage</w:t>
        </w:r>
      </w:ins>
      <w:r w:rsidRPr="001A0C52">
        <w:rPr>
          <w:sz w:val="26"/>
          <w:lang w:val="en-US"/>
          <w:rPrChange w:id="3150" w:author="Red Army" w:date="2012-02-08T20:12:00Z">
            <w:rPr>
              <w:rFonts w:ascii="Cambria" w:eastAsia="ＭＳ ゴシック" w:hAnsi="Cambria"/>
              <w:b/>
              <w:bCs/>
              <w:i/>
              <w:iCs/>
              <w:color w:val="4F81BD"/>
              <w:sz w:val="22"/>
              <w:szCs w:val="22"/>
              <w:lang w:val="en-US"/>
            </w:rPr>
          </w:rPrChange>
        </w:rPr>
        <w:t xml:space="preserve"> Teaching Plan Use case diagram</w:t>
      </w:r>
    </w:p>
    <w:p w:rsidR="006E25C4" w:rsidRPr="001A0C52" w:rsidRDefault="006E25C4" w:rsidP="00131452">
      <w:pPr>
        <w:jc w:val="center"/>
        <w:rPr>
          <w:rFonts w:ascii="Times New Roman" w:hAnsi="Times New Roman"/>
          <w:sz w:val="24"/>
          <w:rPrChange w:id="3151" w:author="Red Army" w:date="2012-02-08T20:12:00Z">
            <w:rPr>
              <w:rFonts w:ascii="Times New Roman" w:hAnsi="Times New Roman"/>
            </w:rPr>
          </w:rPrChange>
        </w:rPr>
      </w:pPr>
    </w:p>
    <w:p w:rsidR="006E25C4" w:rsidRPr="001A0C52" w:rsidRDefault="006E25C4" w:rsidP="00FA79D4">
      <w:pPr>
        <w:pStyle w:val="Heading4"/>
        <w:rPr>
          <w:rPrChange w:id="3152" w:author="Red Army" w:date="2012-02-08T20:12:00Z">
            <w:rPr>
              <w:rFonts w:ascii="Times New Roman" w:hAnsi="Times New Roman"/>
            </w:rPr>
          </w:rPrChange>
        </w:rPr>
        <w:pPrChange w:id="3153" w:author="Phuong Giang" w:date="2012-02-10T22:46:00Z">
          <w:pPr/>
        </w:pPrChange>
      </w:pPr>
      <w:r w:rsidRPr="001A0C52">
        <w:rPr>
          <w:rPrChange w:id="3154" w:author="Red Army" w:date="2012-02-08T20:12:00Z">
            <w:rPr>
              <w:rFonts w:ascii="Times New Roman" w:hAnsi="Times New Roman"/>
            </w:rPr>
          </w:rPrChange>
        </w:rPr>
        <w:t xml:space="preserve">Use Case </w:t>
      </w:r>
      <w:r w:rsidRPr="00FA79D4">
        <w:rPr>
          <w:rPrChange w:id="3155" w:author="Phuong Giang" w:date="2012-02-10T22:46:00Z">
            <w:rPr>
              <w:rFonts w:ascii="Times New Roman" w:hAnsi="Times New Roman"/>
            </w:rPr>
          </w:rPrChange>
        </w:rPr>
        <w:t>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98332C">
        <w:trPr>
          <w:trHeight w:val="1725"/>
        </w:trPr>
        <w:tc>
          <w:tcPr>
            <w:tcW w:w="5000" w:type="pct"/>
            <w:gridSpan w:val="5"/>
            <w:shd w:val="clear" w:color="auto" w:fill="D9D9D9"/>
            <w:vAlign w:val="center"/>
          </w:tcPr>
          <w:p w:rsidR="006E25C4" w:rsidRPr="001A0C52" w:rsidRDefault="006E25C4">
            <w:pPr>
              <w:rPr>
                <w:rFonts w:ascii="Times New Roman" w:hAnsi="Times New Roman"/>
                <w:sz w:val="24"/>
                <w:rPrChange w:id="3156" w:author="Red Army" w:date="2012-02-08T20:12:00Z">
                  <w:rPr>
                    <w:rFonts w:ascii="Times New Roman" w:hAnsi="Times New Roman"/>
                  </w:rPr>
                </w:rPrChange>
              </w:rPr>
            </w:pPr>
            <w:bookmarkStart w:id="3157" w:name="_Toc283920768"/>
            <w:r w:rsidRPr="001A0C52">
              <w:rPr>
                <w:rFonts w:ascii="Times New Roman" w:hAnsi="Times New Roman"/>
                <w:b/>
                <w:sz w:val="24"/>
                <w:rPrChange w:id="3158" w:author="Red Army" w:date="2012-02-08T20:12:00Z">
                  <w:rPr>
                    <w:rFonts w:ascii="Times New Roman" w:eastAsia="ＭＳ ゴシック" w:hAnsi="Times New Roman"/>
                    <w:b/>
                    <w:bCs/>
                    <w:i/>
                    <w:iCs/>
                    <w:color w:val="4F81BD"/>
                  </w:rPr>
                </w:rPrChange>
              </w:rPr>
              <w:t xml:space="preserve">USE CASE - </w:t>
            </w:r>
            <w:bookmarkEnd w:id="3157"/>
            <w:r w:rsidRPr="001A0C52">
              <w:rPr>
                <w:rFonts w:ascii="Times New Roman" w:hAnsi="Times New Roman"/>
                <w:b/>
                <w:sz w:val="24"/>
                <w:rPrChange w:id="3159" w:author="Red Army" w:date="2012-02-08T20:12:00Z">
                  <w:rPr>
                    <w:rFonts w:ascii="Times New Roman" w:eastAsia="ＭＳ ゴシック" w:hAnsi="Times New Roman"/>
                    <w:b/>
                    <w:bCs/>
                    <w:i/>
                    <w:iCs/>
                    <w:color w:val="4F81BD"/>
                  </w:rPr>
                </w:rPrChange>
              </w:rPr>
              <w:t xml:space="preserve"> </w:t>
            </w:r>
            <w:del w:id="3160" w:author="Red Army" w:date="2012-02-08T16:35:00Z">
              <w:r w:rsidRPr="001A0C52" w:rsidDel="00E61830">
                <w:rPr>
                  <w:rFonts w:ascii="Times New Roman" w:hAnsi="Times New Roman"/>
                  <w:b/>
                  <w:sz w:val="24"/>
                  <w:rPrChange w:id="3161" w:author="Red Army" w:date="2012-02-08T20:12:00Z">
                    <w:rPr>
                      <w:rFonts w:ascii="Times New Roman" w:eastAsia="ＭＳ ゴシック" w:hAnsi="Times New Roman"/>
                      <w:b/>
                      <w:bCs/>
                      <w:i/>
                      <w:iCs/>
                      <w:color w:val="4F81BD"/>
                    </w:rPr>
                  </w:rPrChange>
                </w:rPr>
                <w:delText xml:space="preserve">Export </w:delText>
              </w:r>
            </w:del>
            <w:ins w:id="3162" w:author="Red Army" w:date="2012-02-08T16:35:00Z">
              <w:r w:rsidR="00E61830" w:rsidRPr="001A0C52">
                <w:rPr>
                  <w:rFonts w:ascii="Times New Roman" w:hAnsi="Times New Roman"/>
                  <w:b/>
                  <w:sz w:val="24"/>
                  <w:rPrChange w:id="3163" w:author="Red Army" w:date="2012-02-08T20:12:00Z">
                    <w:rPr>
                      <w:rFonts w:ascii="Times New Roman" w:eastAsia="ＭＳ ゴシック" w:hAnsi="Times New Roman"/>
                      <w:b/>
                      <w:bCs/>
                      <w:i/>
                      <w:iCs/>
                      <w:color w:val="4F81BD"/>
                    </w:rPr>
                  </w:rPrChange>
                </w:rPr>
                <w:t xml:space="preserve">Create </w:t>
              </w:r>
            </w:ins>
            <w:r w:rsidRPr="001A0C52">
              <w:rPr>
                <w:rFonts w:ascii="Times New Roman" w:hAnsi="Times New Roman"/>
                <w:b/>
                <w:sz w:val="24"/>
                <w:rPrChange w:id="3164" w:author="Red Army" w:date="2012-02-08T20:12:00Z">
                  <w:rPr>
                    <w:rFonts w:ascii="Times New Roman" w:eastAsia="ＭＳ ゴシック" w:hAnsi="Times New Roman"/>
                    <w:b/>
                    <w:bCs/>
                    <w:i/>
                    <w:iCs/>
                    <w:color w:val="4F81BD"/>
                  </w:rPr>
                </w:rPrChange>
              </w:rPr>
              <w:t>Teaching Plan Specification</w:t>
            </w:r>
          </w:p>
        </w:tc>
      </w:tr>
      <w:tr w:rsidR="006E25C4" w:rsidRPr="001A0C52" w:rsidTr="0098332C">
        <w:tc>
          <w:tcPr>
            <w:tcW w:w="1391" w:type="pct"/>
            <w:shd w:val="clear" w:color="auto" w:fill="D9D9D9"/>
          </w:tcPr>
          <w:p w:rsidR="006E25C4" w:rsidRPr="001A0C52" w:rsidRDefault="006E25C4" w:rsidP="007443A1">
            <w:pPr>
              <w:rPr>
                <w:rFonts w:ascii="Times New Roman" w:hAnsi="Times New Roman"/>
                <w:b/>
                <w:sz w:val="24"/>
                <w:rPrChange w:id="3165" w:author="Red Army" w:date="2012-02-08T20:12:00Z">
                  <w:rPr>
                    <w:rFonts w:ascii="Times New Roman" w:hAnsi="Times New Roman"/>
                    <w:b/>
                  </w:rPr>
                </w:rPrChange>
              </w:rPr>
            </w:pPr>
            <w:r w:rsidRPr="001A0C52">
              <w:rPr>
                <w:rFonts w:ascii="Times New Roman" w:hAnsi="Times New Roman"/>
                <w:b/>
                <w:sz w:val="24"/>
                <w:rPrChange w:id="3166" w:author="Red Army" w:date="2012-02-08T20:12:00Z">
                  <w:rPr>
                    <w:rFonts w:ascii="Times New Roman" w:eastAsia="ＭＳ ゴシック" w:hAnsi="Times New Roman"/>
                    <w:b/>
                    <w:bCs/>
                    <w:i/>
                    <w:iCs/>
                    <w:color w:val="4F81BD"/>
                  </w:rPr>
                </w:rPrChange>
              </w:rPr>
              <w:t>Use-case No.</w:t>
            </w:r>
          </w:p>
        </w:tc>
        <w:tc>
          <w:tcPr>
            <w:tcW w:w="1364" w:type="pct"/>
          </w:tcPr>
          <w:p w:rsidR="006E25C4" w:rsidRPr="001A0C52" w:rsidRDefault="006E25C4" w:rsidP="007443A1">
            <w:pPr>
              <w:rPr>
                <w:rFonts w:ascii="Times New Roman" w:hAnsi="Times New Roman"/>
                <w:sz w:val="24"/>
                <w:rPrChange w:id="3167" w:author="Red Army" w:date="2012-02-08T20:12:00Z">
                  <w:rPr>
                    <w:rFonts w:ascii="Times New Roman" w:hAnsi="Times New Roman"/>
                  </w:rPr>
                </w:rPrChange>
              </w:rPr>
            </w:pPr>
            <w:r w:rsidRPr="001A0C52">
              <w:rPr>
                <w:rFonts w:ascii="Times New Roman" w:hAnsi="Times New Roman"/>
                <w:sz w:val="24"/>
                <w:rPrChange w:id="3168" w:author="Red Army" w:date="2012-02-08T20:12:00Z">
                  <w:rPr>
                    <w:rFonts w:ascii="Times New Roman" w:eastAsia="ＭＳ ゴシック" w:hAnsi="Times New Roman"/>
                    <w:b/>
                    <w:bCs/>
                    <w:i/>
                    <w:iCs/>
                    <w:color w:val="4F81BD"/>
                  </w:rPr>
                </w:rPrChange>
              </w:rPr>
              <w:t>UC_TP_001</w:t>
            </w:r>
          </w:p>
        </w:tc>
        <w:tc>
          <w:tcPr>
            <w:tcW w:w="1059" w:type="pct"/>
            <w:gridSpan w:val="2"/>
            <w:shd w:val="clear" w:color="auto" w:fill="D9D9D9"/>
          </w:tcPr>
          <w:p w:rsidR="006E25C4" w:rsidRPr="001A0C52" w:rsidRDefault="006E25C4" w:rsidP="007443A1">
            <w:pPr>
              <w:rPr>
                <w:rFonts w:ascii="Times New Roman" w:hAnsi="Times New Roman"/>
                <w:b/>
                <w:sz w:val="24"/>
                <w:rPrChange w:id="3169" w:author="Red Army" w:date="2012-02-08T20:12:00Z">
                  <w:rPr>
                    <w:rFonts w:ascii="Times New Roman" w:hAnsi="Times New Roman"/>
                    <w:b/>
                  </w:rPr>
                </w:rPrChange>
              </w:rPr>
            </w:pPr>
            <w:r w:rsidRPr="001A0C52">
              <w:rPr>
                <w:rFonts w:ascii="Times New Roman" w:hAnsi="Times New Roman"/>
                <w:b/>
                <w:sz w:val="24"/>
                <w:rPrChange w:id="3170" w:author="Red Army" w:date="2012-02-08T20:12:00Z">
                  <w:rPr>
                    <w:rFonts w:ascii="Times New Roman" w:eastAsia="ＭＳ ゴシック" w:hAnsi="Times New Roman"/>
                    <w:b/>
                    <w:bCs/>
                    <w:i/>
                    <w:iCs/>
                    <w:color w:val="4F81BD"/>
                  </w:rPr>
                </w:rPrChange>
              </w:rPr>
              <w:t>Use-case Version</w:t>
            </w:r>
          </w:p>
        </w:tc>
        <w:tc>
          <w:tcPr>
            <w:tcW w:w="1186" w:type="pct"/>
          </w:tcPr>
          <w:p w:rsidR="006E25C4" w:rsidRPr="001A0C52" w:rsidRDefault="006E25C4" w:rsidP="007443A1">
            <w:pPr>
              <w:rPr>
                <w:rFonts w:ascii="Times New Roman" w:hAnsi="Times New Roman"/>
                <w:sz w:val="24"/>
                <w:rPrChange w:id="3171" w:author="Red Army" w:date="2012-02-08T20:12:00Z">
                  <w:rPr>
                    <w:rFonts w:ascii="Times New Roman" w:hAnsi="Times New Roman"/>
                  </w:rPr>
                </w:rPrChange>
              </w:rPr>
            </w:pPr>
            <w:r w:rsidRPr="001A0C52">
              <w:rPr>
                <w:rFonts w:ascii="Times New Roman" w:hAnsi="Times New Roman"/>
                <w:sz w:val="24"/>
                <w:rPrChange w:id="3172" w:author="Red Army" w:date="2012-02-08T20:12:00Z">
                  <w:rPr>
                    <w:rFonts w:ascii="Times New Roman" w:eastAsia="ＭＳ ゴシック" w:hAnsi="Times New Roman"/>
                    <w:b/>
                    <w:bCs/>
                    <w:i/>
                    <w:iCs/>
                    <w:color w:val="4F81BD"/>
                  </w:rPr>
                </w:rPrChange>
              </w:rPr>
              <w:t>1.0</w:t>
            </w:r>
          </w:p>
        </w:tc>
      </w:tr>
      <w:tr w:rsidR="006E25C4" w:rsidRPr="001A0C52" w:rsidTr="0098332C">
        <w:tc>
          <w:tcPr>
            <w:tcW w:w="1391" w:type="pct"/>
            <w:shd w:val="clear" w:color="auto" w:fill="D9D9D9"/>
          </w:tcPr>
          <w:p w:rsidR="006E25C4" w:rsidRPr="001A0C52" w:rsidRDefault="006E25C4" w:rsidP="007443A1">
            <w:pPr>
              <w:rPr>
                <w:rFonts w:ascii="Times New Roman" w:hAnsi="Times New Roman"/>
                <w:b/>
                <w:sz w:val="24"/>
                <w:rPrChange w:id="3173" w:author="Red Army" w:date="2012-02-08T20:12:00Z">
                  <w:rPr>
                    <w:rFonts w:ascii="Times New Roman" w:hAnsi="Times New Roman"/>
                    <w:b/>
                  </w:rPr>
                </w:rPrChange>
              </w:rPr>
            </w:pPr>
            <w:r w:rsidRPr="001A0C52">
              <w:rPr>
                <w:rFonts w:ascii="Times New Roman" w:hAnsi="Times New Roman"/>
                <w:b/>
                <w:sz w:val="24"/>
                <w:rPrChange w:id="3174" w:author="Red Army" w:date="2012-02-08T20:12:00Z">
                  <w:rPr>
                    <w:rFonts w:ascii="Times New Roman" w:eastAsia="ＭＳ ゴシック" w:hAnsi="Times New Roman"/>
                    <w:b/>
                    <w:bCs/>
                    <w:i/>
                    <w:iCs/>
                    <w:color w:val="4F81BD"/>
                  </w:rPr>
                </w:rPrChange>
              </w:rPr>
              <w:t>Use-case Name</w:t>
            </w:r>
          </w:p>
        </w:tc>
        <w:tc>
          <w:tcPr>
            <w:tcW w:w="3609" w:type="pct"/>
            <w:gridSpan w:val="4"/>
          </w:tcPr>
          <w:p w:rsidR="006E25C4" w:rsidRPr="001A0C52" w:rsidRDefault="006E25C4">
            <w:pPr>
              <w:rPr>
                <w:rFonts w:ascii="Times New Roman" w:hAnsi="Times New Roman"/>
                <w:sz w:val="24"/>
                <w:rPrChange w:id="3175" w:author="Red Army" w:date="2012-02-08T20:12:00Z">
                  <w:rPr>
                    <w:rFonts w:ascii="Times New Roman" w:hAnsi="Times New Roman"/>
                  </w:rPr>
                </w:rPrChange>
              </w:rPr>
            </w:pPr>
            <w:r w:rsidRPr="001A0C52">
              <w:rPr>
                <w:rFonts w:ascii="Times New Roman" w:hAnsi="Times New Roman"/>
                <w:sz w:val="24"/>
                <w:rPrChange w:id="3176" w:author="Red Army" w:date="2012-02-08T20:12:00Z">
                  <w:rPr>
                    <w:rFonts w:ascii="Times New Roman" w:eastAsia="ＭＳ ゴシック" w:hAnsi="Times New Roman"/>
                    <w:b/>
                    <w:bCs/>
                    <w:i/>
                    <w:iCs/>
                    <w:color w:val="4F81BD"/>
                  </w:rPr>
                </w:rPrChange>
              </w:rPr>
              <w:t xml:space="preserve">Create </w:t>
            </w:r>
            <w:del w:id="3177" w:author="Red Army" w:date="2012-02-08T16:35:00Z">
              <w:r w:rsidRPr="001A0C52" w:rsidDel="00E61830">
                <w:rPr>
                  <w:rFonts w:ascii="Times New Roman" w:hAnsi="Times New Roman"/>
                  <w:sz w:val="24"/>
                  <w:rPrChange w:id="3178" w:author="Red Army" w:date="2012-02-08T20:12:00Z">
                    <w:rPr>
                      <w:rFonts w:ascii="Times New Roman" w:eastAsia="ＭＳ ゴシック" w:hAnsi="Times New Roman"/>
                      <w:b/>
                      <w:bCs/>
                      <w:i/>
                      <w:iCs/>
                      <w:color w:val="4F81BD"/>
                    </w:rPr>
                  </w:rPrChange>
                </w:rPr>
                <w:delText xml:space="preserve">and export </w:delText>
              </w:r>
            </w:del>
            <w:r w:rsidRPr="001A0C52">
              <w:rPr>
                <w:rFonts w:ascii="Times New Roman" w:hAnsi="Times New Roman"/>
                <w:sz w:val="24"/>
                <w:rPrChange w:id="3179" w:author="Red Army" w:date="2012-02-08T20:12:00Z">
                  <w:rPr>
                    <w:rFonts w:ascii="Times New Roman" w:eastAsia="ＭＳ ゴシック" w:hAnsi="Times New Roman"/>
                    <w:b/>
                    <w:bCs/>
                    <w:i/>
                    <w:iCs/>
                    <w:color w:val="4F81BD"/>
                  </w:rPr>
                </w:rPrChange>
              </w:rPr>
              <w:t>a Teaching Plan</w:t>
            </w:r>
          </w:p>
        </w:tc>
      </w:tr>
      <w:tr w:rsidR="006E25C4" w:rsidRPr="001A0C52" w:rsidTr="0098332C">
        <w:tc>
          <w:tcPr>
            <w:tcW w:w="1391" w:type="pct"/>
            <w:shd w:val="clear" w:color="auto" w:fill="D9D9D9"/>
          </w:tcPr>
          <w:p w:rsidR="006E25C4" w:rsidRPr="001A0C52" w:rsidRDefault="006E25C4" w:rsidP="007443A1">
            <w:pPr>
              <w:rPr>
                <w:rFonts w:ascii="Times New Roman" w:hAnsi="Times New Roman"/>
                <w:b/>
                <w:sz w:val="24"/>
                <w:rPrChange w:id="3180" w:author="Red Army" w:date="2012-02-08T20:12:00Z">
                  <w:rPr>
                    <w:rFonts w:ascii="Times New Roman" w:hAnsi="Times New Roman"/>
                    <w:b/>
                  </w:rPr>
                </w:rPrChange>
              </w:rPr>
            </w:pPr>
            <w:r w:rsidRPr="001A0C52">
              <w:rPr>
                <w:rFonts w:ascii="Times New Roman" w:hAnsi="Times New Roman"/>
                <w:b/>
                <w:sz w:val="24"/>
                <w:rPrChange w:id="3181" w:author="Red Army" w:date="2012-02-08T20:12:00Z">
                  <w:rPr>
                    <w:rFonts w:ascii="Times New Roman" w:eastAsia="ＭＳ ゴシック" w:hAnsi="Times New Roman"/>
                    <w:b/>
                    <w:bCs/>
                    <w:i/>
                    <w:iCs/>
                    <w:color w:val="4F81BD"/>
                  </w:rPr>
                </w:rPrChange>
              </w:rPr>
              <w:t xml:space="preserve">Author </w:t>
            </w:r>
          </w:p>
        </w:tc>
        <w:tc>
          <w:tcPr>
            <w:tcW w:w="3609" w:type="pct"/>
            <w:gridSpan w:val="4"/>
          </w:tcPr>
          <w:p w:rsidR="006E25C4" w:rsidRPr="001A0C52" w:rsidRDefault="006E25C4" w:rsidP="007443A1">
            <w:pPr>
              <w:rPr>
                <w:rFonts w:ascii="Times New Roman" w:hAnsi="Times New Roman"/>
                <w:sz w:val="24"/>
                <w:rPrChange w:id="3182" w:author="Red Army" w:date="2012-02-08T20:12:00Z">
                  <w:rPr>
                    <w:rFonts w:ascii="Times New Roman" w:hAnsi="Times New Roman"/>
                  </w:rPr>
                </w:rPrChange>
              </w:rPr>
            </w:pPr>
            <w:r w:rsidRPr="001A0C52">
              <w:rPr>
                <w:rFonts w:ascii="Times New Roman" w:hAnsi="Times New Roman"/>
                <w:sz w:val="24"/>
                <w:rPrChange w:id="3183" w:author="Red Army" w:date="2012-02-08T20:12:00Z">
                  <w:rPr>
                    <w:rFonts w:ascii="Times New Roman" w:eastAsia="ＭＳ ゴシック" w:hAnsi="Times New Roman"/>
                    <w:b/>
                    <w:bCs/>
                    <w:i/>
                    <w:iCs/>
                    <w:color w:val="4F81BD"/>
                  </w:rPr>
                </w:rPrChange>
              </w:rPr>
              <w:t>HungNQ</w:t>
            </w:r>
          </w:p>
        </w:tc>
      </w:tr>
      <w:tr w:rsidR="006E25C4" w:rsidRPr="001A0C52" w:rsidTr="0098332C">
        <w:tc>
          <w:tcPr>
            <w:tcW w:w="1391" w:type="pct"/>
            <w:shd w:val="clear" w:color="auto" w:fill="D9D9D9"/>
          </w:tcPr>
          <w:p w:rsidR="006E25C4" w:rsidRPr="001A0C52" w:rsidRDefault="006E25C4" w:rsidP="007443A1">
            <w:pPr>
              <w:rPr>
                <w:rFonts w:ascii="Times New Roman" w:hAnsi="Times New Roman"/>
                <w:b/>
                <w:sz w:val="24"/>
                <w:rPrChange w:id="3184" w:author="Red Army" w:date="2012-02-08T20:12:00Z">
                  <w:rPr>
                    <w:rFonts w:ascii="Times New Roman" w:hAnsi="Times New Roman"/>
                    <w:b/>
                  </w:rPr>
                </w:rPrChange>
              </w:rPr>
            </w:pPr>
            <w:r w:rsidRPr="001A0C52">
              <w:rPr>
                <w:rFonts w:ascii="Times New Roman" w:hAnsi="Times New Roman"/>
                <w:b/>
                <w:sz w:val="24"/>
                <w:rPrChange w:id="3185" w:author="Red Army" w:date="2012-02-08T20:12:00Z">
                  <w:rPr>
                    <w:rFonts w:ascii="Times New Roman" w:eastAsia="ＭＳ ゴシック" w:hAnsi="Times New Roman"/>
                    <w:b/>
                    <w:bCs/>
                    <w:i/>
                    <w:iCs/>
                    <w:color w:val="4F81BD"/>
                  </w:rPr>
                </w:rPrChange>
              </w:rPr>
              <w:t>Date</w:t>
            </w:r>
          </w:p>
        </w:tc>
        <w:tc>
          <w:tcPr>
            <w:tcW w:w="1364" w:type="pct"/>
          </w:tcPr>
          <w:p w:rsidR="006E25C4" w:rsidRPr="001A0C52" w:rsidRDefault="006E25C4" w:rsidP="007443A1">
            <w:pPr>
              <w:rPr>
                <w:rFonts w:ascii="Times New Roman" w:hAnsi="Times New Roman"/>
                <w:sz w:val="24"/>
                <w:rPrChange w:id="3186" w:author="Red Army" w:date="2012-02-08T20:12:00Z">
                  <w:rPr>
                    <w:rFonts w:ascii="Times New Roman" w:hAnsi="Times New Roman"/>
                  </w:rPr>
                </w:rPrChange>
              </w:rPr>
            </w:pPr>
            <w:r w:rsidRPr="001A0C52">
              <w:rPr>
                <w:rFonts w:ascii="Times New Roman" w:hAnsi="Times New Roman"/>
                <w:sz w:val="24"/>
                <w:rPrChange w:id="3187" w:author="Red Army" w:date="2012-02-08T20:12:00Z">
                  <w:rPr>
                    <w:rFonts w:ascii="Times New Roman" w:eastAsia="ＭＳ ゴシック" w:hAnsi="Times New Roman"/>
                    <w:b/>
                    <w:bCs/>
                    <w:i/>
                    <w:iCs/>
                    <w:color w:val="4F81BD"/>
                  </w:rPr>
                </w:rPrChange>
              </w:rPr>
              <w:t>17/01/2012</w:t>
            </w:r>
          </w:p>
        </w:tc>
        <w:tc>
          <w:tcPr>
            <w:tcW w:w="637" w:type="pct"/>
            <w:shd w:val="clear" w:color="auto" w:fill="D9D9D9"/>
          </w:tcPr>
          <w:p w:rsidR="006E25C4" w:rsidRPr="001A0C52" w:rsidRDefault="006E25C4" w:rsidP="007443A1">
            <w:pPr>
              <w:rPr>
                <w:rFonts w:ascii="Times New Roman" w:hAnsi="Times New Roman"/>
                <w:b/>
                <w:sz w:val="24"/>
                <w:rPrChange w:id="3188" w:author="Red Army" w:date="2012-02-08T20:12:00Z">
                  <w:rPr>
                    <w:rFonts w:ascii="Times New Roman" w:hAnsi="Times New Roman"/>
                    <w:b/>
                  </w:rPr>
                </w:rPrChange>
              </w:rPr>
            </w:pPr>
            <w:r w:rsidRPr="001A0C52">
              <w:rPr>
                <w:rFonts w:ascii="Times New Roman" w:hAnsi="Times New Roman"/>
                <w:b/>
                <w:sz w:val="24"/>
                <w:rPrChange w:id="3189" w:author="Red Army" w:date="2012-02-08T20:12:00Z">
                  <w:rPr>
                    <w:rFonts w:ascii="Times New Roman" w:eastAsia="ＭＳ ゴシック" w:hAnsi="Times New Roman"/>
                    <w:b/>
                    <w:bCs/>
                    <w:i/>
                    <w:iCs/>
                    <w:color w:val="4F81BD"/>
                  </w:rPr>
                </w:rPrChange>
              </w:rPr>
              <w:t>Priority</w:t>
            </w:r>
          </w:p>
        </w:tc>
        <w:tc>
          <w:tcPr>
            <w:tcW w:w="1608" w:type="pct"/>
            <w:gridSpan w:val="2"/>
          </w:tcPr>
          <w:p w:rsidR="006E25C4" w:rsidRPr="001A0C52" w:rsidRDefault="006E25C4" w:rsidP="007443A1">
            <w:pPr>
              <w:rPr>
                <w:rFonts w:ascii="Times New Roman" w:hAnsi="Times New Roman"/>
                <w:sz w:val="24"/>
                <w:rPrChange w:id="3190" w:author="Red Army" w:date="2012-02-08T20:12:00Z">
                  <w:rPr>
                    <w:rFonts w:ascii="Times New Roman" w:hAnsi="Times New Roman"/>
                  </w:rPr>
                </w:rPrChange>
              </w:rPr>
            </w:pPr>
            <w:r w:rsidRPr="001A0C52">
              <w:rPr>
                <w:rFonts w:ascii="Times New Roman" w:hAnsi="Times New Roman"/>
                <w:sz w:val="24"/>
                <w:rPrChange w:id="3191" w:author="Red Army" w:date="2012-02-08T20:12:00Z">
                  <w:rPr>
                    <w:rFonts w:ascii="Times New Roman" w:eastAsia="ＭＳ ゴシック" w:hAnsi="Times New Roman"/>
                    <w:b/>
                    <w:bCs/>
                    <w:i/>
                    <w:iCs/>
                    <w:color w:val="4F81BD"/>
                  </w:rPr>
                </w:rPrChange>
              </w:rPr>
              <w:t>High</w:t>
            </w:r>
          </w:p>
        </w:tc>
      </w:tr>
      <w:tr w:rsidR="006E25C4" w:rsidRPr="001A0C52" w:rsidTr="00320774">
        <w:tc>
          <w:tcPr>
            <w:tcW w:w="5000" w:type="pct"/>
            <w:gridSpan w:val="5"/>
            <w:shd w:val="clear" w:color="auto" w:fill="auto"/>
          </w:tcPr>
          <w:p w:rsidR="006E25C4" w:rsidRPr="001A0C52" w:rsidRDefault="006E25C4" w:rsidP="00320774">
            <w:pPr>
              <w:rPr>
                <w:rFonts w:ascii="Times New Roman" w:hAnsi="Times New Roman"/>
                <w:b/>
                <w:sz w:val="24"/>
                <w:rPrChange w:id="3192" w:author="Red Army" w:date="2012-02-08T20:12:00Z">
                  <w:rPr>
                    <w:rFonts w:ascii="Times New Roman" w:hAnsi="Times New Roman"/>
                    <w:b/>
                  </w:rPr>
                </w:rPrChange>
              </w:rPr>
            </w:pPr>
            <w:r w:rsidRPr="001A0C52">
              <w:rPr>
                <w:rFonts w:ascii="Times New Roman" w:hAnsi="Times New Roman"/>
                <w:b/>
                <w:sz w:val="24"/>
                <w:rPrChange w:id="3193" w:author="Red Army" w:date="2012-02-08T20:12:00Z">
                  <w:rPr>
                    <w:rFonts w:ascii="Times New Roman" w:eastAsia="ＭＳ ゴシック" w:hAnsi="Times New Roman"/>
                    <w:b/>
                    <w:bCs/>
                    <w:i/>
                    <w:iCs/>
                    <w:color w:val="4F81BD"/>
                  </w:rPr>
                </w:rPrChange>
              </w:rPr>
              <w:t xml:space="preserve">Actor: </w:t>
            </w:r>
          </w:p>
          <w:p w:rsidR="006E25C4" w:rsidRPr="001A0C52" w:rsidRDefault="006E25C4" w:rsidP="00320774">
            <w:pPr>
              <w:rPr>
                <w:rFonts w:ascii="Times New Roman" w:hAnsi="Times New Roman"/>
                <w:sz w:val="24"/>
                <w:rPrChange w:id="3194" w:author="Red Army" w:date="2012-02-08T20:12:00Z">
                  <w:rPr>
                    <w:rFonts w:ascii="Times New Roman" w:hAnsi="Times New Roman"/>
                  </w:rPr>
                </w:rPrChange>
              </w:rPr>
            </w:pPr>
            <w:r w:rsidRPr="001A0C52">
              <w:rPr>
                <w:rFonts w:ascii="Times New Roman" w:hAnsi="Times New Roman"/>
                <w:b/>
                <w:sz w:val="24"/>
                <w:rPrChange w:id="3195" w:author="Red Army" w:date="2012-02-08T20:12:00Z">
                  <w:rPr>
                    <w:rFonts w:ascii="Times New Roman" w:eastAsia="ＭＳ ゴシック" w:hAnsi="Times New Roman"/>
                    <w:b/>
                    <w:bCs/>
                    <w:i/>
                    <w:iCs/>
                    <w:color w:val="4F81BD"/>
                  </w:rPr>
                </w:rPrChange>
              </w:rPr>
              <w:t xml:space="preserve">           </w:t>
            </w:r>
            <w:r w:rsidRPr="001A0C52">
              <w:rPr>
                <w:rFonts w:ascii="Times New Roman" w:hAnsi="Times New Roman"/>
                <w:b/>
                <w:sz w:val="24"/>
                <w:rPrChange w:id="3196" w:author="Red Army" w:date="2012-02-08T20:12:00Z">
                  <w:rPr>
                    <w:rFonts w:ascii="Times New Roman" w:eastAsia="ＭＳ ゴシック" w:hAnsi="Times New Roman"/>
                    <w:b/>
                    <w:bCs/>
                    <w:i/>
                    <w:iCs/>
                    <w:color w:val="4F81BD"/>
                  </w:rPr>
                </w:rPrChange>
              </w:rPr>
              <w:tab/>
            </w:r>
            <w:r w:rsidRPr="001A0C52">
              <w:rPr>
                <w:rFonts w:ascii="Times New Roman" w:hAnsi="Times New Roman"/>
                <w:sz w:val="24"/>
                <w:rPrChange w:id="3197" w:author="Red Army" w:date="2012-02-08T20:12:00Z">
                  <w:rPr>
                    <w:rFonts w:ascii="Times New Roman" w:eastAsia="ＭＳ ゴシック" w:hAnsi="Times New Roman"/>
                    <w:b/>
                    <w:bCs/>
                    <w:i/>
                    <w:iCs/>
                    <w:color w:val="4F81BD"/>
                  </w:rPr>
                </w:rPrChange>
              </w:rPr>
              <w:t>User</w:t>
            </w:r>
          </w:p>
          <w:p w:rsidR="006E25C4" w:rsidRPr="001A0C52" w:rsidRDefault="006E25C4" w:rsidP="00320774">
            <w:pPr>
              <w:rPr>
                <w:rFonts w:ascii="Times New Roman" w:hAnsi="Times New Roman"/>
                <w:b/>
                <w:sz w:val="24"/>
                <w:rPrChange w:id="3198" w:author="Red Army" w:date="2012-02-08T20:12:00Z">
                  <w:rPr>
                    <w:rFonts w:ascii="Times New Roman" w:hAnsi="Times New Roman"/>
                    <w:b/>
                  </w:rPr>
                </w:rPrChange>
              </w:rPr>
            </w:pPr>
            <w:r w:rsidRPr="001A0C52">
              <w:rPr>
                <w:rFonts w:ascii="Times New Roman" w:hAnsi="Times New Roman"/>
                <w:b/>
                <w:sz w:val="24"/>
                <w:rPrChange w:id="3199" w:author="Red Army" w:date="2012-02-08T20:12:00Z">
                  <w:rPr>
                    <w:rFonts w:ascii="Times New Roman" w:eastAsia="ＭＳ ゴシック" w:hAnsi="Times New Roman"/>
                    <w:b/>
                    <w:bCs/>
                    <w:i/>
                    <w:iCs/>
                    <w:color w:val="4F81BD"/>
                  </w:rPr>
                </w:rPrChange>
              </w:rPr>
              <w:t>Summary:</w:t>
            </w:r>
          </w:p>
          <w:p w:rsidR="006E25C4" w:rsidRPr="001A0C52" w:rsidRDefault="006E25C4" w:rsidP="00320774">
            <w:pPr>
              <w:rPr>
                <w:rFonts w:ascii="Times New Roman" w:hAnsi="Times New Roman"/>
                <w:sz w:val="24"/>
                <w:rPrChange w:id="3200" w:author="Red Army" w:date="2012-02-08T20:12:00Z">
                  <w:rPr>
                    <w:rFonts w:ascii="Times New Roman" w:hAnsi="Times New Roman"/>
                  </w:rPr>
                </w:rPrChange>
              </w:rPr>
            </w:pPr>
            <w:r w:rsidRPr="001A0C52">
              <w:rPr>
                <w:rFonts w:ascii="Times New Roman" w:hAnsi="Times New Roman"/>
                <w:sz w:val="24"/>
                <w:rPrChange w:id="3201" w:author="Red Army" w:date="2012-02-08T20:12:00Z">
                  <w:rPr>
                    <w:rFonts w:ascii="Times New Roman" w:eastAsia="ＭＳ ゴシック" w:hAnsi="Times New Roman"/>
                    <w:b/>
                    <w:bCs/>
                    <w:i/>
                    <w:iCs/>
                    <w:color w:val="4F81BD"/>
                  </w:rPr>
                </w:rPrChange>
              </w:rPr>
              <w:t xml:space="preserve">          </w:t>
            </w:r>
            <w:r w:rsidRPr="001A0C52">
              <w:rPr>
                <w:rFonts w:ascii="Times New Roman" w:hAnsi="Times New Roman"/>
                <w:sz w:val="24"/>
                <w:rPrChange w:id="3202" w:author="Red Army" w:date="2012-02-08T20:12:00Z">
                  <w:rPr>
                    <w:rFonts w:ascii="Times New Roman" w:eastAsia="ＭＳ ゴシック" w:hAnsi="Times New Roman"/>
                    <w:b/>
                    <w:bCs/>
                    <w:i/>
                    <w:iCs/>
                    <w:color w:val="4F81BD"/>
                  </w:rPr>
                </w:rPrChange>
              </w:rPr>
              <w:tab/>
              <w:t>User can create new Teaching Plan and save it</w:t>
            </w:r>
            <w:ins w:id="3203" w:author="Red Army" w:date="2012-02-08T16:35:00Z">
              <w:r w:rsidR="00E61830" w:rsidRPr="001A0C52">
                <w:rPr>
                  <w:rFonts w:ascii="Times New Roman" w:hAnsi="Times New Roman"/>
                  <w:sz w:val="24"/>
                  <w:rPrChange w:id="3204" w:author="Red Army" w:date="2012-02-08T20:12:00Z">
                    <w:rPr>
                      <w:rFonts w:ascii="Times New Roman" w:eastAsia="ＭＳ ゴシック" w:hAnsi="Times New Roman"/>
                      <w:b/>
                      <w:bCs/>
                      <w:i/>
                      <w:iCs/>
                      <w:color w:val="4F81BD"/>
                    </w:rPr>
                  </w:rPrChange>
                </w:rPr>
                <w:t>.</w:t>
              </w:r>
            </w:ins>
            <w:r w:rsidRPr="001A0C52">
              <w:rPr>
                <w:rFonts w:ascii="Times New Roman" w:hAnsi="Times New Roman"/>
                <w:sz w:val="24"/>
                <w:rPrChange w:id="3205" w:author="Red Army" w:date="2012-02-08T20:12:00Z">
                  <w:rPr>
                    <w:rFonts w:ascii="Times New Roman" w:eastAsia="ＭＳ ゴシック" w:hAnsi="Times New Roman"/>
                    <w:b/>
                    <w:bCs/>
                    <w:i/>
                    <w:iCs/>
                    <w:color w:val="4F81BD"/>
                  </w:rPr>
                </w:rPrChange>
              </w:rPr>
              <w:t xml:space="preserve"> </w:t>
            </w:r>
            <w:del w:id="3206" w:author="Red Army" w:date="2012-02-08T16:35:00Z">
              <w:r w:rsidRPr="001A0C52" w:rsidDel="00E61830">
                <w:rPr>
                  <w:rFonts w:ascii="Times New Roman" w:hAnsi="Times New Roman"/>
                  <w:sz w:val="24"/>
                  <w:rPrChange w:id="3207" w:author="Red Army" w:date="2012-02-08T20:12:00Z">
                    <w:rPr>
                      <w:rFonts w:ascii="Times New Roman" w:eastAsia="ＭＳ ゴシック" w:hAnsi="Times New Roman"/>
                      <w:b/>
                      <w:bCs/>
                      <w:i/>
                      <w:iCs/>
                      <w:color w:val="4F81BD"/>
                    </w:rPr>
                  </w:rPrChange>
                </w:rPr>
                <w:delText xml:space="preserve">in supported file type. </w:delText>
              </w:r>
            </w:del>
          </w:p>
          <w:p w:rsidR="006E25C4" w:rsidRPr="001A0C52" w:rsidRDefault="006E25C4" w:rsidP="00320774">
            <w:pPr>
              <w:rPr>
                <w:rFonts w:ascii="Times New Roman" w:hAnsi="Times New Roman"/>
                <w:b/>
                <w:bCs/>
                <w:sz w:val="24"/>
                <w:rPrChange w:id="3208" w:author="Red Army" w:date="2012-02-08T20:12:00Z">
                  <w:rPr>
                    <w:rFonts w:ascii="Times New Roman" w:hAnsi="Times New Roman"/>
                    <w:b/>
                    <w:bCs/>
                  </w:rPr>
                </w:rPrChange>
              </w:rPr>
            </w:pPr>
            <w:r w:rsidRPr="001A0C52">
              <w:rPr>
                <w:rFonts w:ascii="Times New Roman" w:hAnsi="Times New Roman"/>
                <w:b/>
                <w:bCs/>
                <w:sz w:val="24"/>
                <w:rPrChange w:id="3209" w:author="Red Army" w:date="2012-02-08T20:12:00Z">
                  <w:rPr>
                    <w:rFonts w:ascii="Times New Roman" w:eastAsia="ＭＳ ゴシック" w:hAnsi="Times New Roman"/>
                    <w:b/>
                    <w:bCs/>
                    <w:i/>
                    <w:iCs/>
                    <w:color w:val="4F81BD"/>
                  </w:rPr>
                </w:rPrChange>
              </w:rPr>
              <w:t>Goal:</w:t>
            </w:r>
          </w:p>
          <w:p w:rsidR="006E25C4" w:rsidRPr="001A0C52" w:rsidRDefault="006E25C4" w:rsidP="00320774">
            <w:pPr>
              <w:rPr>
                <w:rFonts w:ascii="Times New Roman" w:hAnsi="Times New Roman"/>
                <w:bCs/>
                <w:sz w:val="24"/>
                <w:rPrChange w:id="3210" w:author="Red Army" w:date="2012-02-08T20:12:00Z">
                  <w:rPr>
                    <w:rFonts w:ascii="Times New Roman" w:hAnsi="Times New Roman"/>
                    <w:bCs/>
                  </w:rPr>
                </w:rPrChange>
              </w:rPr>
            </w:pPr>
            <w:r w:rsidRPr="001A0C52">
              <w:rPr>
                <w:rFonts w:ascii="Times New Roman" w:hAnsi="Times New Roman"/>
                <w:b/>
                <w:bCs/>
                <w:sz w:val="24"/>
                <w:rPrChange w:id="3211" w:author="Red Army" w:date="2012-02-08T20:12:00Z">
                  <w:rPr>
                    <w:rFonts w:ascii="Times New Roman" w:eastAsia="ＭＳ ゴシック" w:hAnsi="Times New Roman"/>
                    <w:b/>
                    <w:bCs/>
                    <w:i/>
                    <w:iCs/>
                    <w:color w:val="4F81BD"/>
                  </w:rPr>
                </w:rPrChange>
              </w:rPr>
              <w:tab/>
            </w:r>
            <w:del w:id="3212" w:author="Red Army" w:date="2012-02-08T16:36:00Z">
              <w:r w:rsidRPr="001A0C52" w:rsidDel="00E61830">
                <w:rPr>
                  <w:rFonts w:ascii="Times New Roman" w:hAnsi="Times New Roman"/>
                  <w:bCs/>
                  <w:sz w:val="24"/>
                  <w:rPrChange w:id="3213" w:author="Red Army" w:date="2012-02-08T20:12:00Z">
                    <w:rPr>
                      <w:rFonts w:ascii="Times New Roman" w:eastAsia="ＭＳ ゴシック" w:hAnsi="Times New Roman"/>
                      <w:b/>
                      <w:bCs/>
                      <w:i/>
                      <w:iCs/>
                      <w:color w:val="4F81BD"/>
                    </w:rPr>
                  </w:rPrChange>
                </w:rPr>
                <w:delText xml:space="preserve">Export </w:delText>
              </w:r>
            </w:del>
            <w:r w:rsidRPr="001A0C52">
              <w:rPr>
                <w:rFonts w:ascii="Times New Roman" w:hAnsi="Times New Roman"/>
                <w:bCs/>
                <w:sz w:val="24"/>
                <w:rPrChange w:id="3214" w:author="Red Army" w:date="2012-02-08T20:12:00Z">
                  <w:rPr>
                    <w:rFonts w:ascii="Times New Roman" w:eastAsia="ＭＳ ゴシック" w:hAnsi="Times New Roman"/>
                    <w:b/>
                    <w:bCs/>
                    <w:i/>
                    <w:iCs/>
                    <w:color w:val="4F81BD"/>
                  </w:rPr>
                </w:rPrChange>
              </w:rPr>
              <w:t xml:space="preserve">Teaching Plan </w:t>
            </w:r>
            <w:ins w:id="3215" w:author="Red Army" w:date="2012-02-08T16:36:00Z">
              <w:r w:rsidR="00E61830" w:rsidRPr="001A0C52">
                <w:rPr>
                  <w:rFonts w:ascii="Times New Roman" w:hAnsi="Times New Roman"/>
                  <w:bCs/>
                  <w:sz w:val="24"/>
                  <w:rPrChange w:id="3216" w:author="Red Army" w:date="2012-02-08T20:12:00Z">
                    <w:rPr>
                      <w:rFonts w:ascii="Times New Roman" w:eastAsia="ＭＳ ゴシック" w:hAnsi="Times New Roman"/>
                      <w:b/>
                      <w:bCs/>
                      <w:i/>
                      <w:iCs/>
                      <w:color w:val="4F81BD"/>
                    </w:rPr>
                  </w:rPrChange>
                </w:rPr>
                <w:t xml:space="preserve">is created and saved </w:t>
              </w:r>
            </w:ins>
            <w:ins w:id="3217" w:author="Phuong Giang" w:date="2012-02-09T17:13:00Z">
              <w:r w:rsidR="007302F9">
                <w:rPr>
                  <w:rFonts w:ascii="Times New Roman" w:hAnsi="Times New Roman"/>
                  <w:bCs/>
                  <w:sz w:val="24"/>
                </w:rPr>
                <w:t xml:space="preserve">in </w:t>
              </w:r>
            </w:ins>
            <w:ins w:id="3218" w:author="Red Army" w:date="2012-02-08T16:36:00Z">
              <w:r w:rsidR="0016602A" w:rsidRPr="001A0C52">
                <w:rPr>
                  <w:rFonts w:ascii="Times New Roman" w:hAnsi="Times New Roman"/>
                  <w:bCs/>
                  <w:sz w:val="24"/>
                  <w:rPrChange w:id="3219" w:author="Red Army" w:date="2012-02-08T20:12:00Z">
                    <w:rPr>
                      <w:rFonts w:ascii="Times New Roman" w:eastAsia="ＭＳ ゴシック" w:hAnsi="Times New Roman"/>
                      <w:b/>
                      <w:bCs/>
                      <w:i/>
                      <w:iCs/>
                      <w:color w:val="4F81BD"/>
                    </w:rPr>
                  </w:rPrChange>
                </w:rPr>
                <w:t>.</w:t>
              </w:r>
            </w:ins>
            <w:del w:id="3220" w:author="Red Army" w:date="2012-02-08T16:36:00Z">
              <w:r w:rsidRPr="001A0C52" w:rsidDel="00E61830">
                <w:rPr>
                  <w:rFonts w:ascii="Times New Roman" w:hAnsi="Times New Roman"/>
                  <w:bCs/>
                  <w:sz w:val="24"/>
                  <w:rPrChange w:id="3221" w:author="Red Army" w:date="2012-02-08T20:12:00Z">
                    <w:rPr>
                      <w:rFonts w:ascii="Times New Roman" w:eastAsia="ＭＳ ゴシック" w:hAnsi="Times New Roman"/>
                      <w:b/>
                      <w:bCs/>
                      <w:i/>
                      <w:iCs/>
                      <w:color w:val="4F81BD"/>
                    </w:rPr>
                  </w:rPrChange>
                </w:rPr>
                <w:delText>in the selected file type (</w:delText>
              </w:r>
            </w:del>
            <w:r w:rsidRPr="001A0C52">
              <w:rPr>
                <w:rFonts w:ascii="Times New Roman" w:hAnsi="Times New Roman"/>
                <w:bCs/>
                <w:sz w:val="24"/>
                <w:rPrChange w:id="3222" w:author="Red Army" w:date="2012-02-08T20:12:00Z">
                  <w:rPr>
                    <w:rFonts w:ascii="Times New Roman" w:eastAsia="ＭＳ ゴシック" w:hAnsi="Times New Roman"/>
                    <w:b/>
                    <w:bCs/>
                    <w:i/>
                    <w:iCs/>
                    <w:color w:val="4F81BD"/>
                  </w:rPr>
                </w:rPrChange>
              </w:rPr>
              <w:t>tlhx</w:t>
            </w:r>
            <w:ins w:id="3223" w:author="Red Army" w:date="2012-02-08T16:36:00Z">
              <w:r w:rsidR="00E61830" w:rsidRPr="001A0C52">
                <w:rPr>
                  <w:rFonts w:ascii="Times New Roman" w:hAnsi="Times New Roman"/>
                  <w:bCs/>
                  <w:sz w:val="24"/>
                  <w:rPrChange w:id="3224" w:author="Red Army" w:date="2012-02-08T20:12:00Z">
                    <w:rPr>
                      <w:rFonts w:ascii="Times New Roman" w:eastAsia="ＭＳ ゴシック" w:hAnsi="Times New Roman"/>
                      <w:b/>
                      <w:bCs/>
                      <w:i/>
                      <w:iCs/>
                      <w:color w:val="4F81BD"/>
                    </w:rPr>
                  </w:rPrChange>
                </w:rPr>
                <w:t xml:space="preserve"> </w:t>
              </w:r>
            </w:ins>
            <w:del w:id="3225" w:author="Red Army" w:date="2012-02-08T16:36:00Z">
              <w:r w:rsidRPr="001A0C52" w:rsidDel="00E61830">
                <w:rPr>
                  <w:rFonts w:ascii="Times New Roman" w:hAnsi="Times New Roman"/>
                  <w:bCs/>
                  <w:sz w:val="24"/>
                  <w:rPrChange w:id="3226" w:author="Red Army" w:date="2012-02-08T20:12:00Z">
                    <w:rPr>
                      <w:rFonts w:ascii="Times New Roman" w:eastAsia="ＭＳ ゴシック" w:hAnsi="Times New Roman"/>
                      <w:b/>
                      <w:bCs/>
                      <w:i/>
                      <w:iCs/>
                      <w:color w:val="4F81BD"/>
                    </w:rPr>
                  </w:rPrChange>
                </w:rPr>
                <w:delText>, doc, docx</w:delText>
              </w:r>
              <w:r w:rsidR="00935F5C" w:rsidRPr="001A0C52" w:rsidDel="00E61830">
                <w:rPr>
                  <w:rFonts w:ascii="Times New Roman" w:hAnsi="Times New Roman"/>
                  <w:bCs/>
                  <w:sz w:val="24"/>
                  <w:rPrChange w:id="3227" w:author="Red Army" w:date="2012-02-08T20:12:00Z">
                    <w:rPr>
                      <w:rFonts w:ascii="Times New Roman" w:eastAsia="ＭＳ ゴシック" w:hAnsi="Times New Roman"/>
                      <w:b/>
                      <w:bCs/>
                      <w:i/>
                      <w:iCs/>
                      <w:color w:val="4F81BD"/>
                    </w:rPr>
                  </w:rPrChange>
                </w:rPr>
                <w:delText>, ppt, pptx</w:delText>
              </w:r>
              <w:r w:rsidRPr="001A0C52" w:rsidDel="00E61830">
                <w:rPr>
                  <w:rFonts w:ascii="Times New Roman" w:hAnsi="Times New Roman"/>
                  <w:bCs/>
                  <w:sz w:val="24"/>
                  <w:rPrChange w:id="3228" w:author="Red Army" w:date="2012-02-08T20:12:00Z">
                    <w:rPr>
                      <w:rFonts w:ascii="Times New Roman" w:eastAsia="ＭＳ ゴシック" w:hAnsi="Times New Roman"/>
                      <w:b/>
                      <w:bCs/>
                      <w:i/>
                      <w:iCs/>
                      <w:color w:val="4F81BD"/>
                    </w:rPr>
                  </w:rPrChange>
                </w:rPr>
                <w:delText>)</w:delText>
              </w:r>
            </w:del>
            <w:ins w:id="3229" w:author="Red Army" w:date="2012-02-08T16:36:00Z">
              <w:r w:rsidR="00E61830" w:rsidRPr="001A0C52">
                <w:rPr>
                  <w:rFonts w:ascii="Times New Roman" w:hAnsi="Times New Roman"/>
                  <w:bCs/>
                  <w:sz w:val="24"/>
                  <w:rPrChange w:id="3230" w:author="Red Army" w:date="2012-02-08T20:12:00Z">
                    <w:rPr>
                      <w:rFonts w:ascii="Times New Roman" w:eastAsia="ＭＳ ゴシック" w:hAnsi="Times New Roman"/>
                      <w:b/>
                      <w:bCs/>
                      <w:i/>
                      <w:iCs/>
                      <w:color w:val="4F81BD"/>
                    </w:rPr>
                  </w:rPrChange>
                </w:rPr>
                <w:t>file format.</w:t>
              </w:r>
            </w:ins>
          </w:p>
          <w:p w:rsidR="006E25C4" w:rsidRPr="001A0C52" w:rsidRDefault="006E25C4" w:rsidP="00320774">
            <w:pPr>
              <w:rPr>
                <w:rFonts w:ascii="Times New Roman" w:hAnsi="Times New Roman"/>
                <w:b/>
                <w:bCs/>
                <w:sz w:val="24"/>
                <w:rPrChange w:id="3231" w:author="Red Army" w:date="2012-02-08T20:12:00Z">
                  <w:rPr>
                    <w:rFonts w:ascii="Times New Roman" w:hAnsi="Times New Roman"/>
                    <w:b/>
                    <w:bCs/>
                  </w:rPr>
                </w:rPrChange>
              </w:rPr>
            </w:pPr>
            <w:r w:rsidRPr="001A0C52">
              <w:rPr>
                <w:rFonts w:ascii="Times New Roman" w:hAnsi="Times New Roman"/>
                <w:b/>
                <w:bCs/>
                <w:sz w:val="24"/>
                <w:rPrChange w:id="3232" w:author="Red Army" w:date="2012-02-08T20:12:00Z">
                  <w:rPr>
                    <w:rFonts w:ascii="Times New Roman" w:eastAsia="ＭＳ ゴシック" w:hAnsi="Times New Roman"/>
                    <w:b/>
                    <w:bCs/>
                    <w:i/>
                    <w:iCs/>
                    <w:color w:val="4F81BD"/>
                  </w:rPr>
                </w:rPrChange>
              </w:rPr>
              <w:t>Triggers</w:t>
            </w:r>
          </w:p>
          <w:p w:rsidR="006E25C4" w:rsidRPr="001A0C52" w:rsidRDefault="006E25C4" w:rsidP="00320774">
            <w:pPr>
              <w:rPr>
                <w:rFonts w:ascii="Times New Roman" w:hAnsi="Times New Roman"/>
                <w:sz w:val="24"/>
                <w:u w:val="single"/>
                <w:rPrChange w:id="3233" w:author="Red Army" w:date="2012-02-08T20:12:00Z">
                  <w:rPr>
                    <w:rFonts w:ascii="Times New Roman" w:hAnsi="Times New Roman"/>
                    <w:u w:val="single"/>
                  </w:rPr>
                </w:rPrChange>
              </w:rPr>
            </w:pPr>
            <w:r w:rsidRPr="001A0C52">
              <w:rPr>
                <w:rFonts w:ascii="Times New Roman" w:hAnsi="Times New Roman"/>
                <w:bCs/>
                <w:sz w:val="24"/>
                <w:rPrChange w:id="3234" w:author="Red Army" w:date="2012-02-08T20:12:00Z">
                  <w:rPr>
                    <w:rFonts w:ascii="Times New Roman" w:eastAsia="ＭＳ ゴシック" w:hAnsi="Times New Roman"/>
                    <w:b/>
                    <w:bCs/>
                    <w:i/>
                    <w:iCs/>
                    <w:color w:val="4F81BD"/>
                  </w:rPr>
                </w:rPrChange>
              </w:rPr>
              <w:t xml:space="preserve">          </w:t>
            </w:r>
            <w:r w:rsidRPr="001A0C52">
              <w:rPr>
                <w:rFonts w:ascii="Times New Roman" w:hAnsi="Times New Roman"/>
                <w:bCs/>
                <w:sz w:val="24"/>
                <w:rPrChange w:id="3235" w:author="Red Army" w:date="2012-02-08T20:12:00Z">
                  <w:rPr>
                    <w:rFonts w:ascii="Times New Roman" w:eastAsia="ＭＳ ゴシック" w:hAnsi="Times New Roman"/>
                    <w:b/>
                    <w:bCs/>
                    <w:i/>
                    <w:iCs/>
                    <w:color w:val="4F81BD"/>
                  </w:rPr>
                </w:rPrChange>
              </w:rPr>
              <w:tab/>
              <w:t>Activate this use case when user asks the system to create new Teaching Plan.</w:t>
            </w:r>
          </w:p>
          <w:p w:rsidR="006E25C4" w:rsidRPr="001A0C52" w:rsidRDefault="006E25C4" w:rsidP="00320774">
            <w:pPr>
              <w:rPr>
                <w:rFonts w:ascii="Times New Roman" w:hAnsi="Times New Roman"/>
                <w:b/>
                <w:bCs/>
                <w:sz w:val="24"/>
                <w:rPrChange w:id="3236" w:author="Red Army" w:date="2012-02-08T20:12:00Z">
                  <w:rPr>
                    <w:rFonts w:ascii="Times New Roman" w:hAnsi="Times New Roman"/>
                    <w:b/>
                    <w:bCs/>
                  </w:rPr>
                </w:rPrChange>
              </w:rPr>
            </w:pPr>
            <w:r w:rsidRPr="001A0C52">
              <w:rPr>
                <w:rFonts w:ascii="Times New Roman" w:hAnsi="Times New Roman"/>
                <w:b/>
                <w:bCs/>
                <w:sz w:val="24"/>
                <w:rPrChange w:id="3237" w:author="Red Army" w:date="2012-02-08T20:12:00Z">
                  <w:rPr>
                    <w:rFonts w:ascii="Times New Roman" w:eastAsia="ＭＳ ゴシック" w:hAnsi="Times New Roman"/>
                    <w:b/>
                    <w:bCs/>
                    <w:i/>
                    <w:iCs/>
                    <w:color w:val="4F81BD"/>
                  </w:rPr>
                </w:rPrChange>
              </w:rPr>
              <w:t>Preconditions:</w:t>
            </w:r>
          </w:p>
          <w:p w:rsidR="006E25C4" w:rsidRPr="001A0C52" w:rsidRDefault="006E25C4" w:rsidP="00320774">
            <w:pPr>
              <w:rPr>
                <w:rFonts w:ascii="Times New Roman" w:hAnsi="Times New Roman"/>
                <w:bCs/>
                <w:sz w:val="24"/>
                <w:rPrChange w:id="3238" w:author="Red Army" w:date="2012-02-08T20:12:00Z">
                  <w:rPr>
                    <w:rFonts w:ascii="Times New Roman" w:hAnsi="Times New Roman"/>
                    <w:bCs/>
                  </w:rPr>
                </w:rPrChange>
              </w:rPr>
            </w:pPr>
            <w:r w:rsidRPr="001A0C52">
              <w:rPr>
                <w:rFonts w:ascii="Times New Roman" w:hAnsi="Times New Roman"/>
                <w:bCs/>
                <w:sz w:val="24"/>
                <w:rPrChange w:id="3239" w:author="Red Army" w:date="2012-02-08T20:12:00Z">
                  <w:rPr>
                    <w:rFonts w:ascii="Times New Roman" w:eastAsia="ＭＳ ゴシック" w:hAnsi="Times New Roman"/>
                    <w:b/>
                    <w:bCs/>
                    <w:i/>
                    <w:iCs/>
                    <w:color w:val="4F81BD"/>
                  </w:rPr>
                </w:rPrChange>
              </w:rPr>
              <w:t xml:space="preserve">         </w:t>
            </w:r>
            <w:r w:rsidRPr="001A0C52">
              <w:rPr>
                <w:rFonts w:ascii="Times New Roman" w:hAnsi="Times New Roman"/>
                <w:bCs/>
                <w:sz w:val="24"/>
                <w:rPrChange w:id="3240" w:author="Red Army" w:date="2012-02-08T20:12:00Z">
                  <w:rPr>
                    <w:rFonts w:ascii="Times New Roman" w:eastAsia="ＭＳ ゴシック" w:hAnsi="Times New Roman"/>
                    <w:b/>
                    <w:bCs/>
                    <w:i/>
                    <w:iCs/>
                    <w:color w:val="4F81BD"/>
                  </w:rPr>
                </w:rPrChange>
              </w:rPr>
              <w:tab/>
              <w:t>Start application successfully</w:t>
            </w:r>
          </w:p>
          <w:p w:rsidR="006E25C4" w:rsidRPr="001A0C52" w:rsidRDefault="006E25C4" w:rsidP="00320774">
            <w:pPr>
              <w:rPr>
                <w:rFonts w:ascii="Times New Roman" w:hAnsi="Times New Roman"/>
                <w:b/>
                <w:bCs/>
                <w:sz w:val="24"/>
                <w:rPrChange w:id="3241" w:author="Red Army" w:date="2012-02-08T20:12:00Z">
                  <w:rPr>
                    <w:rFonts w:ascii="Times New Roman" w:hAnsi="Times New Roman"/>
                    <w:b/>
                    <w:bCs/>
                  </w:rPr>
                </w:rPrChange>
              </w:rPr>
            </w:pPr>
            <w:r w:rsidRPr="001A0C52">
              <w:rPr>
                <w:rFonts w:ascii="Times New Roman" w:hAnsi="Times New Roman"/>
                <w:b/>
                <w:bCs/>
                <w:sz w:val="24"/>
                <w:rPrChange w:id="3242" w:author="Red Army" w:date="2012-02-08T20:12:00Z">
                  <w:rPr>
                    <w:rFonts w:ascii="Times New Roman" w:eastAsia="ＭＳ ゴシック" w:hAnsi="Times New Roman"/>
                    <w:b/>
                    <w:bCs/>
                    <w:i/>
                    <w:iCs/>
                    <w:color w:val="4F81BD"/>
                  </w:rPr>
                </w:rPrChange>
              </w:rPr>
              <w:t>Post</w:t>
            </w:r>
            <w:r w:rsidRPr="001A0C52">
              <w:rPr>
                <w:rFonts w:ascii="Times New Roman" w:hAnsi="Times New Roman"/>
                <w:b/>
                <w:sz w:val="24"/>
                <w:rPrChange w:id="3243" w:author="Red Army" w:date="2012-02-08T20:12:00Z">
                  <w:rPr>
                    <w:rFonts w:ascii="Times New Roman" w:eastAsia="ＭＳ ゴシック" w:hAnsi="Times New Roman"/>
                    <w:b/>
                    <w:bCs/>
                    <w:i/>
                    <w:iCs/>
                    <w:color w:val="4F81BD"/>
                  </w:rPr>
                </w:rPrChange>
              </w:rPr>
              <w:t xml:space="preserve"> </w:t>
            </w:r>
            <w:r w:rsidRPr="001A0C52">
              <w:rPr>
                <w:rFonts w:ascii="Times New Roman" w:hAnsi="Times New Roman"/>
                <w:b/>
                <w:bCs/>
                <w:sz w:val="24"/>
                <w:rPrChange w:id="3244" w:author="Red Army" w:date="2012-02-08T20:12:00Z">
                  <w:rPr>
                    <w:rFonts w:ascii="Times New Roman" w:eastAsia="ＭＳ ゴシック" w:hAnsi="Times New Roman"/>
                    <w:b/>
                    <w:bCs/>
                    <w:i/>
                    <w:iCs/>
                    <w:color w:val="4F81BD"/>
                  </w:rPr>
                </w:rPrChange>
              </w:rPr>
              <w:t>Conditions:</w:t>
            </w:r>
          </w:p>
          <w:p w:rsidR="006E25C4" w:rsidRPr="001A0C52" w:rsidRDefault="006E25C4" w:rsidP="00320774">
            <w:pPr>
              <w:rPr>
                <w:rFonts w:ascii="Times New Roman" w:hAnsi="Times New Roman"/>
                <w:bCs/>
                <w:sz w:val="24"/>
                <w:rPrChange w:id="3245" w:author="Red Army" w:date="2012-02-08T20:12:00Z">
                  <w:rPr>
                    <w:rFonts w:ascii="Times New Roman" w:hAnsi="Times New Roman"/>
                    <w:bCs/>
                  </w:rPr>
                </w:rPrChange>
              </w:rPr>
            </w:pPr>
            <w:r w:rsidRPr="001A0C52">
              <w:rPr>
                <w:rFonts w:ascii="Times New Roman" w:hAnsi="Times New Roman"/>
                <w:bCs/>
                <w:sz w:val="24"/>
                <w:rPrChange w:id="3246" w:author="Red Army" w:date="2012-02-08T20:12:00Z">
                  <w:rPr>
                    <w:rFonts w:ascii="Times New Roman" w:eastAsia="ＭＳ ゴシック" w:hAnsi="Times New Roman"/>
                    <w:b/>
                    <w:bCs/>
                    <w:i/>
                    <w:iCs/>
                    <w:color w:val="4F81BD"/>
                  </w:rPr>
                </w:rPrChange>
              </w:rPr>
              <w:tab/>
              <w:t xml:space="preserve">There is a </w:t>
            </w:r>
            <w:ins w:id="3247" w:author="Red Army" w:date="2012-02-08T16:51:00Z">
              <w:r w:rsidR="0017036F" w:rsidRPr="001A0C52">
                <w:rPr>
                  <w:rFonts w:ascii="Times New Roman" w:hAnsi="Times New Roman"/>
                  <w:bCs/>
                  <w:sz w:val="24"/>
                  <w:rPrChange w:id="3248" w:author="Red Army" w:date="2012-02-08T20:12:00Z">
                    <w:rPr>
                      <w:rFonts w:ascii="Times New Roman" w:eastAsia="ＭＳ ゴシック" w:hAnsi="Times New Roman"/>
                      <w:b/>
                      <w:bCs/>
                      <w:i/>
                      <w:iCs/>
                      <w:color w:val="4F81BD"/>
                    </w:rPr>
                  </w:rPrChange>
                </w:rPr>
                <w:t>tlhx</w:t>
              </w:r>
            </w:ins>
            <w:ins w:id="3249" w:author="Red Army" w:date="2012-02-08T16:50:00Z">
              <w:r w:rsidR="0017036F" w:rsidRPr="001A0C52">
                <w:rPr>
                  <w:rFonts w:ascii="Times New Roman" w:hAnsi="Times New Roman"/>
                  <w:bCs/>
                  <w:sz w:val="24"/>
                  <w:rPrChange w:id="3250" w:author="Red Army" w:date="2012-02-08T20:12:00Z">
                    <w:rPr>
                      <w:rFonts w:ascii="Times New Roman" w:eastAsia="ＭＳ ゴシック" w:hAnsi="Times New Roman"/>
                      <w:b/>
                      <w:bCs/>
                      <w:i/>
                      <w:iCs/>
                      <w:color w:val="4F81BD"/>
                    </w:rPr>
                  </w:rPrChange>
                </w:rPr>
                <w:t xml:space="preserve"> </w:t>
              </w:r>
            </w:ins>
            <w:r w:rsidRPr="001A0C52">
              <w:rPr>
                <w:rFonts w:ascii="Times New Roman" w:hAnsi="Times New Roman"/>
                <w:bCs/>
                <w:sz w:val="24"/>
                <w:rPrChange w:id="3251" w:author="Red Army" w:date="2012-02-08T20:12:00Z">
                  <w:rPr>
                    <w:rFonts w:ascii="Times New Roman" w:eastAsia="ＭＳ ゴシック" w:hAnsi="Times New Roman"/>
                    <w:b/>
                    <w:bCs/>
                    <w:i/>
                    <w:iCs/>
                    <w:color w:val="4F81BD"/>
                  </w:rPr>
                </w:rPrChange>
              </w:rPr>
              <w:t xml:space="preserve">file </w:t>
            </w:r>
            <w:del w:id="3252" w:author="Red Army" w:date="2012-02-08T16:51:00Z">
              <w:r w:rsidRPr="001A0C52" w:rsidDel="0017036F">
                <w:rPr>
                  <w:rFonts w:ascii="Times New Roman" w:hAnsi="Times New Roman"/>
                  <w:bCs/>
                  <w:sz w:val="24"/>
                  <w:rPrChange w:id="3253" w:author="Red Army" w:date="2012-02-08T20:12:00Z">
                    <w:rPr>
                      <w:rFonts w:ascii="Times New Roman" w:eastAsia="ＭＳ ゴシック" w:hAnsi="Times New Roman"/>
                      <w:b/>
                      <w:bCs/>
                      <w:i/>
                      <w:iCs/>
                      <w:color w:val="4F81BD"/>
                    </w:rPr>
                  </w:rPrChange>
                </w:rPr>
                <w:delText>in the format user selected</w:delText>
              </w:r>
            </w:del>
            <w:ins w:id="3254" w:author="Red Army" w:date="2012-02-08T16:51:00Z">
              <w:r w:rsidR="0017036F" w:rsidRPr="001A0C52">
                <w:rPr>
                  <w:rFonts w:ascii="Times New Roman" w:hAnsi="Times New Roman"/>
                  <w:bCs/>
                  <w:sz w:val="24"/>
                  <w:rPrChange w:id="3255" w:author="Red Army" w:date="2012-02-08T20:12:00Z">
                    <w:rPr>
                      <w:rFonts w:ascii="Times New Roman" w:eastAsia="ＭＳ ゴシック" w:hAnsi="Times New Roman"/>
                      <w:b/>
                      <w:bCs/>
                      <w:i/>
                      <w:iCs/>
                      <w:color w:val="4F81BD"/>
                    </w:rPr>
                  </w:rPrChange>
                </w:rPr>
                <w:t>created</w:t>
              </w:r>
            </w:ins>
            <w:ins w:id="3256" w:author="Red Army" w:date="2012-02-08T16:50:00Z">
              <w:r w:rsidR="0017036F" w:rsidRPr="001A0C52">
                <w:rPr>
                  <w:rFonts w:ascii="Times New Roman" w:hAnsi="Times New Roman"/>
                  <w:bCs/>
                  <w:sz w:val="24"/>
                  <w:rPrChange w:id="3257" w:author="Red Army" w:date="2012-02-08T20:12:00Z">
                    <w:rPr>
                      <w:rFonts w:ascii="Times New Roman" w:eastAsia="ＭＳ ゴシック" w:hAnsi="Times New Roman"/>
                      <w:b/>
                      <w:bCs/>
                      <w:i/>
                      <w:iCs/>
                      <w:color w:val="4F81BD"/>
                    </w:rPr>
                  </w:rPrChange>
                </w:rPr>
                <w:t xml:space="preserve">. </w:t>
              </w:r>
            </w:ins>
          </w:p>
          <w:p w:rsidR="006E25C4" w:rsidRPr="001A0C52" w:rsidRDefault="006E25C4" w:rsidP="00320774">
            <w:pPr>
              <w:rPr>
                <w:rFonts w:ascii="Times New Roman" w:hAnsi="Times New Roman"/>
                <w:b/>
                <w:bCs/>
                <w:sz w:val="24"/>
                <w:rPrChange w:id="3258" w:author="Red Army" w:date="2012-02-08T20:12:00Z">
                  <w:rPr>
                    <w:rFonts w:ascii="Times New Roman" w:hAnsi="Times New Roman"/>
                    <w:b/>
                    <w:bCs/>
                  </w:rPr>
                </w:rPrChange>
              </w:rPr>
            </w:pPr>
            <w:r w:rsidRPr="001A0C52">
              <w:rPr>
                <w:rFonts w:ascii="Times New Roman" w:hAnsi="Times New Roman"/>
                <w:b/>
                <w:bCs/>
                <w:sz w:val="24"/>
                <w:rPrChange w:id="3259" w:author="Red Army" w:date="2012-02-08T20:12:00Z">
                  <w:rPr>
                    <w:rFonts w:ascii="Times New Roman" w:eastAsia="ＭＳ ゴシック" w:hAnsi="Times New Roman"/>
                    <w:b/>
                    <w:bCs/>
                    <w:i/>
                    <w:i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7443A1">
                  <w:pPr>
                    <w:jc w:val="center"/>
                    <w:rPr>
                      <w:rFonts w:ascii="Times New Roman" w:hAnsi="Times New Roman"/>
                      <w:sz w:val="24"/>
                      <w:rPrChange w:id="3260" w:author="Red Army" w:date="2012-02-08T20:12:00Z">
                        <w:rPr>
                          <w:rFonts w:ascii="Times New Roman" w:hAnsi="Times New Roman"/>
                        </w:rPr>
                      </w:rPrChange>
                    </w:rPr>
                  </w:pPr>
                  <w:r w:rsidRPr="001A0C52">
                    <w:rPr>
                      <w:rFonts w:ascii="Times New Roman" w:hAnsi="Times New Roman"/>
                      <w:sz w:val="24"/>
                      <w:rPrChange w:id="3261" w:author="Red Army" w:date="2012-02-08T20:12:00Z">
                        <w:rPr>
                          <w:rFonts w:ascii="Times New Roman" w:eastAsia="ＭＳ ゴシック" w:hAnsi="Times New Roman"/>
                          <w:b/>
                          <w:bCs/>
                          <w:i/>
                          <w:i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7443A1">
                  <w:pPr>
                    <w:jc w:val="center"/>
                    <w:rPr>
                      <w:rFonts w:ascii="Times New Roman" w:hAnsi="Times New Roman"/>
                      <w:sz w:val="24"/>
                      <w:rPrChange w:id="3262" w:author="Red Army" w:date="2012-02-08T20:12:00Z">
                        <w:rPr>
                          <w:rFonts w:ascii="Times New Roman" w:hAnsi="Times New Roman"/>
                        </w:rPr>
                      </w:rPrChange>
                    </w:rPr>
                  </w:pPr>
                  <w:r w:rsidRPr="001A0C52">
                    <w:rPr>
                      <w:rFonts w:ascii="Times New Roman" w:hAnsi="Times New Roman"/>
                      <w:sz w:val="24"/>
                      <w:rPrChange w:id="3263" w:author="Red Army" w:date="2012-02-08T20:12:00Z">
                        <w:rPr>
                          <w:rFonts w:ascii="Times New Roman" w:eastAsia="ＭＳ ゴシック" w:hAnsi="Times New Roman"/>
                          <w:b/>
                          <w:bCs/>
                          <w:i/>
                          <w:i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7443A1">
                  <w:pPr>
                    <w:jc w:val="center"/>
                    <w:rPr>
                      <w:rFonts w:ascii="Times New Roman" w:hAnsi="Times New Roman"/>
                      <w:sz w:val="24"/>
                      <w:rPrChange w:id="3264" w:author="Red Army" w:date="2012-02-08T20:12:00Z">
                        <w:rPr>
                          <w:rFonts w:ascii="Times New Roman" w:hAnsi="Times New Roman"/>
                        </w:rPr>
                      </w:rPrChange>
                    </w:rPr>
                  </w:pPr>
                  <w:r w:rsidRPr="001A0C52">
                    <w:rPr>
                      <w:rFonts w:ascii="Times New Roman" w:hAnsi="Times New Roman"/>
                      <w:sz w:val="24"/>
                      <w:rPrChange w:id="3265" w:author="Red Army" w:date="2012-02-08T20:12:00Z">
                        <w:rPr>
                          <w:rFonts w:ascii="Times New Roman" w:eastAsia="ＭＳ ゴシック" w:hAnsi="Times New Roman"/>
                          <w:b/>
                          <w:bCs/>
                          <w:i/>
                          <w:iCs/>
                          <w:color w:val="4F81BD"/>
                        </w:rPr>
                      </w:rPrChange>
                    </w:rPr>
                    <w:t>System Response</w:t>
                  </w:r>
                </w:p>
              </w:tc>
            </w:tr>
            <w:tr w:rsidR="006E25C4" w:rsidRPr="001A0C52" w:rsidTr="007443A1">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7443A1">
                  <w:pPr>
                    <w:jc w:val="center"/>
                    <w:rPr>
                      <w:rFonts w:ascii="Times New Roman" w:hAnsi="Times New Roman"/>
                      <w:sz w:val="24"/>
                      <w:rPrChange w:id="3266" w:author="Red Army" w:date="2012-02-08T20:12:00Z">
                        <w:rPr>
                          <w:rFonts w:ascii="Times New Roman" w:hAnsi="Times New Roman"/>
                        </w:rPr>
                      </w:rPrChange>
                    </w:rPr>
                  </w:pPr>
                  <w:r w:rsidRPr="001A0C52">
                    <w:rPr>
                      <w:rFonts w:ascii="Times New Roman" w:hAnsi="Times New Roman"/>
                      <w:sz w:val="24"/>
                      <w:rPrChange w:id="3267" w:author="Red Army" w:date="2012-02-08T20:12:00Z">
                        <w:rPr>
                          <w:rFonts w:ascii="Times New Roman" w:eastAsia="ＭＳ ゴシック" w:hAnsi="Times New Roman"/>
                          <w:b/>
                          <w:bCs/>
                          <w:i/>
                          <w:i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6A54E8">
                  <w:pPr>
                    <w:rPr>
                      <w:rFonts w:ascii="Times New Roman" w:hAnsi="Times New Roman"/>
                      <w:sz w:val="24"/>
                      <w:rPrChange w:id="3268" w:author="Red Army" w:date="2012-02-08T20:12:00Z">
                        <w:rPr>
                          <w:rFonts w:ascii="Times New Roman" w:hAnsi="Times New Roman"/>
                        </w:rPr>
                      </w:rPrChange>
                    </w:rPr>
                  </w:pPr>
                  <w:r w:rsidRPr="001A0C52">
                    <w:rPr>
                      <w:rFonts w:ascii="Times New Roman" w:hAnsi="Times New Roman"/>
                      <w:sz w:val="24"/>
                      <w:rPrChange w:id="3269" w:author="Red Army" w:date="2012-02-08T20:12:00Z">
                        <w:rPr>
                          <w:rFonts w:ascii="Times New Roman" w:eastAsia="ＭＳ ゴシック" w:hAnsi="Times New Roman"/>
                          <w:b/>
                          <w:bCs/>
                          <w:i/>
                          <w:iCs/>
                          <w:color w:val="4F81BD"/>
                        </w:rPr>
                      </w:rPrChange>
                    </w:rPr>
                    <w:t>Ask the system to create new Teaching Plan</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3270" w:author="Red Army" w:date="2012-02-08T20:12:00Z">
                        <w:rPr>
                          <w:rFonts w:ascii="Times New Roman" w:hAnsi="Times New Roman"/>
                        </w:rPr>
                      </w:rPrChange>
                    </w:rPr>
                  </w:pPr>
                  <w:r w:rsidRPr="001A0C52">
                    <w:rPr>
                      <w:rFonts w:ascii="Times New Roman" w:hAnsi="Times New Roman"/>
                      <w:sz w:val="24"/>
                      <w:rPrChange w:id="3271" w:author="Red Army" w:date="2012-02-08T20:12:00Z">
                        <w:rPr>
                          <w:rFonts w:ascii="Times New Roman" w:eastAsia="ＭＳ ゴシック" w:hAnsi="Times New Roman"/>
                          <w:b/>
                          <w:bCs/>
                          <w:i/>
                          <w:iCs/>
                          <w:color w:val="4F81BD"/>
                        </w:rPr>
                      </w:rPrChange>
                    </w:rPr>
                    <w:t xml:space="preserve">Display and enable screen area to input new Teaching Plan.  </w:t>
                  </w:r>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7443A1">
                  <w:pPr>
                    <w:jc w:val="center"/>
                    <w:rPr>
                      <w:rFonts w:ascii="Times New Roman" w:hAnsi="Times New Roman"/>
                      <w:sz w:val="24"/>
                      <w:rPrChange w:id="3272" w:author="Red Army" w:date="2012-02-08T20:12:00Z">
                        <w:rPr>
                          <w:rFonts w:ascii="Times New Roman" w:hAnsi="Times New Roman"/>
                        </w:rPr>
                      </w:rPrChange>
                    </w:rPr>
                  </w:pPr>
                  <w:r w:rsidRPr="001A0C52">
                    <w:rPr>
                      <w:rFonts w:ascii="Times New Roman" w:hAnsi="Times New Roman"/>
                      <w:sz w:val="24"/>
                      <w:rPrChange w:id="3273" w:author="Red Army" w:date="2012-02-08T20:12:00Z">
                        <w:rPr>
                          <w:rFonts w:ascii="Times New Roman" w:eastAsia="ＭＳ ゴシック" w:hAnsi="Times New Roman"/>
                          <w:b/>
                          <w:bCs/>
                          <w:i/>
                          <w:i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DB543E">
                  <w:pPr>
                    <w:tabs>
                      <w:tab w:val="right" w:pos="3993"/>
                    </w:tabs>
                    <w:rPr>
                      <w:rFonts w:ascii="Times New Roman" w:hAnsi="Times New Roman"/>
                      <w:sz w:val="24"/>
                      <w:rPrChange w:id="3274" w:author="Red Army" w:date="2012-02-08T20:12:00Z">
                        <w:rPr>
                          <w:rFonts w:ascii="Times New Roman" w:hAnsi="Times New Roman"/>
                        </w:rPr>
                      </w:rPrChange>
                    </w:rPr>
                  </w:pPr>
                  <w:r w:rsidRPr="001A0C52">
                    <w:rPr>
                      <w:rFonts w:ascii="Times New Roman" w:hAnsi="Times New Roman"/>
                      <w:sz w:val="24"/>
                      <w:rPrChange w:id="3275" w:author="Red Army" w:date="2012-02-08T20:12:00Z">
                        <w:rPr>
                          <w:rFonts w:ascii="Times New Roman" w:eastAsia="ＭＳ ゴシック" w:hAnsi="Times New Roman"/>
                          <w:b/>
                          <w:bCs/>
                          <w:i/>
                          <w:iCs/>
                          <w:color w:val="4F81BD"/>
                        </w:rPr>
                      </w:rPrChange>
                    </w:rPr>
                    <w:t xml:space="preserve">Input </w:t>
                  </w:r>
                  <w:r w:rsidR="006E25C4" w:rsidRPr="001A0C52">
                    <w:rPr>
                      <w:rFonts w:ascii="Times New Roman" w:hAnsi="Times New Roman"/>
                      <w:sz w:val="24"/>
                      <w:rPrChange w:id="3276" w:author="Red Army" w:date="2012-02-08T20:12:00Z">
                        <w:rPr>
                          <w:rFonts w:ascii="Times New Roman" w:eastAsia="ＭＳ ゴシック" w:hAnsi="Times New Roman"/>
                          <w:b/>
                          <w:bCs/>
                          <w:i/>
                          <w:iCs/>
                          <w:color w:val="4F81BD"/>
                        </w:rPr>
                      </w:rPrChange>
                    </w:rPr>
                    <w:t>heading</w:t>
                  </w:r>
                  <w:r w:rsidRPr="001A0C52">
                    <w:rPr>
                      <w:rFonts w:ascii="Times New Roman" w:hAnsi="Times New Roman"/>
                      <w:sz w:val="24"/>
                      <w:rPrChange w:id="3277" w:author="Red Army" w:date="2012-02-08T20:12:00Z">
                        <w:rPr>
                          <w:rFonts w:ascii="Times New Roman" w:eastAsia="ＭＳ ゴシック" w:hAnsi="Times New Roman"/>
                          <w:b/>
                          <w:bCs/>
                          <w:i/>
                          <w:iCs/>
                          <w:color w:val="4F81BD"/>
                        </w:rPr>
                      </w:rPrChange>
                    </w:rPr>
                    <w:t xml:space="preserve"> information</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7443A1">
                  <w:pPr>
                    <w:rPr>
                      <w:rFonts w:ascii="Times New Roman" w:hAnsi="Times New Roman"/>
                      <w:sz w:val="24"/>
                      <w:rPrChange w:id="3278" w:author="Red Army" w:date="2012-02-08T20:12:00Z">
                        <w:rPr>
                          <w:rFonts w:ascii="Times New Roman" w:hAnsi="Times New Roman"/>
                        </w:rPr>
                      </w:rPrChange>
                    </w:rPr>
                  </w:pPr>
                  <w:r w:rsidRPr="001A0C52">
                    <w:rPr>
                      <w:rFonts w:ascii="Times New Roman" w:hAnsi="Times New Roman"/>
                      <w:sz w:val="24"/>
                      <w:rPrChange w:id="3279" w:author="Red Army" w:date="2012-02-08T20:12:00Z">
                        <w:rPr>
                          <w:rFonts w:ascii="Times New Roman" w:eastAsia="ＭＳ ゴシック" w:hAnsi="Times New Roman"/>
                          <w:b/>
                          <w:bCs/>
                          <w:i/>
                          <w:iCs/>
                          <w:color w:val="4F81BD"/>
                        </w:rPr>
                      </w:rPrChange>
                    </w:rPr>
                    <w:t>Check for validation.</w:t>
                  </w:r>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7443A1">
                  <w:pPr>
                    <w:jc w:val="center"/>
                    <w:rPr>
                      <w:rFonts w:ascii="Times New Roman" w:hAnsi="Times New Roman"/>
                      <w:sz w:val="24"/>
                      <w:rPrChange w:id="3280" w:author="Red Army" w:date="2012-02-08T20:12:00Z">
                        <w:rPr>
                          <w:rFonts w:ascii="Times New Roman" w:hAnsi="Times New Roman"/>
                        </w:rPr>
                      </w:rPrChange>
                    </w:rPr>
                  </w:pPr>
                  <w:r w:rsidRPr="001A0C52">
                    <w:rPr>
                      <w:rFonts w:ascii="Times New Roman" w:hAnsi="Times New Roman"/>
                      <w:sz w:val="24"/>
                      <w:rPrChange w:id="3281" w:author="Red Army" w:date="2012-02-08T20:12:00Z">
                        <w:rPr>
                          <w:rFonts w:ascii="Times New Roman" w:eastAsia="ＭＳ ゴシック" w:hAnsi="Times New Roman"/>
                          <w:b/>
                          <w:bCs/>
                          <w:i/>
                          <w:i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DF36A3" w:rsidRPr="001A0C52" w:rsidRDefault="00DB543E">
                  <w:pPr>
                    <w:tabs>
                      <w:tab w:val="right" w:pos="3993"/>
                    </w:tabs>
                    <w:rPr>
                      <w:rFonts w:ascii="Times New Roman" w:hAnsi="Times New Roman"/>
                      <w:sz w:val="24"/>
                      <w:rPrChange w:id="3282" w:author="Red Army" w:date="2012-02-08T20:12:00Z">
                        <w:rPr>
                          <w:rFonts w:ascii="Times New Roman" w:hAnsi="Times New Roman"/>
                        </w:rPr>
                      </w:rPrChange>
                    </w:rPr>
                  </w:pPr>
                  <w:r w:rsidRPr="001A0C52">
                    <w:rPr>
                      <w:rFonts w:ascii="Times New Roman" w:hAnsi="Times New Roman"/>
                      <w:sz w:val="24"/>
                      <w:rPrChange w:id="3283" w:author="Red Army" w:date="2012-02-08T20:12:00Z">
                        <w:rPr>
                          <w:rFonts w:ascii="Times New Roman" w:eastAsia="ＭＳ ゴシック" w:hAnsi="Times New Roman"/>
                          <w:b/>
                          <w:bCs/>
                          <w:i/>
                          <w:iCs/>
                          <w:color w:val="4F81BD"/>
                        </w:rPr>
                      </w:rPrChange>
                    </w:rPr>
                    <w:t xml:space="preserve">Input </w:t>
                  </w:r>
                  <w:r w:rsidR="00DF36A3" w:rsidRPr="001A0C52">
                    <w:rPr>
                      <w:rFonts w:ascii="Times New Roman" w:hAnsi="Times New Roman"/>
                      <w:sz w:val="24"/>
                      <w:rPrChange w:id="3284" w:author="Red Army" w:date="2012-02-08T20:12:00Z">
                        <w:rPr>
                          <w:rFonts w:ascii="Times New Roman" w:eastAsia="ＭＳ ゴシック" w:hAnsi="Times New Roman"/>
                          <w:b/>
                          <w:bCs/>
                          <w:i/>
                          <w:iCs/>
                          <w:color w:val="4F81BD"/>
                        </w:rPr>
                      </w:rPrChange>
                    </w:rPr>
                    <w:t>Teaching Plan’s</w:t>
                  </w:r>
                </w:p>
                <w:p w:rsidR="00ED7258" w:rsidRDefault="00ED7258" w:rsidP="00D7631C">
                  <w:pPr>
                    <w:pStyle w:val="ListParagraph"/>
                    <w:numPr>
                      <w:ilvl w:val="0"/>
                      <w:numId w:val="43"/>
                    </w:numPr>
                    <w:tabs>
                      <w:tab w:val="right" w:pos="3993"/>
                    </w:tabs>
                    <w:rPr>
                      <w:ins w:id="3285" w:author="Phuong Giang" w:date="2012-02-10T16:09:00Z"/>
                      <w:rFonts w:ascii="Times New Roman" w:hAnsi="Times New Roman"/>
                      <w:sz w:val="24"/>
                    </w:rPr>
                  </w:pPr>
                  <w:ins w:id="3286" w:author="Phuong Giang" w:date="2012-02-10T16:09:00Z">
                    <w:r>
                      <w:rPr>
                        <w:rFonts w:ascii="Times New Roman" w:hAnsi="Times New Roman"/>
                        <w:sz w:val="24"/>
                      </w:rPr>
                      <w:t>Heading</w:t>
                    </w:r>
                  </w:ins>
                </w:p>
                <w:p w:rsidR="00DF36A3" w:rsidRPr="001A0C52" w:rsidRDefault="00DF36A3" w:rsidP="00D7631C">
                  <w:pPr>
                    <w:pStyle w:val="ListParagraph"/>
                    <w:numPr>
                      <w:ilvl w:val="0"/>
                      <w:numId w:val="43"/>
                    </w:numPr>
                    <w:tabs>
                      <w:tab w:val="right" w:pos="3993"/>
                    </w:tabs>
                    <w:rPr>
                      <w:rFonts w:ascii="Times New Roman" w:hAnsi="Times New Roman"/>
                      <w:sz w:val="24"/>
                      <w:rPrChange w:id="3287" w:author="Red Army" w:date="2012-02-08T20:12:00Z">
                        <w:rPr>
                          <w:rFonts w:ascii="Times New Roman" w:hAnsi="Times New Roman"/>
                        </w:rPr>
                      </w:rPrChange>
                    </w:rPr>
                  </w:pPr>
                  <w:r w:rsidRPr="001A0C52">
                    <w:rPr>
                      <w:rFonts w:ascii="Times New Roman" w:hAnsi="Times New Roman"/>
                      <w:sz w:val="24"/>
                      <w:rPrChange w:id="3288" w:author="Red Army" w:date="2012-02-08T20:12:00Z">
                        <w:rPr>
                          <w:rFonts w:ascii="Times New Roman" w:eastAsia="ＭＳ ゴシック" w:hAnsi="Times New Roman"/>
                          <w:b/>
                          <w:bCs/>
                          <w:i/>
                          <w:iCs/>
                          <w:color w:val="4F81BD"/>
                        </w:rPr>
                      </w:rPrChange>
                    </w:rPr>
                    <w:t>Opening</w:t>
                  </w:r>
                </w:p>
                <w:p w:rsidR="00DF36A3" w:rsidRPr="001A0C52" w:rsidRDefault="00DF36A3" w:rsidP="00D7631C">
                  <w:pPr>
                    <w:pStyle w:val="ListParagraph"/>
                    <w:numPr>
                      <w:ilvl w:val="0"/>
                      <w:numId w:val="43"/>
                    </w:numPr>
                    <w:tabs>
                      <w:tab w:val="right" w:pos="3993"/>
                    </w:tabs>
                    <w:rPr>
                      <w:rFonts w:ascii="Times New Roman" w:hAnsi="Times New Roman"/>
                      <w:sz w:val="24"/>
                      <w:rPrChange w:id="3289" w:author="Red Army" w:date="2012-02-08T20:12:00Z">
                        <w:rPr>
                          <w:rFonts w:ascii="Times New Roman" w:hAnsi="Times New Roman"/>
                        </w:rPr>
                      </w:rPrChange>
                    </w:rPr>
                  </w:pPr>
                  <w:r w:rsidRPr="001A0C52">
                    <w:rPr>
                      <w:rFonts w:ascii="Times New Roman" w:hAnsi="Times New Roman"/>
                      <w:sz w:val="24"/>
                      <w:rPrChange w:id="3290" w:author="Red Army" w:date="2012-02-08T20:12:00Z">
                        <w:rPr>
                          <w:rFonts w:ascii="Times New Roman" w:eastAsia="ＭＳ ゴシック" w:hAnsi="Times New Roman"/>
                          <w:b/>
                          <w:bCs/>
                          <w:i/>
                          <w:iCs/>
                          <w:color w:val="4F81BD"/>
                        </w:rPr>
                      </w:rPrChange>
                    </w:rPr>
                    <w:t>Activities</w:t>
                  </w:r>
                  <w:r w:rsidRPr="001A0C52" w:rsidDel="00DF36A3">
                    <w:rPr>
                      <w:rFonts w:ascii="Times New Roman" w:hAnsi="Times New Roman"/>
                      <w:sz w:val="24"/>
                      <w:rPrChange w:id="3291" w:author="Red Army" w:date="2012-02-08T20:12:00Z">
                        <w:rPr>
                          <w:rFonts w:ascii="Times New Roman" w:eastAsia="ＭＳ ゴシック" w:hAnsi="Times New Roman"/>
                          <w:b/>
                          <w:bCs/>
                          <w:i/>
                          <w:iCs/>
                          <w:color w:val="4F81BD"/>
                        </w:rPr>
                      </w:rPrChange>
                    </w:rPr>
                    <w:t xml:space="preserve"> </w:t>
                  </w:r>
                </w:p>
                <w:p w:rsidR="006E25C4" w:rsidRPr="001A0C52" w:rsidRDefault="00DF36A3" w:rsidP="00D7631C">
                  <w:pPr>
                    <w:pStyle w:val="ListParagraph"/>
                    <w:numPr>
                      <w:ilvl w:val="0"/>
                      <w:numId w:val="43"/>
                    </w:numPr>
                    <w:tabs>
                      <w:tab w:val="right" w:pos="3993"/>
                    </w:tabs>
                    <w:rPr>
                      <w:rFonts w:ascii="Times New Roman" w:hAnsi="Times New Roman"/>
                      <w:sz w:val="24"/>
                      <w:rPrChange w:id="3292" w:author="Red Army" w:date="2012-02-08T20:12:00Z">
                        <w:rPr>
                          <w:rFonts w:ascii="Times New Roman" w:hAnsi="Times New Roman"/>
                        </w:rPr>
                      </w:rPrChange>
                    </w:rPr>
                  </w:pPr>
                  <w:r w:rsidRPr="001A0C52">
                    <w:rPr>
                      <w:rFonts w:ascii="Times New Roman" w:hAnsi="Times New Roman"/>
                      <w:sz w:val="24"/>
                      <w:rPrChange w:id="3293" w:author="Red Army" w:date="2012-02-08T20:12:00Z">
                        <w:rPr>
                          <w:rFonts w:ascii="Times New Roman" w:eastAsia="ＭＳ ゴシック" w:hAnsi="Times New Roman"/>
                          <w:b/>
                          <w:bCs/>
                          <w:i/>
                          <w:iCs/>
                          <w:color w:val="4F81BD"/>
                        </w:rPr>
                      </w:rPrChange>
                    </w:rPr>
                    <w:t>Experience Note</w:t>
                  </w:r>
                  <w:r w:rsidRPr="001A0C52" w:rsidDel="00DF36A3">
                    <w:rPr>
                      <w:rFonts w:ascii="Times New Roman" w:hAnsi="Times New Roman"/>
                      <w:sz w:val="24"/>
                      <w:rPrChange w:id="3294" w:author="Red Army" w:date="2012-02-08T20:12:00Z">
                        <w:rPr>
                          <w:rFonts w:ascii="Times New Roman" w:eastAsia="ＭＳ ゴシック" w:hAnsi="Times New Roman"/>
                          <w:b/>
                          <w:bCs/>
                          <w:i/>
                          <w:iCs/>
                          <w:color w:val="4F81BD"/>
                        </w:rPr>
                      </w:rPrChange>
                    </w:rPr>
                    <w:t xml:space="preserve"> </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7443A1">
                  <w:pPr>
                    <w:keepNext/>
                    <w:keepLines/>
                    <w:tabs>
                      <w:tab w:val="num" w:pos="1152"/>
                    </w:tabs>
                    <w:spacing w:before="200" w:after="0"/>
                    <w:ind w:left="1152" w:hanging="1152"/>
                    <w:outlineLvl w:val="5"/>
                    <w:rPr>
                      <w:rFonts w:ascii="Times New Roman" w:hAnsi="Times New Roman"/>
                      <w:sz w:val="24"/>
                      <w:rPrChange w:id="3295" w:author="Red Army" w:date="2012-02-08T20:12:00Z">
                        <w:rPr>
                          <w:rFonts w:ascii="Times New Roman" w:hAnsi="Times New Roman"/>
                          <w:i/>
                          <w:iCs/>
                          <w:color w:val="243F60"/>
                        </w:rPr>
                      </w:rPrChange>
                    </w:rPr>
                  </w:pPr>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DF36A3" w:rsidP="007443A1">
                  <w:pPr>
                    <w:jc w:val="center"/>
                    <w:rPr>
                      <w:rFonts w:ascii="Times New Roman" w:hAnsi="Times New Roman"/>
                      <w:sz w:val="24"/>
                      <w:rPrChange w:id="3296" w:author="Red Army" w:date="2012-02-08T20:12:00Z">
                        <w:rPr>
                          <w:rFonts w:ascii="Times New Roman" w:hAnsi="Times New Roman"/>
                        </w:rPr>
                      </w:rPrChange>
                    </w:rPr>
                  </w:pPr>
                  <w:r w:rsidRPr="001A0C52">
                    <w:rPr>
                      <w:rFonts w:ascii="Times New Roman" w:hAnsi="Times New Roman"/>
                      <w:sz w:val="24"/>
                      <w:rPrChange w:id="3297" w:author="Red Army" w:date="2012-02-08T20:12:00Z">
                        <w:rPr>
                          <w:rFonts w:ascii="Times New Roman" w:eastAsia="ＭＳ ゴシック" w:hAnsi="Times New Roman"/>
                          <w:b/>
                          <w:bCs/>
                          <w:i/>
                          <w:iCs/>
                          <w:color w:val="4F81BD"/>
                        </w:rPr>
                      </w:rPrChange>
                    </w:rPr>
                    <w:t>4</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pPr>
                    <w:tabs>
                      <w:tab w:val="right" w:pos="3993"/>
                    </w:tabs>
                    <w:rPr>
                      <w:rFonts w:ascii="Times New Roman" w:hAnsi="Times New Roman"/>
                      <w:sz w:val="24"/>
                      <w:rPrChange w:id="3298" w:author="Red Army" w:date="2012-02-08T20:12:00Z">
                        <w:rPr>
                          <w:rFonts w:ascii="Times New Roman" w:hAnsi="Times New Roman"/>
                        </w:rPr>
                      </w:rPrChange>
                    </w:rPr>
                  </w:pPr>
                  <w:r w:rsidRPr="001A0C52">
                    <w:rPr>
                      <w:rFonts w:ascii="Times New Roman" w:hAnsi="Times New Roman"/>
                      <w:sz w:val="24"/>
                      <w:rPrChange w:id="3299" w:author="Red Army" w:date="2012-02-08T20:12:00Z">
                        <w:rPr>
                          <w:rFonts w:ascii="Times New Roman" w:eastAsia="ＭＳ ゴシック" w:hAnsi="Times New Roman"/>
                          <w:b/>
                          <w:bCs/>
                          <w:i/>
                          <w:iCs/>
                          <w:color w:val="4F81BD"/>
                        </w:rPr>
                      </w:rPrChange>
                    </w:rPr>
                    <w:t xml:space="preserve">Ask the system to </w:t>
                  </w:r>
                  <w:del w:id="3300" w:author="Red Army" w:date="2012-02-08T16:37:00Z">
                    <w:r w:rsidRPr="001A0C52" w:rsidDel="0016602A">
                      <w:rPr>
                        <w:rFonts w:ascii="Times New Roman" w:hAnsi="Times New Roman"/>
                        <w:sz w:val="24"/>
                        <w:rPrChange w:id="3301" w:author="Red Army" w:date="2012-02-08T20:12:00Z">
                          <w:rPr>
                            <w:rFonts w:ascii="Times New Roman" w:eastAsia="ＭＳ ゴシック" w:hAnsi="Times New Roman"/>
                            <w:b/>
                            <w:bCs/>
                            <w:i/>
                            <w:iCs/>
                            <w:color w:val="4F81BD"/>
                          </w:rPr>
                        </w:rPrChange>
                      </w:rPr>
                      <w:delText xml:space="preserve">export </w:delText>
                    </w:r>
                  </w:del>
                  <w:ins w:id="3302" w:author="Red Army" w:date="2012-02-08T16:37:00Z">
                    <w:r w:rsidR="0016602A" w:rsidRPr="001A0C52">
                      <w:rPr>
                        <w:rFonts w:ascii="Times New Roman" w:hAnsi="Times New Roman"/>
                        <w:sz w:val="24"/>
                        <w:rPrChange w:id="3303" w:author="Red Army" w:date="2012-02-08T20:12:00Z">
                          <w:rPr>
                            <w:rFonts w:ascii="Times New Roman" w:eastAsia="ＭＳ ゴシック" w:hAnsi="Times New Roman"/>
                            <w:b/>
                            <w:bCs/>
                            <w:i/>
                            <w:iCs/>
                            <w:color w:val="4F81BD"/>
                          </w:rPr>
                        </w:rPrChange>
                      </w:rPr>
                      <w:t xml:space="preserve">save </w:t>
                    </w:r>
                  </w:ins>
                  <w:r w:rsidRPr="001A0C52">
                    <w:rPr>
                      <w:rFonts w:ascii="Times New Roman" w:hAnsi="Times New Roman"/>
                      <w:sz w:val="24"/>
                      <w:rPrChange w:id="3304" w:author="Red Army" w:date="2012-02-08T20:12:00Z">
                        <w:rPr>
                          <w:rFonts w:ascii="Times New Roman" w:eastAsia="ＭＳ ゴシック" w:hAnsi="Times New Roman"/>
                          <w:b/>
                          <w:bCs/>
                          <w:i/>
                          <w:iCs/>
                          <w:color w:val="4F81BD"/>
                        </w:rPr>
                      </w:rPrChange>
                    </w:rPr>
                    <w:t>new Teaching Plan.</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3305" w:author="Red Army" w:date="2012-02-08T20:12:00Z">
                        <w:rPr>
                          <w:rFonts w:ascii="Times New Roman" w:hAnsi="Times New Roman"/>
                        </w:rPr>
                      </w:rPrChange>
                    </w:rPr>
                  </w:pPr>
                  <w:r w:rsidRPr="001A0C52">
                    <w:rPr>
                      <w:rFonts w:ascii="Times New Roman" w:hAnsi="Times New Roman"/>
                      <w:sz w:val="24"/>
                      <w:rPrChange w:id="3306" w:author="Red Army" w:date="2012-02-08T20:12:00Z">
                        <w:rPr>
                          <w:rFonts w:ascii="Times New Roman" w:eastAsia="ＭＳ ゴシック" w:hAnsi="Times New Roman"/>
                          <w:b/>
                          <w:bCs/>
                          <w:i/>
                          <w:iCs/>
                          <w:color w:val="4F81BD"/>
                        </w:rPr>
                      </w:rPrChange>
                    </w:rPr>
                    <w:t xml:space="preserve">Display Save </w:t>
                  </w:r>
                  <w:del w:id="3307" w:author="Red Army" w:date="2012-02-08T16:37:00Z">
                    <w:r w:rsidRPr="001A0C52" w:rsidDel="0016602A">
                      <w:rPr>
                        <w:rFonts w:ascii="Times New Roman" w:hAnsi="Times New Roman"/>
                        <w:sz w:val="24"/>
                        <w:rPrChange w:id="3308" w:author="Red Army" w:date="2012-02-08T20:12:00Z">
                          <w:rPr>
                            <w:rFonts w:ascii="Times New Roman" w:eastAsia="ＭＳ ゴシック" w:hAnsi="Times New Roman"/>
                            <w:b/>
                            <w:bCs/>
                            <w:i/>
                            <w:iCs/>
                            <w:color w:val="4F81BD"/>
                          </w:rPr>
                        </w:rPrChange>
                      </w:rPr>
                      <w:delText>as</w:delText>
                    </w:r>
                  </w:del>
                  <w:del w:id="3309" w:author="Red Army" w:date="2012-02-08T16:38:00Z">
                    <w:r w:rsidRPr="001A0C52" w:rsidDel="0016602A">
                      <w:rPr>
                        <w:rFonts w:ascii="Times New Roman" w:hAnsi="Times New Roman"/>
                        <w:sz w:val="24"/>
                        <w:rPrChange w:id="3310" w:author="Red Army" w:date="2012-02-08T20:12:00Z">
                          <w:rPr>
                            <w:rFonts w:ascii="Times New Roman" w:eastAsia="ＭＳ ゴシック" w:hAnsi="Times New Roman"/>
                            <w:b/>
                            <w:bCs/>
                            <w:i/>
                            <w:iCs/>
                            <w:color w:val="4F81BD"/>
                          </w:rPr>
                        </w:rPrChange>
                      </w:rPr>
                      <w:delText xml:space="preserve">… </w:delText>
                    </w:r>
                  </w:del>
                  <w:r w:rsidRPr="001A0C52">
                    <w:rPr>
                      <w:rFonts w:ascii="Times New Roman" w:hAnsi="Times New Roman"/>
                      <w:sz w:val="24"/>
                      <w:rPrChange w:id="3311" w:author="Red Army" w:date="2012-02-08T20:12:00Z">
                        <w:rPr>
                          <w:rFonts w:ascii="Times New Roman" w:eastAsia="ＭＳ ゴシック" w:hAnsi="Times New Roman"/>
                          <w:b/>
                          <w:bCs/>
                          <w:i/>
                          <w:iCs/>
                          <w:color w:val="4F81BD"/>
                        </w:rPr>
                      </w:rPrChange>
                    </w:rPr>
                    <w:t>dialog</w:t>
                  </w:r>
                  <w:ins w:id="3312" w:author="Red Army" w:date="2012-02-08T16:38:00Z">
                    <w:r w:rsidR="0016602A" w:rsidRPr="001A0C52">
                      <w:rPr>
                        <w:rFonts w:ascii="Times New Roman" w:hAnsi="Times New Roman"/>
                        <w:sz w:val="24"/>
                        <w:rPrChange w:id="3313" w:author="Red Army" w:date="2012-02-08T20:12:00Z">
                          <w:rPr>
                            <w:rFonts w:ascii="Times New Roman" w:eastAsia="ＭＳ ゴシック" w:hAnsi="Times New Roman"/>
                            <w:b/>
                            <w:bCs/>
                            <w:i/>
                            <w:iCs/>
                            <w:color w:val="4F81BD"/>
                          </w:rPr>
                        </w:rPrChange>
                      </w:rPr>
                      <w:t xml:space="preserve">. </w:t>
                    </w:r>
                  </w:ins>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DF36A3" w:rsidP="007443A1">
                  <w:pPr>
                    <w:jc w:val="center"/>
                    <w:rPr>
                      <w:rFonts w:ascii="Times New Roman" w:hAnsi="Times New Roman"/>
                      <w:sz w:val="24"/>
                      <w:rPrChange w:id="3314" w:author="Red Army" w:date="2012-02-08T20:12:00Z">
                        <w:rPr>
                          <w:rFonts w:ascii="Times New Roman" w:hAnsi="Times New Roman"/>
                        </w:rPr>
                      </w:rPrChange>
                    </w:rPr>
                  </w:pPr>
                  <w:r w:rsidRPr="001A0C52">
                    <w:rPr>
                      <w:rFonts w:ascii="Times New Roman" w:hAnsi="Times New Roman"/>
                      <w:sz w:val="24"/>
                      <w:rPrChange w:id="3315" w:author="Red Army" w:date="2012-02-08T20:12:00Z">
                        <w:rPr>
                          <w:rFonts w:ascii="Times New Roman" w:eastAsia="ＭＳ ゴシック" w:hAnsi="Times New Roman"/>
                          <w:b/>
                          <w:bCs/>
                          <w:i/>
                          <w:iCs/>
                          <w:color w:val="4F81BD"/>
                        </w:rPr>
                      </w:rPrChange>
                    </w:rPr>
                    <w:t>5</w:t>
                  </w:r>
                </w:p>
              </w:tc>
              <w:tc>
                <w:tcPr>
                  <w:tcW w:w="4209" w:type="dxa"/>
                  <w:tcBorders>
                    <w:top w:val="single" w:sz="4" w:space="0" w:color="auto"/>
                    <w:left w:val="single" w:sz="4" w:space="0" w:color="auto"/>
                    <w:bottom w:val="single" w:sz="4" w:space="0" w:color="auto"/>
                    <w:right w:val="single" w:sz="4" w:space="0" w:color="auto"/>
                  </w:tcBorders>
                </w:tcPr>
                <w:p w:rsidR="006E25C4" w:rsidRPr="001A0C52" w:rsidDel="00FB3964" w:rsidRDefault="0016602A">
                  <w:pPr>
                    <w:tabs>
                      <w:tab w:val="right" w:pos="3993"/>
                    </w:tabs>
                    <w:rPr>
                      <w:rFonts w:ascii="Times New Roman" w:hAnsi="Times New Roman"/>
                      <w:sz w:val="24"/>
                      <w:rPrChange w:id="3316" w:author="Red Army" w:date="2012-02-08T20:12:00Z">
                        <w:rPr>
                          <w:rFonts w:ascii="Times New Roman" w:hAnsi="Times New Roman"/>
                        </w:rPr>
                      </w:rPrChange>
                    </w:rPr>
                  </w:pPr>
                  <w:ins w:id="3317" w:author="Red Army" w:date="2012-02-08T16:37:00Z">
                    <w:r w:rsidRPr="001A0C52">
                      <w:rPr>
                        <w:rFonts w:ascii="Times New Roman" w:hAnsi="Times New Roman"/>
                        <w:sz w:val="24"/>
                        <w:rPrChange w:id="3318" w:author="Red Army" w:date="2012-02-08T20:12:00Z">
                          <w:rPr>
                            <w:rFonts w:ascii="Times New Roman" w:eastAsia="ＭＳ ゴシック" w:hAnsi="Times New Roman"/>
                            <w:b/>
                            <w:bCs/>
                            <w:i/>
                            <w:iCs/>
                            <w:color w:val="4F81BD"/>
                          </w:rPr>
                        </w:rPrChange>
                      </w:rPr>
                      <w:t xml:space="preserve">Input file name, choose saving location. </w:t>
                    </w:r>
                  </w:ins>
                  <w:del w:id="3319" w:author="Red Army" w:date="2012-02-08T16:37:00Z">
                    <w:r w:rsidR="006E25C4" w:rsidRPr="001A0C52" w:rsidDel="0016602A">
                      <w:rPr>
                        <w:rFonts w:ascii="Times New Roman" w:hAnsi="Times New Roman"/>
                        <w:sz w:val="24"/>
                        <w:rPrChange w:id="3320" w:author="Red Army" w:date="2012-02-08T20:12:00Z">
                          <w:rPr>
                            <w:rFonts w:ascii="Times New Roman" w:eastAsia="ＭＳ ゴシック" w:hAnsi="Times New Roman"/>
                            <w:b/>
                            <w:bCs/>
                            <w:i/>
                            <w:iCs/>
                            <w:color w:val="4F81BD"/>
                          </w:rPr>
                        </w:rPrChange>
                      </w:rPr>
                      <w:delText>Choose a desire format from supported file type list</w:delText>
                    </w:r>
                    <w:r w:rsidR="001D35D1" w:rsidRPr="001A0C52" w:rsidDel="0016602A">
                      <w:rPr>
                        <w:rFonts w:ascii="Times New Roman" w:hAnsi="Times New Roman"/>
                        <w:sz w:val="24"/>
                        <w:rPrChange w:id="3321" w:author="Red Army" w:date="2012-02-08T20:12:00Z">
                          <w:rPr>
                            <w:rFonts w:ascii="Times New Roman" w:eastAsia="ＭＳ ゴシック" w:hAnsi="Times New Roman"/>
                            <w:b/>
                            <w:bCs/>
                            <w:i/>
                            <w:iCs/>
                            <w:color w:val="4F81BD"/>
                          </w:rPr>
                        </w:rPrChange>
                      </w:rPr>
                      <w:delText>.</w:delText>
                    </w:r>
                  </w:del>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16602A" w:rsidP="007443A1">
                  <w:pPr>
                    <w:rPr>
                      <w:rFonts w:ascii="Times New Roman" w:hAnsi="Times New Roman"/>
                      <w:sz w:val="24"/>
                      <w:rPrChange w:id="3322" w:author="Red Army" w:date="2012-02-08T20:12:00Z">
                        <w:rPr>
                          <w:rFonts w:ascii="Times New Roman" w:hAnsi="Times New Roman"/>
                        </w:rPr>
                      </w:rPrChange>
                    </w:rPr>
                  </w:pPr>
                  <w:ins w:id="3323" w:author="Red Army" w:date="2012-02-08T16:37:00Z">
                    <w:r w:rsidRPr="001A0C52">
                      <w:rPr>
                        <w:rFonts w:ascii="Times New Roman" w:hAnsi="Times New Roman"/>
                        <w:sz w:val="24"/>
                        <w:rPrChange w:id="3324" w:author="Red Army" w:date="2012-02-08T20:12:00Z">
                          <w:rPr>
                            <w:rFonts w:ascii="Times New Roman" w:eastAsia="ＭＳ ゴシック" w:hAnsi="Times New Roman"/>
                            <w:b/>
                            <w:bCs/>
                            <w:i/>
                            <w:iCs/>
                            <w:color w:val="4F81BD"/>
                          </w:rPr>
                        </w:rPrChange>
                      </w:rPr>
                      <w:t xml:space="preserve">Validate inputs. </w:t>
                    </w:r>
                  </w:ins>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DF36A3" w:rsidP="007443A1">
                  <w:pPr>
                    <w:jc w:val="center"/>
                    <w:rPr>
                      <w:rFonts w:ascii="Times New Roman" w:hAnsi="Times New Roman"/>
                      <w:sz w:val="24"/>
                      <w:rPrChange w:id="3325" w:author="Red Army" w:date="2012-02-08T20:12:00Z">
                        <w:rPr>
                          <w:rFonts w:ascii="Times New Roman" w:hAnsi="Times New Roman"/>
                        </w:rPr>
                      </w:rPrChange>
                    </w:rPr>
                  </w:pPr>
                  <w:r w:rsidRPr="001A0C52">
                    <w:rPr>
                      <w:rFonts w:ascii="Times New Roman" w:hAnsi="Times New Roman"/>
                      <w:sz w:val="24"/>
                      <w:rPrChange w:id="3326" w:author="Red Army" w:date="2012-02-08T20:12:00Z">
                        <w:rPr>
                          <w:rFonts w:ascii="Times New Roman" w:eastAsia="ＭＳ ゴシック" w:hAnsi="Times New Roman"/>
                          <w:b/>
                          <w:bCs/>
                          <w:i/>
                          <w:iCs/>
                          <w:color w:val="4F81BD"/>
                        </w:rPr>
                      </w:rPrChange>
                    </w:rPr>
                    <w:t>6</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FB3964">
                  <w:pPr>
                    <w:tabs>
                      <w:tab w:val="right" w:pos="3993"/>
                    </w:tabs>
                    <w:rPr>
                      <w:rFonts w:ascii="Times New Roman" w:hAnsi="Times New Roman"/>
                      <w:sz w:val="24"/>
                      <w:rPrChange w:id="3327" w:author="Red Army" w:date="2012-02-08T20:12:00Z">
                        <w:rPr>
                          <w:rFonts w:ascii="Times New Roman" w:hAnsi="Times New Roman"/>
                        </w:rPr>
                      </w:rPrChange>
                    </w:rPr>
                  </w:pPr>
                  <w:r w:rsidRPr="001A0C52">
                    <w:rPr>
                      <w:rFonts w:ascii="Times New Roman" w:hAnsi="Times New Roman"/>
                      <w:sz w:val="24"/>
                      <w:rPrChange w:id="3328" w:author="Red Army" w:date="2012-02-08T20:12:00Z">
                        <w:rPr>
                          <w:rFonts w:ascii="Times New Roman" w:eastAsia="ＭＳ ゴシック" w:hAnsi="Times New Roman"/>
                          <w:b/>
                          <w:bCs/>
                          <w:i/>
                          <w:iCs/>
                          <w:color w:val="4F81BD"/>
                        </w:rPr>
                      </w:rPrChange>
                    </w:rPr>
                    <w:t>Confirm Saving</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A00B3">
                  <w:pPr>
                    <w:rPr>
                      <w:rFonts w:ascii="Times New Roman" w:hAnsi="Times New Roman"/>
                      <w:sz w:val="24"/>
                      <w:rPrChange w:id="3329" w:author="Red Army" w:date="2012-02-08T20:12:00Z">
                        <w:rPr>
                          <w:rFonts w:ascii="Times New Roman" w:hAnsi="Times New Roman"/>
                        </w:rPr>
                      </w:rPrChange>
                    </w:rPr>
                  </w:pPr>
                  <w:del w:id="3330" w:author="Red Army" w:date="2012-02-08T16:37:00Z">
                    <w:r w:rsidRPr="001A0C52" w:rsidDel="0016602A">
                      <w:rPr>
                        <w:rFonts w:ascii="Times New Roman" w:hAnsi="Times New Roman"/>
                        <w:sz w:val="24"/>
                        <w:rPrChange w:id="3331" w:author="Red Army" w:date="2012-02-08T20:12:00Z">
                          <w:rPr>
                            <w:rFonts w:ascii="Times New Roman" w:eastAsia="ＭＳ ゴシック" w:hAnsi="Times New Roman"/>
                            <w:b/>
                            <w:bCs/>
                            <w:i/>
                            <w:iCs/>
                            <w:color w:val="4F81BD"/>
                          </w:rPr>
                        </w:rPrChange>
                      </w:rPr>
                      <w:delText>E</w:delText>
                    </w:r>
                    <w:r w:rsidR="006E25C4" w:rsidRPr="001A0C52" w:rsidDel="0016602A">
                      <w:rPr>
                        <w:rFonts w:ascii="Times New Roman" w:hAnsi="Times New Roman"/>
                        <w:sz w:val="24"/>
                        <w:rPrChange w:id="3332" w:author="Red Army" w:date="2012-02-08T20:12:00Z">
                          <w:rPr>
                            <w:rFonts w:ascii="Times New Roman" w:eastAsia="ＭＳ ゴシック" w:hAnsi="Times New Roman"/>
                            <w:b/>
                            <w:bCs/>
                            <w:i/>
                            <w:iCs/>
                            <w:color w:val="4F81BD"/>
                          </w:rPr>
                        </w:rPrChange>
                      </w:rPr>
                      <w:delText xml:space="preserve">xported </w:delText>
                    </w:r>
                  </w:del>
                  <w:ins w:id="3333" w:author="Red Army" w:date="2012-02-08T16:37:00Z">
                    <w:r w:rsidR="0016602A" w:rsidRPr="001A0C52">
                      <w:rPr>
                        <w:rFonts w:ascii="Times New Roman" w:hAnsi="Times New Roman"/>
                        <w:sz w:val="24"/>
                        <w:rPrChange w:id="3334" w:author="Red Army" w:date="2012-02-08T20:12:00Z">
                          <w:rPr>
                            <w:rFonts w:ascii="Times New Roman" w:eastAsia="ＭＳ ゴシック" w:hAnsi="Times New Roman"/>
                            <w:b/>
                            <w:bCs/>
                            <w:i/>
                            <w:iCs/>
                            <w:color w:val="4F81BD"/>
                          </w:rPr>
                        </w:rPrChange>
                      </w:rPr>
                      <w:t xml:space="preserve">Save </w:t>
                    </w:r>
                  </w:ins>
                  <w:r w:rsidRPr="001A0C52">
                    <w:rPr>
                      <w:rFonts w:ascii="Times New Roman" w:hAnsi="Times New Roman"/>
                      <w:sz w:val="24"/>
                      <w:rPrChange w:id="3335" w:author="Red Army" w:date="2012-02-08T20:12:00Z">
                        <w:rPr>
                          <w:rFonts w:ascii="Times New Roman" w:eastAsia="ＭＳ ゴシック" w:hAnsi="Times New Roman"/>
                          <w:b/>
                          <w:bCs/>
                          <w:i/>
                          <w:iCs/>
                          <w:color w:val="4F81BD"/>
                        </w:rPr>
                      </w:rPrChange>
                    </w:rPr>
                    <w:t>the file</w:t>
                  </w:r>
                  <w:del w:id="3336" w:author="Red Army" w:date="2012-02-08T16:37:00Z">
                    <w:r w:rsidRPr="001A0C52" w:rsidDel="0016602A">
                      <w:rPr>
                        <w:rFonts w:ascii="Times New Roman" w:hAnsi="Times New Roman"/>
                        <w:sz w:val="24"/>
                        <w:rPrChange w:id="3337" w:author="Red Army" w:date="2012-02-08T20:12:00Z">
                          <w:rPr>
                            <w:rFonts w:ascii="Times New Roman" w:eastAsia="ＭＳ ゴシック" w:hAnsi="Times New Roman"/>
                            <w:b/>
                            <w:bCs/>
                            <w:i/>
                            <w:iCs/>
                            <w:color w:val="4F81BD"/>
                          </w:rPr>
                        </w:rPrChange>
                      </w:rPr>
                      <w:delText xml:space="preserve"> </w:delText>
                    </w:r>
                    <w:r w:rsidR="006E25C4" w:rsidRPr="001A0C52" w:rsidDel="0016602A">
                      <w:rPr>
                        <w:rFonts w:ascii="Times New Roman" w:hAnsi="Times New Roman"/>
                        <w:sz w:val="24"/>
                        <w:rPrChange w:id="3338" w:author="Red Army" w:date="2012-02-08T20:12:00Z">
                          <w:rPr>
                            <w:rFonts w:ascii="Times New Roman" w:eastAsia="ＭＳ ゴシック" w:hAnsi="Times New Roman"/>
                            <w:b/>
                            <w:bCs/>
                            <w:i/>
                            <w:iCs/>
                            <w:color w:val="4F81BD"/>
                          </w:rPr>
                        </w:rPrChange>
                      </w:rPr>
                      <w:delText>in the selected format</w:delText>
                    </w:r>
                  </w:del>
                  <w:r w:rsidR="00C7659C" w:rsidRPr="001A0C52">
                    <w:rPr>
                      <w:rFonts w:ascii="Times New Roman" w:hAnsi="Times New Roman"/>
                      <w:sz w:val="24"/>
                      <w:rPrChange w:id="3339" w:author="Red Army" w:date="2012-02-08T20:12:00Z">
                        <w:rPr>
                          <w:rFonts w:ascii="Times New Roman" w:eastAsia="ＭＳ ゴシック" w:hAnsi="Times New Roman"/>
                          <w:b/>
                          <w:bCs/>
                          <w:i/>
                          <w:iCs/>
                          <w:color w:val="4F81BD"/>
                        </w:rPr>
                      </w:rPrChange>
                    </w:rPr>
                    <w:t xml:space="preserve">. </w:t>
                  </w:r>
                  <w:ins w:id="3340" w:author="Red Army" w:date="2012-02-08T16:38:00Z">
                    <w:r w:rsidR="0016602A" w:rsidRPr="001A0C52">
                      <w:rPr>
                        <w:rFonts w:ascii="Times New Roman" w:hAnsi="Times New Roman"/>
                        <w:sz w:val="24"/>
                        <w:rPrChange w:id="3341" w:author="Red Army" w:date="2012-02-08T20:12:00Z">
                          <w:rPr>
                            <w:rFonts w:ascii="Times New Roman" w:eastAsia="ＭＳ ゴシック" w:hAnsi="Times New Roman"/>
                            <w:b/>
                            <w:bCs/>
                            <w:i/>
                            <w:iCs/>
                            <w:color w:val="4F81BD"/>
                          </w:rPr>
                        </w:rPrChange>
                      </w:rPr>
                      <w:t xml:space="preserve">Close Save dialog </w:t>
                    </w:r>
                  </w:ins>
                  <w:r w:rsidR="00C7659C" w:rsidRPr="001A0C52">
                    <w:rPr>
                      <w:rFonts w:ascii="Times New Roman" w:hAnsi="Times New Roman"/>
                      <w:sz w:val="24"/>
                      <w:rPrChange w:id="3342" w:author="Red Army" w:date="2012-02-08T20:12:00Z">
                        <w:rPr>
                          <w:rFonts w:ascii="Times New Roman" w:eastAsia="ＭＳ ゴシック" w:hAnsi="Times New Roman"/>
                          <w:b/>
                          <w:bCs/>
                          <w:i/>
                          <w:iCs/>
                          <w:color w:val="4F81BD"/>
                        </w:rPr>
                      </w:rPrChange>
                    </w:rPr>
                    <w:t>Display the previous screen.</w:t>
                  </w:r>
                </w:p>
              </w:tc>
            </w:tr>
          </w:tbl>
          <w:p w:rsidR="006E25C4" w:rsidRPr="001A0C52" w:rsidRDefault="006E25C4" w:rsidP="00320774">
            <w:pPr>
              <w:rPr>
                <w:rFonts w:ascii="Times New Roman" w:hAnsi="Times New Roman"/>
                <w:b/>
                <w:bCs/>
                <w:sz w:val="24"/>
                <w:rPrChange w:id="3343" w:author="Red Army" w:date="2012-02-08T20:12:00Z">
                  <w:rPr>
                    <w:rFonts w:ascii="Times New Roman" w:hAnsi="Times New Roman"/>
                    <w:b/>
                    <w:bCs/>
                  </w:rPr>
                </w:rPrChange>
              </w:rPr>
            </w:pPr>
          </w:p>
          <w:p w:rsidR="006E25C4" w:rsidRPr="001A0C52" w:rsidRDefault="006E25C4" w:rsidP="00320774">
            <w:pPr>
              <w:rPr>
                <w:rFonts w:ascii="Times New Roman" w:hAnsi="Times New Roman"/>
                <w:b/>
                <w:bCs/>
                <w:sz w:val="24"/>
                <w:rPrChange w:id="3344" w:author="Red Army" w:date="2012-02-08T20:12:00Z">
                  <w:rPr>
                    <w:rFonts w:ascii="Times New Roman" w:hAnsi="Times New Roman"/>
                    <w:b/>
                    <w:bCs/>
                  </w:rPr>
                </w:rPrChange>
              </w:rPr>
            </w:pPr>
            <w:r w:rsidRPr="001A0C52">
              <w:rPr>
                <w:rFonts w:ascii="Times New Roman" w:hAnsi="Times New Roman"/>
                <w:b/>
                <w:bCs/>
                <w:sz w:val="24"/>
                <w:rPrChange w:id="3345" w:author="Red Army" w:date="2012-02-08T20:12:00Z">
                  <w:rPr>
                    <w:rFonts w:ascii="Times New Roman" w:eastAsia="ＭＳ ゴシック" w:hAnsi="Times New Roman"/>
                    <w:b/>
                    <w:bCs/>
                    <w:i/>
                    <w:iCs/>
                    <w:color w:val="4F81BD"/>
                  </w:rPr>
                </w:rPrChange>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43C79">
                  <w:pPr>
                    <w:jc w:val="center"/>
                    <w:rPr>
                      <w:rFonts w:ascii="Times New Roman" w:hAnsi="Times New Roman"/>
                      <w:sz w:val="24"/>
                      <w:rPrChange w:id="3346" w:author="Red Army" w:date="2012-02-08T20:12:00Z">
                        <w:rPr>
                          <w:rFonts w:ascii="Times New Roman" w:hAnsi="Times New Roman"/>
                        </w:rPr>
                      </w:rPrChange>
                    </w:rPr>
                  </w:pPr>
                  <w:r w:rsidRPr="001A0C52">
                    <w:rPr>
                      <w:rFonts w:ascii="Times New Roman" w:hAnsi="Times New Roman"/>
                      <w:sz w:val="24"/>
                      <w:rPrChange w:id="3347" w:author="Red Army" w:date="2012-02-08T20:12:00Z">
                        <w:rPr>
                          <w:rFonts w:ascii="Times New Roman" w:eastAsia="ＭＳ ゴシック" w:hAnsi="Times New Roman"/>
                          <w:b/>
                          <w:bCs/>
                          <w:i/>
                          <w:i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43C79">
                  <w:pPr>
                    <w:jc w:val="center"/>
                    <w:rPr>
                      <w:rFonts w:ascii="Times New Roman" w:hAnsi="Times New Roman"/>
                      <w:sz w:val="24"/>
                      <w:rPrChange w:id="3348" w:author="Red Army" w:date="2012-02-08T20:12:00Z">
                        <w:rPr>
                          <w:rFonts w:ascii="Times New Roman" w:hAnsi="Times New Roman"/>
                        </w:rPr>
                      </w:rPrChange>
                    </w:rPr>
                  </w:pPr>
                  <w:r w:rsidRPr="001A0C52">
                    <w:rPr>
                      <w:rFonts w:ascii="Times New Roman" w:hAnsi="Times New Roman"/>
                      <w:sz w:val="24"/>
                      <w:rPrChange w:id="3349" w:author="Red Army" w:date="2012-02-08T20:12:00Z">
                        <w:rPr>
                          <w:rFonts w:ascii="Times New Roman" w:eastAsia="ＭＳ ゴシック" w:hAnsi="Times New Roman"/>
                          <w:b/>
                          <w:bCs/>
                          <w:i/>
                          <w:i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43C79">
                  <w:pPr>
                    <w:jc w:val="center"/>
                    <w:rPr>
                      <w:rFonts w:ascii="Times New Roman" w:hAnsi="Times New Roman"/>
                      <w:sz w:val="24"/>
                      <w:rPrChange w:id="3350" w:author="Red Army" w:date="2012-02-08T20:12:00Z">
                        <w:rPr>
                          <w:rFonts w:ascii="Times New Roman" w:hAnsi="Times New Roman"/>
                        </w:rPr>
                      </w:rPrChange>
                    </w:rPr>
                  </w:pPr>
                  <w:r w:rsidRPr="001A0C52">
                    <w:rPr>
                      <w:rFonts w:ascii="Times New Roman" w:hAnsi="Times New Roman"/>
                      <w:sz w:val="24"/>
                      <w:rPrChange w:id="3351" w:author="Red Army" w:date="2012-02-08T20:12:00Z">
                        <w:rPr>
                          <w:rFonts w:ascii="Times New Roman" w:eastAsia="ＭＳ ゴシック" w:hAnsi="Times New Roman"/>
                          <w:b/>
                          <w:bCs/>
                          <w:i/>
                          <w:iCs/>
                          <w:color w:val="4F81BD"/>
                        </w:rPr>
                      </w:rPrChange>
                    </w:rPr>
                    <w:t>System Response</w:t>
                  </w:r>
                </w:p>
              </w:tc>
            </w:tr>
            <w:tr w:rsidR="006E25C4" w:rsidRPr="001A0C52" w:rsidTr="007443A1">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RDefault="006E25C4" w:rsidP="007443A1">
                  <w:pPr>
                    <w:jc w:val="center"/>
                    <w:rPr>
                      <w:rFonts w:ascii="Times New Roman" w:hAnsi="Times New Roman"/>
                      <w:sz w:val="24"/>
                      <w:rPrChange w:id="3352" w:author="Red Army" w:date="2012-02-08T20:12:00Z">
                        <w:rPr>
                          <w:rFonts w:ascii="Times New Roman" w:hAnsi="Times New Roman"/>
                        </w:rPr>
                      </w:rPrChange>
                    </w:rPr>
                  </w:pPr>
                  <w:r w:rsidRPr="001A0C52">
                    <w:rPr>
                      <w:rFonts w:ascii="Times New Roman" w:hAnsi="Times New Roman"/>
                      <w:sz w:val="24"/>
                      <w:rPrChange w:id="3353" w:author="Red Army" w:date="2012-02-08T20:12:00Z">
                        <w:rPr>
                          <w:rFonts w:ascii="Times New Roman" w:eastAsia="ＭＳ ゴシック" w:hAnsi="Times New Roman"/>
                          <w:b/>
                          <w:bCs/>
                          <w:i/>
                          <w:i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9510A9">
                  <w:pPr>
                    <w:rPr>
                      <w:rFonts w:ascii="Times New Roman" w:hAnsi="Times New Roman"/>
                      <w:sz w:val="24"/>
                      <w:rPrChange w:id="3354" w:author="Red Army" w:date="2012-02-08T20:12:00Z">
                        <w:rPr>
                          <w:rFonts w:ascii="Times New Roman" w:hAnsi="Times New Roman"/>
                        </w:rPr>
                      </w:rPrChange>
                    </w:rPr>
                  </w:pPr>
                  <w:r w:rsidRPr="001A0C52">
                    <w:rPr>
                      <w:rFonts w:ascii="Times New Roman" w:hAnsi="Times New Roman"/>
                      <w:sz w:val="24"/>
                      <w:rPrChange w:id="3355" w:author="Red Army" w:date="2012-02-08T20:12:00Z">
                        <w:rPr>
                          <w:rFonts w:ascii="Times New Roman" w:eastAsia="ＭＳ ゴシック" w:hAnsi="Times New Roman"/>
                          <w:b/>
                          <w:bCs/>
                          <w:i/>
                          <w:iCs/>
                          <w:color w:val="4F81BD"/>
                        </w:rPr>
                      </w:rPrChange>
                    </w:rPr>
                    <w:t>Create new Teaching Plan</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3356" w:author="Red Army" w:date="2012-02-08T20:12:00Z">
                        <w:rPr>
                          <w:rFonts w:ascii="Times New Roman" w:hAnsi="Times New Roman"/>
                        </w:rPr>
                      </w:rPrChange>
                    </w:rPr>
                  </w:pPr>
                  <w:r w:rsidRPr="001A0C52">
                    <w:rPr>
                      <w:rFonts w:ascii="Times New Roman" w:hAnsi="Times New Roman"/>
                      <w:sz w:val="24"/>
                      <w:rPrChange w:id="3357" w:author="Red Army" w:date="2012-02-08T20:12:00Z">
                        <w:rPr>
                          <w:rFonts w:ascii="Times New Roman" w:eastAsia="ＭＳ ゴシック" w:hAnsi="Times New Roman"/>
                          <w:b/>
                          <w:bCs/>
                          <w:i/>
                          <w:iCs/>
                          <w:color w:val="4F81BD"/>
                        </w:rPr>
                      </w:rPrChange>
                    </w:rPr>
                    <w:t xml:space="preserve">Display and enable screen area to input new Teaching Plan.  </w:t>
                  </w:r>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RDefault="006E25C4" w:rsidP="007443A1">
                  <w:pPr>
                    <w:jc w:val="center"/>
                    <w:rPr>
                      <w:rFonts w:ascii="Times New Roman" w:hAnsi="Times New Roman"/>
                      <w:sz w:val="24"/>
                      <w:rPrChange w:id="3358" w:author="Red Army" w:date="2012-02-08T20:12:00Z">
                        <w:rPr>
                          <w:rFonts w:ascii="Times New Roman" w:hAnsi="Times New Roman"/>
                        </w:rPr>
                      </w:rPrChange>
                    </w:rPr>
                  </w:pPr>
                  <w:r w:rsidRPr="001A0C52">
                    <w:rPr>
                      <w:rFonts w:ascii="Times New Roman" w:hAnsi="Times New Roman"/>
                      <w:sz w:val="24"/>
                      <w:rPrChange w:id="3359" w:author="Red Army" w:date="2012-02-08T20:12:00Z">
                        <w:rPr>
                          <w:rFonts w:ascii="Times New Roman" w:eastAsia="ＭＳ ゴシック" w:hAnsi="Times New Roman"/>
                          <w:b/>
                          <w:bCs/>
                          <w:i/>
                          <w:i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DB543E">
                  <w:pPr>
                    <w:tabs>
                      <w:tab w:val="right" w:pos="3993"/>
                    </w:tabs>
                    <w:rPr>
                      <w:rFonts w:ascii="Times New Roman" w:hAnsi="Times New Roman"/>
                      <w:sz w:val="24"/>
                      <w:rPrChange w:id="3360" w:author="Red Army" w:date="2012-02-08T20:12:00Z">
                        <w:rPr>
                          <w:rFonts w:ascii="Times New Roman" w:hAnsi="Times New Roman"/>
                        </w:rPr>
                      </w:rPrChange>
                    </w:rPr>
                  </w:pPr>
                  <w:r w:rsidRPr="001A0C52">
                    <w:rPr>
                      <w:rFonts w:ascii="Times New Roman" w:hAnsi="Times New Roman"/>
                      <w:sz w:val="24"/>
                      <w:rPrChange w:id="3361" w:author="Red Army" w:date="2012-02-08T20:12:00Z">
                        <w:rPr>
                          <w:rFonts w:ascii="Times New Roman" w:eastAsia="ＭＳ ゴシック" w:hAnsi="Times New Roman"/>
                          <w:b/>
                          <w:bCs/>
                          <w:i/>
                          <w:iCs/>
                          <w:color w:val="4F81BD"/>
                        </w:rPr>
                      </w:rPrChange>
                    </w:rPr>
                    <w:t xml:space="preserve">Input </w:t>
                  </w:r>
                  <w:r w:rsidR="006E25C4" w:rsidRPr="001A0C52">
                    <w:rPr>
                      <w:rFonts w:ascii="Times New Roman" w:hAnsi="Times New Roman"/>
                      <w:sz w:val="24"/>
                      <w:rPrChange w:id="3362" w:author="Red Army" w:date="2012-02-08T20:12:00Z">
                        <w:rPr>
                          <w:rFonts w:ascii="Times New Roman" w:eastAsia="ＭＳ ゴシック" w:hAnsi="Times New Roman"/>
                          <w:b/>
                          <w:bCs/>
                          <w:i/>
                          <w:iCs/>
                          <w:color w:val="4F81BD"/>
                        </w:rPr>
                      </w:rPrChange>
                    </w:rPr>
                    <w:t>heading, opening, activities and comment</w:t>
                  </w:r>
                  <w:ins w:id="3363" w:author="Phuong Giang" w:date="2012-02-09T17:13:00Z">
                    <w:r w:rsidR="007302F9">
                      <w:rPr>
                        <w:rFonts w:ascii="Times New Roman" w:hAnsi="Times New Roman"/>
                        <w:sz w:val="24"/>
                      </w:rPr>
                      <w:t>s</w:t>
                    </w:r>
                  </w:ins>
                  <w:r w:rsidRPr="001A0C52">
                    <w:rPr>
                      <w:rFonts w:ascii="Times New Roman" w:hAnsi="Times New Roman"/>
                      <w:sz w:val="24"/>
                      <w:rPrChange w:id="3364" w:author="Red Army" w:date="2012-02-08T20:12:00Z">
                        <w:rPr>
                          <w:rFonts w:ascii="Times New Roman" w:eastAsia="ＭＳ ゴシック" w:hAnsi="Times New Roman"/>
                          <w:b/>
                          <w:bCs/>
                          <w:i/>
                          <w:iCs/>
                          <w:color w:val="4F81BD"/>
                        </w:rPr>
                      </w:rPrChange>
                    </w:rPr>
                    <w:t xml:space="preserve">. </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9510A9">
                  <w:pPr>
                    <w:rPr>
                      <w:rFonts w:ascii="Times New Roman" w:hAnsi="Times New Roman"/>
                      <w:sz w:val="24"/>
                      <w:rPrChange w:id="3365" w:author="Red Army" w:date="2012-02-08T20:12:00Z">
                        <w:rPr>
                          <w:rFonts w:ascii="Times New Roman" w:hAnsi="Times New Roman"/>
                        </w:rPr>
                      </w:rPrChange>
                    </w:rPr>
                  </w:pPr>
                  <w:r w:rsidRPr="001A0C52">
                    <w:rPr>
                      <w:rFonts w:ascii="Times New Roman" w:hAnsi="Times New Roman"/>
                      <w:sz w:val="24"/>
                      <w:rPrChange w:id="3366" w:author="Red Army" w:date="2012-02-08T20:12:00Z">
                        <w:rPr>
                          <w:rFonts w:ascii="Times New Roman" w:eastAsia="ＭＳ ゴシック" w:hAnsi="Times New Roman"/>
                          <w:b/>
                          <w:bCs/>
                          <w:i/>
                          <w:iCs/>
                          <w:color w:val="4F81BD"/>
                        </w:rPr>
                      </w:rPrChange>
                    </w:rPr>
                    <w:t>Check for validation</w:t>
                  </w:r>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RDefault="006E25C4" w:rsidP="007443A1">
                  <w:pPr>
                    <w:jc w:val="center"/>
                    <w:rPr>
                      <w:rFonts w:ascii="Times New Roman" w:hAnsi="Times New Roman"/>
                      <w:sz w:val="24"/>
                      <w:rPrChange w:id="3367" w:author="Red Army" w:date="2012-02-08T20:12:00Z">
                        <w:rPr>
                          <w:rFonts w:ascii="Times New Roman" w:hAnsi="Times New Roman"/>
                        </w:rPr>
                      </w:rPrChange>
                    </w:rPr>
                  </w:pPr>
                  <w:r w:rsidRPr="001A0C52">
                    <w:rPr>
                      <w:rFonts w:ascii="Times New Roman" w:hAnsi="Times New Roman"/>
                      <w:sz w:val="24"/>
                      <w:rPrChange w:id="3368" w:author="Red Army" w:date="2012-02-08T20:12:00Z">
                        <w:rPr>
                          <w:rFonts w:ascii="Times New Roman" w:eastAsia="ＭＳ ゴシック" w:hAnsi="Times New Roman"/>
                          <w:b/>
                          <w:bCs/>
                          <w:i/>
                          <w:i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9510A9">
                  <w:pPr>
                    <w:rPr>
                      <w:rFonts w:ascii="Times New Roman" w:hAnsi="Times New Roman"/>
                      <w:sz w:val="24"/>
                      <w:rPrChange w:id="3369" w:author="Red Army" w:date="2012-02-08T20:12:00Z">
                        <w:rPr>
                          <w:rFonts w:ascii="Times New Roman" w:hAnsi="Times New Roman"/>
                        </w:rPr>
                      </w:rPrChange>
                    </w:rPr>
                  </w:pPr>
                  <w:r w:rsidRPr="001A0C52">
                    <w:rPr>
                      <w:rFonts w:ascii="Times New Roman" w:hAnsi="Times New Roman"/>
                      <w:sz w:val="24"/>
                      <w:rPrChange w:id="3370" w:author="Red Army" w:date="2012-02-08T20:12:00Z">
                        <w:rPr>
                          <w:rFonts w:ascii="Times New Roman" w:eastAsia="ＭＳ ゴシック" w:hAnsi="Times New Roman"/>
                          <w:b/>
                          <w:bCs/>
                          <w:i/>
                          <w:iCs/>
                          <w:color w:val="4F81BD"/>
                        </w:rPr>
                      </w:rPrChange>
                    </w:rPr>
                    <w:t>Cancel creating new Teaching Plan</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A53F2D">
                  <w:pPr>
                    <w:rPr>
                      <w:rFonts w:ascii="Times New Roman" w:hAnsi="Times New Roman"/>
                      <w:sz w:val="24"/>
                      <w:rPrChange w:id="3371" w:author="Red Army" w:date="2012-02-08T20:12:00Z">
                        <w:rPr>
                          <w:rFonts w:ascii="Times New Roman" w:hAnsi="Times New Roman"/>
                        </w:rPr>
                      </w:rPrChange>
                    </w:rPr>
                  </w:pPr>
                  <w:r w:rsidRPr="001A0C52">
                    <w:rPr>
                      <w:rFonts w:ascii="Times New Roman" w:hAnsi="Times New Roman"/>
                      <w:sz w:val="24"/>
                      <w:rPrChange w:id="3372" w:author="Red Army" w:date="2012-02-08T20:12:00Z">
                        <w:rPr>
                          <w:rFonts w:ascii="Times New Roman" w:eastAsia="ＭＳ ゴシック" w:hAnsi="Times New Roman"/>
                          <w:b/>
                          <w:bCs/>
                          <w:i/>
                          <w:iCs/>
                          <w:color w:val="4F81BD"/>
                        </w:rPr>
                      </w:rPrChange>
                    </w:rPr>
                    <w:t>Ask user for Saving confirmation.</w:t>
                  </w:r>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7443A1">
                  <w:pPr>
                    <w:jc w:val="center"/>
                    <w:rPr>
                      <w:rFonts w:ascii="Times New Roman" w:hAnsi="Times New Roman"/>
                      <w:sz w:val="24"/>
                      <w:rPrChange w:id="3373" w:author="Red Army" w:date="2012-02-08T20:12:00Z">
                        <w:rPr>
                          <w:rFonts w:ascii="Times New Roman" w:hAnsi="Times New Roman"/>
                        </w:rPr>
                      </w:rPrChange>
                    </w:rPr>
                  </w:pPr>
                  <w:r w:rsidRPr="001A0C52">
                    <w:rPr>
                      <w:rFonts w:ascii="Times New Roman" w:hAnsi="Times New Roman"/>
                      <w:sz w:val="24"/>
                      <w:rPrChange w:id="3374" w:author="Red Army" w:date="2012-02-08T20:12:00Z">
                        <w:rPr>
                          <w:rFonts w:ascii="Times New Roman" w:eastAsia="ＭＳ ゴシック" w:hAnsi="Times New Roman"/>
                          <w:b/>
                          <w:bCs/>
                          <w:i/>
                          <w:iCs/>
                          <w:color w:val="4F81BD"/>
                        </w:rPr>
                      </w:rPrChange>
                    </w:rPr>
                    <w:t>4</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A53F2D">
                  <w:pPr>
                    <w:rPr>
                      <w:rFonts w:ascii="Times New Roman" w:hAnsi="Times New Roman"/>
                      <w:sz w:val="24"/>
                      <w:rPrChange w:id="3375" w:author="Red Army" w:date="2012-02-08T20:12:00Z">
                        <w:rPr>
                          <w:rFonts w:ascii="Times New Roman" w:hAnsi="Times New Roman"/>
                        </w:rPr>
                      </w:rPrChange>
                    </w:rPr>
                  </w:pPr>
                  <w:r w:rsidRPr="001A0C52">
                    <w:rPr>
                      <w:rFonts w:ascii="Times New Roman" w:hAnsi="Times New Roman"/>
                      <w:sz w:val="24"/>
                      <w:rPrChange w:id="3376" w:author="Red Army" w:date="2012-02-08T20:12:00Z">
                        <w:rPr>
                          <w:rFonts w:ascii="Times New Roman" w:eastAsia="ＭＳ ゴシック" w:hAnsi="Times New Roman"/>
                          <w:b/>
                          <w:bCs/>
                          <w:i/>
                          <w:iCs/>
                          <w:color w:val="4F81BD"/>
                        </w:rPr>
                      </w:rPrChange>
                    </w:rPr>
                    <w:t>Confirm not to save.</w:t>
                  </w:r>
                </w:p>
              </w:tc>
              <w:tc>
                <w:tcPr>
                  <w:tcW w:w="4494" w:type="dxa"/>
                  <w:tcBorders>
                    <w:top w:val="single" w:sz="4" w:space="0" w:color="auto"/>
                    <w:left w:val="single" w:sz="4" w:space="0" w:color="auto"/>
                    <w:bottom w:val="single" w:sz="4" w:space="0" w:color="auto"/>
                    <w:right w:val="single" w:sz="4" w:space="0" w:color="auto"/>
                  </w:tcBorders>
                </w:tcPr>
                <w:p w:rsidR="006E25C4" w:rsidRPr="001A0C52" w:rsidDel="006A349F" w:rsidRDefault="006E25C4">
                  <w:pPr>
                    <w:rPr>
                      <w:rFonts w:ascii="Times New Roman" w:hAnsi="Times New Roman"/>
                      <w:sz w:val="24"/>
                      <w:rPrChange w:id="3377" w:author="Red Army" w:date="2012-02-08T20:12:00Z">
                        <w:rPr>
                          <w:rFonts w:ascii="Times New Roman" w:hAnsi="Times New Roman"/>
                        </w:rPr>
                      </w:rPrChange>
                    </w:rPr>
                  </w:pPr>
                  <w:r w:rsidRPr="001A0C52">
                    <w:rPr>
                      <w:rFonts w:ascii="Times New Roman" w:hAnsi="Times New Roman"/>
                      <w:sz w:val="24"/>
                      <w:rPrChange w:id="3378" w:author="Red Army" w:date="2012-02-08T20:12:00Z">
                        <w:rPr>
                          <w:rFonts w:ascii="Times New Roman" w:eastAsia="ＭＳ ゴシック" w:hAnsi="Times New Roman"/>
                          <w:b/>
                          <w:bCs/>
                          <w:i/>
                          <w:iCs/>
                          <w:color w:val="4F81BD"/>
                        </w:rPr>
                      </w:rPrChange>
                    </w:rPr>
                    <w:t>Discard all inputted</w:t>
                  </w:r>
                  <w:r w:rsidR="00C7659C" w:rsidRPr="001A0C52">
                    <w:rPr>
                      <w:rFonts w:ascii="Times New Roman" w:hAnsi="Times New Roman"/>
                      <w:sz w:val="24"/>
                      <w:rPrChange w:id="3379" w:author="Red Army" w:date="2012-02-08T20:12:00Z">
                        <w:rPr>
                          <w:rFonts w:ascii="Times New Roman" w:eastAsia="ＭＳ ゴシック" w:hAnsi="Times New Roman"/>
                          <w:b/>
                          <w:bCs/>
                          <w:i/>
                          <w:iCs/>
                          <w:color w:val="4F81BD"/>
                        </w:rPr>
                      </w:rPrChange>
                    </w:rPr>
                    <w:t xml:space="preserve"> information</w:t>
                  </w:r>
                  <w:r w:rsidRPr="001A0C52">
                    <w:rPr>
                      <w:rFonts w:ascii="Times New Roman" w:hAnsi="Times New Roman"/>
                      <w:sz w:val="24"/>
                      <w:rPrChange w:id="3380" w:author="Red Army" w:date="2012-02-08T20:12:00Z">
                        <w:rPr>
                          <w:rFonts w:ascii="Times New Roman" w:eastAsia="ＭＳ ゴシック" w:hAnsi="Times New Roman"/>
                          <w:b/>
                          <w:bCs/>
                          <w:i/>
                          <w:iCs/>
                          <w:color w:val="4F81BD"/>
                        </w:rPr>
                      </w:rPrChange>
                    </w:rPr>
                    <w:t xml:space="preserve">. </w:t>
                  </w:r>
                  <w:r w:rsidR="00C7659C" w:rsidRPr="001A0C52">
                    <w:rPr>
                      <w:rFonts w:ascii="Times New Roman" w:hAnsi="Times New Roman"/>
                      <w:sz w:val="24"/>
                      <w:rPrChange w:id="3381" w:author="Red Army" w:date="2012-02-08T20:12:00Z">
                        <w:rPr>
                          <w:rFonts w:ascii="Times New Roman" w:eastAsia="ＭＳ ゴシック" w:hAnsi="Times New Roman"/>
                          <w:b/>
                          <w:bCs/>
                          <w:i/>
                          <w:iCs/>
                          <w:color w:val="4F81BD"/>
                        </w:rPr>
                      </w:rPrChange>
                    </w:rPr>
                    <w:t xml:space="preserve">Display </w:t>
                  </w:r>
                  <w:r w:rsidRPr="001A0C52">
                    <w:rPr>
                      <w:rFonts w:ascii="Times New Roman" w:hAnsi="Times New Roman"/>
                      <w:sz w:val="24"/>
                      <w:rPrChange w:id="3382" w:author="Red Army" w:date="2012-02-08T20:12:00Z">
                        <w:rPr>
                          <w:rFonts w:ascii="Times New Roman" w:eastAsia="ＭＳ ゴシック" w:hAnsi="Times New Roman"/>
                          <w:b/>
                          <w:bCs/>
                          <w:i/>
                          <w:iCs/>
                          <w:color w:val="4F81BD"/>
                        </w:rPr>
                      </w:rPrChange>
                    </w:rPr>
                    <w:t>the previous screen.</w:t>
                  </w:r>
                </w:p>
              </w:tc>
            </w:tr>
          </w:tbl>
          <w:p w:rsidR="006E25C4" w:rsidRPr="001A0C52" w:rsidRDefault="006E25C4" w:rsidP="00320774">
            <w:pPr>
              <w:rPr>
                <w:rFonts w:ascii="Times New Roman" w:hAnsi="Times New Roman"/>
                <w:sz w:val="24"/>
                <w:rPrChange w:id="3383" w:author="Red Army" w:date="2012-02-08T20:12:00Z">
                  <w:rPr>
                    <w:rFonts w:ascii="Times New Roman" w:hAnsi="Times New Roman"/>
                  </w:rPr>
                </w:rPrChange>
              </w:rPr>
            </w:pPr>
          </w:p>
          <w:p w:rsidR="006E25C4" w:rsidRPr="001A0C52" w:rsidRDefault="006E25C4" w:rsidP="00320774">
            <w:pPr>
              <w:rPr>
                <w:rFonts w:ascii="Times New Roman" w:hAnsi="Times New Roman"/>
                <w:bCs/>
                <w:sz w:val="24"/>
                <w:rPrChange w:id="3384" w:author="Red Army" w:date="2012-02-08T20:12:00Z">
                  <w:rPr>
                    <w:rFonts w:ascii="Times New Roman" w:hAnsi="Times New Roman"/>
                    <w:bCs/>
                  </w:rPr>
                </w:rPrChange>
              </w:rPr>
            </w:pPr>
            <w:r w:rsidRPr="001A0C52">
              <w:rPr>
                <w:rFonts w:ascii="Times New Roman" w:hAnsi="Times New Roman"/>
                <w:b/>
                <w:bCs/>
                <w:sz w:val="24"/>
                <w:rPrChange w:id="3385" w:author="Red Army" w:date="2012-02-08T20:12:00Z">
                  <w:rPr>
                    <w:rFonts w:ascii="Times New Roman" w:eastAsia="ＭＳ ゴシック" w:hAnsi="Times New Roman"/>
                    <w:b/>
                    <w:bCs/>
                    <w:i/>
                    <w:iCs/>
                    <w:color w:val="4F81BD"/>
                  </w:rPr>
                </w:rPrChange>
              </w:rPr>
              <w:t xml:space="preserve">Exceptions: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43C79">
                  <w:pPr>
                    <w:jc w:val="center"/>
                    <w:rPr>
                      <w:rFonts w:ascii="Times New Roman" w:hAnsi="Times New Roman"/>
                      <w:sz w:val="24"/>
                      <w:rPrChange w:id="3386" w:author="Red Army" w:date="2012-02-08T20:12:00Z">
                        <w:rPr>
                          <w:rFonts w:ascii="Times New Roman" w:hAnsi="Times New Roman"/>
                        </w:rPr>
                      </w:rPrChange>
                    </w:rPr>
                  </w:pPr>
                  <w:r w:rsidRPr="001A0C52">
                    <w:rPr>
                      <w:rFonts w:ascii="Times New Roman" w:hAnsi="Times New Roman"/>
                      <w:sz w:val="24"/>
                      <w:rPrChange w:id="3387" w:author="Red Army" w:date="2012-02-08T20:12:00Z">
                        <w:rPr>
                          <w:rFonts w:ascii="Times New Roman" w:eastAsia="ＭＳ ゴシック" w:hAnsi="Times New Roman"/>
                          <w:b/>
                          <w:bCs/>
                          <w:i/>
                          <w:i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43C79">
                  <w:pPr>
                    <w:jc w:val="center"/>
                    <w:rPr>
                      <w:rFonts w:ascii="Times New Roman" w:hAnsi="Times New Roman"/>
                      <w:sz w:val="24"/>
                      <w:rPrChange w:id="3388" w:author="Red Army" w:date="2012-02-08T20:12:00Z">
                        <w:rPr>
                          <w:rFonts w:ascii="Times New Roman" w:hAnsi="Times New Roman"/>
                        </w:rPr>
                      </w:rPrChange>
                    </w:rPr>
                  </w:pPr>
                  <w:r w:rsidRPr="001A0C52">
                    <w:rPr>
                      <w:rFonts w:ascii="Times New Roman" w:hAnsi="Times New Roman"/>
                      <w:sz w:val="24"/>
                      <w:rPrChange w:id="3389" w:author="Red Army" w:date="2012-02-08T20:12:00Z">
                        <w:rPr>
                          <w:rFonts w:ascii="Times New Roman" w:eastAsia="ＭＳ ゴシック" w:hAnsi="Times New Roman"/>
                          <w:b/>
                          <w:bCs/>
                          <w:i/>
                          <w:i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43C79">
                  <w:pPr>
                    <w:jc w:val="center"/>
                    <w:rPr>
                      <w:rFonts w:ascii="Times New Roman" w:hAnsi="Times New Roman"/>
                      <w:sz w:val="24"/>
                      <w:rPrChange w:id="3390" w:author="Red Army" w:date="2012-02-08T20:12:00Z">
                        <w:rPr>
                          <w:rFonts w:ascii="Times New Roman" w:hAnsi="Times New Roman"/>
                        </w:rPr>
                      </w:rPrChange>
                    </w:rPr>
                  </w:pPr>
                  <w:r w:rsidRPr="001A0C52">
                    <w:rPr>
                      <w:rFonts w:ascii="Times New Roman" w:hAnsi="Times New Roman"/>
                      <w:sz w:val="24"/>
                      <w:rPrChange w:id="3391" w:author="Red Army" w:date="2012-02-08T20:12:00Z">
                        <w:rPr>
                          <w:rFonts w:ascii="Times New Roman" w:eastAsia="ＭＳ ゴシック" w:hAnsi="Times New Roman"/>
                          <w:b/>
                          <w:bCs/>
                          <w:i/>
                          <w:iCs/>
                          <w:color w:val="4F81BD"/>
                        </w:rPr>
                      </w:rPrChange>
                    </w:rPr>
                    <w:t>System Response</w:t>
                  </w:r>
                </w:p>
              </w:tc>
            </w:tr>
            <w:tr w:rsidR="006E25C4" w:rsidRPr="001A0C52" w:rsidTr="00E74FF4">
              <w:trPr>
                <w:trHeight w:val="458"/>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RDefault="006E25C4" w:rsidP="007443A1">
                  <w:pPr>
                    <w:jc w:val="center"/>
                    <w:rPr>
                      <w:rFonts w:ascii="Times New Roman" w:hAnsi="Times New Roman"/>
                      <w:sz w:val="24"/>
                      <w:rPrChange w:id="3392" w:author="Red Army" w:date="2012-02-08T20:12:00Z">
                        <w:rPr>
                          <w:rFonts w:ascii="Times New Roman" w:hAnsi="Times New Roman"/>
                        </w:rPr>
                      </w:rPrChange>
                    </w:rPr>
                  </w:pPr>
                  <w:r w:rsidRPr="001A0C52">
                    <w:rPr>
                      <w:rFonts w:ascii="Times New Roman" w:hAnsi="Times New Roman"/>
                      <w:sz w:val="24"/>
                      <w:rPrChange w:id="3393" w:author="Red Army" w:date="2012-02-08T20:12:00Z">
                        <w:rPr>
                          <w:rFonts w:ascii="Times New Roman" w:eastAsia="ＭＳ ゴシック" w:hAnsi="Times New Roman"/>
                          <w:b/>
                          <w:bCs/>
                          <w:i/>
                          <w:i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207B3A">
                  <w:pPr>
                    <w:rPr>
                      <w:rFonts w:ascii="Times New Roman" w:hAnsi="Times New Roman"/>
                      <w:sz w:val="24"/>
                      <w:rPrChange w:id="3394" w:author="Red Army" w:date="2012-02-08T20:12:00Z">
                        <w:rPr>
                          <w:rFonts w:ascii="Times New Roman" w:hAnsi="Times New Roman"/>
                        </w:rPr>
                      </w:rPrChange>
                    </w:rPr>
                  </w:pPr>
                  <w:r w:rsidRPr="001A0C52">
                    <w:rPr>
                      <w:rFonts w:ascii="Times New Roman" w:hAnsi="Times New Roman"/>
                      <w:sz w:val="24"/>
                      <w:rPrChange w:id="3395" w:author="Red Army" w:date="2012-02-08T20:12:00Z">
                        <w:rPr>
                          <w:rFonts w:ascii="Times New Roman" w:eastAsia="ＭＳ ゴシック" w:hAnsi="Times New Roman"/>
                          <w:b/>
                          <w:bCs/>
                          <w:i/>
                          <w:iCs/>
                          <w:color w:val="4F81BD"/>
                        </w:rPr>
                      </w:rPrChange>
                    </w:rPr>
                    <w:t>Ask the system to c</w:t>
                  </w:r>
                  <w:r w:rsidR="006E25C4" w:rsidRPr="001A0C52">
                    <w:rPr>
                      <w:rFonts w:ascii="Times New Roman" w:hAnsi="Times New Roman"/>
                      <w:sz w:val="24"/>
                      <w:rPrChange w:id="3396" w:author="Red Army" w:date="2012-02-08T20:12:00Z">
                        <w:rPr>
                          <w:rFonts w:ascii="Times New Roman" w:eastAsia="ＭＳ ゴシック" w:hAnsi="Times New Roman"/>
                          <w:b/>
                          <w:bCs/>
                          <w:i/>
                          <w:iCs/>
                          <w:color w:val="4F81BD"/>
                        </w:rPr>
                      </w:rPrChange>
                    </w:rPr>
                    <w:t>reate new Teaching Plan</w:t>
                  </w:r>
                  <w:r w:rsidRPr="001A0C52">
                    <w:rPr>
                      <w:rFonts w:ascii="Times New Roman" w:hAnsi="Times New Roman"/>
                      <w:sz w:val="24"/>
                      <w:rPrChange w:id="3397" w:author="Red Army" w:date="2012-02-08T20:12:00Z">
                        <w:rPr>
                          <w:rFonts w:ascii="Times New Roman" w:eastAsia="ＭＳ ゴシック" w:hAnsi="Times New Roman"/>
                          <w:b/>
                          <w:bCs/>
                          <w:i/>
                          <w:iCs/>
                          <w:color w:val="4F81BD"/>
                        </w:rPr>
                      </w:rPrChange>
                    </w:rPr>
                    <w:t>.</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207B3A" w:rsidP="005A3497">
                  <w:pPr>
                    <w:rPr>
                      <w:rFonts w:ascii="Times New Roman" w:hAnsi="Times New Roman"/>
                      <w:sz w:val="24"/>
                      <w:rPrChange w:id="3398" w:author="Red Army" w:date="2012-02-08T20:12:00Z">
                        <w:rPr>
                          <w:rFonts w:ascii="Times New Roman" w:hAnsi="Times New Roman"/>
                        </w:rPr>
                      </w:rPrChange>
                    </w:rPr>
                  </w:pPr>
                  <w:r w:rsidRPr="001A0C52">
                    <w:rPr>
                      <w:rFonts w:ascii="Times New Roman" w:hAnsi="Times New Roman"/>
                      <w:sz w:val="24"/>
                      <w:rPrChange w:id="3399" w:author="Red Army" w:date="2012-02-08T20:12:00Z">
                        <w:rPr>
                          <w:rFonts w:ascii="Times New Roman" w:eastAsia="ＭＳ ゴシック" w:hAnsi="Times New Roman"/>
                          <w:b/>
                          <w:bCs/>
                          <w:i/>
                          <w:iCs/>
                          <w:color w:val="4F81BD"/>
                        </w:rPr>
                      </w:rPrChange>
                    </w:rPr>
                    <w:t xml:space="preserve">Display and enable screen area to input new Teaching Plan.  </w:t>
                  </w:r>
                </w:p>
              </w:tc>
            </w:tr>
            <w:tr w:rsidR="006E25C4" w:rsidRPr="001A0C52" w:rsidTr="007443A1">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RDefault="006E25C4" w:rsidP="007443A1">
                  <w:pPr>
                    <w:jc w:val="center"/>
                    <w:rPr>
                      <w:rFonts w:ascii="Times New Roman" w:hAnsi="Times New Roman"/>
                      <w:sz w:val="24"/>
                      <w:rPrChange w:id="3400" w:author="Red Army" w:date="2012-02-08T20:12:00Z">
                        <w:rPr>
                          <w:rFonts w:ascii="Times New Roman" w:hAnsi="Times New Roman"/>
                        </w:rPr>
                      </w:rPrChange>
                    </w:rPr>
                  </w:pPr>
                  <w:r w:rsidRPr="001A0C52">
                    <w:rPr>
                      <w:rFonts w:ascii="Times New Roman" w:hAnsi="Times New Roman"/>
                      <w:sz w:val="24"/>
                      <w:rPrChange w:id="3401" w:author="Red Army" w:date="2012-02-08T20:12:00Z">
                        <w:rPr>
                          <w:rFonts w:ascii="Times New Roman" w:eastAsia="ＭＳ ゴシック" w:hAnsi="Times New Roman"/>
                          <w:b/>
                          <w:bCs/>
                          <w:i/>
                          <w:i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DB543E">
                  <w:pPr>
                    <w:rPr>
                      <w:rFonts w:ascii="Times New Roman" w:hAnsi="Times New Roman"/>
                      <w:sz w:val="24"/>
                      <w:rPrChange w:id="3402" w:author="Red Army" w:date="2012-02-08T20:12:00Z">
                        <w:rPr>
                          <w:rFonts w:ascii="Times New Roman" w:hAnsi="Times New Roman"/>
                        </w:rPr>
                      </w:rPrChange>
                    </w:rPr>
                  </w:pPr>
                  <w:r w:rsidRPr="001A0C52">
                    <w:rPr>
                      <w:rFonts w:ascii="Times New Roman" w:hAnsi="Times New Roman"/>
                      <w:sz w:val="24"/>
                      <w:rPrChange w:id="3403" w:author="Red Army" w:date="2012-02-08T20:12:00Z">
                        <w:rPr>
                          <w:rFonts w:ascii="Times New Roman" w:eastAsia="ＭＳ ゴシック" w:hAnsi="Times New Roman"/>
                          <w:b/>
                          <w:bCs/>
                          <w:i/>
                          <w:iCs/>
                          <w:color w:val="4F81BD"/>
                        </w:rPr>
                      </w:rPrChange>
                    </w:rPr>
                    <w:t xml:space="preserve">Input </w:t>
                  </w:r>
                  <w:r w:rsidR="006E25C4" w:rsidRPr="001A0C52">
                    <w:rPr>
                      <w:rFonts w:ascii="Times New Roman" w:hAnsi="Times New Roman"/>
                      <w:sz w:val="24"/>
                      <w:rPrChange w:id="3404" w:author="Red Army" w:date="2012-02-08T20:12:00Z">
                        <w:rPr>
                          <w:rFonts w:ascii="Times New Roman" w:eastAsia="ＭＳ ゴシック" w:hAnsi="Times New Roman"/>
                          <w:b/>
                          <w:bCs/>
                          <w:i/>
                          <w:iCs/>
                          <w:color w:val="4F81BD"/>
                        </w:rPr>
                      </w:rPrChange>
                    </w:rPr>
                    <w:t>opening, activities and comment</w:t>
                  </w:r>
                  <w:ins w:id="3405" w:author="Phuong Giang" w:date="2012-02-09T17:14:00Z">
                    <w:r w:rsidR="007302F9">
                      <w:rPr>
                        <w:rFonts w:ascii="Times New Roman" w:hAnsi="Times New Roman"/>
                        <w:sz w:val="24"/>
                      </w:rPr>
                      <w:t>s</w:t>
                    </w:r>
                  </w:ins>
                  <w:r w:rsidR="004052D5" w:rsidRPr="001A0C52">
                    <w:rPr>
                      <w:rFonts w:ascii="Times New Roman" w:hAnsi="Times New Roman"/>
                      <w:sz w:val="24"/>
                      <w:rPrChange w:id="3406" w:author="Red Army" w:date="2012-02-08T20:12:00Z">
                        <w:rPr>
                          <w:rFonts w:ascii="Times New Roman" w:eastAsia="ＭＳ ゴシック" w:hAnsi="Times New Roman"/>
                          <w:b/>
                          <w:bCs/>
                          <w:i/>
                          <w:iCs/>
                          <w:color w:val="4F81BD"/>
                        </w:rPr>
                      </w:rPrChange>
                    </w:rPr>
                    <w:t xml:space="preserve">. </w:t>
                  </w:r>
                  <w:del w:id="3407" w:author="Red Army" w:date="2012-02-08T17:19:00Z">
                    <w:r w:rsidR="004052D5" w:rsidRPr="001A0C52" w:rsidDel="00057F87">
                      <w:rPr>
                        <w:rFonts w:ascii="Times New Roman" w:hAnsi="Times New Roman"/>
                        <w:sz w:val="24"/>
                        <w:rPrChange w:id="3408" w:author="Red Army" w:date="2012-02-08T20:12:00Z">
                          <w:rPr>
                            <w:rFonts w:ascii="Times New Roman" w:eastAsia="ＭＳ ゴシック" w:hAnsi="Times New Roman"/>
                            <w:b/>
                            <w:bCs/>
                            <w:i/>
                            <w:iCs/>
                            <w:color w:val="4F81BD"/>
                          </w:rPr>
                        </w:rPrChange>
                      </w:rPr>
                      <w:delText>Skip</w:delText>
                    </w:r>
                    <w:r w:rsidR="006E25C4" w:rsidRPr="001A0C52" w:rsidDel="00057F87">
                      <w:rPr>
                        <w:rFonts w:ascii="Times New Roman" w:hAnsi="Times New Roman"/>
                        <w:sz w:val="24"/>
                        <w:rPrChange w:id="3409" w:author="Red Army" w:date="2012-02-08T20:12:00Z">
                          <w:rPr>
                            <w:rFonts w:ascii="Times New Roman" w:eastAsia="ＭＳ ゴシック" w:hAnsi="Times New Roman"/>
                            <w:b/>
                            <w:bCs/>
                            <w:i/>
                            <w:iCs/>
                            <w:color w:val="4F81BD"/>
                          </w:rPr>
                        </w:rPrChange>
                      </w:rPr>
                      <w:delText xml:space="preserve"> </w:delText>
                    </w:r>
                    <w:r w:rsidR="004052D5" w:rsidRPr="001A0C52" w:rsidDel="00057F87">
                      <w:rPr>
                        <w:rFonts w:ascii="Times New Roman" w:hAnsi="Times New Roman"/>
                        <w:sz w:val="24"/>
                        <w:rPrChange w:id="3410" w:author="Red Army" w:date="2012-02-08T20:12:00Z">
                          <w:rPr>
                            <w:rFonts w:ascii="Times New Roman" w:eastAsia="ＭＳ ゴシック" w:hAnsi="Times New Roman"/>
                            <w:b/>
                            <w:bCs/>
                            <w:i/>
                            <w:iCs/>
                            <w:color w:val="4F81BD"/>
                          </w:rPr>
                        </w:rPrChange>
                      </w:rPr>
                      <w:delText xml:space="preserve"> input</w:delText>
                    </w:r>
                  </w:del>
                  <w:ins w:id="3411" w:author="Red Army" w:date="2012-02-08T17:19:00Z">
                    <w:r w:rsidR="00057F87" w:rsidRPr="001A0C52">
                      <w:rPr>
                        <w:rFonts w:ascii="Times New Roman" w:hAnsi="Times New Roman"/>
                        <w:sz w:val="24"/>
                        <w:rPrChange w:id="3412" w:author="Red Army" w:date="2012-02-08T20:12:00Z">
                          <w:rPr>
                            <w:rFonts w:ascii="Times New Roman" w:eastAsia="ＭＳ ゴシック" w:hAnsi="Times New Roman"/>
                            <w:b/>
                            <w:bCs/>
                            <w:i/>
                            <w:iCs/>
                            <w:color w:val="4F81BD"/>
                          </w:rPr>
                        </w:rPrChange>
                      </w:rPr>
                      <w:t>Skip input</w:t>
                    </w:r>
                  </w:ins>
                  <w:r w:rsidR="004052D5" w:rsidRPr="001A0C52">
                    <w:rPr>
                      <w:rFonts w:ascii="Times New Roman" w:hAnsi="Times New Roman"/>
                      <w:sz w:val="24"/>
                      <w:rPrChange w:id="3413" w:author="Red Army" w:date="2012-02-08T20:12:00Z">
                        <w:rPr>
                          <w:rFonts w:ascii="Times New Roman" w:eastAsia="ＭＳ ゴシック" w:hAnsi="Times New Roman"/>
                          <w:b/>
                          <w:bCs/>
                          <w:i/>
                          <w:iCs/>
                          <w:color w:val="4F81BD"/>
                        </w:rPr>
                      </w:rPrChange>
                    </w:rPr>
                    <w:t xml:space="preserve"> </w:t>
                  </w:r>
                  <w:r w:rsidR="006E25C4" w:rsidRPr="001A0C52">
                    <w:rPr>
                      <w:rFonts w:ascii="Times New Roman" w:hAnsi="Times New Roman"/>
                      <w:sz w:val="24"/>
                      <w:rPrChange w:id="3414" w:author="Red Army" w:date="2012-02-08T20:12:00Z">
                        <w:rPr>
                          <w:rFonts w:ascii="Times New Roman" w:eastAsia="ＭＳ ゴシック" w:hAnsi="Times New Roman"/>
                          <w:b/>
                          <w:bCs/>
                          <w:i/>
                          <w:iCs/>
                          <w:color w:val="4F81BD"/>
                        </w:rPr>
                      </w:rPrChange>
                    </w:rPr>
                    <w:t>heading.</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7443A1">
                  <w:pPr>
                    <w:rPr>
                      <w:rFonts w:ascii="Times New Roman" w:hAnsi="Times New Roman"/>
                      <w:sz w:val="24"/>
                      <w:rPrChange w:id="3415" w:author="Red Army" w:date="2012-02-08T20:12:00Z">
                        <w:rPr>
                          <w:rFonts w:ascii="Times New Roman" w:hAnsi="Times New Roman"/>
                        </w:rPr>
                      </w:rPrChange>
                    </w:rPr>
                  </w:pPr>
                  <w:r w:rsidRPr="001A0C52">
                    <w:rPr>
                      <w:rFonts w:ascii="Times New Roman" w:hAnsi="Times New Roman"/>
                      <w:sz w:val="24"/>
                      <w:rPrChange w:id="3416" w:author="Red Army" w:date="2012-02-08T20:12:00Z">
                        <w:rPr>
                          <w:rFonts w:ascii="Times New Roman" w:eastAsia="ＭＳ ゴシック" w:hAnsi="Times New Roman"/>
                          <w:b/>
                          <w:bCs/>
                          <w:i/>
                          <w:iCs/>
                          <w:color w:val="4F81BD"/>
                        </w:rPr>
                      </w:rPrChange>
                    </w:rPr>
                    <w:t>Check for validation</w:t>
                  </w:r>
                </w:p>
              </w:tc>
            </w:tr>
            <w:tr w:rsidR="006E25C4" w:rsidRPr="001A0C52" w:rsidTr="007D7071">
              <w:trPr>
                <w:trHeight w:val="602"/>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7443A1">
                  <w:pPr>
                    <w:jc w:val="center"/>
                    <w:rPr>
                      <w:rFonts w:ascii="Times New Roman" w:hAnsi="Times New Roman"/>
                      <w:sz w:val="24"/>
                      <w:rPrChange w:id="3417" w:author="Red Army" w:date="2012-02-08T20:12:00Z">
                        <w:rPr>
                          <w:rFonts w:ascii="Times New Roman" w:hAnsi="Times New Roman"/>
                        </w:rPr>
                      </w:rPrChange>
                    </w:rPr>
                  </w:pPr>
                  <w:r w:rsidRPr="001A0C52">
                    <w:rPr>
                      <w:rFonts w:ascii="Times New Roman" w:hAnsi="Times New Roman"/>
                      <w:sz w:val="24"/>
                      <w:rPrChange w:id="3418" w:author="Red Army" w:date="2012-02-08T20:12:00Z">
                        <w:rPr>
                          <w:rFonts w:ascii="Times New Roman" w:eastAsia="ＭＳ ゴシック" w:hAnsi="Times New Roman"/>
                          <w:b/>
                          <w:bCs/>
                          <w:i/>
                          <w:i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3419" w:author="Red Army" w:date="2012-02-08T20:12:00Z">
                        <w:rPr>
                          <w:rFonts w:ascii="Times New Roman" w:hAnsi="Times New Roman"/>
                        </w:rPr>
                      </w:rPrChange>
                    </w:rPr>
                  </w:pPr>
                  <w:r w:rsidRPr="001A0C52">
                    <w:rPr>
                      <w:rFonts w:ascii="Times New Roman" w:hAnsi="Times New Roman"/>
                      <w:sz w:val="24"/>
                      <w:rPrChange w:id="3420" w:author="Red Army" w:date="2012-02-08T20:12:00Z">
                        <w:rPr>
                          <w:rFonts w:ascii="Times New Roman" w:eastAsia="ＭＳ ゴシック" w:hAnsi="Times New Roman"/>
                          <w:b/>
                          <w:bCs/>
                          <w:i/>
                          <w:iCs/>
                          <w:color w:val="4F81BD"/>
                        </w:rPr>
                      </w:rPrChange>
                    </w:rPr>
                    <w:t xml:space="preserve">Ask the system to </w:t>
                  </w:r>
                  <w:del w:id="3421" w:author="Phuong Giang" w:date="2012-02-09T17:15:00Z">
                    <w:r w:rsidRPr="001A0C52" w:rsidDel="007302F9">
                      <w:rPr>
                        <w:rFonts w:ascii="Times New Roman" w:hAnsi="Times New Roman"/>
                        <w:sz w:val="24"/>
                        <w:rPrChange w:id="3422" w:author="Red Army" w:date="2012-02-08T20:12:00Z">
                          <w:rPr>
                            <w:rFonts w:ascii="Times New Roman" w:eastAsia="ＭＳ ゴシック" w:hAnsi="Times New Roman"/>
                            <w:b/>
                            <w:bCs/>
                            <w:i/>
                            <w:iCs/>
                            <w:color w:val="4F81BD"/>
                          </w:rPr>
                        </w:rPrChange>
                      </w:rPr>
                      <w:delText xml:space="preserve">export </w:delText>
                    </w:r>
                  </w:del>
                  <w:ins w:id="3423" w:author="Phuong Giang" w:date="2012-02-09T17:15:00Z">
                    <w:r w:rsidR="007302F9">
                      <w:rPr>
                        <w:rFonts w:ascii="Times New Roman" w:hAnsi="Times New Roman"/>
                        <w:sz w:val="24"/>
                      </w:rPr>
                      <w:t>save</w:t>
                    </w:r>
                    <w:r w:rsidR="007302F9" w:rsidRPr="001A0C52">
                      <w:rPr>
                        <w:rFonts w:ascii="Times New Roman" w:hAnsi="Times New Roman"/>
                        <w:sz w:val="24"/>
                        <w:rPrChange w:id="3424" w:author="Red Army" w:date="2012-02-08T20:12:00Z">
                          <w:rPr>
                            <w:rFonts w:ascii="Times New Roman" w:eastAsia="ＭＳ ゴシック" w:hAnsi="Times New Roman"/>
                            <w:b/>
                            <w:bCs/>
                            <w:i/>
                            <w:iCs/>
                            <w:color w:val="4F81BD"/>
                          </w:rPr>
                        </w:rPrChange>
                      </w:rPr>
                      <w:t xml:space="preserve"> </w:t>
                    </w:r>
                  </w:ins>
                  <w:r w:rsidRPr="001A0C52">
                    <w:rPr>
                      <w:rFonts w:ascii="Times New Roman" w:hAnsi="Times New Roman"/>
                      <w:sz w:val="24"/>
                      <w:rPrChange w:id="3425" w:author="Red Army" w:date="2012-02-08T20:12:00Z">
                        <w:rPr>
                          <w:rFonts w:ascii="Times New Roman" w:eastAsia="ＭＳ ゴシック" w:hAnsi="Times New Roman"/>
                          <w:b/>
                          <w:bCs/>
                          <w:i/>
                          <w:iCs/>
                          <w:color w:val="4F81BD"/>
                        </w:rPr>
                      </w:rPrChange>
                    </w:rPr>
                    <w:t>new Teaching Plan.</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3426" w:author="Red Army" w:date="2012-02-08T20:12:00Z">
                        <w:rPr>
                          <w:rFonts w:ascii="Times New Roman" w:hAnsi="Times New Roman"/>
                        </w:rPr>
                      </w:rPrChange>
                    </w:rPr>
                  </w:pPr>
                  <w:r w:rsidRPr="001A0C52">
                    <w:rPr>
                      <w:rFonts w:ascii="Times New Roman" w:hAnsi="Times New Roman"/>
                      <w:bCs/>
                      <w:sz w:val="24"/>
                      <w:rPrChange w:id="3427" w:author="Red Army" w:date="2012-02-08T20:12:00Z">
                        <w:rPr>
                          <w:rFonts w:ascii="Times New Roman" w:eastAsia="ＭＳ ゴシック" w:hAnsi="Times New Roman"/>
                          <w:b/>
                          <w:bCs/>
                          <w:i/>
                          <w:iCs/>
                          <w:color w:val="4F81BD"/>
                        </w:rPr>
                      </w:rPrChange>
                    </w:rPr>
                    <w:t xml:space="preserve">The system notifies user about </w:t>
                  </w:r>
                  <w:r w:rsidR="004052D5" w:rsidRPr="001A0C52">
                    <w:rPr>
                      <w:rFonts w:ascii="Times New Roman" w:hAnsi="Times New Roman"/>
                      <w:bCs/>
                      <w:sz w:val="24"/>
                      <w:rPrChange w:id="3428" w:author="Red Army" w:date="2012-02-08T20:12:00Z">
                        <w:rPr>
                          <w:rFonts w:ascii="Times New Roman" w:eastAsia="ＭＳ ゴシック" w:hAnsi="Times New Roman"/>
                          <w:b/>
                          <w:bCs/>
                          <w:i/>
                          <w:iCs/>
                          <w:color w:val="4F81BD"/>
                        </w:rPr>
                      </w:rPrChange>
                    </w:rPr>
                    <w:t xml:space="preserve">missing heading. </w:t>
                  </w:r>
                </w:p>
              </w:tc>
            </w:tr>
          </w:tbl>
          <w:p w:rsidR="006E25C4" w:rsidRPr="001A0C52" w:rsidRDefault="006E25C4" w:rsidP="00320774">
            <w:pPr>
              <w:rPr>
                <w:rFonts w:ascii="Times New Roman" w:hAnsi="Times New Roman"/>
                <w:b/>
                <w:bCs/>
                <w:sz w:val="24"/>
                <w:rPrChange w:id="3429" w:author="Red Army" w:date="2012-02-08T20:12:00Z">
                  <w:rPr>
                    <w:rFonts w:ascii="Times New Roman" w:hAnsi="Times New Roman"/>
                    <w:b/>
                    <w:bCs/>
                  </w:rPr>
                </w:rPrChange>
              </w:rPr>
            </w:pPr>
          </w:p>
          <w:p w:rsidR="006E25C4" w:rsidRPr="001A0C52" w:rsidRDefault="006E25C4" w:rsidP="00320774">
            <w:pPr>
              <w:rPr>
                <w:rFonts w:ascii="Times New Roman" w:hAnsi="Times New Roman"/>
                <w:b/>
                <w:bCs/>
                <w:sz w:val="24"/>
                <w:rPrChange w:id="3430" w:author="Red Army" w:date="2012-02-08T20:12:00Z">
                  <w:rPr>
                    <w:rFonts w:ascii="Times New Roman" w:hAnsi="Times New Roman"/>
                    <w:b/>
                    <w:bCs/>
                  </w:rPr>
                </w:rPrChange>
              </w:rPr>
            </w:pPr>
            <w:r w:rsidRPr="001A0C52">
              <w:rPr>
                <w:rFonts w:ascii="Times New Roman" w:hAnsi="Times New Roman"/>
                <w:b/>
                <w:bCs/>
                <w:sz w:val="24"/>
                <w:rPrChange w:id="3431" w:author="Red Army" w:date="2012-02-08T20:12:00Z">
                  <w:rPr>
                    <w:rFonts w:ascii="Times New Roman" w:eastAsia="ＭＳ ゴシック" w:hAnsi="Times New Roman"/>
                    <w:b/>
                    <w:bCs/>
                    <w:i/>
                    <w:iCs/>
                    <w:color w:val="4F81BD"/>
                  </w:rPr>
                </w:rPrChange>
              </w:rPr>
              <w:t xml:space="preserve">Relationships: </w:t>
            </w:r>
          </w:p>
          <w:p w:rsidR="006E25C4" w:rsidRPr="001A0C52" w:rsidRDefault="001D35D1" w:rsidP="00320774">
            <w:pPr>
              <w:rPr>
                <w:rFonts w:ascii="Times New Roman" w:hAnsi="Times New Roman"/>
                <w:bCs/>
                <w:sz w:val="24"/>
                <w:rPrChange w:id="3432" w:author="Red Army" w:date="2012-02-08T20:12:00Z">
                  <w:rPr>
                    <w:rFonts w:ascii="Times New Roman" w:hAnsi="Times New Roman"/>
                    <w:bCs/>
                  </w:rPr>
                </w:rPrChange>
              </w:rPr>
            </w:pPr>
            <w:r w:rsidRPr="001A0C52">
              <w:rPr>
                <w:rFonts w:ascii="Times New Roman" w:hAnsi="Times New Roman"/>
                <w:bCs/>
                <w:sz w:val="24"/>
                <w:rPrChange w:id="3433" w:author="Red Army" w:date="2012-02-08T20:12:00Z">
                  <w:rPr>
                    <w:rFonts w:ascii="Times New Roman" w:eastAsia="ＭＳ ゴシック" w:hAnsi="Times New Roman"/>
                    <w:b/>
                    <w:bCs/>
                    <w:i/>
                    <w:iCs/>
                    <w:color w:val="4F81BD"/>
                  </w:rPr>
                </w:rPrChange>
              </w:rPr>
              <w:tab/>
            </w:r>
            <w:ins w:id="3434" w:author="Red Army" w:date="2012-02-08T17:20:00Z">
              <w:r w:rsidR="00057F87" w:rsidRPr="001A0C52">
                <w:rPr>
                  <w:rFonts w:ascii="Times New Roman" w:hAnsi="Times New Roman"/>
                  <w:bCs/>
                  <w:sz w:val="24"/>
                  <w:rPrChange w:id="3435" w:author="Red Army" w:date="2012-02-08T20:12:00Z">
                    <w:rPr>
                      <w:rFonts w:ascii="Times New Roman" w:eastAsia="ＭＳ ゴシック" w:hAnsi="Times New Roman"/>
                      <w:b/>
                      <w:bCs/>
                      <w:i/>
                      <w:iCs/>
                      <w:color w:val="4F81BD"/>
                    </w:rPr>
                  </w:rPrChange>
                </w:rPr>
                <w:t>UC_TP_003 Export Teaching Plan</w:t>
              </w:r>
            </w:ins>
            <w:del w:id="3436" w:author="Red Army" w:date="2012-02-08T17:20:00Z">
              <w:r w:rsidRPr="001A0C52" w:rsidDel="00057F87">
                <w:rPr>
                  <w:rFonts w:ascii="Times New Roman" w:hAnsi="Times New Roman"/>
                  <w:bCs/>
                  <w:sz w:val="24"/>
                  <w:rPrChange w:id="3437" w:author="Red Army" w:date="2012-02-08T20:12:00Z">
                    <w:rPr>
                      <w:rFonts w:ascii="Times New Roman" w:eastAsia="ＭＳ ゴシック" w:hAnsi="Times New Roman"/>
                      <w:b/>
                      <w:bCs/>
                      <w:i/>
                      <w:iCs/>
                      <w:color w:val="4F81BD"/>
                    </w:rPr>
                  </w:rPrChange>
                </w:rPr>
                <w:delText>None</w:delText>
              </w:r>
            </w:del>
          </w:p>
          <w:p w:rsidR="006E25C4" w:rsidRPr="001A0C52" w:rsidRDefault="006E25C4" w:rsidP="00320774">
            <w:pPr>
              <w:rPr>
                <w:rFonts w:ascii="Times New Roman" w:hAnsi="Times New Roman"/>
                <w:b/>
                <w:bCs/>
                <w:sz w:val="24"/>
                <w:rPrChange w:id="3438" w:author="Red Army" w:date="2012-02-08T20:12:00Z">
                  <w:rPr>
                    <w:rFonts w:ascii="Times New Roman" w:hAnsi="Times New Roman"/>
                    <w:b/>
                    <w:bCs/>
                  </w:rPr>
                </w:rPrChange>
              </w:rPr>
            </w:pPr>
            <w:r w:rsidRPr="001A0C52">
              <w:rPr>
                <w:rFonts w:ascii="Times New Roman" w:hAnsi="Times New Roman"/>
                <w:b/>
                <w:bCs/>
                <w:sz w:val="24"/>
                <w:rPrChange w:id="3439" w:author="Red Army" w:date="2012-02-08T20:12:00Z">
                  <w:rPr>
                    <w:rFonts w:ascii="Times New Roman" w:eastAsia="ＭＳ ゴシック" w:hAnsi="Times New Roman"/>
                    <w:b/>
                    <w:bCs/>
                    <w:i/>
                    <w:iCs/>
                    <w:color w:val="4F81BD"/>
                  </w:rPr>
                </w:rPrChange>
              </w:rPr>
              <w:t>Business Rules:</w:t>
            </w:r>
          </w:p>
          <w:p w:rsidR="006E25C4" w:rsidRPr="001A0C52" w:rsidRDefault="001D35D1" w:rsidP="00320774">
            <w:pPr>
              <w:rPr>
                <w:rFonts w:ascii="Times New Roman" w:hAnsi="Times New Roman"/>
                <w:bCs/>
                <w:sz w:val="24"/>
                <w:rPrChange w:id="3440" w:author="Red Army" w:date="2012-02-08T20:12:00Z">
                  <w:rPr>
                    <w:rFonts w:ascii="Times New Roman" w:hAnsi="Times New Roman"/>
                    <w:bCs/>
                  </w:rPr>
                </w:rPrChange>
              </w:rPr>
            </w:pPr>
            <w:del w:id="3441" w:author="Red Army" w:date="2012-02-08T17:20:00Z">
              <w:r w:rsidRPr="001A0C52" w:rsidDel="00057F87">
                <w:rPr>
                  <w:rFonts w:ascii="Times New Roman" w:hAnsi="Times New Roman"/>
                  <w:bCs/>
                  <w:sz w:val="24"/>
                  <w:rPrChange w:id="3442" w:author="Red Army" w:date="2012-02-08T20:12:00Z">
                    <w:rPr>
                      <w:rFonts w:ascii="Times New Roman" w:eastAsia="ＭＳ ゴシック" w:hAnsi="Times New Roman"/>
                      <w:b/>
                      <w:bCs/>
                      <w:i/>
                      <w:iCs/>
                      <w:color w:val="4F81BD"/>
                    </w:rPr>
                  </w:rPrChange>
                </w:rPr>
                <w:tab/>
              </w:r>
            </w:del>
            <w:del w:id="3443" w:author="Red Army" w:date="2012-02-08T16:42:00Z">
              <w:r w:rsidR="006E25C4" w:rsidRPr="001A0C52" w:rsidDel="0017036F">
                <w:rPr>
                  <w:rFonts w:ascii="Times New Roman" w:hAnsi="Times New Roman"/>
                  <w:bCs/>
                  <w:sz w:val="24"/>
                  <w:rPrChange w:id="3444" w:author="Red Army" w:date="2012-02-08T20:12:00Z">
                    <w:rPr>
                      <w:rFonts w:ascii="Times New Roman" w:eastAsia="ＭＳ ゴシック" w:hAnsi="Times New Roman"/>
                      <w:b/>
                      <w:bCs/>
                      <w:i/>
                      <w:iCs/>
                      <w:color w:val="4F81BD"/>
                    </w:rPr>
                  </w:rPrChange>
                </w:rPr>
                <w:delText>None</w:delText>
              </w:r>
            </w:del>
            <w:ins w:id="3445" w:author="Red Army" w:date="2012-02-08T17:20:00Z">
              <w:r w:rsidR="00057F87" w:rsidRPr="001A0C52">
                <w:rPr>
                  <w:rFonts w:ascii="Times New Roman" w:hAnsi="Times New Roman"/>
                  <w:bCs/>
                  <w:sz w:val="24"/>
                  <w:rPrChange w:id="3446" w:author="Red Army" w:date="2012-02-08T20:12:00Z">
                    <w:rPr>
                      <w:rFonts w:ascii="Times New Roman" w:eastAsia="ＭＳ ゴシック" w:hAnsi="Times New Roman"/>
                      <w:b/>
                      <w:bCs/>
                      <w:i/>
                      <w:iCs/>
                      <w:color w:val="4F81BD"/>
                    </w:rPr>
                  </w:rPrChange>
                </w:rPr>
                <w:tab/>
                <w:t>None.</w:t>
              </w:r>
            </w:ins>
          </w:p>
          <w:p w:rsidR="006E25C4" w:rsidRPr="001A0C52" w:rsidRDefault="006E25C4" w:rsidP="00705038">
            <w:pPr>
              <w:tabs>
                <w:tab w:val="left" w:pos="6751"/>
              </w:tabs>
              <w:ind w:firstLine="720"/>
              <w:rPr>
                <w:rFonts w:ascii="Times New Roman" w:hAnsi="Times New Roman"/>
                <w:sz w:val="24"/>
                <w:rPrChange w:id="3447" w:author="Red Army" w:date="2012-02-08T20:12:00Z">
                  <w:rPr>
                    <w:rFonts w:ascii="Times New Roman" w:hAnsi="Times New Roman"/>
                  </w:rPr>
                </w:rPrChange>
              </w:rPr>
            </w:pPr>
          </w:p>
        </w:tc>
      </w:tr>
      <w:tr w:rsidR="006E25C4" w:rsidRPr="001A0C52" w:rsidTr="00320774">
        <w:tc>
          <w:tcPr>
            <w:tcW w:w="5000" w:type="pct"/>
            <w:gridSpan w:val="5"/>
            <w:shd w:val="clear" w:color="auto" w:fill="auto"/>
          </w:tcPr>
          <w:p w:rsidR="006E25C4" w:rsidRPr="001A0C52" w:rsidRDefault="006E25C4" w:rsidP="00320774">
            <w:pPr>
              <w:rPr>
                <w:rFonts w:ascii="Times New Roman" w:hAnsi="Times New Roman"/>
                <w:b/>
                <w:sz w:val="24"/>
                <w:rPrChange w:id="3448" w:author="Red Army" w:date="2012-02-08T20:12:00Z">
                  <w:rPr>
                    <w:rFonts w:ascii="Times New Roman" w:hAnsi="Times New Roman"/>
                    <w:b/>
                  </w:rPr>
                </w:rPrChange>
              </w:rPr>
            </w:pPr>
            <w:r w:rsidRPr="001A0C52">
              <w:rPr>
                <w:rFonts w:ascii="Times New Roman" w:hAnsi="Times New Roman"/>
                <w:b/>
                <w:sz w:val="24"/>
                <w:rPrChange w:id="3449" w:author="Red Army" w:date="2012-02-08T20:12:00Z">
                  <w:rPr>
                    <w:rFonts w:ascii="Times New Roman" w:eastAsia="ＭＳ ゴシック" w:hAnsi="Times New Roman"/>
                    <w:b/>
                    <w:bCs/>
                    <w:i/>
                    <w:iCs/>
                    <w:color w:val="4F81BD"/>
                  </w:rPr>
                </w:rPrChange>
              </w:rPr>
              <w:t>Description:</w:t>
            </w:r>
          </w:p>
          <w:p w:rsidR="006E25C4" w:rsidRPr="001A0C52" w:rsidRDefault="006E25C4" w:rsidP="002801A7">
            <w:pPr>
              <w:rPr>
                <w:rFonts w:ascii="Times New Roman" w:hAnsi="Times New Roman"/>
                <w:sz w:val="24"/>
                <w:rPrChange w:id="3450" w:author="Red Army" w:date="2012-02-08T20:12:00Z">
                  <w:rPr>
                    <w:rFonts w:ascii="Times New Roman" w:hAnsi="Times New Roman"/>
                  </w:rPr>
                </w:rPrChange>
              </w:rPr>
            </w:pPr>
            <w:r w:rsidRPr="001A0C52">
              <w:rPr>
                <w:rFonts w:ascii="Times New Roman" w:hAnsi="Times New Roman"/>
                <w:sz w:val="24"/>
                <w:rPrChange w:id="3451" w:author="Red Army" w:date="2012-02-08T20:12:00Z">
                  <w:rPr>
                    <w:rFonts w:ascii="Times New Roman" w:eastAsia="ＭＳ ゴシック" w:hAnsi="Times New Roman"/>
                    <w:b/>
                    <w:bCs/>
                    <w:i/>
                    <w:iCs/>
                    <w:color w:val="4F81BD"/>
                  </w:rPr>
                </w:rPrChange>
              </w:rPr>
              <w:t xml:space="preserve">When user wants to create a new Teaching Plan, they only need </w:t>
            </w:r>
            <w:ins w:id="3452" w:author="Phuong Giang" w:date="2012-02-10T15:45:00Z">
              <w:r w:rsidR="00F80A8A">
                <w:rPr>
                  <w:rFonts w:ascii="Times New Roman" w:hAnsi="Times New Roman"/>
                  <w:sz w:val="24"/>
                </w:rPr>
                <w:t xml:space="preserve">to </w:t>
              </w:r>
            </w:ins>
            <w:r w:rsidRPr="001A0C52">
              <w:rPr>
                <w:rFonts w:ascii="Times New Roman" w:hAnsi="Times New Roman"/>
                <w:sz w:val="24"/>
                <w:rPrChange w:id="3453" w:author="Red Army" w:date="2012-02-08T20:12:00Z">
                  <w:rPr>
                    <w:rFonts w:ascii="Times New Roman" w:eastAsia="ＭＳ ゴシック" w:hAnsi="Times New Roman"/>
                    <w:b/>
                    <w:bCs/>
                    <w:i/>
                    <w:iCs/>
                    <w:color w:val="4F81BD"/>
                  </w:rPr>
                </w:rPrChange>
              </w:rPr>
              <w:t xml:space="preserve">click </w:t>
            </w:r>
            <w:del w:id="3454" w:author="Phuong Giang" w:date="2012-02-10T15:45:00Z">
              <w:r w:rsidRPr="001A0C52" w:rsidDel="00F80A8A">
                <w:rPr>
                  <w:rFonts w:ascii="Times New Roman" w:hAnsi="Times New Roman"/>
                  <w:sz w:val="24"/>
                  <w:rPrChange w:id="3455" w:author="Red Army" w:date="2012-02-08T20:12:00Z">
                    <w:rPr>
                      <w:rFonts w:ascii="Times New Roman" w:eastAsia="ＭＳ ゴシック" w:hAnsi="Times New Roman"/>
                      <w:b/>
                      <w:bCs/>
                      <w:i/>
                      <w:iCs/>
                      <w:color w:val="4F81BD"/>
                    </w:rPr>
                  </w:rPrChange>
                </w:rPr>
                <w:delText xml:space="preserve">to </w:delText>
              </w:r>
            </w:del>
            <w:r w:rsidRPr="001A0C52">
              <w:rPr>
                <w:rFonts w:ascii="Times New Roman" w:hAnsi="Times New Roman"/>
                <w:sz w:val="24"/>
                <w:rPrChange w:id="3456" w:author="Red Army" w:date="2012-02-08T20:12:00Z">
                  <w:rPr>
                    <w:rFonts w:ascii="Times New Roman" w:eastAsia="ＭＳ ゴシック" w:hAnsi="Times New Roman"/>
                    <w:b/>
                    <w:bCs/>
                    <w:i/>
                    <w:iCs/>
                    <w:color w:val="4F81BD"/>
                  </w:rPr>
                </w:rPrChange>
              </w:rPr>
              <w:t>“New Teaching Plan” menu and open Compose Teaching Plan panel. In order to create a new Teaching Plan, user needs to fill heading, opening, activities and comment. Heading is mandatory data field and others are optional.</w:t>
            </w:r>
          </w:p>
          <w:p w:rsidR="006E25C4" w:rsidRPr="001A0C52" w:rsidRDefault="006E25C4" w:rsidP="00ED7258">
            <w:pPr>
              <w:rPr>
                <w:rFonts w:ascii="Times New Roman" w:hAnsi="Times New Roman"/>
                <w:sz w:val="24"/>
                <w:rPrChange w:id="3457" w:author="Red Army" w:date="2012-02-08T20:12:00Z">
                  <w:rPr>
                    <w:rFonts w:ascii="Times New Roman" w:hAnsi="Times New Roman"/>
                  </w:rPr>
                </w:rPrChange>
              </w:rPr>
            </w:pPr>
            <w:r w:rsidRPr="001A0C52">
              <w:rPr>
                <w:rFonts w:ascii="Times New Roman" w:hAnsi="Times New Roman"/>
                <w:sz w:val="24"/>
                <w:rPrChange w:id="3458" w:author="Red Army" w:date="2012-02-08T20:12:00Z">
                  <w:rPr>
                    <w:rFonts w:ascii="Times New Roman" w:eastAsia="ＭＳ ゴシック" w:hAnsi="Times New Roman"/>
                    <w:b/>
                    <w:bCs/>
                    <w:i/>
                    <w:iCs/>
                    <w:color w:val="4F81BD"/>
                  </w:rPr>
                </w:rPrChange>
              </w:rPr>
              <w:t xml:space="preserve">If user saves, system will </w:t>
            </w:r>
            <w:del w:id="3459" w:author="Red Army" w:date="2012-02-08T16:42:00Z">
              <w:r w:rsidRPr="001A0C52" w:rsidDel="0017036F">
                <w:rPr>
                  <w:rFonts w:ascii="Times New Roman" w:hAnsi="Times New Roman"/>
                  <w:sz w:val="24"/>
                  <w:rPrChange w:id="3460" w:author="Red Army" w:date="2012-02-08T20:12:00Z">
                    <w:rPr>
                      <w:rFonts w:ascii="Times New Roman" w:eastAsia="ＭＳ ゴシック" w:hAnsi="Times New Roman"/>
                      <w:b/>
                      <w:bCs/>
                      <w:i/>
                      <w:iCs/>
                      <w:color w:val="4F81BD"/>
                    </w:rPr>
                  </w:rPrChange>
                </w:rPr>
                <w:delText xml:space="preserve">export </w:delText>
              </w:r>
            </w:del>
            <w:ins w:id="3461" w:author="Red Army" w:date="2012-02-08T16:42:00Z">
              <w:del w:id="3462" w:author="Phuong Giang" w:date="2012-02-10T16:10:00Z">
                <w:r w:rsidR="0017036F" w:rsidRPr="001A0C52" w:rsidDel="00ED7258">
                  <w:rPr>
                    <w:rFonts w:ascii="Times New Roman" w:hAnsi="Times New Roman"/>
                    <w:sz w:val="24"/>
                    <w:rPrChange w:id="3463" w:author="Red Army" w:date="2012-02-08T20:12:00Z">
                      <w:rPr>
                        <w:rFonts w:ascii="Times New Roman" w:eastAsia="ＭＳ ゴシック" w:hAnsi="Times New Roman"/>
                        <w:b/>
                        <w:bCs/>
                        <w:i/>
                        <w:iCs/>
                        <w:color w:val="4F81BD"/>
                      </w:rPr>
                    </w:rPrChange>
                  </w:rPr>
                  <w:delText>save</w:delText>
                </w:r>
              </w:del>
            </w:ins>
            <w:ins w:id="3464" w:author="Phuong Giang" w:date="2012-02-10T16:10:00Z">
              <w:r w:rsidR="00ED7258">
                <w:rPr>
                  <w:rFonts w:ascii="Times New Roman" w:hAnsi="Times New Roman"/>
                  <w:sz w:val="24"/>
                </w:rPr>
                <w:t>create</w:t>
              </w:r>
            </w:ins>
            <w:ins w:id="3465" w:author="Red Army" w:date="2012-02-08T16:42:00Z">
              <w:r w:rsidR="0017036F" w:rsidRPr="001A0C52">
                <w:rPr>
                  <w:rFonts w:ascii="Times New Roman" w:hAnsi="Times New Roman"/>
                  <w:sz w:val="24"/>
                  <w:rPrChange w:id="3466" w:author="Red Army" w:date="2012-02-08T20:12:00Z">
                    <w:rPr>
                      <w:rFonts w:ascii="Times New Roman" w:eastAsia="ＭＳ ゴシック" w:hAnsi="Times New Roman"/>
                      <w:b/>
                      <w:bCs/>
                      <w:i/>
                      <w:iCs/>
                      <w:color w:val="4F81BD"/>
                    </w:rPr>
                  </w:rPrChange>
                </w:rPr>
                <w:t xml:space="preserve"> </w:t>
              </w:r>
            </w:ins>
            <w:r w:rsidRPr="001A0C52">
              <w:rPr>
                <w:rFonts w:ascii="Times New Roman" w:hAnsi="Times New Roman"/>
                <w:sz w:val="24"/>
                <w:rPrChange w:id="3467" w:author="Red Army" w:date="2012-02-08T20:12:00Z">
                  <w:rPr>
                    <w:rFonts w:ascii="Times New Roman" w:eastAsia="ＭＳ ゴシック" w:hAnsi="Times New Roman"/>
                    <w:b/>
                    <w:bCs/>
                    <w:i/>
                    <w:iCs/>
                    <w:color w:val="4F81BD"/>
                  </w:rPr>
                </w:rPrChange>
              </w:rPr>
              <w:t xml:space="preserve">new Teaching Plan with </w:t>
            </w:r>
            <w:del w:id="3468" w:author="Red Army" w:date="2012-02-08T16:42:00Z">
              <w:r w:rsidRPr="001A0C52" w:rsidDel="0017036F">
                <w:rPr>
                  <w:rFonts w:ascii="Times New Roman" w:hAnsi="Times New Roman"/>
                  <w:sz w:val="24"/>
                  <w:rPrChange w:id="3469" w:author="Red Army" w:date="2012-02-08T20:12:00Z">
                    <w:rPr>
                      <w:rFonts w:ascii="Times New Roman" w:eastAsia="ＭＳ ゴシック" w:hAnsi="Times New Roman"/>
                      <w:b/>
                      <w:bCs/>
                      <w:i/>
                      <w:iCs/>
                      <w:color w:val="4F81BD"/>
                    </w:rPr>
                  </w:rPrChange>
                </w:rPr>
                <w:delText xml:space="preserve">selected </w:delText>
              </w:r>
            </w:del>
            <w:ins w:id="3470" w:author="Red Army" w:date="2012-02-08T16:42:00Z">
              <w:r w:rsidR="0017036F" w:rsidRPr="001A0C52">
                <w:rPr>
                  <w:rFonts w:ascii="Times New Roman" w:hAnsi="Times New Roman"/>
                  <w:sz w:val="24"/>
                  <w:rPrChange w:id="3471" w:author="Red Army" w:date="2012-02-08T20:12:00Z">
                    <w:rPr>
                      <w:rFonts w:ascii="Times New Roman" w:eastAsia="ＭＳ ゴシック" w:hAnsi="Times New Roman"/>
                      <w:b/>
                      <w:bCs/>
                      <w:i/>
                      <w:iCs/>
                      <w:color w:val="4F81BD"/>
                    </w:rPr>
                  </w:rPrChange>
                </w:rPr>
                <w:t xml:space="preserve">tlhx. </w:t>
              </w:r>
            </w:ins>
            <w:r w:rsidRPr="001A0C52">
              <w:rPr>
                <w:rFonts w:ascii="Times New Roman" w:hAnsi="Times New Roman"/>
                <w:sz w:val="24"/>
                <w:rPrChange w:id="3472" w:author="Red Army" w:date="2012-02-08T20:12:00Z">
                  <w:rPr>
                    <w:rFonts w:ascii="Times New Roman" w:eastAsia="ＭＳ ゴシック" w:hAnsi="Times New Roman"/>
                    <w:b/>
                    <w:bCs/>
                    <w:i/>
                    <w:iCs/>
                    <w:color w:val="4F81BD"/>
                  </w:rPr>
                </w:rPrChange>
              </w:rPr>
              <w:t>file</w:t>
            </w:r>
            <w:del w:id="3473" w:author="Red Army" w:date="2012-02-08T16:42:00Z">
              <w:r w:rsidRPr="001A0C52" w:rsidDel="0017036F">
                <w:rPr>
                  <w:rFonts w:ascii="Times New Roman" w:hAnsi="Times New Roman"/>
                  <w:sz w:val="24"/>
                  <w:rPrChange w:id="3474" w:author="Red Army" w:date="2012-02-08T20:12:00Z">
                    <w:rPr>
                      <w:rFonts w:ascii="Times New Roman" w:eastAsia="ＭＳ ゴシック" w:hAnsi="Times New Roman"/>
                      <w:b/>
                      <w:bCs/>
                      <w:i/>
                      <w:iCs/>
                      <w:color w:val="4F81BD"/>
                    </w:rPr>
                  </w:rPrChange>
                </w:rPr>
                <w:delText xml:space="preserve"> type</w:delText>
              </w:r>
            </w:del>
            <w:ins w:id="3475" w:author="Red Army" w:date="2012-02-08T16:42:00Z">
              <w:r w:rsidR="0017036F" w:rsidRPr="001A0C52">
                <w:rPr>
                  <w:rFonts w:ascii="Times New Roman" w:hAnsi="Times New Roman"/>
                  <w:sz w:val="24"/>
                  <w:rPrChange w:id="3476" w:author="Red Army" w:date="2012-02-08T20:12:00Z">
                    <w:rPr>
                      <w:rFonts w:ascii="Times New Roman" w:eastAsia="ＭＳ ゴシック" w:hAnsi="Times New Roman"/>
                      <w:b/>
                      <w:bCs/>
                      <w:i/>
                      <w:iCs/>
                      <w:color w:val="4F81BD"/>
                    </w:rPr>
                  </w:rPrChange>
                </w:rPr>
                <w:t xml:space="preserve"> format</w:t>
              </w:r>
            </w:ins>
            <w:r w:rsidRPr="001A0C52">
              <w:rPr>
                <w:rFonts w:ascii="Times New Roman" w:hAnsi="Times New Roman"/>
                <w:sz w:val="24"/>
                <w:rPrChange w:id="3477" w:author="Red Army" w:date="2012-02-08T20:12:00Z">
                  <w:rPr>
                    <w:rFonts w:ascii="Times New Roman" w:eastAsia="ＭＳ ゴシック" w:hAnsi="Times New Roman"/>
                    <w:b/>
                    <w:bCs/>
                    <w:i/>
                    <w:iCs/>
                    <w:color w:val="4F81BD"/>
                  </w:rPr>
                </w:rPrChange>
              </w:rPr>
              <w:t>. And by cancel saving, nothing is created.</w:t>
            </w:r>
          </w:p>
        </w:tc>
      </w:tr>
    </w:tbl>
    <w:p w:rsidR="006E25C4" w:rsidRPr="001A0C52" w:rsidRDefault="006E25C4" w:rsidP="00320774">
      <w:pPr>
        <w:rPr>
          <w:ins w:id="3478" w:author="Red Army" w:date="2012-02-08T16:35:00Z"/>
          <w:rFonts w:ascii="Times New Roman" w:hAnsi="Times New Roman"/>
          <w:color w:val="4F81BD"/>
          <w:sz w:val="24"/>
          <w:rPrChange w:id="3479" w:author="Red Army" w:date="2012-02-08T20:12:00Z">
            <w:rPr>
              <w:ins w:id="3480" w:author="Red Army" w:date="2012-02-08T16:35:00Z"/>
              <w:rFonts w:ascii="Times New Roman" w:hAnsi="Times New Roman"/>
              <w:color w:val="4F81BD"/>
            </w:rPr>
          </w:rPrChange>
        </w:rPr>
      </w:pPr>
      <w:bookmarkStart w:id="3481" w:name="_Toc283920769"/>
    </w:p>
    <w:p w:rsidR="00E61830" w:rsidRPr="001A0C52" w:rsidDel="00057F87" w:rsidRDefault="00E61830" w:rsidP="00320774">
      <w:pPr>
        <w:rPr>
          <w:del w:id="3482" w:author="Red Army" w:date="2012-02-08T17:18:00Z"/>
          <w:rFonts w:ascii="Times New Roman" w:hAnsi="Times New Roman"/>
          <w:color w:val="4F81BD"/>
          <w:sz w:val="24"/>
          <w:rPrChange w:id="3483" w:author="Red Army" w:date="2012-02-08T20:12:00Z">
            <w:rPr>
              <w:del w:id="3484" w:author="Red Army" w:date="2012-02-08T17:18:00Z"/>
              <w:rFonts w:ascii="Times New Roman" w:hAnsi="Times New Roman"/>
              <w:color w:val="4F81BD"/>
            </w:rPr>
          </w:rPrChange>
        </w:rPr>
      </w:pPr>
    </w:p>
    <w:bookmarkEnd w:id="3481"/>
    <w:p w:rsidR="006E25C4" w:rsidRPr="001A0C52" w:rsidDel="00057F87" w:rsidRDefault="006E25C4" w:rsidP="00320774">
      <w:pPr>
        <w:rPr>
          <w:del w:id="3485" w:author="Red Army" w:date="2012-02-08T17:18:00Z"/>
          <w:rFonts w:ascii="Times New Roman" w:hAnsi="Times New Roman"/>
          <w:color w:val="4F81BD"/>
          <w:sz w:val="24"/>
          <w:rPrChange w:id="3486" w:author="Red Army" w:date="2012-02-08T20:12:00Z">
            <w:rPr>
              <w:del w:id="3487" w:author="Red Army" w:date="2012-02-08T17:18:00Z"/>
              <w:rFonts w:ascii="Times New Roman" w:hAnsi="Times New Roman"/>
              <w:color w:val="4F81BD"/>
            </w:rPr>
          </w:rPrChang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Change w:id="3488">
          <w:tblGrid>
            <w:gridCol w:w="2825"/>
            <w:gridCol w:w="2769"/>
            <w:gridCol w:w="1293"/>
            <w:gridCol w:w="857"/>
            <w:gridCol w:w="2408"/>
          </w:tblGrid>
        </w:tblGridChange>
      </w:tblGrid>
      <w:tr w:rsidR="006E25C4" w:rsidRPr="001A0C52" w:rsidTr="00B9625D">
        <w:trPr>
          <w:trHeight w:val="1725"/>
        </w:trPr>
        <w:tc>
          <w:tcPr>
            <w:tcW w:w="5000" w:type="pct"/>
            <w:gridSpan w:val="5"/>
            <w:shd w:val="clear" w:color="auto" w:fill="D9D9D9"/>
            <w:vAlign w:val="center"/>
          </w:tcPr>
          <w:p w:rsidR="006E25C4" w:rsidRPr="001A0C52" w:rsidRDefault="006E25C4" w:rsidP="00B9625D">
            <w:pPr>
              <w:rPr>
                <w:rFonts w:ascii="Times New Roman" w:hAnsi="Times New Roman"/>
                <w:sz w:val="24"/>
                <w:rPrChange w:id="3489" w:author="Red Army" w:date="2012-02-08T20:12:00Z">
                  <w:rPr>
                    <w:rFonts w:ascii="Times New Roman" w:hAnsi="Times New Roman"/>
                  </w:rPr>
                </w:rPrChange>
              </w:rPr>
            </w:pPr>
            <w:r w:rsidRPr="001A0C52">
              <w:rPr>
                <w:rFonts w:ascii="Times New Roman" w:hAnsi="Times New Roman"/>
                <w:b/>
                <w:sz w:val="24"/>
                <w:rPrChange w:id="3490" w:author="Red Army" w:date="2012-02-08T20:12:00Z">
                  <w:rPr>
                    <w:rFonts w:ascii="Times New Roman" w:eastAsia="ＭＳ ゴシック" w:hAnsi="Times New Roman"/>
                    <w:b/>
                    <w:bCs/>
                    <w:i/>
                    <w:iCs/>
                    <w:color w:val="4F81BD"/>
                  </w:rPr>
                </w:rPrChange>
              </w:rPr>
              <w:t>USE CASE -  Update Teaching Plan Specification</w:t>
            </w:r>
          </w:p>
        </w:tc>
      </w:tr>
      <w:tr w:rsidR="006E25C4" w:rsidRPr="001A0C52" w:rsidTr="00B9625D">
        <w:tc>
          <w:tcPr>
            <w:tcW w:w="1391" w:type="pct"/>
            <w:shd w:val="clear" w:color="auto" w:fill="D9D9D9"/>
          </w:tcPr>
          <w:p w:rsidR="006E25C4" w:rsidRPr="001A0C52" w:rsidRDefault="006E25C4" w:rsidP="00B9625D">
            <w:pPr>
              <w:rPr>
                <w:rFonts w:ascii="Times New Roman" w:hAnsi="Times New Roman"/>
                <w:b/>
                <w:sz w:val="24"/>
                <w:rPrChange w:id="3491" w:author="Red Army" w:date="2012-02-08T20:12:00Z">
                  <w:rPr>
                    <w:rFonts w:ascii="Times New Roman" w:hAnsi="Times New Roman"/>
                    <w:b/>
                  </w:rPr>
                </w:rPrChange>
              </w:rPr>
            </w:pPr>
            <w:r w:rsidRPr="001A0C52">
              <w:rPr>
                <w:rFonts w:ascii="Times New Roman" w:hAnsi="Times New Roman"/>
                <w:b/>
                <w:sz w:val="24"/>
                <w:rPrChange w:id="3492" w:author="Red Army" w:date="2012-02-08T20:12:00Z">
                  <w:rPr>
                    <w:rFonts w:ascii="Times New Roman" w:eastAsia="ＭＳ ゴシック" w:hAnsi="Times New Roman"/>
                    <w:b/>
                    <w:bCs/>
                    <w:i/>
                    <w:iCs/>
                    <w:color w:val="4F81BD"/>
                  </w:rPr>
                </w:rPrChange>
              </w:rPr>
              <w:t>Use-case No.</w:t>
            </w:r>
          </w:p>
        </w:tc>
        <w:tc>
          <w:tcPr>
            <w:tcW w:w="1364" w:type="pct"/>
          </w:tcPr>
          <w:p w:rsidR="006E25C4" w:rsidRPr="001A0C52" w:rsidRDefault="006E25C4" w:rsidP="00B9625D">
            <w:pPr>
              <w:rPr>
                <w:rFonts w:ascii="Times New Roman" w:hAnsi="Times New Roman"/>
                <w:sz w:val="24"/>
                <w:rPrChange w:id="3493" w:author="Red Army" w:date="2012-02-08T20:12:00Z">
                  <w:rPr>
                    <w:rFonts w:ascii="Times New Roman" w:hAnsi="Times New Roman"/>
                  </w:rPr>
                </w:rPrChange>
              </w:rPr>
            </w:pPr>
            <w:r w:rsidRPr="001A0C52">
              <w:rPr>
                <w:rFonts w:ascii="Times New Roman" w:hAnsi="Times New Roman"/>
                <w:sz w:val="24"/>
                <w:rPrChange w:id="3494" w:author="Red Army" w:date="2012-02-08T20:12:00Z">
                  <w:rPr>
                    <w:rFonts w:ascii="Times New Roman" w:eastAsia="ＭＳ ゴシック" w:hAnsi="Times New Roman"/>
                    <w:b/>
                    <w:bCs/>
                    <w:i/>
                    <w:iCs/>
                    <w:color w:val="4F81BD"/>
                  </w:rPr>
                </w:rPrChange>
              </w:rPr>
              <w:t>UC_TP_00</w:t>
            </w:r>
            <w:ins w:id="3495" w:author="Red Army" w:date="2012-02-08T17:18:00Z">
              <w:r w:rsidR="00057F87" w:rsidRPr="001A0C52">
                <w:rPr>
                  <w:rFonts w:ascii="Times New Roman" w:hAnsi="Times New Roman"/>
                  <w:sz w:val="24"/>
                  <w:rPrChange w:id="3496" w:author="Red Army" w:date="2012-02-08T20:12:00Z">
                    <w:rPr>
                      <w:rFonts w:ascii="Times New Roman" w:eastAsia="ＭＳ ゴシック" w:hAnsi="Times New Roman"/>
                      <w:b/>
                      <w:bCs/>
                      <w:i/>
                      <w:iCs/>
                      <w:color w:val="4F81BD"/>
                    </w:rPr>
                  </w:rPrChange>
                </w:rPr>
                <w:t>2</w:t>
              </w:r>
            </w:ins>
            <w:del w:id="3497" w:author="Red Army" w:date="2012-02-08T16:54:00Z">
              <w:r w:rsidRPr="001A0C52" w:rsidDel="00261745">
                <w:rPr>
                  <w:rFonts w:ascii="Times New Roman" w:hAnsi="Times New Roman"/>
                  <w:sz w:val="24"/>
                  <w:rPrChange w:id="3498" w:author="Red Army" w:date="2012-02-08T20:12:00Z">
                    <w:rPr>
                      <w:rFonts w:ascii="Times New Roman" w:eastAsia="ＭＳ ゴシック" w:hAnsi="Times New Roman"/>
                      <w:b/>
                      <w:bCs/>
                      <w:i/>
                      <w:iCs/>
                      <w:color w:val="4F81BD"/>
                    </w:rPr>
                  </w:rPrChange>
                </w:rPr>
                <w:delText>2</w:delText>
              </w:r>
            </w:del>
          </w:p>
        </w:tc>
        <w:tc>
          <w:tcPr>
            <w:tcW w:w="1059" w:type="pct"/>
            <w:gridSpan w:val="2"/>
            <w:shd w:val="clear" w:color="auto" w:fill="D9D9D9"/>
          </w:tcPr>
          <w:p w:rsidR="006E25C4" w:rsidRPr="001A0C52" w:rsidRDefault="006E25C4" w:rsidP="00B9625D">
            <w:pPr>
              <w:rPr>
                <w:rFonts w:ascii="Times New Roman" w:hAnsi="Times New Roman"/>
                <w:b/>
                <w:sz w:val="24"/>
                <w:rPrChange w:id="3499" w:author="Red Army" w:date="2012-02-08T20:12:00Z">
                  <w:rPr>
                    <w:rFonts w:ascii="Times New Roman" w:hAnsi="Times New Roman"/>
                    <w:b/>
                  </w:rPr>
                </w:rPrChange>
              </w:rPr>
            </w:pPr>
            <w:r w:rsidRPr="001A0C52">
              <w:rPr>
                <w:rFonts w:ascii="Times New Roman" w:hAnsi="Times New Roman"/>
                <w:b/>
                <w:sz w:val="24"/>
                <w:rPrChange w:id="3500" w:author="Red Army" w:date="2012-02-08T20:12:00Z">
                  <w:rPr>
                    <w:rFonts w:ascii="Times New Roman" w:eastAsia="ＭＳ ゴシック" w:hAnsi="Times New Roman"/>
                    <w:b/>
                    <w:bCs/>
                    <w:i/>
                    <w:iCs/>
                    <w:color w:val="4F81BD"/>
                  </w:rPr>
                </w:rPrChange>
              </w:rPr>
              <w:t>Use-case Version</w:t>
            </w:r>
          </w:p>
        </w:tc>
        <w:tc>
          <w:tcPr>
            <w:tcW w:w="1186" w:type="pct"/>
          </w:tcPr>
          <w:p w:rsidR="006E25C4" w:rsidRPr="001A0C52" w:rsidRDefault="006E25C4" w:rsidP="00B9625D">
            <w:pPr>
              <w:rPr>
                <w:rFonts w:ascii="Times New Roman" w:hAnsi="Times New Roman"/>
                <w:sz w:val="24"/>
                <w:rPrChange w:id="3501" w:author="Red Army" w:date="2012-02-08T20:12:00Z">
                  <w:rPr>
                    <w:rFonts w:ascii="Times New Roman" w:hAnsi="Times New Roman"/>
                  </w:rPr>
                </w:rPrChange>
              </w:rPr>
            </w:pPr>
            <w:r w:rsidRPr="001A0C52">
              <w:rPr>
                <w:rFonts w:ascii="Times New Roman" w:hAnsi="Times New Roman"/>
                <w:sz w:val="24"/>
                <w:rPrChange w:id="3502" w:author="Red Army" w:date="2012-02-08T20:12:00Z">
                  <w:rPr>
                    <w:rFonts w:ascii="Times New Roman" w:eastAsia="ＭＳ ゴシック" w:hAnsi="Times New Roman"/>
                    <w:b/>
                    <w:bCs/>
                    <w:i/>
                    <w:iCs/>
                    <w:color w:val="4F81BD"/>
                  </w:rPr>
                </w:rPrChange>
              </w:rPr>
              <w:t>1.0</w:t>
            </w:r>
          </w:p>
        </w:tc>
      </w:tr>
      <w:tr w:rsidR="006E25C4" w:rsidRPr="001A0C52" w:rsidTr="00B9625D">
        <w:tc>
          <w:tcPr>
            <w:tcW w:w="1391" w:type="pct"/>
            <w:shd w:val="clear" w:color="auto" w:fill="D9D9D9"/>
          </w:tcPr>
          <w:p w:rsidR="006E25C4" w:rsidRPr="001A0C52" w:rsidRDefault="006E25C4" w:rsidP="00B9625D">
            <w:pPr>
              <w:rPr>
                <w:rFonts w:ascii="Times New Roman" w:hAnsi="Times New Roman"/>
                <w:b/>
                <w:sz w:val="24"/>
                <w:rPrChange w:id="3503" w:author="Red Army" w:date="2012-02-08T20:12:00Z">
                  <w:rPr>
                    <w:rFonts w:ascii="Times New Roman" w:hAnsi="Times New Roman"/>
                    <w:b/>
                  </w:rPr>
                </w:rPrChange>
              </w:rPr>
            </w:pPr>
            <w:r w:rsidRPr="001A0C52">
              <w:rPr>
                <w:rFonts w:ascii="Times New Roman" w:hAnsi="Times New Roman"/>
                <w:b/>
                <w:sz w:val="24"/>
                <w:rPrChange w:id="3504" w:author="Red Army" w:date="2012-02-08T20:12:00Z">
                  <w:rPr>
                    <w:rFonts w:ascii="Times New Roman" w:eastAsia="ＭＳ ゴシック" w:hAnsi="Times New Roman"/>
                    <w:b/>
                    <w:bCs/>
                    <w:i/>
                    <w:iCs/>
                    <w:color w:val="4F81BD"/>
                  </w:rPr>
                </w:rPrChange>
              </w:rPr>
              <w:t>Use-case Name</w:t>
            </w:r>
          </w:p>
        </w:tc>
        <w:tc>
          <w:tcPr>
            <w:tcW w:w="3609" w:type="pct"/>
            <w:gridSpan w:val="4"/>
          </w:tcPr>
          <w:p w:rsidR="006E25C4" w:rsidRPr="001A0C52" w:rsidRDefault="006E25C4" w:rsidP="00B9625D">
            <w:pPr>
              <w:rPr>
                <w:rFonts w:ascii="Times New Roman" w:hAnsi="Times New Roman"/>
                <w:sz w:val="24"/>
                <w:rPrChange w:id="3505" w:author="Red Army" w:date="2012-02-08T20:12:00Z">
                  <w:rPr>
                    <w:rFonts w:ascii="Times New Roman" w:hAnsi="Times New Roman"/>
                  </w:rPr>
                </w:rPrChange>
              </w:rPr>
            </w:pPr>
            <w:r w:rsidRPr="001A0C52">
              <w:rPr>
                <w:rFonts w:ascii="Times New Roman" w:hAnsi="Times New Roman"/>
                <w:sz w:val="24"/>
                <w:rPrChange w:id="3506" w:author="Red Army" w:date="2012-02-08T20:12:00Z">
                  <w:rPr>
                    <w:rFonts w:ascii="Times New Roman" w:eastAsia="ＭＳ ゴシック" w:hAnsi="Times New Roman"/>
                    <w:b/>
                    <w:bCs/>
                    <w:i/>
                    <w:iCs/>
                    <w:color w:val="4F81BD"/>
                  </w:rPr>
                </w:rPrChange>
              </w:rPr>
              <w:t>Update Teaching Plan</w:t>
            </w:r>
          </w:p>
        </w:tc>
      </w:tr>
      <w:tr w:rsidR="006E25C4" w:rsidRPr="001A0C52" w:rsidTr="00B9625D">
        <w:tc>
          <w:tcPr>
            <w:tcW w:w="1391" w:type="pct"/>
            <w:shd w:val="clear" w:color="auto" w:fill="D9D9D9"/>
          </w:tcPr>
          <w:p w:rsidR="006E25C4" w:rsidRPr="001A0C52" w:rsidRDefault="006E25C4" w:rsidP="00B9625D">
            <w:pPr>
              <w:rPr>
                <w:rFonts w:ascii="Times New Roman" w:hAnsi="Times New Roman"/>
                <w:b/>
                <w:sz w:val="24"/>
                <w:rPrChange w:id="3507" w:author="Red Army" w:date="2012-02-08T20:12:00Z">
                  <w:rPr>
                    <w:rFonts w:ascii="Times New Roman" w:hAnsi="Times New Roman"/>
                    <w:b/>
                  </w:rPr>
                </w:rPrChange>
              </w:rPr>
            </w:pPr>
            <w:r w:rsidRPr="001A0C52">
              <w:rPr>
                <w:rFonts w:ascii="Times New Roman" w:hAnsi="Times New Roman"/>
                <w:b/>
                <w:sz w:val="24"/>
                <w:rPrChange w:id="3508" w:author="Red Army" w:date="2012-02-08T20:12:00Z">
                  <w:rPr>
                    <w:rFonts w:ascii="Times New Roman" w:eastAsia="ＭＳ ゴシック" w:hAnsi="Times New Roman"/>
                    <w:b/>
                    <w:bCs/>
                    <w:i/>
                    <w:iCs/>
                    <w:color w:val="4F81BD"/>
                  </w:rPr>
                </w:rPrChange>
              </w:rPr>
              <w:t xml:space="preserve">Author </w:t>
            </w:r>
          </w:p>
        </w:tc>
        <w:tc>
          <w:tcPr>
            <w:tcW w:w="3609" w:type="pct"/>
            <w:gridSpan w:val="4"/>
          </w:tcPr>
          <w:p w:rsidR="006E25C4" w:rsidRPr="001A0C52" w:rsidRDefault="006E25C4" w:rsidP="00B9625D">
            <w:pPr>
              <w:rPr>
                <w:rFonts w:ascii="Times New Roman" w:hAnsi="Times New Roman"/>
                <w:sz w:val="24"/>
                <w:rPrChange w:id="3509" w:author="Red Army" w:date="2012-02-08T20:12:00Z">
                  <w:rPr>
                    <w:rFonts w:ascii="Times New Roman" w:hAnsi="Times New Roman"/>
                  </w:rPr>
                </w:rPrChange>
              </w:rPr>
            </w:pPr>
            <w:r w:rsidRPr="001A0C52">
              <w:rPr>
                <w:rFonts w:ascii="Times New Roman" w:hAnsi="Times New Roman"/>
                <w:sz w:val="24"/>
                <w:rPrChange w:id="3510" w:author="Red Army" w:date="2012-02-08T20:12:00Z">
                  <w:rPr>
                    <w:rFonts w:ascii="Times New Roman" w:eastAsia="ＭＳ ゴシック" w:hAnsi="Times New Roman"/>
                    <w:b/>
                    <w:bCs/>
                    <w:i/>
                    <w:iCs/>
                    <w:color w:val="4F81BD"/>
                  </w:rPr>
                </w:rPrChange>
              </w:rPr>
              <w:t>HungNQ</w:t>
            </w:r>
          </w:p>
        </w:tc>
      </w:tr>
      <w:tr w:rsidR="006E25C4" w:rsidRPr="001A0C52" w:rsidTr="00B9625D">
        <w:tc>
          <w:tcPr>
            <w:tcW w:w="1391" w:type="pct"/>
            <w:shd w:val="clear" w:color="auto" w:fill="D9D9D9"/>
          </w:tcPr>
          <w:p w:rsidR="006E25C4" w:rsidRPr="001A0C52" w:rsidRDefault="006E25C4" w:rsidP="00B9625D">
            <w:pPr>
              <w:rPr>
                <w:rFonts w:ascii="Times New Roman" w:hAnsi="Times New Roman"/>
                <w:b/>
                <w:sz w:val="24"/>
                <w:rPrChange w:id="3511" w:author="Red Army" w:date="2012-02-08T20:12:00Z">
                  <w:rPr>
                    <w:rFonts w:ascii="Times New Roman" w:hAnsi="Times New Roman"/>
                    <w:b/>
                  </w:rPr>
                </w:rPrChange>
              </w:rPr>
            </w:pPr>
            <w:r w:rsidRPr="001A0C52">
              <w:rPr>
                <w:rFonts w:ascii="Times New Roman" w:hAnsi="Times New Roman"/>
                <w:b/>
                <w:sz w:val="24"/>
                <w:rPrChange w:id="3512" w:author="Red Army" w:date="2012-02-08T20:12:00Z">
                  <w:rPr>
                    <w:rFonts w:ascii="Times New Roman" w:eastAsia="ＭＳ ゴシック" w:hAnsi="Times New Roman"/>
                    <w:b/>
                    <w:bCs/>
                    <w:i/>
                    <w:iCs/>
                    <w:color w:val="4F81BD"/>
                  </w:rPr>
                </w:rPrChange>
              </w:rPr>
              <w:t>Date</w:t>
            </w:r>
          </w:p>
        </w:tc>
        <w:tc>
          <w:tcPr>
            <w:tcW w:w="1364" w:type="pct"/>
          </w:tcPr>
          <w:p w:rsidR="006E25C4" w:rsidRPr="001A0C52" w:rsidRDefault="006E25C4" w:rsidP="00B9625D">
            <w:pPr>
              <w:rPr>
                <w:rFonts w:ascii="Times New Roman" w:hAnsi="Times New Roman"/>
                <w:sz w:val="24"/>
                <w:rPrChange w:id="3513" w:author="Red Army" w:date="2012-02-08T20:12:00Z">
                  <w:rPr>
                    <w:rFonts w:ascii="Times New Roman" w:hAnsi="Times New Roman"/>
                  </w:rPr>
                </w:rPrChange>
              </w:rPr>
            </w:pPr>
            <w:r w:rsidRPr="001A0C52">
              <w:rPr>
                <w:rFonts w:ascii="Times New Roman" w:hAnsi="Times New Roman"/>
                <w:sz w:val="24"/>
                <w:rPrChange w:id="3514" w:author="Red Army" w:date="2012-02-08T20:12:00Z">
                  <w:rPr>
                    <w:rFonts w:ascii="Times New Roman" w:eastAsia="ＭＳ ゴシック" w:hAnsi="Times New Roman"/>
                    <w:b/>
                    <w:bCs/>
                    <w:i/>
                    <w:iCs/>
                    <w:color w:val="4F81BD"/>
                  </w:rPr>
                </w:rPrChange>
              </w:rPr>
              <w:t>25/01/2012</w:t>
            </w:r>
          </w:p>
        </w:tc>
        <w:tc>
          <w:tcPr>
            <w:tcW w:w="637" w:type="pct"/>
            <w:shd w:val="clear" w:color="auto" w:fill="D9D9D9"/>
          </w:tcPr>
          <w:p w:rsidR="006E25C4" w:rsidRPr="001A0C52" w:rsidRDefault="006E25C4" w:rsidP="00B9625D">
            <w:pPr>
              <w:rPr>
                <w:rFonts w:ascii="Times New Roman" w:hAnsi="Times New Roman"/>
                <w:b/>
                <w:sz w:val="24"/>
                <w:rPrChange w:id="3515" w:author="Red Army" w:date="2012-02-08T20:12:00Z">
                  <w:rPr>
                    <w:rFonts w:ascii="Times New Roman" w:hAnsi="Times New Roman"/>
                    <w:b/>
                  </w:rPr>
                </w:rPrChange>
              </w:rPr>
            </w:pPr>
            <w:r w:rsidRPr="001A0C52">
              <w:rPr>
                <w:rFonts w:ascii="Times New Roman" w:hAnsi="Times New Roman"/>
                <w:b/>
                <w:sz w:val="24"/>
                <w:rPrChange w:id="3516" w:author="Red Army" w:date="2012-02-08T20:12:00Z">
                  <w:rPr>
                    <w:rFonts w:ascii="Times New Roman" w:eastAsia="ＭＳ ゴシック" w:hAnsi="Times New Roman"/>
                    <w:b/>
                    <w:bCs/>
                    <w:i/>
                    <w:iCs/>
                    <w:color w:val="4F81BD"/>
                  </w:rPr>
                </w:rPrChange>
              </w:rPr>
              <w:t>Priority</w:t>
            </w:r>
          </w:p>
        </w:tc>
        <w:tc>
          <w:tcPr>
            <w:tcW w:w="1608" w:type="pct"/>
            <w:gridSpan w:val="2"/>
          </w:tcPr>
          <w:p w:rsidR="006E25C4" w:rsidRPr="001A0C52" w:rsidRDefault="006E25C4" w:rsidP="00B9625D">
            <w:pPr>
              <w:rPr>
                <w:rFonts w:ascii="Times New Roman" w:hAnsi="Times New Roman"/>
                <w:sz w:val="24"/>
                <w:rPrChange w:id="3517" w:author="Red Army" w:date="2012-02-08T20:12:00Z">
                  <w:rPr>
                    <w:rFonts w:ascii="Times New Roman" w:hAnsi="Times New Roman"/>
                  </w:rPr>
                </w:rPrChange>
              </w:rPr>
            </w:pPr>
            <w:r w:rsidRPr="001A0C52">
              <w:rPr>
                <w:rFonts w:ascii="Times New Roman" w:hAnsi="Times New Roman"/>
                <w:sz w:val="24"/>
                <w:rPrChange w:id="3518" w:author="Red Army" w:date="2012-02-08T20:12:00Z">
                  <w:rPr>
                    <w:rFonts w:ascii="Times New Roman" w:eastAsia="ＭＳ ゴシック" w:hAnsi="Times New Roman"/>
                    <w:b/>
                    <w:bCs/>
                    <w:i/>
                    <w:iCs/>
                    <w:color w:val="4F81BD"/>
                  </w:rPr>
                </w:rPrChange>
              </w:rPr>
              <w:t>High</w:t>
            </w:r>
          </w:p>
        </w:tc>
      </w:tr>
      <w:tr w:rsidR="006E25C4" w:rsidRPr="001A0C52" w:rsidTr="00B9625D">
        <w:tc>
          <w:tcPr>
            <w:tcW w:w="5000" w:type="pct"/>
            <w:gridSpan w:val="5"/>
            <w:shd w:val="clear" w:color="auto" w:fill="auto"/>
          </w:tcPr>
          <w:p w:rsidR="006E25C4" w:rsidRPr="001A0C52" w:rsidRDefault="006E25C4" w:rsidP="00B9625D">
            <w:pPr>
              <w:rPr>
                <w:rFonts w:ascii="Times New Roman" w:hAnsi="Times New Roman"/>
                <w:b/>
                <w:sz w:val="24"/>
                <w:rPrChange w:id="3519" w:author="Red Army" w:date="2012-02-08T20:12:00Z">
                  <w:rPr>
                    <w:rFonts w:ascii="Times New Roman" w:hAnsi="Times New Roman"/>
                    <w:b/>
                  </w:rPr>
                </w:rPrChange>
              </w:rPr>
            </w:pPr>
            <w:r w:rsidRPr="001A0C52">
              <w:rPr>
                <w:rFonts w:ascii="Times New Roman" w:hAnsi="Times New Roman"/>
                <w:b/>
                <w:sz w:val="24"/>
                <w:rPrChange w:id="3520" w:author="Red Army" w:date="2012-02-08T20:12:00Z">
                  <w:rPr>
                    <w:rFonts w:ascii="Times New Roman" w:eastAsia="ＭＳ ゴシック" w:hAnsi="Times New Roman"/>
                    <w:b/>
                    <w:bCs/>
                    <w:i/>
                    <w:iCs/>
                    <w:color w:val="4F81BD"/>
                  </w:rPr>
                </w:rPrChange>
              </w:rPr>
              <w:t xml:space="preserve">Actor: </w:t>
            </w:r>
          </w:p>
          <w:p w:rsidR="006E25C4" w:rsidRPr="001A0C52" w:rsidRDefault="006E25C4" w:rsidP="00B9625D">
            <w:pPr>
              <w:rPr>
                <w:rFonts w:ascii="Times New Roman" w:hAnsi="Times New Roman"/>
                <w:sz w:val="24"/>
                <w:rPrChange w:id="3521" w:author="Red Army" w:date="2012-02-08T20:12:00Z">
                  <w:rPr>
                    <w:rFonts w:ascii="Times New Roman" w:hAnsi="Times New Roman"/>
                  </w:rPr>
                </w:rPrChange>
              </w:rPr>
            </w:pPr>
            <w:r w:rsidRPr="001A0C52">
              <w:rPr>
                <w:rFonts w:ascii="Times New Roman" w:hAnsi="Times New Roman"/>
                <w:b/>
                <w:sz w:val="24"/>
                <w:rPrChange w:id="3522" w:author="Red Army" w:date="2012-02-08T20:12:00Z">
                  <w:rPr>
                    <w:rFonts w:ascii="Times New Roman" w:eastAsia="ＭＳ ゴシック" w:hAnsi="Times New Roman"/>
                    <w:b/>
                    <w:bCs/>
                    <w:i/>
                    <w:iCs/>
                    <w:color w:val="4F81BD"/>
                  </w:rPr>
                </w:rPrChange>
              </w:rPr>
              <w:tab/>
            </w:r>
            <w:r w:rsidRPr="001A0C52">
              <w:rPr>
                <w:rFonts w:ascii="Times New Roman" w:hAnsi="Times New Roman"/>
                <w:sz w:val="24"/>
                <w:rPrChange w:id="3523" w:author="Red Army" w:date="2012-02-08T20:12:00Z">
                  <w:rPr>
                    <w:rFonts w:ascii="Times New Roman" w:eastAsia="ＭＳ ゴシック" w:hAnsi="Times New Roman"/>
                    <w:b/>
                    <w:bCs/>
                    <w:i/>
                    <w:iCs/>
                    <w:color w:val="4F81BD"/>
                  </w:rPr>
                </w:rPrChange>
              </w:rPr>
              <w:t>User</w:t>
            </w:r>
          </w:p>
          <w:p w:rsidR="006E25C4" w:rsidRPr="001A0C52" w:rsidRDefault="006E25C4" w:rsidP="00B9625D">
            <w:pPr>
              <w:rPr>
                <w:rFonts w:ascii="Times New Roman" w:hAnsi="Times New Roman"/>
                <w:b/>
                <w:sz w:val="24"/>
                <w:rPrChange w:id="3524" w:author="Red Army" w:date="2012-02-08T20:12:00Z">
                  <w:rPr>
                    <w:rFonts w:ascii="Times New Roman" w:hAnsi="Times New Roman"/>
                    <w:b/>
                  </w:rPr>
                </w:rPrChange>
              </w:rPr>
            </w:pPr>
            <w:r w:rsidRPr="001A0C52">
              <w:rPr>
                <w:rFonts w:ascii="Times New Roman" w:hAnsi="Times New Roman"/>
                <w:b/>
                <w:sz w:val="24"/>
                <w:rPrChange w:id="3525" w:author="Red Army" w:date="2012-02-08T20:12:00Z">
                  <w:rPr>
                    <w:rFonts w:ascii="Times New Roman" w:eastAsia="ＭＳ ゴシック" w:hAnsi="Times New Roman"/>
                    <w:b/>
                    <w:bCs/>
                    <w:i/>
                    <w:iCs/>
                    <w:color w:val="4F81BD"/>
                  </w:rPr>
                </w:rPrChange>
              </w:rPr>
              <w:t>Summary:</w:t>
            </w:r>
          </w:p>
          <w:p w:rsidR="006E25C4" w:rsidRPr="001A0C52" w:rsidRDefault="006E25C4" w:rsidP="00B9625D">
            <w:pPr>
              <w:rPr>
                <w:rFonts w:ascii="Times New Roman" w:hAnsi="Times New Roman"/>
                <w:sz w:val="24"/>
                <w:rPrChange w:id="3526" w:author="Red Army" w:date="2012-02-08T20:12:00Z">
                  <w:rPr>
                    <w:rFonts w:ascii="Times New Roman" w:hAnsi="Times New Roman"/>
                  </w:rPr>
                </w:rPrChange>
              </w:rPr>
            </w:pPr>
            <w:r w:rsidRPr="001A0C52">
              <w:rPr>
                <w:rFonts w:ascii="Times New Roman" w:hAnsi="Times New Roman"/>
                <w:sz w:val="24"/>
                <w:rPrChange w:id="3527" w:author="Red Army" w:date="2012-02-08T20:12:00Z">
                  <w:rPr>
                    <w:rFonts w:ascii="Times New Roman" w:eastAsia="ＭＳ ゴシック" w:hAnsi="Times New Roman"/>
                    <w:b/>
                    <w:bCs/>
                    <w:i/>
                    <w:iCs/>
                    <w:color w:val="4F81BD"/>
                  </w:rPr>
                </w:rPrChange>
              </w:rPr>
              <w:tab/>
              <w:t>User can update an existed Teaching Plan with extension .tlhx</w:t>
            </w:r>
            <w:del w:id="3528" w:author="Phuong Giang" w:date="2012-02-10T16:18:00Z">
              <w:r w:rsidRPr="001A0C52" w:rsidDel="00102A66">
                <w:rPr>
                  <w:rFonts w:ascii="Times New Roman" w:hAnsi="Times New Roman"/>
                  <w:sz w:val="24"/>
                  <w:rPrChange w:id="3529" w:author="Red Army" w:date="2012-02-08T20:12:00Z">
                    <w:rPr>
                      <w:rFonts w:ascii="Times New Roman" w:eastAsia="ＭＳ ゴシック" w:hAnsi="Times New Roman"/>
                      <w:b/>
                      <w:bCs/>
                      <w:i/>
                      <w:iCs/>
                      <w:color w:val="4F81BD"/>
                    </w:rPr>
                  </w:rPrChange>
                </w:rPr>
                <w:delText xml:space="preserve"> and </w:delText>
              </w:r>
              <w:commentRangeStart w:id="3530"/>
              <w:r w:rsidRPr="001A0C52" w:rsidDel="00102A66">
                <w:rPr>
                  <w:rFonts w:ascii="Times New Roman" w:hAnsi="Times New Roman"/>
                  <w:sz w:val="24"/>
                  <w:rPrChange w:id="3531" w:author="Red Army" w:date="2012-02-08T20:12:00Z">
                    <w:rPr>
                      <w:rFonts w:ascii="Times New Roman" w:eastAsia="ＭＳ ゴシック" w:hAnsi="Times New Roman"/>
                      <w:b/>
                      <w:bCs/>
                      <w:i/>
                      <w:iCs/>
                      <w:color w:val="4F81BD"/>
                    </w:rPr>
                  </w:rPrChange>
                </w:rPr>
                <w:delText>then export it</w:delText>
              </w:r>
              <w:commentRangeEnd w:id="3530"/>
              <w:r w:rsidR="00F80A8A" w:rsidDel="00102A66">
                <w:rPr>
                  <w:rStyle w:val="CommentReference"/>
                </w:rPr>
                <w:commentReference w:id="3530"/>
              </w:r>
            </w:del>
          </w:p>
          <w:p w:rsidR="006E25C4" w:rsidRPr="001A0C52" w:rsidRDefault="006E25C4" w:rsidP="00B9625D">
            <w:pPr>
              <w:rPr>
                <w:rFonts w:ascii="Times New Roman" w:hAnsi="Times New Roman"/>
                <w:b/>
                <w:bCs/>
                <w:sz w:val="24"/>
                <w:rPrChange w:id="3532" w:author="Red Army" w:date="2012-02-08T20:12:00Z">
                  <w:rPr>
                    <w:rFonts w:ascii="Times New Roman" w:hAnsi="Times New Roman"/>
                    <w:b/>
                    <w:bCs/>
                  </w:rPr>
                </w:rPrChange>
              </w:rPr>
            </w:pPr>
            <w:r w:rsidRPr="001A0C52">
              <w:rPr>
                <w:rFonts w:ascii="Times New Roman" w:hAnsi="Times New Roman"/>
                <w:b/>
                <w:bCs/>
                <w:sz w:val="24"/>
                <w:rPrChange w:id="3533" w:author="Red Army" w:date="2012-02-08T20:12:00Z">
                  <w:rPr>
                    <w:rFonts w:ascii="Times New Roman" w:eastAsia="ＭＳ ゴシック" w:hAnsi="Times New Roman"/>
                    <w:b/>
                    <w:bCs/>
                    <w:i/>
                    <w:iCs/>
                    <w:color w:val="4F81BD"/>
                  </w:rPr>
                </w:rPrChange>
              </w:rPr>
              <w:t>Goal:</w:t>
            </w:r>
          </w:p>
          <w:p w:rsidR="006E25C4" w:rsidRPr="001A0C52" w:rsidRDefault="006E25C4" w:rsidP="00B9625D">
            <w:pPr>
              <w:rPr>
                <w:rFonts w:ascii="Times New Roman" w:hAnsi="Times New Roman"/>
                <w:bCs/>
                <w:sz w:val="24"/>
                <w:rPrChange w:id="3534" w:author="Red Army" w:date="2012-02-08T20:12:00Z">
                  <w:rPr>
                    <w:rFonts w:ascii="Times New Roman" w:hAnsi="Times New Roman"/>
                    <w:bCs/>
                  </w:rPr>
                </w:rPrChange>
              </w:rPr>
            </w:pPr>
            <w:r w:rsidRPr="001A0C52">
              <w:rPr>
                <w:rFonts w:ascii="Times New Roman" w:hAnsi="Times New Roman"/>
                <w:b/>
                <w:bCs/>
                <w:sz w:val="24"/>
                <w:rPrChange w:id="3535" w:author="Red Army" w:date="2012-02-08T20:12:00Z">
                  <w:rPr>
                    <w:rFonts w:ascii="Times New Roman" w:eastAsia="ＭＳ ゴシック" w:hAnsi="Times New Roman"/>
                    <w:b/>
                    <w:bCs/>
                    <w:i/>
                    <w:iCs/>
                    <w:color w:val="4F81BD"/>
                  </w:rPr>
                </w:rPrChange>
              </w:rPr>
              <w:tab/>
            </w:r>
            <w:r w:rsidRPr="001A0C52">
              <w:rPr>
                <w:rFonts w:ascii="Times New Roman" w:hAnsi="Times New Roman"/>
                <w:bCs/>
                <w:sz w:val="24"/>
                <w:rPrChange w:id="3536" w:author="Red Army" w:date="2012-02-08T20:12:00Z">
                  <w:rPr>
                    <w:rFonts w:ascii="Times New Roman" w:eastAsia="ＭＳ ゴシック" w:hAnsi="Times New Roman"/>
                    <w:b/>
                    <w:bCs/>
                    <w:i/>
                    <w:iCs/>
                    <w:color w:val="4F81BD"/>
                  </w:rPr>
                </w:rPrChange>
              </w:rPr>
              <w:t xml:space="preserve">Update </w:t>
            </w:r>
            <w:del w:id="3537" w:author="Phuong Giang" w:date="2012-02-10T16:19:00Z">
              <w:r w:rsidRPr="001A0C52" w:rsidDel="00102A66">
                <w:rPr>
                  <w:rFonts w:ascii="Times New Roman" w:hAnsi="Times New Roman"/>
                  <w:bCs/>
                  <w:sz w:val="24"/>
                  <w:rPrChange w:id="3538" w:author="Red Army" w:date="2012-02-08T20:12:00Z">
                    <w:rPr>
                      <w:rFonts w:ascii="Times New Roman" w:eastAsia="ＭＳ ゴシック" w:hAnsi="Times New Roman"/>
                      <w:b/>
                      <w:bCs/>
                      <w:i/>
                      <w:iCs/>
                      <w:color w:val="4F81BD"/>
                    </w:rPr>
                  </w:rPrChange>
                </w:rPr>
                <w:delText xml:space="preserve">and export </w:delText>
              </w:r>
            </w:del>
            <w:r w:rsidRPr="001A0C52">
              <w:rPr>
                <w:rFonts w:ascii="Times New Roman" w:hAnsi="Times New Roman"/>
                <w:bCs/>
                <w:sz w:val="24"/>
                <w:rPrChange w:id="3539" w:author="Red Army" w:date="2012-02-08T20:12:00Z">
                  <w:rPr>
                    <w:rFonts w:ascii="Times New Roman" w:eastAsia="ＭＳ ゴシック" w:hAnsi="Times New Roman"/>
                    <w:b/>
                    <w:bCs/>
                    <w:i/>
                    <w:iCs/>
                    <w:color w:val="4F81BD"/>
                  </w:rPr>
                </w:rPrChange>
              </w:rPr>
              <w:t>Teaching Plan successfully.</w:t>
            </w:r>
          </w:p>
          <w:p w:rsidR="006E25C4" w:rsidRPr="001A0C52" w:rsidRDefault="006E25C4" w:rsidP="00B9625D">
            <w:pPr>
              <w:rPr>
                <w:rFonts w:ascii="Times New Roman" w:hAnsi="Times New Roman"/>
                <w:b/>
                <w:bCs/>
                <w:sz w:val="24"/>
                <w:rPrChange w:id="3540" w:author="Red Army" w:date="2012-02-08T20:12:00Z">
                  <w:rPr>
                    <w:rFonts w:ascii="Times New Roman" w:hAnsi="Times New Roman"/>
                    <w:b/>
                    <w:bCs/>
                  </w:rPr>
                </w:rPrChange>
              </w:rPr>
            </w:pPr>
            <w:r w:rsidRPr="001A0C52">
              <w:rPr>
                <w:rFonts w:ascii="Times New Roman" w:hAnsi="Times New Roman"/>
                <w:b/>
                <w:bCs/>
                <w:sz w:val="24"/>
                <w:rPrChange w:id="3541" w:author="Red Army" w:date="2012-02-08T20:12:00Z">
                  <w:rPr>
                    <w:rFonts w:ascii="Times New Roman" w:eastAsia="ＭＳ ゴシック" w:hAnsi="Times New Roman"/>
                    <w:b/>
                    <w:bCs/>
                    <w:i/>
                    <w:iCs/>
                    <w:color w:val="4F81BD"/>
                  </w:rPr>
                </w:rPrChange>
              </w:rPr>
              <w:t>Triggers</w:t>
            </w:r>
          </w:p>
          <w:p w:rsidR="006E25C4" w:rsidRPr="001A0C52" w:rsidRDefault="006E25C4" w:rsidP="00B9625D">
            <w:pPr>
              <w:rPr>
                <w:rFonts w:ascii="Times New Roman" w:hAnsi="Times New Roman"/>
                <w:sz w:val="24"/>
                <w:u w:val="single"/>
                <w:rPrChange w:id="3542" w:author="Red Army" w:date="2012-02-08T20:12:00Z">
                  <w:rPr>
                    <w:rFonts w:ascii="Times New Roman" w:hAnsi="Times New Roman"/>
                    <w:u w:val="single"/>
                  </w:rPr>
                </w:rPrChange>
              </w:rPr>
            </w:pPr>
            <w:r w:rsidRPr="001A0C52">
              <w:rPr>
                <w:rFonts w:ascii="Times New Roman" w:hAnsi="Times New Roman"/>
                <w:bCs/>
                <w:sz w:val="24"/>
                <w:rPrChange w:id="3543" w:author="Red Army" w:date="2012-02-08T20:12:00Z">
                  <w:rPr>
                    <w:rFonts w:ascii="Times New Roman" w:eastAsia="ＭＳ ゴシック" w:hAnsi="Times New Roman"/>
                    <w:b/>
                    <w:bCs/>
                    <w:i/>
                    <w:iCs/>
                    <w:color w:val="4F81BD"/>
                  </w:rPr>
                </w:rPrChange>
              </w:rPr>
              <w:tab/>
              <w:t>Activate this use case when user open</w:t>
            </w:r>
            <w:ins w:id="3544" w:author="Phuong Giang" w:date="2012-02-10T22:52:00Z">
              <w:r w:rsidR="000611F7">
                <w:rPr>
                  <w:rFonts w:ascii="Times New Roman" w:hAnsi="Times New Roman"/>
                  <w:bCs/>
                  <w:sz w:val="24"/>
                </w:rPr>
                <w:t>s</w:t>
              </w:r>
            </w:ins>
            <w:r w:rsidRPr="001A0C52">
              <w:rPr>
                <w:rFonts w:ascii="Times New Roman" w:hAnsi="Times New Roman"/>
                <w:bCs/>
                <w:sz w:val="24"/>
                <w:rPrChange w:id="3545" w:author="Red Army" w:date="2012-02-08T20:12:00Z">
                  <w:rPr>
                    <w:rFonts w:ascii="Times New Roman" w:eastAsia="ＭＳ ゴシック" w:hAnsi="Times New Roman"/>
                    <w:b/>
                    <w:bCs/>
                    <w:i/>
                    <w:iCs/>
                    <w:color w:val="4F81BD"/>
                  </w:rPr>
                </w:rPrChange>
              </w:rPr>
              <w:t xml:space="preserve"> a file with .tlhx extension</w:t>
            </w:r>
          </w:p>
          <w:p w:rsidR="006E25C4" w:rsidRPr="001A0C52" w:rsidRDefault="006E25C4" w:rsidP="00B9625D">
            <w:pPr>
              <w:rPr>
                <w:rFonts w:ascii="Times New Roman" w:hAnsi="Times New Roman"/>
                <w:b/>
                <w:bCs/>
                <w:sz w:val="24"/>
                <w:rPrChange w:id="3546" w:author="Red Army" w:date="2012-02-08T20:12:00Z">
                  <w:rPr>
                    <w:rFonts w:ascii="Times New Roman" w:hAnsi="Times New Roman"/>
                    <w:b/>
                    <w:bCs/>
                  </w:rPr>
                </w:rPrChange>
              </w:rPr>
            </w:pPr>
            <w:r w:rsidRPr="001A0C52">
              <w:rPr>
                <w:rFonts w:ascii="Times New Roman" w:hAnsi="Times New Roman"/>
                <w:b/>
                <w:bCs/>
                <w:sz w:val="24"/>
                <w:rPrChange w:id="3547" w:author="Red Army" w:date="2012-02-08T20:12:00Z">
                  <w:rPr>
                    <w:rFonts w:ascii="Times New Roman" w:eastAsia="ＭＳ ゴシック" w:hAnsi="Times New Roman"/>
                    <w:b/>
                    <w:bCs/>
                    <w:i/>
                    <w:iCs/>
                    <w:color w:val="4F81BD"/>
                  </w:rPr>
                </w:rPrChange>
              </w:rPr>
              <w:t>Preconditions:</w:t>
            </w:r>
          </w:p>
          <w:p w:rsidR="006E25C4" w:rsidRPr="001A0C52" w:rsidRDefault="006E25C4" w:rsidP="00C8341E">
            <w:pPr>
              <w:rPr>
                <w:rFonts w:ascii="Times New Roman" w:hAnsi="Times New Roman"/>
                <w:sz w:val="24"/>
                <w:lang w:eastAsia="zh-CN"/>
                <w:rPrChange w:id="3548" w:author="Red Army" w:date="2012-02-08T20:12:00Z">
                  <w:rPr>
                    <w:rFonts w:ascii="Times New Roman" w:hAnsi="Times New Roman"/>
                    <w:lang w:eastAsia="zh-CN"/>
                  </w:rPr>
                </w:rPrChange>
              </w:rPr>
            </w:pPr>
            <w:r w:rsidRPr="001A0C52">
              <w:rPr>
                <w:rFonts w:ascii="Times New Roman" w:hAnsi="Times New Roman"/>
                <w:bCs/>
                <w:sz w:val="24"/>
                <w:rPrChange w:id="3549" w:author="Red Army" w:date="2012-02-08T20:12:00Z">
                  <w:rPr>
                    <w:rFonts w:ascii="Times New Roman" w:eastAsia="ＭＳ ゴシック" w:hAnsi="Times New Roman"/>
                    <w:b/>
                    <w:bCs/>
                    <w:i/>
                    <w:iCs/>
                    <w:color w:val="4F81BD"/>
                  </w:rPr>
                </w:rPrChange>
              </w:rPr>
              <w:tab/>
            </w:r>
            <w:r w:rsidRPr="001A0C52">
              <w:rPr>
                <w:rFonts w:ascii="Times New Roman" w:hAnsi="Times New Roman"/>
                <w:sz w:val="24"/>
                <w:lang w:eastAsia="zh-CN"/>
                <w:rPrChange w:id="3550" w:author="Red Army" w:date="2012-02-08T20:12:00Z">
                  <w:rPr>
                    <w:rFonts w:ascii="Times New Roman" w:eastAsia="ＭＳ ゴシック" w:hAnsi="Times New Roman"/>
                    <w:b/>
                    <w:bCs/>
                    <w:i/>
                    <w:iCs/>
                    <w:color w:val="4F81BD"/>
                    <w:lang w:eastAsia="zh-CN"/>
                  </w:rPr>
                </w:rPrChange>
              </w:rPr>
              <w:t>There is file with extension .tlhx created by the application</w:t>
            </w:r>
            <w:r w:rsidR="004052D5" w:rsidRPr="001A0C52">
              <w:rPr>
                <w:rFonts w:ascii="Times New Roman" w:hAnsi="Times New Roman"/>
                <w:sz w:val="24"/>
                <w:lang w:eastAsia="zh-CN"/>
                <w:rPrChange w:id="3551" w:author="Red Army" w:date="2012-02-08T20:12:00Z">
                  <w:rPr>
                    <w:rFonts w:ascii="Times New Roman" w:eastAsia="ＭＳ ゴシック" w:hAnsi="Times New Roman"/>
                    <w:b/>
                    <w:bCs/>
                    <w:i/>
                    <w:iCs/>
                    <w:color w:val="4F81BD"/>
                    <w:lang w:eastAsia="zh-CN"/>
                  </w:rPr>
                </w:rPrChange>
              </w:rPr>
              <w:t>.</w:t>
            </w:r>
          </w:p>
          <w:p w:rsidR="004052D5" w:rsidRPr="001A0C52" w:rsidRDefault="004052D5" w:rsidP="00C8341E">
            <w:pPr>
              <w:rPr>
                <w:rFonts w:ascii="Times New Roman" w:hAnsi="Times New Roman"/>
                <w:bCs/>
                <w:sz w:val="24"/>
                <w:rPrChange w:id="3552" w:author="Red Army" w:date="2012-02-08T20:12:00Z">
                  <w:rPr>
                    <w:rFonts w:ascii="Times New Roman" w:hAnsi="Times New Roman"/>
                    <w:bCs/>
                  </w:rPr>
                </w:rPrChange>
              </w:rPr>
            </w:pPr>
            <w:r w:rsidRPr="001A0C52">
              <w:rPr>
                <w:rFonts w:ascii="Times New Roman" w:hAnsi="Times New Roman"/>
                <w:sz w:val="24"/>
                <w:lang w:eastAsia="zh-CN"/>
                <w:rPrChange w:id="3553" w:author="Red Army" w:date="2012-02-08T20:12:00Z">
                  <w:rPr>
                    <w:rFonts w:ascii="Times New Roman" w:eastAsia="ＭＳ ゴシック" w:hAnsi="Times New Roman"/>
                    <w:b/>
                    <w:bCs/>
                    <w:i/>
                    <w:iCs/>
                    <w:color w:val="4F81BD"/>
                    <w:lang w:eastAsia="zh-CN"/>
                  </w:rPr>
                </w:rPrChange>
              </w:rPr>
              <w:tab/>
              <w:t>Load the file with extension .tlhx successfully.</w:t>
            </w:r>
          </w:p>
          <w:p w:rsidR="006E25C4" w:rsidRPr="001A0C52" w:rsidRDefault="006E25C4" w:rsidP="00B9625D">
            <w:pPr>
              <w:rPr>
                <w:rFonts w:ascii="Times New Roman" w:hAnsi="Times New Roman"/>
                <w:b/>
                <w:bCs/>
                <w:sz w:val="24"/>
                <w:rPrChange w:id="3554" w:author="Red Army" w:date="2012-02-08T20:12:00Z">
                  <w:rPr>
                    <w:rFonts w:ascii="Times New Roman" w:hAnsi="Times New Roman"/>
                    <w:b/>
                    <w:bCs/>
                  </w:rPr>
                </w:rPrChange>
              </w:rPr>
            </w:pPr>
            <w:r w:rsidRPr="001A0C52">
              <w:rPr>
                <w:rFonts w:ascii="Times New Roman" w:hAnsi="Times New Roman"/>
                <w:b/>
                <w:bCs/>
                <w:sz w:val="24"/>
                <w:rPrChange w:id="3555" w:author="Red Army" w:date="2012-02-08T20:12:00Z">
                  <w:rPr>
                    <w:rFonts w:ascii="Times New Roman" w:eastAsia="ＭＳ ゴシック" w:hAnsi="Times New Roman"/>
                    <w:b/>
                    <w:bCs/>
                    <w:i/>
                    <w:iCs/>
                    <w:color w:val="4F81BD"/>
                  </w:rPr>
                </w:rPrChange>
              </w:rPr>
              <w:t>Post</w:t>
            </w:r>
            <w:r w:rsidRPr="001A0C52">
              <w:rPr>
                <w:rFonts w:ascii="Times New Roman" w:hAnsi="Times New Roman"/>
                <w:b/>
                <w:sz w:val="24"/>
                <w:rPrChange w:id="3556" w:author="Red Army" w:date="2012-02-08T20:12:00Z">
                  <w:rPr>
                    <w:rFonts w:ascii="Times New Roman" w:eastAsia="ＭＳ ゴシック" w:hAnsi="Times New Roman"/>
                    <w:b/>
                    <w:bCs/>
                    <w:i/>
                    <w:iCs/>
                    <w:color w:val="4F81BD"/>
                  </w:rPr>
                </w:rPrChange>
              </w:rPr>
              <w:t xml:space="preserve"> </w:t>
            </w:r>
            <w:r w:rsidRPr="001A0C52">
              <w:rPr>
                <w:rFonts w:ascii="Times New Roman" w:hAnsi="Times New Roman"/>
                <w:b/>
                <w:bCs/>
                <w:sz w:val="24"/>
                <w:rPrChange w:id="3557" w:author="Red Army" w:date="2012-02-08T20:12:00Z">
                  <w:rPr>
                    <w:rFonts w:ascii="Times New Roman" w:eastAsia="ＭＳ ゴシック" w:hAnsi="Times New Roman"/>
                    <w:b/>
                    <w:bCs/>
                    <w:i/>
                    <w:iCs/>
                    <w:color w:val="4F81BD"/>
                  </w:rPr>
                </w:rPrChange>
              </w:rPr>
              <w:t>Conditions:</w:t>
            </w:r>
          </w:p>
          <w:p w:rsidR="006E25C4" w:rsidRPr="001A0C52" w:rsidRDefault="006E25C4" w:rsidP="00B9625D">
            <w:pPr>
              <w:rPr>
                <w:rFonts w:ascii="Times New Roman" w:hAnsi="Times New Roman"/>
                <w:bCs/>
                <w:sz w:val="24"/>
                <w:rPrChange w:id="3558" w:author="Red Army" w:date="2012-02-08T20:12:00Z">
                  <w:rPr>
                    <w:rFonts w:ascii="Times New Roman" w:hAnsi="Times New Roman"/>
                    <w:bCs/>
                  </w:rPr>
                </w:rPrChange>
              </w:rPr>
            </w:pPr>
            <w:r w:rsidRPr="001A0C52">
              <w:rPr>
                <w:rFonts w:ascii="Times New Roman" w:hAnsi="Times New Roman"/>
                <w:bCs/>
                <w:sz w:val="24"/>
                <w:rPrChange w:id="3559" w:author="Red Army" w:date="2012-02-08T20:12:00Z">
                  <w:rPr>
                    <w:rFonts w:ascii="Times New Roman" w:eastAsia="ＭＳ ゴシック" w:hAnsi="Times New Roman"/>
                    <w:b/>
                    <w:bCs/>
                    <w:i/>
                    <w:iCs/>
                    <w:color w:val="4F81BD"/>
                  </w:rPr>
                </w:rPrChange>
              </w:rPr>
              <w:tab/>
              <w:t xml:space="preserve">Successfully save </w:t>
            </w:r>
            <w:del w:id="3560" w:author="Phuong Giang" w:date="2012-02-10T16:19:00Z">
              <w:r w:rsidRPr="001A0C52" w:rsidDel="00932FD9">
                <w:rPr>
                  <w:rFonts w:ascii="Times New Roman" w:hAnsi="Times New Roman"/>
                  <w:bCs/>
                  <w:sz w:val="24"/>
                  <w:rPrChange w:id="3561" w:author="Red Army" w:date="2012-02-08T20:12:00Z">
                    <w:rPr>
                      <w:rFonts w:ascii="Times New Roman" w:eastAsia="ＭＳ ゴシック" w:hAnsi="Times New Roman"/>
                      <w:b/>
                      <w:bCs/>
                      <w:i/>
                      <w:iCs/>
                      <w:color w:val="4F81BD"/>
                    </w:rPr>
                  </w:rPrChange>
                </w:rPr>
                <w:delText xml:space="preserve">or export </w:delText>
              </w:r>
            </w:del>
            <w:r w:rsidRPr="001A0C52">
              <w:rPr>
                <w:rFonts w:ascii="Times New Roman" w:hAnsi="Times New Roman"/>
                <w:bCs/>
                <w:sz w:val="24"/>
                <w:rPrChange w:id="3562" w:author="Red Army" w:date="2012-02-08T20:12:00Z">
                  <w:rPr>
                    <w:rFonts w:ascii="Times New Roman" w:eastAsia="ＭＳ ゴシック" w:hAnsi="Times New Roman"/>
                    <w:b/>
                    <w:bCs/>
                    <w:i/>
                    <w:iCs/>
                    <w:color w:val="4F81BD"/>
                  </w:rPr>
                </w:rPrChange>
              </w:rPr>
              <w:t xml:space="preserve">the teaching plan with modified contents  </w:t>
            </w:r>
          </w:p>
          <w:p w:rsidR="006E25C4" w:rsidRPr="001A0C52" w:rsidRDefault="006E25C4" w:rsidP="00B9625D">
            <w:pPr>
              <w:rPr>
                <w:rFonts w:ascii="Times New Roman" w:hAnsi="Times New Roman"/>
                <w:b/>
                <w:bCs/>
                <w:sz w:val="24"/>
                <w:rPrChange w:id="3563" w:author="Red Army" w:date="2012-02-08T20:12:00Z">
                  <w:rPr>
                    <w:rFonts w:ascii="Times New Roman" w:hAnsi="Times New Roman"/>
                    <w:b/>
                    <w:bCs/>
                  </w:rPr>
                </w:rPrChange>
              </w:rPr>
            </w:pPr>
            <w:r w:rsidRPr="001A0C52">
              <w:rPr>
                <w:rFonts w:ascii="Times New Roman" w:hAnsi="Times New Roman"/>
                <w:b/>
                <w:bCs/>
                <w:sz w:val="24"/>
                <w:rPrChange w:id="3564" w:author="Red Army" w:date="2012-02-08T20:12:00Z">
                  <w:rPr>
                    <w:rFonts w:ascii="Times New Roman" w:eastAsia="ＭＳ ゴシック" w:hAnsi="Times New Roman"/>
                    <w:b/>
                    <w:bCs/>
                    <w:i/>
                    <w:i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B9625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3565" w:author="Red Army" w:date="2012-02-08T20:12:00Z">
                        <w:rPr>
                          <w:rFonts w:ascii="Times New Roman" w:hAnsi="Times New Roman"/>
                        </w:rPr>
                      </w:rPrChange>
                    </w:rPr>
                  </w:pPr>
                  <w:r w:rsidRPr="001A0C52">
                    <w:rPr>
                      <w:rFonts w:ascii="Times New Roman" w:hAnsi="Times New Roman"/>
                      <w:sz w:val="24"/>
                      <w:rPrChange w:id="3566" w:author="Red Army" w:date="2012-02-08T20:12:00Z">
                        <w:rPr>
                          <w:rFonts w:ascii="Times New Roman" w:eastAsia="ＭＳ ゴシック" w:hAnsi="Times New Roman"/>
                          <w:b/>
                          <w:bCs/>
                          <w:i/>
                          <w:i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3567" w:author="Red Army" w:date="2012-02-08T20:12:00Z">
                        <w:rPr>
                          <w:rFonts w:ascii="Times New Roman" w:hAnsi="Times New Roman"/>
                        </w:rPr>
                      </w:rPrChange>
                    </w:rPr>
                  </w:pPr>
                  <w:r w:rsidRPr="001A0C52">
                    <w:rPr>
                      <w:rFonts w:ascii="Times New Roman" w:hAnsi="Times New Roman"/>
                      <w:sz w:val="24"/>
                      <w:rPrChange w:id="3568" w:author="Red Army" w:date="2012-02-08T20:12:00Z">
                        <w:rPr>
                          <w:rFonts w:ascii="Times New Roman" w:eastAsia="ＭＳ ゴシック" w:hAnsi="Times New Roman"/>
                          <w:b/>
                          <w:bCs/>
                          <w:i/>
                          <w:i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3569" w:author="Red Army" w:date="2012-02-08T20:12:00Z">
                        <w:rPr>
                          <w:rFonts w:ascii="Times New Roman" w:hAnsi="Times New Roman"/>
                        </w:rPr>
                      </w:rPrChange>
                    </w:rPr>
                  </w:pPr>
                  <w:r w:rsidRPr="001A0C52">
                    <w:rPr>
                      <w:rFonts w:ascii="Times New Roman" w:hAnsi="Times New Roman"/>
                      <w:sz w:val="24"/>
                      <w:rPrChange w:id="3570" w:author="Red Army" w:date="2012-02-08T20:12:00Z">
                        <w:rPr>
                          <w:rFonts w:ascii="Times New Roman" w:eastAsia="ＭＳ ゴシック" w:hAnsi="Times New Roman"/>
                          <w:b/>
                          <w:bCs/>
                          <w:i/>
                          <w:iCs/>
                          <w:color w:val="4F81BD"/>
                        </w:rPr>
                      </w:rPrChange>
                    </w:rPr>
                    <w:t>System Response</w:t>
                  </w:r>
                </w:p>
              </w:tc>
            </w:tr>
            <w:tr w:rsidR="006E25C4" w:rsidRPr="001A0C52" w:rsidTr="00B9625D">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B9625D">
                  <w:pPr>
                    <w:jc w:val="center"/>
                    <w:rPr>
                      <w:rFonts w:ascii="Times New Roman" w:hAnsi="Times New Roman"/>
                      <w:sz w:val="24"/>
                      <w:rPrChange w:id="3571" w:author="Red Army" w:date="2012-02-08T20:12:00Z">
                        <w:rPr>
                          <w:rFonts w:ascii="Times New Roman" w:hAnsi="Times New Roman"/>
                        </w:rPr>
                      </w:rPrChange>
                    </w:rPr>
                  </w:pPr>
                  <w:r w:rsidRPr="001A0C52">
                    <w:rPr>
                      <w:rFonts w:ascii="Times New Roman" w:hAnsi="Times New Roman"/>
                      <w:sz w:val="24"/>
                      <w:rPrChange w:id="3572" w:author="Red Army" w:date="2012-02-08T20:12:00Z">
                        <w:rPr>
                          <w:rFonts w:ascii="Times New Roman" w:eastAsia="ＭＳ ゴシック" w:hAnsi="Times New Roman"/>
                          <w:b/>
                          <w:bCs/>
                          <w:i/>
                          <w:i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4F4854" w:rsidP="00E33394">
                  <w:pPr>
                    <w:tabs>
                      <w:tab w:val="right" w:pos="3993"/>
                    </w:tabs>
                    <w:rPr>
                      <w:rFonts w:ascii="Times New Roman" w:hAnsi="Times New Roman"/>
                      <w:sz w:val="24"/>
                      <w:rPrChange w:id="3573" w:author="Red Army" w:date="2012-02-08T20:12:00Z">
                        <w:rPr>
                          <w:rFonts w:ascii="Times New Roman" w:hAnsi="Times New Roman"/>
                        </w:rPr>
                      </w:rPrChange>
                    </w:rPr>
                  </w:pPr>
                  <w:r w:rsidRPr="001A0C52">
                    <w:rPr>
                      <w:rFonts w:ascii="Times New Roman" w:hAnsi="Times New Roman"/>
                      <w:sz w:val="24"/>
                      <w:rPrChange w:id="3574" w:author="Red Army" w:date="2012-02-08T20:12:00Z">
                        <w:rPr>
                          <w:rFonts w:ascii="Times New Roman" w:eastAsia="ＭＳ ゴシック" w:hAnsi="Times New Roman"/>
                          <w:b/>
                          <w:bCs/>
                          <w:i/>
                          <w:iCs/>
                          <w:color w:val="4F81BD"/>
                        </w:rPr>
                      </w:rPrChange>
                    </w:rPr>
                    <w:t>Open an existed Teaching Plan.</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3575" w:author="Red Army" w:date="2012-02-08T20:12:00Z">
                        <w:rPr>
                          <w:rFonts w:ascii="Times New Roman" w:hAnsi="Times New Roman"/>
                        </w:rPr>
                      </w:rPrChange>
                    </w:rPr>
                  </w:pPr>
                  <w:r w:rsidRPr="001A0C52">
                    <w:rPr>
                      <w:rFonts w:ascii="Times New Roman" w:hAnsi="Times New Roman"/>
                      <w:sz w:val="24"/>
                      <w:rPrChange w:id="3576" w:author="Red Army" w:date="2012-02-08T20:12:00Z">
                        <w:rPr>
                          <w:rFonts w:ascii="Times New Roman" w:eastAsia="ＭＳ ゴシック" w:hAnsi="Times New Roman"/>
                          <w:b/>
                          <w:bCs/>
                          <w:i/>
                          <w:iCs/>
                          <w:color w:val="4F81BD"/>
                        </w:rPr>
                      </w:rPrChange>
                    </w:rPr>
                    <w:t xml:space="preserve">Load the </w:t>
                  </w:r>
                  <w:r w:rsidR="004F4854" w:rsidRPr="001A0C52">
                    <w:rPr>
                      <w:rFonts w:ascii="Times New Roman" w:hAnsi="Times New Roman"/>
                      <w:sz w:val="24"/>
                      <w:rPrChange w:id="3577" w:author="Red Army" w:date="2012-02-08T20:12:00Z">
                        <w:rPr>
                          <w:rFonts w:ascii="Times New Roman" w:eastAsia="ＭＳ ゴシック" w:hAnsi="Times New Roman"/>
                          <w:b/>
                          <w:bCs/>
                          <w:i/>
                          <w:iCs/>
                          <w:color w:val="4F81BD"/>
                        </w:rPr>
                      </w:rPrChange>
                    </w:rPr>
                    <w:t>T</w:t>
                  </w:r>
                  <w:r w:rsidRPr="001A0C52">
                    <w:rPr>
                      <w:rFonts w:ascii="Times New Roman" w:hAnsi="Times New Roman"/>
                      <w:sz w:val="24"/>
                      <w:rPrChange w:id="3578" w:author="Red Army" w:date="2012-02-08T20:12:00Z">
                        <w:rPr>
                          <w:rFonts w:ascii="Times New Roman" w:eastAsia="ＭＳ ゴシック" w:hAnsi="Times New Roman"/>
                          <w:b/>
                          <w:bCs/>
                          <w:i/>
                          <w:iCs/>
                          <w:color w:val="4F81BD"/>
                        </w:rPr>
                      </w:rPrChange>
                    </w:rPr>
                    <w:t xml:space="preserve">eaching </w:t>
                  </w:r>
                  <w:r w:rsidR="004F4854" w:rsidRPr="001A0C52">
                    <w:rPr>
                      <w:rFonts w:ascii="Times New Roman" w:hAnsi="Times New Roman"/>
                      <w:sz w:val="24"/>
                      <w:rPrChange w:id="3579" w:author="Red Army" w:date="2012-02-08T20:12:00Z">
                        <w:rPr>
                          <w:rFonts w:ascii="Times New Roman" w:eastAsia="ＭＳ ゴシック" w:hAnsi="Times New Roman"/>
                          <w:b/>
                          <w:bCs/>
                          <w:i/>
                          <w:iCs/>
                          <w:color w:val="4F81BD"/>
                        </w:rPr>
                      </w:rPrChange>
                    </w:rPr>
                    <w:t>P</w:t>
                  </w:r>
                  <w:r w:rsidRPr="001A0C52">
                    <w:rPr>
                      <w:rFonts w:ascii="Times New Roman" w:hAnsi="Times New Roman"/>
                      <w:sz w:val="24"/>
                      <w:rPrChange w:id="3580" w:author="Red Army" w:date="2012-02-08T20:12:00Z">
                        <w:rPr>
                          <w:rFonts w:ascii="Times New Roman" w:eastAsia="ＭＳ ゴシック" w:hAnsi="Times New Roman"/>
                          <w:b/>
                          <w:bCs/>
                          <w:i/>
                          <w:iCs/>
                          <w:color w:val="4F81BD"/>
                        </w:rPr>
                      </w:rPrChange>
                    </w:rPr>
                    <w:t>lan</w:t>
                  </w:r>
                  <w:del w:id="3581" w:author="Phuong Giang" w:date="2012-02-10T15:53:00Z">
                    <w:r w:rsidRPr="001A0C52" w:rsidDel="00F80A8A">
                      <w:rPr>
                        <w:rFonts w:ascii="Times New Roman" w:hAnsi="Times New Roman"/>
                        <w:sz w:val="24"/>
                        <w:rPrChange w:id="3582" w:author="Red Army" w:date="2012-02-08T20:12:00Z">
                          <w:rPr>
                            <w:rFonts w:ascii="Times New Roman" w:eastAsia="ＭＳ ゴシック" w:hAnsi="Times New Roman"/>
                            <w:b/>
                            <w:bCs/>
                            <w:i/>
                            <w:iCs/>
                            <w:color w:val="4F81BD"/>
                          </w:rPr>
                        </w:rPrChange>
                      </w:rPr>
                      <w:delText xml:space="preserve"> successfully</w:delText>
                    </w:r>
                  </w:del>
                  <w:r w:rsidR="004F4854" w:rsidRPr="001A0C52">
                    <w:rPr>
                      <w:rFonts w:ascii="Times New Roman" w:hAnsi="Times New Roman"/>
                      <w:sz w:val="24"/>
                      <w:rPrChange w:id="3583" w:author="Red Army" w:date="2012-02-08T20:12:00Z">
                        <w:rPr>
                          <w:rFonts w:ascii="Times New Roman" w:eastAsia="ＭＳ ゴシック" w:hAnsi="Times New Roman"/>
                          <w:b/>
                          <w:bCs/>
                          <w:i/>
                          <w:iCs/>
                          <w:color w:val="4F81BD"/>
                        </w:rPr>
                      </w:rPrChange>
                    </w:rPr>
                    <w:t>.</w:t>
                  </w:r>
                </w:p>
                <w:p w:rsidR="004F4854" w:rsidRPr="001A0C52" w:rsidRDefault="004F4854">
                  <w:pPr>
                    <w:rPr>
                      <w:rFonts w:ascii="Times New Roman" w:hAnsi="Times New Roman"/>
                      <w:sz w:val="24"/>
                      <w:rPrChange w:id="3584" w:author="Red Army" w:date="2012-02-08T20:12:00Z">
                        <w:rPr>
                          <w:rFonts w:ascii="Times New Roman" w:hAnsi="Times New Roman"/>
                        </w:rPr>
                      </w:rPrChange>
                    </w:rPr>
                  </w:pPr>
                  <w:r w:rsidRPr="001A0C52">
                    <w:rPr>
                      <w:rFonts w:ascii="Times New Roman" w:hAnsi="Times New Roman"/>
                      <w:sz w:val="24"/>
                      <w:rPrChange w:id="3585" w:author="Red Army" w:date="2012-02-08T20:12:00Z">
                        <w:rPr>
                          <w:rFonts w:ascii="Times New Roman" w:eastAsia="ＭＳ ゴシック" w:hAnsi="Times New Roman"/>
                          <w:b/>
                          <w:bCs/>
                          <w:i/>
                          <w:iCs/>
                          <w:color w:val="4F81BD"/>
                        </w:rPr>
                      </w:rPrChange>
                    </w:rPr>
                    <w:t xml:space="preserve">Display and enable screen area to update Teaching Plan.  </w:t>
                  </w:r>
                </w:p>
              </w:tc>
            </w:tr>
            <w:tr w:rsidR="006E25C4" w:rsidRPr="001A0C52" w:rsidTr="00B9625D">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B9625D">
                  <w:pPr>
                    <w:jc w:val="center"/>
                    <w:rPr>
                      <w:rFonts w:ascii="Times New Roman" w:hAnsi="Times New Roman"/>
                      <w:sz w:val="24"/>
                      <w:rPrChange w:id="3586" w:author="Red Army" w:date="2012-02-08T20:12:00Z">
                        <w:rPr>
                          <w:rFonts w:ascii="Times New Roman" w:hAnsi="Times New Roman"/>
                        </w:rPr>
                      </w:rPrChange>
                    </w:rPr>
                  </w:pPr>
                  <w:r w:rsidRPr="001A0C52">
                    <w:rPr>
                      <w:rFonts w:ascii="Times New Roman" w:hAnsi="Times New Roman"/>
                      <w:sz w:val="24"/>
                      <w:rPrChange w:id="3587" w:author="Red Army" w:date="2012-02-08T20:12:00Z">
                        <w:rPr>
                          <w:rFonts w:ascii="Times New Roman" w:eastAsia="ＭＳ ゴシック" w:hAnsi="Times New Roman"/>
                          <w:b/>
                          <w:bCs/>
                          <w:i/>
                          <w:i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pPr>
                    <w:tabs>
                      <w:tab w:val="right" w:pos="3993"/>
                    </w:tabs>
                    <w:rPr>
                      <w:rFonts w:ascii="Times New Roman" w:hAnsi="Times New Roman"/>
                      <w:sz w:val="24"/>
                      <w:rPrChange w:id="3588" w:author="Red Army" w:date="2012-02-08T20:12:00Z">
                        <w:rPr>
                          <w:rFonts w:ascii="Times New Roman" w:hAnsi="Times New Roman"/>
                        </w:rPr>
                      </w:rPrChange>
                    </w:rPr>
                  </w:pPr>
                  <w:r w:rsidRPr="001A0C52">
                    <w:rPr>
                      <w:rFonts w:ascii="Times New Roman" w:hAnsi="Times New Roman"/>
                      <w:sz w:val="24"/>
                      <w:rPrChange w:id="3589" w:author="Red Army" w:date="2012-02-08T20:12:00Z">
                        <w:rPr>
                          <w:rFonts w:ascii="Times New Roman" w:eastAsia="ＭＳ ゴシック" w:hAnsi="Times New Roman"/>
                          <w:b/>
                          <w:bCs/>
                          <w:i/>
                          <w:iCs/>
                          <w:color w:val="4F81BD"/>
                        </w:rPr>
                      </w:rPrChange>
                    </w:rPr>
                    <w:t>Update Teaching Plan</w:t>
                  </w:r>
                  <w:r w:rsidR="00DF36A3" w:rsidRPr="001A0C52">
                    <w:rPr>
                      <w:rFonts w:ascii="Times New Roman" w:hAnsi="Times New Roman"/>
                      <w:sz w:val="24"/>
                      <w:rPrChange w:id="3590" w:author="Red Army" w:date="2012-02-08T20:12:00Z">
                        <w:rPr>
                          <w:rFonts w:ascii="Times New Roman" w:eastAsia="ＭＳ ゴシック" w:hAnsi="Times New Roman"/>
                          <w:b/>
                          <w:bCs/>
                          <w:i/>
                          <w:iCs/>
                          <w:color w:val="4F81BD"/>
                        </w:rPr>
                      </w:rPrChange>
                    </w:rPr>
                    <w:t>’s</w:t>
                  </w:r>
                </w:p>
                <w:p w:rsidR="00222077" w:rsidRPr="001A0C52" w:rsidRDefault="00222077" w:rsidP="00D7631C">
                  <w:pPr>
                    <w:pStyle w:val="ListParagraph"/>
                    <w:numPr>
                      <w:ilvl w:val="0"/>
                      <w:numId w:val="42"/>
                    </w:numPr>
                    <w:tabs>
                      <w:tab w:val="right" w:pos="3993"/>
                    </w:tabs>
                    <w:rPr>
                      <w:rFonts w:ascii="Times New Roman" w:hAnsi="Times New Roman"/>
                      <w:sz w:val="24"/>
                      <w:rPrChange w:id="3591" w:author="Red Army" w:date="2012-02-08T20:12:00Z">
                        <w:rPr>
                          <w:rFonts w:ascii="Times New Roman" w:hAnsi="Times New Roman"/>
                        </w:rPr>
                      </w:rPrChange>
                    </w:rPr>
                  </w:pPr>
                  <w:r w:rsidRPr="001A0C52">
                    <w:rPr>
                      <w:rFonts w:ascii="Times New Roman" w:hAnsi="Times New Roman"/>
                      <w:sz w:val="24"/>
                      <w:rPrChange w:id="3592" w:author="Red Army" w:date="2012-02-08T20:12:00Z">
                        <w:rPr>
                          <w:rFonts w:ascii="Times New Roman" w:eastAsia="ＭＳ ゴシック" w:hAnsi="Times New Roman"/>
                          <w:b/>
                          <w:bCs/>
                          <w:i/>
                          <w:iCs/>
                          <w:color w:val="4F81BD"/>
                        </w:rPr>
                      </w:rPrChange>
                    </w:rPr>
                    <w:t xml:space="preserve">Heading </w:t>
                  </w:r>
                </w:p>
                <w:p w:rsidR="00DF36A3" w:rsidRPr="001A0C52" w:rsidRDefault="00DF36A3" w:rsidP="00D7631C">
                  <w:pPr>
                    <w:pStyle w:val="ListParagraph"/>
                    <w:numPr>
                      <w:ilvl w:val="0"/>
                      <w:numId w:val="42"/>
                    </w:numPr>
                    <w:tabs>
                      <w:tab w:val="right" w:pos="3993"/>
                    </w:tabs>
                    <w:rPr>
                      <w:rFonts w:ascii="Times New Roman" w:hAnsi="Times New Roman"/>
                      <w:sz w:val="24"/>
                      <w:rPrChange w:id="3593" w:author="Red Army" w:date="2012-02-08T20:12:00Z">
                        <w:rPr>
                          <w:rFonts w:ascii="Times New Roman" w:hAnsi="Times New Roman"/>
                        </w:rPr>
                      </w:rPrChange>
                    </w:rPr>
                  </w:pPr>
                  <w:r w:rsidRPr="001A0C52">
                    <w:rPr>
                      <w:rFonts w:ascii="Times New Roman" w:hAnsi="Times New Roman"/>
                      <w:sz w:val="24"/>
                      <w:rPrChange w:id="3594" w:author="Red Army" w:date="2012-02-08T20:12:00Z">
                        <w:rPr>
                          <w:rFonts w:ascii="Times New Roman" w:eastAsia="ＭＳ ゴシック" w:hAnsi="Times New Roman"/>
                          <w:b/>
                          <w:bCs/>
                          <w:i/>
                          <w:iCs/>
                          <w:color w:val="4F81BD"/>
                        </w:rPr>
                      </w:rPrChange>
                    </w:rPr>
                    <w:t xml:space="preserve">Opening, </w:t>
                  </w:r>
                </w:p>
                <w:p w:rsidR="00DF36A3" w:rsidRPr="001A0C52" w:rsidRDefault="00DF36A3" w:rsidP="00D7631C">
                  <w:pPr>
                    <w:pStyle w:val="ListParagraph"/>
                    <w:numPr>
                      <w:ilvl w:val="0"/>
                      <w:numId w:val="42"/>
                    </w:numPr>
                    <w:tabs>
                      <w:tab w:val="right" w:pos="3993"/>
                    </w:tabs>
                    <w:rPr>
                      <w:rFonts w:ascii="Times New Roman" w:hAnsi="Times New Roman"/>
                      <w:sz w:val="24"/>
                      <w:rPrChange w:id="3595" w:author="Red Army" w:date="2012-02-08T20:12:00Z">
                        <w:rPr>
                          <w:rFonts w:ascii="Times New Roman" w:hAnsi="Times New Roman"/>
                        </w:rPr>
                      </w:rPrChange>
                    </w:rPr>
                  </w:pPr>
                  <w:r w:rsidRPr="001A0C52">
                    <w:rPr>
                      <w:rFonts w:ascii="Times New Roman" w:hAnsi="Times New Roman"/>
                      <w:sz w:val="24"/>
                      <w:rPrChange w:id="3596" w:author="Red Army" w:date="2012-02-08T20:12:00Z">
                        <w:rPr>
                          <w:rFonts w:ascii="Times New Roman" w:eastAsia="ＭＳ ゴシック" w:hAnsi="Times New Roman"/>
                          <w:b/>
                          <w:bCs/>
                          <w:i/>
                          <w:iCs/>
                          <w:color w:val="4F81BD"/>
                        </w:rPr>
                      </w:rPrChange>
                    </w:rPr>
                    <w:t xml:space="preserve">Activities, </w:t>
                  </w:r>
                </w:p>
                <w:p w:rsidR="00DF36A3" w:rsidRPr="001A0C52" w:rsidRDefault="00DF36A3" w:rsidP="00D7631C">
                  <w:pPr>
                    <w:pStyle w:val="ListParagraph"/>
                    <w:numPr>
                      <w:ilvl w:val="0"/>
                      <w:numId w:val="42"/>
                    </w:numPr>
                    <w:tabs>
                      <w:tab w:val="right" w:pos="3993"/>
                    </w:tabs>
                    <w:rPr>
                      <w:rFonts w:ascii="Times New Roman" w:hAnsi="Times New Roman"/>
                      <w:sz w:val="24"/>
                      <w:rPrChange w:id="3597" w:author="Red Army" w:date="2012-02-08T20:12:00Z">
                        <w:rPr>
                          <w:rFonts w:ascii="Times New Roman" w:hAnsi="Times New Roman"/>
                        </w:rPr>
                      </w:rPrChange>
                    </w:rPr>
                  </w:pPr>
                  <w:r w:rsidRPr="001A0C52">
                    <w:rPr>
                      <w:rFonts w:ascii="Times New Roman" w:hAnsi="Times New Roman"/>
                      <w:sz w:val="24"/>
                      <w:rPrChange w:id="3598" w:author="Red Army" w:date="2012-02-08T20:12:00Z">
                        <w:rPr>
                          <w:rFonts w:ascii="Times New Roman" w:eastAsia="ＭＳ ゴシック" w:hAnsi="Times New Roman"/>
                          <w:b/>
                          <w:bCs/>
                          <w:i/>
                          <w:iCs/>
                          <w:color w:val="4F81BD"/>
                        </w:rPr>
                      </w:rPrChange>
                    </w:rPr>
                    <w:t>Experience Note.</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B9625D">
                  <w:pPr>
                    <w:rPr>
                      <w:rFonts w:ascii="Times New Roman" w:hAnsi="Times New Roman"/>
                      <w:sz w:val="24"/>
                      <w:rPrChange w:id="3599" w:author="Red Army" w:date="2012-02-08T20:12:00Z">
                        <w:rPr>
                          <w:rFonts w:ascii="Times New Roman" w:hAnsi="Times New Roman"/>
                        </w:rPr>
                      </w:rPrChange>
                    </w:rPr>
                  </w:pPr>
                  <w:r w:rsidRPr="001A0C52">
                    <w:rPr>
                      <w:rFonts w:ascii="Times New Roman" w:hAnsi="Times New Roman"/>
                      <w:sz w:val="24"/>
                      <w:rPrChange w:id="3600" w:author="Red Army" w:date="2012-02-08T20:12:00Z">
                        <w:rPr>
                          <w:rFonts w:ascii="Times New Roman" w:eastAsia="ＭＳ ゴシック" w:hAnsi="Times New Roman"/>
                          <w:b/>
                          <w:bCs/>
                          <w:i/>
                          <w:iCs/>
                          <w:color w:val="4F81BD"/>
                        </w:rPr>
                      </w:rPrChange>
                    </w:rPr>
                    <w:t>Check for validation</w:t>
                  </w:r>
                  <w:r w:rsidR="004052D5" w:rsidRPr="001A0C52">
                    <w:rPr>
                      <w:rFonts w:ascii="Times New Roman" w:hAnsi="Times New Roman"/>
                      <w:sz w:val="24"/>
                      <w:rPrChange w:id="3601" w:author="Red Army" w:date="2012-02-08T20:12:00Z">
                        <w:rPr>
                          <w:rFonts w:ascii="Times New Roman" w:eastAsia="ＭＳ ゴシック" w:hAnsi="Times New Roman"/>
                          <w:b/>
                          <w:bCs/>
                          <w:i/>
                          <w:iCs/>
                          <w:color w:val="4F81BD"/>
                        </w:rPr>
                      </w:rPrChange>
                    </w:rPr>
                    <w:t xml:space="preserve">. </w:t>
                  </w:r>
                </w:p>
              </w:tc>
            </w:tr>
            <w:tr w:rsidR="006E25C4" w:rsidRPr="001A0C52" w:rsidTr="00B9625D">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B9625D">
                  <w:pPr>
                    <w:jc w:val="center"/>
                    <w:rPr>
                      <w:rFonts w:ascii="Times New Roman" w:hAnsi="Times New Roman"/>
                      <w:sz w:val="24"/>
                      <w:rPrChange w:id="3602" w:author="Red Army" w:date="2012-02-08T20:12:00Z">
                        <w:rPr>
                          <w:rFonts w:ascii="Times New Roman" w:hAnsi="Times New Roman"/>
                        </w:rPr>
                      </w:rPrChange>
                    </w:rPr>
                  </w:pPr>
                  <w:r w:rsidRPr="001A0C52">
                    <w:rPr>
                      <w:rFonts w:ascii="Times New Roman" w:hAnsi="Times New Roman"/>
                      <w:sz w:val="24"/>
                      <w:rPrChange w:id="3603" w:author="Red Army" w:date="2012-02-08T20:12:00Z">
                        <w:rPr>
                          <w:rFonts w:ascii="Times New Roman" w:eastAsia="ＭＳ ゴシック" w:hAnsi="Times New Roman"/>
                          <w:b/>
                          <w:bCs/>
                          <w:i/>
                          <w:i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3604" w:author="Red Army" w:date="2012-02-08T20:12:00Z">
                        <w:rPr>
                          <w:rFonts w:ascii="Times New Roman" w:hAnsi="Times New Roman"/>
                        </w:rPr>
                      </w:rPrChange>
                    </w:rPr>
                  </w:pPr>
                  <w:r w:rsidRPr="001A0C52">
                    <w:rPr>
                      <w:rFonts w:ascii="Times New Roman" w:hAnsi="Times New Roman"/>
                      <w:sz w:val="24"/>
                      <w:rPrChange w:id="3605" w:author="Red Army" w:date="2012-02-08T20:12:00Z">
                        <w:rPr>
                          <w:rFonts w:ascii="Times New Roman" w:eastAsia="ＭＳ ゴシック" w:hAnsi="Times New Roman"/>
                          <w:b/>
                          <w:bCs/>
                          <w:i/>
                          <w:iCs/>
                          <w:color w:val="4F81BD"/>
                        </w:rPr>
                      </w:rPrChange>
                    </w:rPr>
                    <w:t xml:space="preserve">Ask the system to </w:t>
                  </w:r>
                  <w:del w:id="3606" w:author="Red Army" w:date="2012-02-08T17:38:00Z">
                    <w:r w:rsidRPr="001A0C52" w:rsidDel="00727B68">
                      <w:rPr>
                        <w:rFonts w:ascii="Times New Roman" w:hAnsi="Times New Roman"/>
                        <w:sz w:val="24"/>
                        <w:rPrChange w:id="3607" w:author="Red Army" w:date="2012-02-08T20:12:00Z">
                          <w:rPr>
                            <w:rFonts w:ascii="Times New Roman" w:eastAsia="ＭＳ ゴシック" w:hAnsi="Times New Roman"/>
                            <w:b/>
                            <w:bCs/>
                            <w:i/>
                            <w:iCs/>
                            <w:color w:val="4F81BD"/>
                          </w:rPr>
                        </w:rPrChange>
                      </w:rPr>
                      <w:delText xml:space="preserve">export </w:delText>
                    </w:r>
                  </w:del>
                  <w:ins w:id="3608" w:author="Red Army" w:date="2012-02-08T17:38:00Z">
                    <w:r w:rsidR="00727B68" w:rsidRPr="001A0C52">
                      <w:rPr>
                        <w:rFonts w:ascii="Times New Roman" w:hAnsi="Times New Roman"/>
                        <w:sz w:val="24"/>
                        <w:rPrChange w:id="3609" w:author="Red Army" w:date="2012-02-08T20:12:00Z">
                          <w:rPr>
                            <w:rFonts w:ascii="Times New Roman" w:eastAsia="ＭＳ ゴシック" w:hAnsi="Times New Roman"/>
                            <w:b/>
                            <w:bCs/>
                            <w:i/>
                            <w:iCs/>
                            <w:color w:val="4F81BD"/>
                          </w:rPr>
                        </w:rPrChange>
                      </w:rPr>
                      <w:t xml:space="preserve">save </w:t>
                    </w:r>
                  </w:ins>
                  <w:r w:rsidR="00DF36A3" w:rsidRPr="001A0C52">
                    <w:rPr>
                      <w:rFonts w:ascii="Times New Roman" w:hAnsi="Times New Roman"/>
                      <w:sz w:val="24"/>
                      <w:rPrChange w:id="3610" w:author="Red Army" w:date="2012-02-08T20:12:00Z">
                        <w:rPr>
                          <w:rFonts w:ascii="Times New Roman" w:eastAsia="ＭＳ ゴシック" w:hAnsi="Times New Roman"/>
                          <w:b/>
                          <w:bCs/>
                          <w:i/>
                          <w:iCs/>
                          <w:color w:val="4F81BD"/>
                        </w:rPr>
                      </w:rPrChange>
                    </w:rPr>
                    <w:t xml:space="preserve">updated </w:t>
                  </w:r>
                  <w:r w:rsidRPr="001A0C52">
                    <w:rPr>
                      <w:rFonts w:ascii="Times New Roman" w:hAnsi="Times New Roman"/>
                      <w:sz w:val="24"/>
                      <w:rPrChange w:id="3611" w:author="Red Army" w:date="2012-02-08T20:12:00Z">
                        <w:rPr>
                          <w:rFonts w:ascii="Times New Roman" w:eastAsia="ＭＳ ゴシック" w:hAnsi="Times New Roman"/>
                          <w:b/>
                          <w:bCs/>
                          <w:i/>
                          <w:iCs/>
                          <w:color w:val="4F81BD"/>
                        </w:rPr>
                      </w:rPrChange>
                    </w:rPr>
                    <w:t>Teaching Plan.</w:t>
                  </w:r>
                </w:p>
              </w:tc>
              <w:tc>
                <w:tcPr>
                  <w:tcW w:w="4494" w:type="dxa"/>
                  <w:tcBorders>
                    <w:top w:val="single" w:sz="4" w:space="0" w:color="auto"/>
                    <w:left w:val="single" w:sz="4" w:space="0" w:color="auto"/>
                    <w:bottom w:val="single" w:sz="4" w:space="0" w:color="auto"/>
                    <w:right w:val="single" w:sz="4" w:space="0" w:color="auto"/>
                  </w:tcBorders>
                </w:tcPr>
                <w:p w:rsidR="00DF36A3" w:rsidRPr="001A0C52" w:rsidDel="00727B68" w:rsidRDefault="00DF36A3">
                  <w:pPr>
                    <w:rPr>
                      <w:del w:id="3612" w:author="Red Army" w:date="2012-02-08T17:38:00Z"/>
                      <w:rFonts w:ascii="Times New Roman" w:hAnsi="Times New Roman"/>
                      <w:sz w:val="24"/>
                      <w:rPrChange w:id="3613" w:author="Red Army" w:date="2012-02-08T20:12:00Z">
                        <w:rPr>
                          <w:del w:id="3614" w:author="Red Army" w:date="2012-02-08T17:38:00Z"/>
                          <w:rFonts w:ascii="Times New Roman" w:hAnsi="Times New Roman"/>
                        </w:rPr>
                      </w:rPrChange>
                    </w:rPr>
                  </w:pPr>
                  <w:r w:rsidRPr="001A0C52">
                    <w:rPr>
                      <w:rFonts w:ascii="Times New Roman" w:hAnsi="Times New Roman"/>
                      <w:sz w:val="24"/>
                      <w:rPrChange w:id="3615" w:author="Red Army" w:date="2012-02-08T20:12:00Z">
                        <w:rPr>
                          <w:rFonts w:ascii="Times New Roman" w:eastAsia="ＭＳ ゴシック" w:hAnsi="Times New Roman"/>
                          <w:b/>
                          <w:bCs/>
                          <w:i/>
                          <w:iCs/>
                          <w:color w:val="4F81BD"/>
                        </w:rPr>
                      </w:rPrChange>
                    </w:rPr>
                    <w:t xml:space="preserve">Update the old Teaching Plan. </w:t>
                  </w:r>
                </w:p>
                <w:p w:rsidR="006E25C4" w:rsidRPr="001A0C52" w:rsidRDefault="006E25C4">
                  <w:pPr>
                    <w:rPr>
                      <w:rFonts w:ascii="Times New Roman" w:hAnsi="Times New Roman"/>
                      <w:sz w:val="24"/>
                      <w:rPrChange w:id="3616" w:author="Red Army" w:date="2012-02-08T20:12:00Z">
                        <w:rPr>
                          <w:rFonts w:ascii="Times New Roman" w:hAnsi="Times New Roman"/>
                        </w:rPr>
                      </w:rPrChange>
                    </w:rPr>
                  </w:pPr>
                  <w:del w:id="3617" w:author="Red Army" w:date="2012-02-08T17:38:00Z">
                    <w:r w:rsidRPr="001A0C52" w:rsidDel="00727B68">
                      <w:rPr>
                        <w:rFonts w:ascii="Times New Roman" w:hAnsi="Times New Roman"/>
                        <w:sz w:val="24"/>
                        <w:rPrChange w:id="3618" w:author="Red Army" w:date="2012-02-08T20:12:00Z">
                          <w:rPr>
                            <w:rFonts w:ascii="Times New Roman" w:eastAsia="ＭＳ ゴシック" w:hAnsi="Times New Roman"/>
                            <w:b/>
                            <w:bCs/>
                            <w:i/>
                            <w:iCs/>
                            <w:color w:val="4F81BD"/>
                          </w:rPr>
                        </w:rPrChange>
                      </w:rPr>
                      <w:delText>Display Save as… dialog</w:delText>
                    </w:r>
                    <w:r w:rsidR="004052D5" w:rsidRPr="001A0C52" w:rsidDel="00727B68">
                      <w:rPr>
                        <w:rFonts w:ascii="Times New Roman" w:hAnsi="Times New Roman"/>
                        <w:sz w:val="24"/>
                        <w:rPrChange w:id="3619" w:author="Red Army" w:date="2012-02-08T20:12:00Z">
                          <w:rPr>
                            <w:rFonts w:ascii="Times New Roman" w:eastAsia="ＭＳ ゴシック" w:hAnsi="Times New Roman"/>
                            <w:b/>
                            <w:bCs/>
                            <w:i/>
                            <w:iCs/>
                            <w:color w:val="4F81BD"/>
                          </w:rPr>
                        </w:rPrChange>
                      </w:rPr>
                      <w:delText>.</w:delText>
                    </w:r>
                  </w:del>
                </w:p>
              </w:tc>
            </w:tr>
            <w:tr w:rsidR="006E25C4" w:rsidRPr="001A0C52" w:rsidDel="00727B68" w:rsidTr="00B9625D">
              <w:trPr>
                <w:del w:id="3620" w:author="Red Army" w:date="2012-02-08T17:38:00Z"/>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Del="00727B68" w:rsidRDefault="006E25C4" w:rsidP="00B9625D">
                  <w:pPr>
                    <w:jc w:val="center"/>
                    <w:rPr>
                      <w:del w:id="3621" w:author="Red Army" w:date="2012-02-08T17:38:00Z"/>
                      <w:rFonts w:ascii="Times New Roman" w:hAnsi="Times New Roman"/>
                      <w:sz w:val="24"/>
                      <w:rPrChange w:id="3622" w:author="Red Army" w:date="2012-02-08T20:12:00Z">
                        <w:rPr>
                          <w:del w:id="3623" w:author="Red Army" w:date="2012-02-08T17:38:00Z"/>
                          <w:rFonts w:ascii="Times New Roman" w:hAnsi="Times New Roman"/>
                        </w:rPr>
                      </w:rPrChange>
                    </w:rPr>
                  </w:pPr>
                  <w:del w:id="3624" w:author="Red Army" w:date="2012-02-08T17:38:00Z">
                    <w:r w:rsidRPr="001A0C52" w:rsidDel="00727B68">
                      <w:rPr>
                        <w:rFonts w:ascii="Times New Roman" w:hAnsi="Times New Roman"/>
                        <w:sz w:val="24"/>
                        <w:rPrChange w:id="3625" w:author="Red Army" w:date="2012-02-08T20:12:00Z">
                          <w:rPr>
                            <w:rFonts w:ascii="Times New Roman" w:eastAsia="ＭＳ ゴシック" w:hAnsi="Times New Roman"/>
                            <w:b/>
                            <w:bCs/>
                            <w:i/>
                            <w:iCs/>
                            <w:color w:val="4F81BD"/>
                          </w:rPr>
                        </w:rPrChange>
                      </w:rPr>
                      <w:delText>4</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727B68" w:rsidRDefault="006E25C4" w:rsidP="00B9625D">
                  <w:pPr>
                    <w:rPr>
                      <w:del w:id="3626" w:author="Red Army" w:date="2012-02-08T17:38:00Z"/>
                      <w:rFonts w:ascii="Times New Roman" w:hAnsi="Times New Roman"/>
                      <w:sz w:val="24"/>
                      <w:rPrChange w:id="3627" w:author="Red Army" w:date="2012-02-08T20:12:00Z">
                        <w:rPr>
                          <w:del w:id="3628" w:author="Red Army" w:date="2012-02-08T17:38:00Z"/>
                          <w:rFonts w:ascii="Times New Roman" w:hAnsi="Times New Roman"/>
                        </w:rPr>
                      </w:rPrChange>
                    </w:rPr>
                  </w:pPr>
                  <w:del w:id="3629" w:author="Red Army" w:date="2012-02-08T17:38:00Z">
                    <w:r w:rsidRPr="001A0C52" w:rsidDel="00727B68">
                      <w:rPr>
                        <w:rFonts w:ascii="Times New Roman" w:hAnsi="Times New Roman"/>
                        <w:sz w:val="24"/>
                        <w:rPrChange w:id="3630" w:author="Red Army" w:date="2012-02-08T20:12:00Z">
                          <w:rPr>
                            <w:rFonts w:ascii="Times New Roman" w:eastAsia="ＭＳ ゴシック" w:hAnsi="Times New Roman"/>
                            <w:b/>
                            <w:bCs/>
                            <w:i/>
                            <w:iCs/>
                            <w:color w:val="4F81BD"/>
                          </w:rPr>
                        </w:rPrChange>
                      </w:rPr>
                      <w:delText>Choose a desire format from supported file type list</w:delText>
                    </w:r>
                    <w:r w:rsidR="00DF36A3" w:rsidRPr="001A0C52" w:rsidDel="00727B68">
                      <w:rPr>
                        <w:rFonts w:ascii="Times New Roman" w:hAnsi="Times New Roman"/>
                        <w:sz w:val="24"/>
                        <w:rPrChange w:id="3631" w:author="Red Army" w:date="2012-02-08T20:12:00Z">
                          <w:rPr>
                            <w:rFonts w:ascii="Times New Roman" w:eastAsia="ＭＳ ゴシック" w:hAnsi="Times New Roman"/>
                            <w:b/>
                            <w:bCs/>
                            <w:i/>
                            <w:iCs/>
                            <w:color w:val="4F81BD"/>
                          </w:rPr>
                        </w:rPrChange>
                      </w:rPr>
                      <w:delText xml:space="preserve">. </w:delText>
                    </w:r>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727B68" w:rsidRDefault="006E25C4" w:rsidP="00B9625D">
                  <w:pPr>
                    <w:rPr>
                      <w:del w:id="3632" w:author="Red Army" w:date="2012-02-08T17:38:00Z"/>
                      <w:rFonts w:ascii="Times New Roman" w:hAnsi="Times New Roman"/>
                      <w:sz w:val="24"/>
                      <w:rPrChange w:id="3633" w:author="Red Army" w:date="2012-02-08T20:12:00Z">
                        <w:rPr>
                          <w:del w:id="3634" w:author="Red Army" w:date="2012-02-08T17:38:00Z"/>
                          <w:rFonts w:ascii="Times New Roman" w:hAnsi="Times New Roman"/>
                        </w:rPr>
                      </w:rPrChange>
                    </w:rPr>
                  </w:pPr>
                </w:p>
              </w:tc>
            </w:tr>
            <w:tr w:rsidR="00DF36A3" w:rsidRPr="001A0C52" w:rsidDel="00727B68" w:rsidTr="00D7631C">
              <w:trPr>
                <w:del w:id="3635" w:author="Red Army" w:date="2012-02-08T17:38:00Z"/>
              </w:trPr>
              <w:tc>
                <w:tcPr>
                  <w:tcW w:w="647" w:type="dxa"/>
                  <w:tcBorders>
                    <w:top w:val="single" w:sz="4" w:space="0" w:color="auto"/>
                    <w:left w:val="single" w:sz="4" w:space="0" w:color="auto"/>
                    <w:bottom w:val="single" w:sz="4" w:space="0" w:color="auto"/>
                    <w:right w:val="single" w:sz="4" w:space="0" w:color="auto"/>
                  </w:tcBorders>
                  <w:vAlign w:val="center"/>
                </w:tcPr>
                <w:p w:rsidR="00DF36A3" w:rsidRPr="001A0C52" w:rsidDel="00727B68" w:rsidRDefault="00DF36A3" w:rsidP="0081167C">
                  <w:pPr>
                    <w:jc w:val="center"/>
                    <w:rPr>
                      <w:del w:id="3636" w:author="Red Army" w:date="2012-02-08T17:38:00Z"/>
                      <w:rFonts w:ascii="Times New Roman" w:hAnsi="Times New Roman"/>
                      <w:sz w:val="24"/>
                      <w:rPrChange w:id="3637" w:author="Red Army" w:date="2012-02-08T20:12:00Z">
                        <w:rPr>
                          <w:del w:id="3638" w:author="Red Army" w:date="2012-02-08T17:38:00Z"/>
                          <w:rFonts w:ascii="Times New Roman" w:hAnsi="Times New Roman"/>
                        </w:rPr>
                      </w:rPrChange>
                    </w:rPr>
                  </w:pPr>
                  <w:del w:id="3639" w:author="Red Army" w:date="2012-02-08T17:38:00Z">
                    <w:r w:rsidRPr="001A0C52" w:rsidDel="00727B68">
                      <w:rPr>
                        <w:rFonts w:ascii="Times New Roman" w:hAnsi="Times New Roman"/>
                        <w:sz w:val="24"/>
                        <w:rPrChange w:id="3640" w:author="Red Army" w:date="2012-02-08T20:12:00Z">
                          <w:rPr>
                            <w:rFonts w:ascii="Times New Roman" w:eastAsia="ＭＳ ゴシック" w:hAnsi="Times New Roman"/>
                            <w:b/>
                            <w:bCs/>
                            <w:i/>
                            <w:iCs/>
                            <w:color w:val="4F81BD"/>
                          </w:rPr>
                        </w:rPrChange>
                      </w:rPr>
                      <w:delText>5</w:delText>
                    </w:r>
                  </w:del>
                </w:p>
              </w:tc>
              <w:tc>
                <w:tcPr>
                  <w:tcW w:w="4209" w:type="dxa"/>
                  <w:tcBorders>
                    <w:top w:val="single" w:sz="4" w:space="0" w:color="auto"/>
                    <w:left w:val="single" w:sz="4" w:space="0" w:color="auto"/>
                    <w:bottom w:val="single" w:sz="4" w:space="0" w:color="auto"/>
                    <w:right w:val="single" w:sz="4" w:space="0" w:color="auto"/>
                  </w:tcBorders>
                </w:tcPr>
                <w:p w:rsidR="00DF36A3" w:rsidRPr="001A0C52" w:rsidDel="00727B68" w:rsidRDefault="00DF36A3" w:rsidP="0081167C">
                  <w:pPr>
                    <w:rPr>
                      <w:del w:id="3641" w:author="Red Army" w:date="2012-02-08T17:38:00Z"/>
                      <w:rFonts w:ascii="Times New Roman" w:hAnsi="Times New Roman"/>
                      <w:sz w:val="24"/>
                      <w:rPrChange w:id="3642" w:author="Red Army" w:date="2012-02-08T20:12:00Z">
                        <w:rPr>
                          <w:del w:id="3643" w:author="Red Army" w:date="2012-02-08T17:38:00Z"/>
                          <w:rFonts w:ascii="Times New Roman" w:hAnsi="Times New Roman"/>
                        </w:rPr>
                      </w:rPrChange>
                    </w:rPr>
                  </w:pPr>
                  <w:del w:id="3644" w:author="Red Army" w:date="2012-02-08T17:38:00Z">
                    <w:r w:rsidRPr="001A0C52" w:rsidDel="00727B68">
                      <w:rPr>
                        <w:rFonts w:ascii="Times New Roman" w:hAnsi="Times New Roman"/>
                        <w:sz w:val="24"/>
                        <w:rPrChange w:id="3645" w:author="Red Army" w:date="2012-02-08T20:12:00Z">
                          <w:rPr>
                            <w:rFonts w:ascii="Times New Roman" w:eastAsia="ＭＳ ゴシック" w:hAnsi="Times New Roman"/>
                            <w:b/>
                            <w:bCs/>
                            <w:i/>
                            <w:iCs/>
                            <w:color w:val="4F81BD"/>
                          </w:rPr>
                        </w:rPrChange>
                      </w:rPr>
                      <w:delText>Confirm Saving</w:delText>
                    </w:r>
                  </w:del>
                </w:p>
              </w:tc>
              <w:tc>
                <w:tcPr>
                  <w:tcW w:w="4494" w:type="dxa"/>
                  <w:tcBorders>
                    <w:top w:val="single" w:sz="4" w:space="0" w:color="auto"/>
                    <w:left w:val="single" w:sz="4" w:space="0" w:color="auto"/>
                    <w:bottom w:val="single" w:sz="4" w:space="0" w:color="auto"/>
                    <w:right w:val="single" w:sz="4" w:space="0" w:color="auto"/>
                  </w:tcBorders>
                </w:tcPr>
                <w:p w:rsidR="00DF36A3" w:rsidRPr="001A0C52" w:rsidDel="00727B68" w:rsidRDefault="00DF36A3" w:rsidP="0081167C">
                  <w:pPr>
                    <w:rPr>
                      <w:del w:id="3646" w:author="Red Army" w:date="2012-02-08T17:38:00Z"/>
                      <w:rFonts w:ascii="Times New Roman" w:hAnsi="Times New Roman"/>
                      <w:sz w:val="24"/>
                      <w:rPrChange w:id="3647" w:author="Red Army" w:date="2012-02-08T20:12:00Z">
                        <w:rPr>
                          <w:del w:id="3648" w:author="Red Army" w:date="2012-02-08T17:38:00Z"/>
                          <w:rFonts w:ascii="Times New Roman" w:hAnsi="Times New Roman"/>
                        </w:rPr>
                      </w:rPrChange>
                    </w:rPr>
                  </w:pPr>
                  <w:del w:id="3649" w:author="Red Army" w:date="2012-02-08T17:38:00Z">
                    <w:r w:rsidRPr="001A0C52" w:rsidDel="00727B68">
                      <w:rPr>
                        <w:rFonts w:ascii="Times New Roman" w:hAnsi="Times New Roman"/>
                        <w:sz w:val="24"/>
                        <w:rPrChange w:id="3650" w:author="Red Army" w:date="2012-02-08T20:12:00Z">
                          <w:rPr>
                            <w:rFonts w:ascii="Times New Roman" w:eastAsia="ＭＳ ゴシック" w:hAnsi="Times New Roman"/>
                            <w:b/>
                            <w:bCs/>
                            <w:i/>
                            <w:iCs/>
                            <w:color w:val="4F81BD"/>
                          </w:rPr>
                        </w:rPrChange>
                      </w:rPr>
                      <w:delText>Exported the file in the selected format. Display the previous screen.</w:delText>
                    </w:r>
                  </w:del>
                </w:p>
              </w:tc>
            </w:tr>
          </w:tbl>
          <w:p w:rsidR="006E25C4" w:rsidRPr="001A0C52" w:rsidRDefault="006E25C4" w:rsidP="00B9625D">
            <w:pPr>
              <w:rPr>
                <w:rFonts w:ascii="Times New Roman" w:hAnsi="Times New Roman"/>
                <w:b/>
                <w:bCs/>
                <w:sz w:val="24"/>
                <w:rPrChange w:id="3651" w:author="Red Army" w:date="2012-02-08T20:12:00Z">
                  <w:rPr>
                    <w:rFonts w:ascii="Times New Roman" w:hAnsi="Times New Roman"/>
                    <w:b/>
                    <w:bCs/>
                  </w:rPr>
                </w:rPrChange>
              </w:rPr>
            </w:pPr>
          </w:p>
          <w:p w:rsidR="006E25C4" w:rsidRPr="001A0C52" w:rsidRDefault="006E25C4" w:rsidP="00B9625D">
            <w:pPr>
              <w:rPr>
                <w:rFonts w:ascii="Times New Roman" w:hAnsi="Times New Roman"/>
                <w:b/>
                <w:bCs/>
                <w:sz w:val="24"/>
                <w:rPrChange w:id="3652" w:author="Red Army" w:date="2012-02-08T20:12:00Z">
                  <w:rPr>
                    <w:rFonts w:ascii="Times New Roman" w:hAnsi="Times New Roman"/>
                    <w:b/>
                    <w:bCs/>
                  </w:rPr>
                </w:rPrChange>
              </w:rPr>
            </w:pPr>
            <w:r w:rsidRPr="001A0C52">
              <w:rPr>
                <w:rFonts w:ascii="Times New Roman" w:hAnsi="Times New Roman"/>
                <w:b/>
                <w:bCs/>
                <w:sz w:val="24"/>
                <w:rPrChange w:id="3653" w:author="Red Army" w:date="2012-02-08T20:12:00Z">
                  <w:rPr>
                    <w:rFonts w:ascii="Times New Roman" w:eastAsia="ＭＳ ゴシック" w:hAnsi="Times New Roman"/>
                    <w:b/>
                    <w:bCs/>
                    <w:i/>
                    <w:iCs/>
                    <w:color w:val="4F81BD"/>
                  </w:rPr>
                </w:rPrChange>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B9625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3654" w:author="Red Army" w:date="2012-02-08T20:12:00Z">
                        <w:rPr>
                          <w:rFonts w:ascii="Times New Roman" w:hAnsi="Times New Roman"/>
                        </w:rPr>
                      </w:rPrChange>
                    </w:rPr>
                  </w:pPr>
                  <w:r w:rsidRPr="001A0C52">
                    <w:rPr>
                      <w:rFonts w:ascii="Times New Roman" w:hAnsi="Times New Roman"/>
                      <w:sz w:val="24"/>
                      <w:rPrChange w:id="3655" w:author="Red Army" w:date="2012-02-08T20:12:00Z">
                        <w:rPr>
                          <w:rFonts w:ascii="Times New Roman" w:eastAsia="ＭＳ ゴシック" w:hAnsi="Times New Roman"/>
                          <w:b/>
                          <w:bCs/>
                          <w:i/>
                          <w:i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3656" w:author="Red Army" w:date="2012-02-08T20:12:00Z">
                        <w:rPr>
                          <w:rFonts w:ascii="Times New Roman" w:hAnsi="Times New Roman"/>
                        </w:rPr>
                      </w:rPrChange>
                    </w:rPr>
                  </w:pPr>
                  <w:r w:rsidRPr="001A0C52">
                    <w:rPr>
                      <w:rFonts w:ascii="Times New Roman" w:hAnsi="Times New Roman"/>
                      <w:sz w:val="24"/>
                      <w:rPrChange w:id="3657" w:author="Red Army" w:date="2012-02-08T20:12:00Z">
                        <w:rPr>
                          <w:rFonts w:ascii="Times New Roman" w:eastAsia="ＭＳ ゴシック" w:hAnsi="Times New Roman"/>
                          <w:b/>
                          <w:bCs/>
                          <w:i/>
                          <w:i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3658" w:author="Red Army" w:date="2012-02-08T20:12:00Z">
                        <w:rPr>
                          <w:rFonts w:ascii="Times New Roman" w:hAnsi="Times New Roman"/>
                        </w:rPr>
                      </w:rPrChange>
                    </w:rPr>
                  </w:pPr>
                  <w:r w:rsidRPr="001A0C52">
                    <w:rPr>
                      <w:rFonts w:ascii="Times New Roman" w:hAnsi="Times New Roman"/>
                      <w:sz w:val="24"/>
                      <w:rPrChange w:id="3659" w:author="Red Army" w:date="2012-02-08T20:12:00Z">
                        <w:rPr>
                          <w:rFonts w:ascii="Times New Roman" w:eastAsia="ＭＳ ゴシック" w:hAnsi="Times New Roman"/>
                          <w:b/>
                          <w:bCs/>
                          <w:i/>
                          <w:iCs/>
                          <w:color w:val="4F81BD"/>
                        </w:rPr>
                      </w:rPrChange>
                    </w:rPr>
                    <w:t>System Response</w:t>
                  </w:r>
                </w:p>
              </w:tc>
            </w:tr>
            <w:tr w:rsidR="00102A66" w:rsidRPr="001A0C52" w:rsidTr="00B9625D">
              <w:tc>
                <w:tcPr>
                  <w:tcW w:w="647" w:type="dxa"/>
                  <w:tcBorders>
                    <w:top w:val="single" w:sz="4" w:space="0" w:color="auto"/>
                    <w:left w:val="single" w:sz="4" w:space="0" w:color="auto"/>
                    <w:bottom w:val="single" w:sz="4" w:space="0" w:color="auto"/>
                    <w:right w:val="single" w:sz="4" w:space="0" w:color="auto"/>
                  </w:tcBorders>
                  <w:vAlign w:val="center"/>
                  <w:hideMark/>
                </w:tcPr>
                <w:p w:rsidR="00102A66" w:rsidRPr="001A0C52" w:rsidRDefault="00102A66" w:rsidP="00B9625D">
                  <w:pPr>
                    <w:jc w:val="center"/>
                    <w:rPr>
                      <w:rFonts w:ascii="Times New Roman" w:hAnsi="Times New Roman"/>
                      <w:sz w:val="24"/>
                      <w:rPrChange w:id="3660" w:author="Red Army" w:date="2012-02-08T20:12:00Z">
                        <w:rPr>
                          <w:rFonts w:ascii="Times New Roman" w:hAnsi="Times New Roman"/>
                        </w:rPr>
                      </w:rPrChange>
                    </w:rPr>
                  </w:pPr>
                  <w:ins w:id="3661" w:author="Phuong Giang" w:date="2012-02-10T16:12:00Z">
                    <w:r w:rsidRPr="0091551D">
                      <w:rPr>
                        <w:rFonts w:ascii="Times New Roman" w:hAnsi="Times New Roman"/>
                        <w:sz w:val="24"/>
                      </w:rPr>
                      <w:t>1</w:t>
                    </w:r>
                  </w:ins>
                  <w:del w:id="3662" w:author="Phuong Giang" w:date="2012-02-10T16:12:00Z">
                    <w:r w:rsidRPr="001A0C52" w:rsidDel="00D7713A">
                      <w:rPr>
                        <w:rFonts w:ascii="Times New Roman" w:hAnsi="Times New Roman"/>
                        <w:sz w:val="24"/>
                        <w:rPrChange w:id="3663" w:author="Red Army" w:date="2012-02-08T20:12:00Z">
                          <w:rPr>
                            <w:rFonts w:ascii="Times New Roman" w:eastAsia="ＭＳ ゴシック" w:hAnsi="Times New Roman"/>
                            <w:b/>
                            <w:bCs/>
                            <w:i/>
                            <w:iCs/>
                            <w:color w:val="4F81BD"/>
                          </w:rPr>
                        </w:rPrChange>
                      </w:rPr>
                      <w:delText>1</w:delText>
                    </w:r>
                  </w:del>
                </w:p>
              </w:tc>
              <w:tc>
                <w:tcPr>
                  <w:tcW w:w="4209" w:type="dxa"/>
                  <w:tcBorders>
                    <w:top w:val="single" w:sz="4" w:space="0" w:color="auto"/>
                    <w:left w:val="single" w:sz="4" w:space="0" w:color="auto"/>
                    <w:bottom w:val="single" w:sz="4" w:space="0" w:color="auto"/>
                    <w:right w:val="single" w:sz="4" w:space="0" w:color="auto"/>
                  </w:tcBorders>
                </w:tcPr>
                <w:p w:rsidR="00102A66" w:rsidRPr="001A0C52" w:rsidRDefault="00102A66">
                  <w:pPr>
                    <w:tabs>
                      <w:tab w:val="right" w:pos="3993"/>
                    </w:tabs>
                    <w:rPr>
                      <w:rFonts w:ascii="Times New Roman" w:hAnsi="Times New Roman"/>
                      <w:sz w:val="24"/>
                      <w:rPrChange w:id="3664" w:author="Red Army" w:date="2012-02-08T20:12:00Z">
                        <w:rPr>
                          <w:rFonts w:ascii="Times New Roman" w:hAnsi="Times New Roman"/>
                        </w:rPr>
                      </w:rPrChange>
                    </w:rPr>
                  </w:pPr>
                  <w:ins w:id="3665" w:author="Phuong Giang" w:date="2012-02-10T16:12:00Z">
                    <w:r w:rsidRPr="0091551D">
                      <w:rPr>
                        <w:rFonts w:ascii="Times New Roman" w:hAnsi="Times New Roman"/>
                        <w:sz w:val="24"/>
                      </w:rPr>
                      <w:t>Open an existed Teaching Plan.</w:t>
                    </w:r>
                  </w:ins>
                  <w:del w:id="3666" w:author="Phuong Giang" w:date="2012-02-10T16:12:00Z">
                    <w:r w:rsidRPr="001A0C52" w:rsidDel="00D7713A">
                      <w:rPr>
                        <w:rFonts w:ascii="Times New Roman" w:hAnsi="Times New Roman"/>
                        <w:sz w:val="24"/>
                        <w:rPrChange w:id="3667" w:author="Red Army" w:date="2012-02-08T20:12:00Z">
                          <w:rPr>
                            <w:rFonts w:ascii="Times New Roman" w:eastAsia="ＭＳ ゴシック" w:hAnsi="Times New Roman"/>
                            <w:b/>
                            <w:bCs/>
                            <w:i/>
                            <w:iCs/>
                            <w:color w:val="4F81BD"/>
                          </w:rPr>
                        </w:rPrChange>
                      </w:rPr>
                      <w:delText xml:space="preserve">Start with step 1 to step 2 in main success scenario. </w:delText>
                    </w:r>
                  </w:del>
                </w:p>
              </w:tc>
              <w:tc>
                <w:tcPr>
                  <w:tcW w:w="4494" w:type="dxa"/>
                  <w:tcBorders>
                    <w:top w:val="single" w:sz="4" w:space="0" w:color="auto"/>
                    <w:left w:val="single" w:sz="4" w:space="0" w:color="auto"/>
                    <w:bottom w:val="single" w:sz="4" w:space="0" w:color="auto"/>
                    <w:right w:val="single" w:sz="4" w:space="0" w:color="auto"/>
                  </w:tcBorders>
                </w:tcPr>
                <w:p w:rsidR="00102A66" w:rsidRPr="0091551D" w:rsidRDefault="00102A66" w:rsidP="00D45924">
                  <w:pPr>
                    <w:rPr>
                      <w:ins w:id="3668" w:author="Phuong Giang" w:date="2012-02-10T16:12:00Z"/>
                      <w:rFonts w:ascii="Times New Roman" w:hAnsi="Times New Roman"/>
                      <w:sz w:val="24"/>
                    </w:rPr>
                  </w:pPr>
                  <w:ins w:id="3669" w:author="Phuong Giang" w:date="2012-02-10T16:12:00Z">
                    <w:r w:rsidRPr="0091551D">
                      <w:rPr>
                        <w:rFonts w:ascii="Times New Roman" w:hAnsi="Times New Roman"/>
                        <w:sz w:val="24"/>
                      </w:rPr>
                      <w:t>Load the Teaching Plan.</w:t>
                    </w:r>
                  </w:ins>
                </w:p>
                <w:p w:rsidR="00102A66" w:rsidRPr="001A0C52" w:rsidRDefault="00102A66">
                  <w:pPr>
                    <w:rPr>
                      <w:rFonts w:ascii="Times New Roman" w:hAnsi="Times New Roman"/>
                      <w:sz w:val="24"/>
                      <w:rPrChange w:id="3670" w:author="Red Army" w:date="2012-02-08T20:12:00Z">
                        <w:rPr>
                          <w:rFonts w:ascii="Times New Roman" w:hAnsi="Times New Roman"/>
                        </w:rPr>
                      </w:rPrChange>
                    </w:rPr>
                  </w:pPr>
                  <w:ins w:id="3671" w:author="Phuong Giang" w:date="2012-02-10T16:12:00Z">
                    <w:r w:rsidRPr="0091551D">
                      <w:rPr>
                        <w:rFonts w:ascii="Times New Roman" w:hAnsi="Times New Roman"/>
                        <w:sz w:val="24"/>
                      </w:rPr>
                      <w:t xml:space="preserve">Display and enable screen area to update Teaching Plan.  </w:t>
                    </w:r>
                  </w:ins>
                  <w:del w:id="3672" w:author="Phuong Giang" w:date="2012-02-10T16:12:00Z">
                    <w:r w:rsidRPr="001A0C52" w:rsidDel="00D7713A">
                      <w:rPr>
                        <w:rFonts w:ascii="Times New Roman" w:hAnsi="Times New Roman"/>
                        <w:sz w:val="24"/>
                        <w:rPrChange w:id="3673" w:author="Red Army" w:date="2012-02-08T20:12:00Z">
                          <w:rPr>
                            <w:rFonts w:ascii="Times New Roman" w:eastAsia="ＭＳ ゴシック" w:hAnsi="Times New Roman"/>
                            <w:b/>
                            <w:bCs/>
                            <w:i/>
                            <w:iCs/>
                            <w:color w:val="4F81BD"/>
                          </w:rPr>
                        </w:rPrChange>
                      </w:rPr>
                      <w:delText>Follow with step 1 to step 2 in main success scenario.</w:delText>
                    </w:r>
                  </w:del>
                </w:p>
              </w:tc>
            </w:tr>
            <w:tr w:rsidR="00102A66" w:rsidRPr="001A0C52" w:rsidTr="00B9625D">
              <w:trPr>
                <w:ins w:id="3674" w:author="Phuong Giang" w:date="2012-02-10T16:11:00Z"/>
              </w:trPr>
              <w:tc>
                <w:tcPr>
                  <w:tcW w:w="647" w:type="dxa"/>
                  <w:tcBorders>
                    <w:top w:val="single" w:sz="4" w:space="0" w:color="auto"/>
                    <w:left w:val="single" w:sz="4" w:space="0" w:color="auto"/>
                    <w:bottom w:val="single" w:sz="4" w:space="0" w:color="auto"/>
                    <w:right w:val="single" w:sz="4" w:space="0" w:color="auto"/>
                  </w:tcBorders>
                  <w:vAlign w:val="center"/>
                </w:tcPr>
                <w:p w:rsidR="00102A66" w:rsidRPr="00102A66" w:rsidRDefault="00102A66" w:rsidP="00B9625D">
                  <w:pPr>
                    <w:jc w:val="center"/>
                    <w:rPr>
                      <w:ins w:id="3675" w:author="Phuong Giang" w:date="2012-02-10T16:11:00Z"/>
                      <w:rFonts w:ascii="Times New Roman" w:hAnsi="Times New Roman"/>
                      <w:sz w:val="24"/>
                    </w:rPr>
                  </w:pPr>
                  <w:ins w:id="3676" w:author="Phuong Giang" w:date="2012-02-10T16:12:00Z">
                    <w:r w:rsidRPr="0091551D">
                      <w:rPr>
                        <w:rFonts w:ascii="Times New Roman" w:hAnsi="Times New Roman"/>
                        <w:sz w:val="24"/>
                      </w:rPr>
                      <w:t>2</w:t>
                    </w:r>
                  </w:ins>
                </w:p>
              </w:tc>
              <w:tc>
                <w:tcPr>
                  <w:tcW w:w="4209" w:type="dxa"/>
                  <w:tcBorders>
                    <w:top w:val="single" w:sz="4" w:space="0" w:color="auto"/>
                    <w:left w:val="single" w:sz="4" w:space="0" w:color="auto"/>
                    <w:bottom w:val="single" w:sz="4" w:space="0" w:color="auto"/>
                    <w:right w:val="single" w:sz="4" w:space="0" w:color="auto"/>
                  </w:tcBorders>
                </w:tcPr>
                <w:p w:rsidR="00102A66" w:rsidRPr="0091551D" w:rsidRDefault="00102A66" w:rsidP="00D45924">
                  <w:pPr>
                    <w:tabs>
                      <w:tab w:val="right" w:pos="3993"/>
                    </w:tabs>
                    <w:rPr>
                      <w:ins w:id="3677" w:author="Phuong Giang" w:date="2012-02-10T16:12:00Z"/>
                      <w:rFonts w:ascii="Times New Roman" w:hAnsi="Times New Roman"/>
                      <w:sz w:val="24"/>
                    </w:rPr>
                  </w:pPr>
                  <w:ins w:id="3678" w:author="Phuong Giang" w:date="2012-02-10T16:12:00Z">
                    <w:r w:rsidRPr="0091551D">
                      <w:rPr>
                        <w:rFonts w:ascii="Times New Roman" w:hAnsi="Times New Roman"/>
                        <w:sz w:val="24"/>
                      </w:rPr>
                      <w:t>Update Teaching Plan’s</w:t>
                    </w:r>
                  </w:ins>
                </w:p>
                <w:p w:rsidR="00102A66" w:rsidRPr="0091551D" w:rsidRDefault="00102A66" w:rsidP="00D45924">
                  <w:pPr>
                    <w:pStyle w:val="ListParagraph"/>
                    <w:numPr>
                      <w:ilvl w:val="0"/>
                      <w:numId w:val="42"/>
                    </w:numPr>
                    <w:tabs>
                      <w:tab w:val="right" w:pos="3993"/>
                    </w:tabs>
                    <w:rPr>
                      <w:ins w:id="3679" w:author="Phuong Giang" w:date="2012-02-10T16:12:00Z"/>
                      <w:rFonts w:ascii="Times New Roman" w:hAnsi="Times New Roman"/>
                      <w:sz w:val="24"/>
                    </w:rPr>
                  </w:pPr>
                  <w:ins w:id="3680" w:author="Phuong Giang" w:date="2012-02-10T16:12:00Z">
                    <w:r w:rsidRPr="0091551D">
                      <w:rPr>
                        <w:rFonts w:ascii="Times New Roman" w:hAnsi="Times New Roman"/>
                        <w:sz w:val="24"/>
                      </w:rPr>
                      <w:t xml:space="preserve">Heading </w:t>
                    </w:r>
                  </w:ins>
                </w:p>
                <w:p w:rsidR="00102A66" w:rsidRPr="0091551D" w:rsidRDefault="00102A66" w:rsidP="00D45924">
                  <w:pPr>
                    <w:pStyle w:val="ListParagraph"/>
                    <w:numPr>
                      <w:ilvl w:val="0"/>
                      <w:numId w:val="42"/>
                    </w:numPr>
                    <w:tabs>
                      <w:tab w:val="right" w:pos="3993"/>
                    </w:tabs>
                    <w:rPr>
                      <w:ins w:id="3681" w:author="Phuong Giang" w:date="2012-02-10T16:12:00Z"/>
                      <w:rFonts w:ascii="Times New Roman" w:hAnsi="Times New Roman"/>
                      <w:sz w:val="24"/>
                    </w:rPr>
                  </w:pPr>
                  <w:ins w:id="3682" w:author="Phuong Giang" w:date="2012-02-10T16:12:00Z">
                    <w:r w:rsidRPr="0091551D">
                      <w:rPr>
                        <w:rFonts w:ascii="Times New Roman" w:hAnsi="Times New Roman"/>
                        <w:sz w:val="24"/>
                      </w:rPr>
                      <w:t xml:space="preserve">Opening, </w:t>
                    </w:r>
                  </w:ins>
                </w:p>
                <w:p w:rsidR="00102A66" w:rsidRDefault="00102A66">
                  <w:pPr>
                    <w:pStyle w:val="ListParagraph"/>
                    <w:numPr>
                      <w:ilvl w:val="0"/>
                      <w:numId w:val="42"/>
                    </w:numPr>
                    <w:tabs>
                      <w:tab w:val="right" w:pos="3993"/>
                    </w:tabs>
                    <w:rPr>
                      <w:ins w:id="3683" w:author="Phuong Giang" w:date="2012-02-10T16:12:00Z"/>
                      <w:rFonts w:ascii="Times New Roman" w:hAnsi="Times New Roman"/>
                      <w:sz w:val="24"/>
                    </w:rPr>
                    <w:pPrChange w:id="3684" w:author="Phuong Giang" w:date="2012-02-10T16:12:00Z">
                      <w:pPr>
                        <w:tabs>
                          <w:tab w:val="right" w:pos="3993"/>
                        </w:tabs>
                      </w:pPr>
                    </w:pPrChange>
                  </w:pPr>
                  <w:ins w:id="3685" w:author="Phuong Giang" w:date="2012-02-10T16:12:00Z">
                    <w:r w:rsidRPr="0091551D">
                      <w:rPr>
                        <w:rFonts w:ascii="Times New Roman" w:hAnsi="Times New Roman"/>
                        <w:sz w:val="24"/>
                      </w:rPr>
                      <w:t xml:space="preserve">Activities, </w:t>
                    </w:r>
                  </w:ins>
                </w:p>
                <w:p w:rsidR="00102A66" w:rsidRPr="00102A66" w:rsidRDefault="00102A66">
                  <w:pPr>
                    <w:pStyle w:val="ListParagraph"/>
                    <w:numPr>
                      <w:ilvl w:val="0"/>
                      <w:numId w:val="42"/>
                    </w:numPr>
                    <w:tabs>
                      <w:tab w:val="right" w:pos="3993"/>
                    </w:tabs>
                    <w:rPr>
                      <w:ins w:id="3686" w:author="Phuong Giang" w:date="2012-02-10T16:11:00Z"/>
                      <w:rFonts w:ascii="Times New Roman" w:hAnsi="Times New Roman"/>
                      <w:sz w:val="24"/>
                    </w:rPr>
                    <w:pPrChange w:id="3687" w:author="Phuong Giang" w:date="2012-02-10T16:12:00Z">
                      <w:pPr>
                        <w:tabs>
                          <w:tab w:val="right" w:pos="3993"/>
                        </w:tabs>
                      </w:pPr>
                    </w:pPrChange>
                  </w:pPr>
                  <w:ins w:id="3688" w:author="Phuong Giang" w:date="2012-02-10T16:12:00Z">
                    <w:r w:rsidRPr="0091551D">
                      <w:rPr>
                        <w:rFonts w:ascii="Times New Roman" w:hAnsi="Times New Roman"/>
                        <w:sz w:val="24"/>
                      </w:rPr>
                      <w:t>Experience Note.</w:t>
                    </w:r>
                  </w:ins>
                </w:p>
              </w:tc>
              <w:tc>
                <w:tcPr>
                  <w:tcW w:w="4494" w:type="dxa"/>
                  <w:tcBorders>
                    <w:top w:val="single" w:sz="4" w:space="0" w:color="auto"/>
                    <w:left w:val="single" w:sz="4" w:space="0" w:color="auto"/>
                    <w:bottom w:val="single" w:sz="4" w:space="0" w:color="auto"/>
                    <w:right w:val="single" w:sz="4" w:space="0" w:color="auto"/>
                  </w:tcBorders>
                </w:tcPr>
                <w:p w:rsidR="00102A66" w:rsidRPr="00102A66" w:rsidRDefault="00102A66">
                  <w:pPr>
                    <w:rPr>
                      <w:ins w:id="3689" w:author="Phuong Giang" w:date="2012-02-10T16:11:00Z"/>
                      <w:rFonts w:ascii="Times New Roman" w:hAnsi="Times New Roman"/>
                      <w:sz w:val="24"/>
                    </w:rPr>
                  </w:pPr>
                  <w:ins w:id="3690" w:author="Phuong Giang" w:date="2012-02-10T16:12:00Z">
                    <w:r w:rsidRPr="0091551D">
                      <w:rPr>
                        <w:rFonts w:ascii="Times New Roman" w:hAnsi="Times New Roman"/>
                        <w:sz w:val="24"/>
                      </w:rPr>
                      <w:t xml:space="preserve">Check for validation. </w:t>
                    </w:r>
                  </w:ins>
                </w:p>
              </w:tc>
            </w:tr>
            <w:tr w:rsidR="006E25C4" w:rsidRPr="001A0C52" w:rsidTr="00B9625D">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RDefault="006E25C4" w:rsidP="00B9625D">
                  <w:pPr>
                    <w:jc w:val="center"/>
                    <w:rPr>
                      <w:rFonts w:ascii="Times New Roman" w:hAnsi="Times New Roman"/>
                      <w:sz w:val="24"/>
                      <w:rPrChange w:id="3691" w:author="Red Army" w:date="2012-02-08T20:12:00Z">
                        <w:rPr>
                          <w:rFonts w:ascii="Times New Roman" w:hAnsi="Times New Roman"/>
                        </w:rPr>
                      </w:rPrChange>
                    </w:rPr>
                  </w:pPr>
                  <w:r w:rsidRPr="001A0C52">
                    <w:rPr>
                      <w:rFonts w:ascii="Times New Roman" w:hAnsi="Times New Roman"/>
                      <w:sz w:val="24"/>
                      <w:rPrChange w:id="3692" w:author="Red Army" w:date="2012-02-08T20:12:00Z">
                        <w:rPr>
                          <w:rFonts w:ascii="Times New Roman" w:eastAsia="ＭＳ ゴシック" w:hAnsi="Times New Roman"/>
                          <w:b/>
                          <w:bCs/>
                          <w:i/>
                          <w:i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222077">
                  <w:pPr>
                    <w:rPr>
                      <w:rFonts w:ascii="Times New Roman" w:hAnsi="Times New Roman"/>
                      <w:sz w:val="24"/>
                      <w:rPrChange w:id="3693" w:author="Red Army" w:date="2012-02-08T20:12:00Z">
                        <w:rPr>
                          <w:rFonts w:ascii="Times New Roman" w:hAnsi="Times New Roman"/>
                        </w:rPr>
                      </w:rPrChange>
                    </w:rPr>
                  </w:pPr>
                  <w:r w:rsidRPr="001A0C52">
                    <w:rPr>
                      <w:rFonts w:ascii="Times New Roman" w:hAnsi="Times New Roman"/>
                      <w:sz w:val="24"/>
                      <w:rPrChange w:id="3694" w:author="Red Army" w:date="2012-02-08T20:12:00Z">
                        <w:rPr>
                          <w:rFonts w:ascii="Times New Roman" w:eastAsia="ＭＳ ゴシック" w:hAnsi="Times New Roman"/>
                          <w:b/>
                          <w:bCs/>
                          <w:i/>
                          <w:iCs/>
                          <w:color w:val="4F81BD"/>
                        </w:rPr>
                      </w:rPrChange>
                    </w:rPr>
                    <w:t>Cancel u</w:t>
                  </w:r>
                  <w:r w:rsidR="006E25C4" w:rsidRPr="001A0C52">
                    <w:rPr>
                      <w:rFonts w:ascii="Times New Roman" w:hAnsi="Times New Roman"/>
                      <w:sz w:val="24"/>
                      <w:rPrChange w:id="3695" w:author="Red Army" w:date="2012-02-08T20:12:00Z">
                        <w:rPr>
                          <w:rFonts w:ascii="Times New Roman" w:eastAsia="ＭＳ ゴシック" w:hAnsi="Times New Roman"/>
                          <w:b/>
                          <w:bCs/>
                          <w:i/>
                          <w:iCs/>
                          <w:color w:val="4F81BD"/>
                        </w:rPr>
                      </w:rPrChange>
                    </w:rPr>
                    <w:t>pdat</w:t>
                  </w:r>
                  <w:r w:rsidRPr="001A0C52">
                    <w:rPr>
                      <w:rFonts w:ascii="Times New Roman" w:hAnsi="Times New Roman"/>
                      <w:sz w:val="24"/>
                      <w:rPrChange w:id="3696" w:author="Red Army" w:date="2012-02-08T20:12:00Z">
                        <w:rPr>
                          <w:rFonts w:ascii="Times New Roman" w:eastAsia="ＭＳ ゴシック" w:hAnsi="Times New Roman"/>
                          <w:b/>
                          <w:bCs/>
                          <w:i/>
                          <w:iCs/>
                          <w:color w:val="4F81BD"/>
                        </w:rPr>
                      </w:rPrChange>
                    </w:rPr>
                    <w:t>ing</w:t>
                  </w:r>
                  <w:r w:rsidR="006E25C4" w:rsidRPr="001A0C52">
                    <w:rPr>
                      <w:rFonts w:ascii="Times New Roman" w:hAnsi="Times New Roman"/>
                      <w:sz w:val="24"/>
                      <w:rPrChange w:id="3697" w:author="Red Army" w:date="2012-02-08T20:12:00Z">
                        <w:rPr>
                          <w:rFonts w:ascii="Times New Roman" w:eastAsia="ＭＳ ゴシック" w:hAnsi="Times New Roman"/>
                          <w:b/>
                          <w:bCs/>
                          <w:i/>
                          <w:iCs/>
                          <w:color w:val="4F81BD"/>
                        </w:rPr>
                      </w:rPrChange>
                    </w:rPr>
                    <w:t xml:space="preserve"> Teaching Plan content</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222077" w:rsidP="00B9625D">
                  <w:pPr>
                    <w:rPr>
                      <w:rFonts w:ascii="Times New Roman" w:hAnsi="Times New Roman"/>
                      <w:sz w:val="24"/>
                      <w:rPrChange w:id="3698" w:author="Red Army" w:date="2012-02-08T20:12:00Z">
                        <w:rPr>
                          <w:rFonts w:ascii="Times New Roman" w:hAnsi="Times New Roman"/>
                        </w:rPr>
                      </w:rPrChange>
                    </w:rPr>
                  </w:pPr>
                  <w:r w:rsidRPr="001A0C52">
                    <w:rPr>
                      <w:rFonts w:ascii="Times New Roman" w:hAnsi="Times New Roman"/>
                      <w:sz w:val="24"/>
                      <w:rPrChange w:id="3699" w:author="Red Army" w:date="2012-02-08T20:12:00Z">
                        <w:rPr>
                          <w:rFonts w:ascii="Times New Roman" w:eastAsia="ＭＳ ゴシック" w:hAnsi="Times New Roman"/>
                          <w:b/>
                          <w:bCs/>
                          <w:i/>
                          <w:iCs/>
                          <w:color w:val="4F81BD"/>
                        </w:rPr>
                      </w:rPrChange>
                    </w:rPr>
                    <w:t>Ask user for Saving confirmation.</w:t>
                  </w:r>
                </w:p>
              </w:tc>
            </w:tr>
            <w:tr w:rsidR="006E25C4" w:rsidRPr="001A0C52" w:rsidTr="00B9625D">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222077" w:rsidP="00B9625D">
                  <w:pPr>
                    <w:jc w:val="center"/>
                    <w:rPr>
                      <w:rFonts w:ascii="Times New Roman" w:hAnsi="Times New Roman"/>
                      <w:sz w:val="24"/>
                      <w:rPrChange w:id="3700" w:author="Red Army" w:date="2012-02-08T20:12:00Z">
                        <w:rPr>
                          <w:rFonts w:ascii="Times New Roman" w:hAnsi="Times New Roman"/>
                        </w:rPr>
                      </w:rPrChange>
                    </w:rPr>
                  </w:pPr>
                  <w:r w:rsidRPr="001A0C52">
                    <w:rPr>
                      <w:rFonts w:ascii="Times New Roman" w:hAnsi="Times New Roman"/>
                      <w:sz w:val="24"/>
                      <w:rPrChange w:id="3701" w:author="Red Army" w:date="2012-02-08T20:12:00Z">
                        <w:rPr>
                          <w:rFonts w:ascii="Times New Roman" w:eastAsia="ＭＳ ゴシック" w:hAnsi="Times New Roman"/>
                          <w:b/>
                          <w:bCs/>
                          <w:i/>
                          <w:i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B9625D">
                  <w:pPr>
                    <w:rPr>
                      <w:rFonts w:ascii="Times New Roman" w:hAnsi="Times New Roman"/>
                      <w:sz w:val="24"/>
                      <w:rPrChange w:id="3702" w:author="Red Army" w:date="2012-02-08T20:12:00Z">
                        <w:rPr>
                          <w:rFonts w:ascii="Times New Roman" w:hAnsi="Times New Roman"/>
                        </w:rPr>
                      </w:rPrChange>
                    </w:rPr>
                  </w:pPr>
                  <w:r w:rsidRPr="001A0C52">
                    <w:rPr>
                      <w:rFonts w:ascii="Times New Roman" w:hAnsi="Times New Roman"/>
                      <w:sz w:val="24"/>
                      <w:rPrChange w:id="3703" w:author="Red Army" w:date="2012-02-08T20:12:00Z">
                        <w:rPr>
                          <w:rFonts w:ascii="Times New Roman" w:eastAsia="ＭＳ ゴシック" w:hAnsi="Times New Roman"/>
                          <w:b/>
                          <w:bCs/>
                          <w:i/>
                          <w:iCs/>
                          <w:color w:val="4F81BD"/>
                        </w:rPr>
                      </w:rPrChange>
                    </w:rPr>
                    <w:t>Confirm not to save.</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B9625D">
                  <w:pPr>
                    <w:rPr>
                      <w:rFonts w:ascii="Times New Roman" w:hAnsi="Times New Roman"/>
                      <w:sz w:val="24"/>
                      <w:rPrChange w:id="3704" w:author="Red Army" w:date="2012-02-08T20:12:00Z">
                        <w:rPr>
                          <w:rFonts w:ascii="Times New Roman" w:hAnsi="Times New Roman"/>
                        </w:rPr>
                      </w:rPrChange>
                    </w:rPr>
                  </w:pPr>
                  <w:r w:rsidRPr="001A0C52">
                    <w:rPr>
                      <w:rFonts w:ascii="Times New Roman" w:hAnsi="Times New Roman"/>
                      <w:sz w:val="24"/>
                      <w:rPrChange w:id="3705" w:author="Red Army" w:date="2012-02-08T20:12:00Z">
                        <w:rPr>
                          <w:rFonts w:ascii="Times New Roman" w:eastAsia="ＭＳ ゴシック" w:hAnsi="Times New Roman"/>
                          <w:b/>
                          <w:bCs/>
                          <w:i/>
                          <w:iCs/>
                          <w:color w:val="4F81BD"/>
                        </w:rPr>
                      </w:rPrChange>
                    </w:rPr>
                    <w:t xml:space="preserve">Discard </w:t>
                  </w:r>
                  <w:r w:rsidR="004052D5" w:rsidRPr="001A0C52">
                    <w:rPr>
                      <w:rFonts w:ascii="Times New Roman" w:hAnsi="Times New Roman"/>
                      <w:sz w:val="24"/>
                      <w:rPrChange w:id="3706" w:author="Red Army" w:date="2012-02-08T20:12:00Z">
                        <w:rPr>
                          <w:rFonts w:ascii="Times New Roman" w:eastAsia="ＭＳ ゴシック" w:hAnsi="Times New Roman"/>
                          <w:b/>
                          <w:bCs/>
                          <w:i/>
                          <w:iCs/>
                          <w:color w:val="4F81BD"/>
                        </w:rPr>
                      </w:rPrChange>
                    </w:rPr>
                    <w:t>all</w:t>
                  </w:r>
                  <w:r w:rsidRPr="001A0C52">
                    <w:rPr>
                      <w:rFonts w:ascii="Times New Roman" w:hAnsi="Times New Roman"/>
                      <w:sz w:val="24"/>
                      <w:rPrChange w:id="3707" w:author="Red Army" w:date="2012-02-08T20:12:00Z">
                        <w:rPr>
                          <w:rFonts w:ascii="Times New Roman" w:eastAsia="ＭＳ ゴシック" w:hAnsi="Times New Roman"/>
                          <w:b/>
                          <w:bCs/>
                          <w:i/>
                          <w:iCs/>
                          <w:color w:val="4F81BD"/>
                        </w:rPr>
                      </w:rPrChange>
                    </w:rPr>
                    <w:t xml:space="preserve"> changes to the teaching plan.</w:t>
                  </w:r>
                  <w:r w:rsidR="004052D5" w:rsidRPr="001A0C52">
                    <w:rPr>
                      <w:rFonts w:ascii="Times New Roman" w:hAnsi="Times New Roman"/>
                      <w:sz w:val="24"/>
                      <w:rPrChange w:id="3708" w:author="Red Army" w:date="2012-02-08T20:12:00Z">
                        <w:rPr>
                          <w:rFonts w:ascii="Times New Roman" w:eastAsia="ＭＳ ゴシック" w:hAnsi="Times New Roman"/>
                          <w:b/>
                          <w:bCs/>
                          <w:i/>
                          <w:iCs/>
                          <w:color w:val="4F81BD"/>
                        </w:rPr>
                      </w:rPrChange>
                    </w:rPr>
                    <w:t xml:space="preserve"> </w:t>
                  </w:r>
                </w:p>
                <w:p w:rsidR="004052D5" w:rsidRPr="001A0C52" w:rsidRDefault="004052D5" w:rsidP="00B9625D">
                  <w:pPr>
                    <w:rPr>
                      <w:rFonts w:ascii="Times New Roman" w:hAnsi="Times New Roman"/>
                      <w:sz w:val="24"/>
                      <w:rPrChange w:id="3709" w:author="Red Army" w:date="2012-02-08T20:12:00Z">
                        <w:rPr>
                          <w:rFonts w:ascii="Times New Roman" w:hAnsi="Times New Roman"/>
                        </w:rPr>
                      </w:rPrChange>
                    </w:rPr>
                  </w:pPr>
                  <w:r w:rsidRPr="001A0C52">
                    <w:rPr>
                      <w:rFonts w:ascii="Times New Roman" w:hAnsi="Times New Roman"/>
                      <w:sz w:val="24"/>
                      <w:rPrChange w:id="3710" w:author="Red Army" w:date="2012-02-08T20:12:00Z">
                        <w:rPr>
                          <w:rFonts w:ascii="Times New Roman" w:eastAsia="ＭＳ ゴシック" w:hAnsi="Times New Roman"/>
                          <w:b/>
                          <w:bCs/>
                          <w:i/>
                          <w:iCs/>
                          <w:color w:val="4F81BD"/>
                        </w:rPr>
                      </w:rPrChange>
                    </w:rPr>
                    <w:t xml:space="preserve">Back to the previous screen. </w:t>
                  </w:r>
                </w:p>
              </w:tc>
            </w:tr>
          </w:tbl>
          <w:p w:rsidR="006E25C4" w:rsidRPr="001A0C52" w:rsidRDefault="006E25C4" w:rsidP="00B9625D">
            <w:pPr>
              <w:rPr>
                <w:rFonts w:ascii="Times New Roman" w:hAnsi="Times New Roman"/>
                <w:sz w:val="24"/>
                <w:rPrChange w:id="3711" w:author="Red Army" w:date="2012-02-08T20:12:00Z">
                  <w:rPr>
                    <w:rFonts w:ascii="Times New Roman" w:hAnsi="Times New Roman"/>
                  </w:rPr>
                </w:rPrChange>
              </w:rPr>
            </w:pPr>
          </w:p>
          <w:p w:rsidR="006E25C4" w:rsidRPr="001A0C52" w:rsidRDefault="006E25C4" w:rsidP="00B9625D">
            <w:pPr>
              <w:rPr>
                <w:rFonts w:ascii="Times New Roman" w:hAnsi="Times New Roman"/>
                <w:b/>
                <w:bCs/>
                <w:sz w:val="24"/>
                <w:rPrChange w:id="3712" w:author="Red Army" w:date="2012-02-08T20:12:00Z">
                  <w:rPr>
                    <w:rFonts w:ascii="Times New Roman" w:hAnsi="Times New Roman"/>
                    <w:b/>
                    <w:bCs/>
                  </w:rPr>
                </w:rPrChange>
              </w:rPr>
            </w:pPr>
            <w:r w:rsidRPr="001A0C52">
              <w:rPr>
                <w:rFonts w:ascii="Times New Roman" w:hAnsi="Times New Roman"/>
                <w:b/>
                <w:bCs/>
                <w:sz w:val="24"/>
                <w:rPrChange w:id="3713" w:author="Red Army" w:date="2012-02-08T20:12:00Z">
                  <w:rPr>
                    <w:rFonts w:ascii="Times New Roman" w:eastAsia="ＭＳ ゴシック" w:hAnsi="Times New Roman"/>
                    <w:b/>
                    <w:bCs/>
                    <w:i/>
                    <w:iCs/>
                    <w:color w:val="4F81BD"/>
                  </w:rPr>
                </w:rPrChange>
              </w:rPr>
              <w:t xml:space="preserve">Exceptions: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22077" w:rsidRPr="001A0C52" w:rsidTr="0081167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2077" w:rsidRPr="001A0C52" w:rsidRDefault="00222077" w:rsidP="0081167C">
                  <w:pPr>
                    <w:jc w:val="center"/>
                    <w:rPr>
                      <w:rFonts w:ascii="Times New Roman" w:hAnsi="Times New Roman"/>
                      <w:sz w:val="24"/>
                      <w:rPrChange w:id="3714" w:author="Red Army" w:date="2012-02-08T20:12:00Z">
                        <w:rPr>
                          <w:rFonts w:ascii="Times New Roman" w:hAnsi="Times New Roman"/>
                        </w:rPr>
                      </w:rPrChange>
                    </w:rPr>
                  </w:pPr>
                  <w:r w:rsidRPr="001A0C52">
                    <w:rPr>
                      <w:rFonts w:ascii="Times New Roman" w:hAnsi="Times New Roman"/>
                      <w:sz w:val="24"/>
                      <w:rPrChange w:id="3715" w:author="Red Army" w:date="2012-02-08T20:12:00Z">
                        <w:rPr>
                          <w:rFonts w:ascii="Times New Roman" w:eastAsia="ＭＳ ゴシック" w:hAnsi="Times New Roman"/>
                          <w:b/>
                          <w:bCs/>
                          <w:i/>
                          <w:i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2077" w:rsidRPr="001A0C52" w:rsidRDefault="00222077" w:rsidP="0081167C">
                  <w:pPr>
                    <w:jc w:val="center"/>
                    <w:rPr>
                      <w:rFonts w:ascii="Times New Roman" w:hAnsi="Times New Roman"/>
                      <w:sz w:val="24"/>
                      <w:rPrChange w:id="3716" w:author="Red Army" w:date="2012-02-08T20:12:00Z">
                        <w:rPr>
                          <w:rFonts w:ascii="Times New Roman" w:hAnsi="Times New Roman"/>
                        </w:rPr>
                      </w:rPrChange>
                    </w:rPr>
                  </w:pPr>
                  <w:r w:rsidRPr="001A0C52">
                    <w:rPr>
                      <w:rFonts w:ascii="Times New Roman" w:hAnsi="Times New Roman"/>
                      <w:sz w:val="24"/>
                      <w:rPrChange w:id="3717" w:author="Red Army" w:date="2012-02-08T20:12:00Z">
                        <w:rPr>
                          <w:rFonts w:ascii="Times New Roman" w:eastAsia="ＭＳ ゴシック" w:hAnsi="Times New Roman"/>
                          <w:b/>
                          <w:bCs/>
                          <w:i/>
                          <w:i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2077" w:rsidRPr="001A0C52" w:rsidRDefault="00222077" w:rsidP="0081167C">
                  <w:pPr>
                    <w:jc w:val="center"/>
                    <w:rPr>
                      <w:rFonts w:ascii="Times New Roman" w:hAnsi="Times New Roman"/>
                      <w:sz w:val="24"/>
                      <w:rPrChange w:id="3718" w:author="Red Army" w:date="2012-02-08T20:12:00Z">
                        <w:rPr>
                          <w:rFonts w:ascii="Times New Roman" w:hAnsi="Times New Roman"/>
                        </w:rPr>
                      </w:rPrChange>
                    </w:rPr>
                  </w:pPr>
                  <w:r w:rsidRPr="001A0C52">
                    <w:rPr>
                      <w:rFonts w:ascii="Times New Roman" w:hAnsi="Times New Roman"/>
                      <w:sz w:val="24"/>
                      <w:rPrChange w:id="3719" w:author="Red Army" w:date="2012-02-08T20:12:00Z">
                        <w:rPr>
                          <w:rFonts w:ascii="Times New Roman" w:eastAsia="ＭＳ ゴシック" w:hAnsi="Times New Roman"/>
                          <w:b/>
                          <w:bCs/>
                          <w:i/>
                          <w:iCs/>
                          <w:color w:val="4F81BD"/>
                        </w:rPr>
                      </w:rPrChange>
                    </w:rPr>
                    <w:t>System Response</w:t>
                  </w:r>
                </w:p>
              </w:tc>
            </w:tr>
            <w:tr w:rsidR="001D35D1" w:rsidRPr="001A0C52" w:rsidTr="0081167C">
              <w:trPr>
                <w:trHeight w:val="458"/>
              </w:trPr>
              <w:tc>
                <w:tcPr>
                  <w:tcW w:w="647" w:type="dxa"/>
                  <w:tcBorders>
                    <w:top w:val="single" w:sz="4" w:space="0" w:color="auto"/>
                    <w:left w:val="single" w:sz="4" w:space="0" w:color="auto"/>
                    <w:bottom w:val="single" w:sz="4" w:space="0" w:color="auto"/>
                    <w:right w:val="single" w:sz="4" w:space="0" w:color="auto"/>
                  </w:tcBorders>
                  <w:vAlign w:val="center"/>
                  <w:hideMark/>
                </w:tcPr>
                <w:p w:rsidR="001D35D1" w:rsidRPr="001A0C52" w:rsidRDefault="001D35D1" w:rsidP="0081167C">
                  <w:pPr>
                    <w:jc w:val="center"/>
                    <w:rPr>
                      <w:rFonts w:ascii="Times New Roman" w:hAnsi="Times New Roman"/>
                      <w:sz w:val="24"/>
                      <w:rPrChange w:id="3720" w:author="Red Army" w:date="2012-02-08T20:12:00Z">
                        <w:rPr>
                          <w:rFonts w:ascii="Times New Roman" w:hAnsi="Times New Roman"/>
                        </w:rPr>
                      </w:rPrChange>
                    </w:rPr>
                  </w:pPr>
                  <w:r w:rsidRPr="001A0C52">
                    <w:rPr>
                      <w:rFonts w:ascii="Times New Roman" w:hAnsi="Times New Roman"/>
                      <w:sz w:val="24"/>
                      <w:rPrChange w:id="3721" w:author="Red Army" w:date="2012-02-08T20:12:00Z">
                        <w:rPr>
                          <w:rFonts w:ascii="Times New Roman" w:eastAsia="ＭＳ ゴシック" w:hAnsi="Times New Roman"/>
                          <w:b/>
                          <w:bCs/>
                          <w:i/>
                          <w:i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1D35D1" w:rsidRPr="001A0C52" w:rsidRDefault="001D35D1" w:rsidP="0081167C">
                  <w:pPr>
                    <w:rPr>
                      <w:rFonts w:ascii="Times New Roman" w:hAnsi="Times New Roman"/>
                      <w:sz w:val="24"/>
                      <w:rPrChange w:id="3722" w:author="Red Army" w:date="2012-02-08T20:12:00Z">
                        <w:rPr>
                          <w:rFonts w:ascii="Times New Roman" w:hAnsi="Times New Roman"/>
                        </w:rPr>
                      </w:rPrChange>
                    </w:rPr>
                  </w:pPr>
                  <w:r w:rsidRPr="001A0C52">
                    <w:rPr>
                      <w:rFonts w:ascii="Times New Roman" w:hAnsi="Times New Roman"/>
                      <w:sz w:val="24"/>
                      <w:rPrChange w:id="3723" w:author="Red Army" w:date="2012-02-08T20:12:00Z">
                        <w:rPr>
                          <w:rFonts w:ascii="Times New Roman" w:eastAsia="ＭＳ ゴシック" w:hAnsi="Times New Roman"/>
                          <w:b/>
                          <w:bCs/>
                          <w:i/>
                          <w:iCs/>
                          <w:color w:val="4F81BD"/>
                        </w:rPr>
                      </w:rPrChange>
                    </w:rPr>
                    <w:t>Open an existed Teaching Plan.</w:t>
                  </w:r>
                </w:p>
              </w:tc>
              <w:tc>
                <w:tcPr>
                  <w:tcW w:w="4494" w:type="dxa"/>
                  <w:tcBorders>
                    <w:top w:val="single" w:sz="4" w:space="0" w:color="auto"/>
                    <w:left w:val="single" w:sz="4" w:space="0" w:color="auto"/>
                    <w:bottom w:val="single" w:sz="4" w:space="0" w:color="auto"/>
                    <w:right w:val="single" w:sz="4" w:space="0" w:color="auto"/>
                  </w:tcBorders>
                </w:tcPr>
                <w:p w:rsidR="001D35D1" w:rsidRPr="001A0C52" w:rsidRDefault="001D35D1" w:rsidP="00EC4118">
                  <w:pPr>
                    <w:rPr>
                      <w:rFonts w:ascii="Times New Roman" w:hAnsi="Times New Roman"/>
                      <w:sz w:val="24"/>
                      <w:rPrChange w:id="3724" w:author="Red Army" w:date="2012-02-08T20:12:00Z">
                        <w:rPr>
                          <w:rFonts w:ascii="Times New Roman" w:hAnsi="Times New Roman"/>
                        </w:rPr>
                      </w:rPrChange>
                    </w:rPr>
                  </w:pPr>
                  <w:r w:rsidRPr="001A0C52">
                    <w:rPr>
                      <w:rFonts w:ascii="Times New Roman" w:hAnsi="Times New Roman"/>
                      <w:sz w:val="24"/>
                      <w:rPrChange w:id="3725" w:author="Red Army" w:date="2012-02-08T20:12:00Z">
                        <w:rPr>
                          <w:rFonts w:ascii="Times New Roman" w:eastAsia="ＭＳ ゴシック" w:hAnsi="Times New Roman"/>
                          <w:b/>
                          <w:bCs/>
                          <w:i/>
                          <w:iCs/>
                          <w:color w:val="4F81BD"/>
                        </w:rPr>
                      </w:rPrChange>
                    </w:rPr>
                    <w:t>Load the Teaching Plan</w:t>
                  </w:r>
                  <w:del w:id="3726" w:author="Phuong Giang" w:date="2012-02-10T22:54:00Z">
                    <w:r w:rsidRPr="001A0C52" w:rsidDel="000611F7">
                      <w:rPr>
                        <w:rFonts w:ascii="Times New Roman" w:hAnsi="Times New Roman"/>
                        <w:sz w:val="24"/>
                        <w:rPrChange w:id="3727" w:author="Red Army" w:date="2012-02-08T20:12:00Z">
                          <w:rPr>
                            <w:rFonts w:ascii="Times New Roman" w:eastAsia="ＭＳ ゴシック" w:hAnsi="Times New Roman"/>
                            <w:b/>
                            <w:bCs/>
                            <w:i/>
                            <w:iCs/>
                            <w:color w:val="4F81BD"/>
                          </w:rPr>
                        </w:rPrChange>
                      </w:rPr>
                      <w:delText xml:space="preserve"> successfully</w:delText>
                    </w:r>
                  </w:del>
                  <w:r w:rsidRPr="001A0C52">
                    <w:rPr>
                      <w:rFonts w:ascii="Times New Roman" w:hAnsi="Times New Roman"/>
                      <w:sz w:val="24"/>
                      <w:rPrChange w:id="3728" w:author="Red Army" w:date="2012-02-08T20:12:00Z">
                        <w:rPr>
                          <w:rFonts w:ascii="Times New Roman" w:eastAsia="ＭＳ ゴシック" w:hAnsi="Times New Roman"/>
                          <w:b/>
                          <w:bCs/>
                          <w:i/>
                          <w:iCs/>
                          <w:color w:val="4F81BD"/>
                        </w:rPr>
                      </w:rPrChange>
                    </w:rPr>
                    <w:t>.</w:t>
                  </w:r>
                </w:p>
                <w:p w:rsidR="001D35D1" w:rsidRPr="001A0C52" w:rsidRDefault="001D35D1" w:rsidP="0081167C">
                  <w:pPr>
                    <w:rPr>
                      <w:rFonts w:ascii="Times New Roman" w:hAnsi="Times New Roman"/>
                      <w:sz w:val="24"/>
                      <w:rPrChange w:id="3729" w:author="Red Army" w:date="2012-02-08T20:12:00Z">
                        <w:rPr>
                          <w:rFonts w:ascii="Times New Roman" w:hAnsi="Times New Roman"/>
                        </w:rPr>
                      </w:rPrChange>
                    </w:rPr>
                  </w:pPr>
                  <w:r w:rsidRPr="001A0C52">
                    <w:rPr>
                      <w:rFonts w:ascii="Times New Roman" w:hAnsi="Times New Roman"/>
                      <w:sz w:val="24"/>
                      <w:rPrChange w:id="3730" w:author="Red Army" w:date="2012-02-08T20:12:00Z">
                        <w:rPr>
                          <w:rFonts w:ascii="Times New Roman" w:eastAsia="ＭＳ ゴシック" w:hAnsi="Times New Roman"/>
                          <w:b/>
                          <w:bCs/>
                          <w:i/>
                          <w:iCs/>
                          <w:color w:val="4F81BD"/>
                        </w:rPr>
                      </w:rPrChange>
                    </w:rPr>
                    <w:t xml:space="preserve">Display and enable screen area to update Teaching Plan.  </w:t>
                  </w:r>
                </w:p>
              </w:tc>
            </w:tr>
            <w:tr w:rsidR="00222077" w:rsidRPr="001A0C52" w:rsidTr="0081167C">
              <w:tc>
                <w:tcPr>
                  <w:tcW w:w="647" w:type="dxa"/>
                  <w:tcBorders>
                    <w:top w:val="single" w:sz="4" w:space="0" w:color="auto"/>
                    <w:left w:val="single" w:sz="4" w:space="0" w:color="auto"/>
                    <w:bottom w:val="single" w:sz="4" w:space="0" w:color="auto"/>
                    <w:right w:val="single" w:sz="4" w:space="0" w:color="auto"/>
                  </w:tcBorders>
                  <w:vAlign w:val="center"/>
                  <w:hideMark/>
                </w:tcPr>
                <w:p w:rsidR="00222077" w:rsidRPr="001A0C52" w:rsidRDefault="00222077" w:rsidP="0081167C">
                  <w:pPr>
                    <w:jc w:val="center"/>
                    <w:rPr>
                      <w:rFonts w:ascii="Times New Roman" w:hAnsi="Times New Roman"/>
                      <w:sz w:val="24"/>
                      <w:rPrChange w:id="3731" w:author="Red Army" w:date="2012-02-08T20:12:00Z">
                        <w:rPr>
                          <w:rFonts w:ascii="Times New Roman" w:hAnsi="Times New Roman"/>
                        </w:rPr>
                      </w:rPrChange>
                    </w:rPr>
                  </w:pPr>
                  <w:r w:rsidRPr="001A0C52">
                    <w:rPr>
                      <w:rFonts w:ascii="Times New Roman" w:hAnsi="Times New Roman"/>
                      <w:sz w:val="24"/>
                      <w:rPrChange w:id="3732" w:author="Red Army" w:date="2012-02-08T20:12:00Z">
                        <w:rPr>
                          <w:rFonts w:ascii="Times New Roman" w:eastAsia="ＭＳ ゴシック" w:hAnsi="Times New Roman"/>
                          <w:b/>
                          <w:bCs/>
                          <w:i/>
                          <w:i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222077" w:rsidRPr="001A0C52" w:rsidRDefault="001D35D1">
                  <w:pPr>
                    <w:rPr>
                      <w:rFonts w:ascii="Times New Roman" w:hAnsi="Times New Roman"/>
                      <w:sz w:val="24"/>
                      <w:rPrChange w:id="3733" w:author="Red Army" w:date="2012-02-08T20:12:00Z">
                        <w:rPr>
                          <w:rFonts w:ascii="Times New Roman" w:hAnsi="Times New Roman"/>
                        </w:rPr>
                      </w:rPrChange>
                    </w:rPr>
                  </w:pPr>
                  <w:r w:rsidRPr="001A0C52">
                    <w:rPr>
                      <w:rFonts w:ascii="Times New Roman" w:hAnsi="Times New Roman"/>
                      <w:sz w:val="24"/>
                      <w:rPrChange w:id="3734" w:author="Red Army" w:date="2012-02-08T20:12:00Z">
                        <w:rPr>
                          <w:rFonts w:ascii="Times New Roman" w:eastAsia="ＭＳ ゴシック" w:hAnsi="Times New Roman"/>
                          <w:b/>
                          <w:bCs/>
                          <w:i/>
                          <w:iCs/>
                          <w:color w:val="4F81BD"/>
                        </w:rPr>
                      </w:rPrChange>
                    </w:rPr>
                    <w:t>Update</w:t>
                  </w:r>
                  <w:r w:rsidR="00222077" w:rsidRPr="001A0C52">
                    <w:rPr>
                      <w:rFonts w:ascii="Times New Roman" w:hAnsi="Times New Roman"/>
                      <w:sz w:val="24"/>
                      <w:rPrChange w:id="3735" w:author="Red Army" w:date="2012-02-08T20:12:00Z">
                        <w:rPr>
                          <w:rFonts w:ascii="Times New Roman" w:eastAsia="ＭＳ ゴシック" w:hAnsi="Times New Roman"/>
                          <w:b/>
                          <w:bCs/>
                          <w:i/>
                          <w:iCs/>
                          <w:color w:val="4F81BD"/>
                        </w:rPr>
                      </w:rPrChange>
                    </w:rPr>
                    <w:t xml:space="preserve"> </w:t>
                  </w:r>
                  <w:ins w:id="3736" w:author="Phuong Giang" w:date="2012-02-10T22:55:00Z">
                    <w:r w:rsidR="000611F7">
                      <w:rPr>
                        <w:rFonts w:ascii="Times New Roman" w:hAnsi="Times New Roman"/>
                        <w:sz w:val="24"/>
                      </w:rPr>
                      <w:t xml:space="preserve">heading, </w:t>
                    </w:r>
                  </w:ins>
                  <w:r w:rsidR="00222077" w:rsidRPr="001A0C52">
                    <w:rPr>
                      <w:rFonts w:ascii="Times New Roman" w:hAnsi="Times New Roman"/>
                      <w:sz w:val="24"/>
                      <w:rPrChange w:id="3737" w:author="Red Army" w:date="2012-02-08T20:12:00Z">
                        <w:rPr>
                          <w:rFonts w:ascii="Times New Roman" w:eastAsia="ＭＳ ゴシック" w:hAnsi="Times New Roman"/>
                          <w:b/>
                          <w:bCs/>
                          <w:i/>
                          <w:iCs/>
                          <w:color w:val="4F81BD"/>
                        </w:rPr>
                      </w:rPrChange>
                    </w:rPr>
                    <w:t>opening, activities and comment.  Leave mandatory heading fields blank.</w:t>
                  </w:r>
                </w:p>
              </w:tc>
              <w:tc>
                <w:tcPr>
                  <w:tcW w:w="4494" w:type="dxa"/>
                  <w:tcBorders>
                    <w:top w:val="single" w:sz="4" w:space="0" w:color="auto"/>
                    <w:left w:val="single" w:sz="4" w:space="0" w:color="auto"/>
                    <w:bottom w:val="single" w:sz="4" w:space="0" w:color="auto"/>
                    <w:right w:val="single" w:sz="4" w:space="0" w:color="auto"/>
                  </w:tcBorders>
                </w:tcPr>
                <w:p w:rsidR="00222077" w:rsidRPr="001A0C52" w:rsidRDefault="00222077" w:rsidP="0081167C">
                  <w:pPr>
                    <w:rPr>
                      <w:rFonts w:ascii="Times New Roman" w:hAnsi="Times New Roman"/>
                      <w:sz w:val="24"/>
                      <w:rPrChange w:id="3738" w:author="Red Army" w:date="2012-02-08T20:12:00Z">
                        <w:rPr>
                          <w:rFonts w:ascii="Times New Roman" w:hAnsi="Times New Roman"/>
                        </w:rPr>
                      </w:rPrChange>
                    </w:rPr>
                  </w:pPr>
                  <w:r w:rsidRPr="001A0C52">
                    <w:rPr>
                      <w:rFonts w:ascii="Times New Roman" w:hAnsi="Times New Roman"/>
                      <w:sz w:val="24"/>
                      <w:rPrChange w:id="3739" w:author="Red Army" w:date="2012-02-08T20:12:00Z">
                        <w:rPr>
                          <w:rFonts w:ascii="Times New Roman" w:eastAsia="ＭＳ ゴシック" w:hAnsi="Times New Roman"/>
                          <w:b/>
                          <w:bCs/>
                          <w:i/>
                          <w:iCs/>
                          <w:color w:val="4F81BD"/>
                        </w:rPr>
                      </w:rPrChange>
                    </w:rPr>
                    <w:t>Check for validation</w:t>
                  </w:r>
                  <w:r w:rsidR="001D35D1" w:rsidRPr="001A0C52">
                    <w:rPr>
                      <w:rFonts w:ascii="Times New Roman" w:hAnsi="Times New Roman"/>
                      <w:sz w:val="24"/>
                      <w:rPrChange w:id="3740" w:author="Red Army" w:date="2012-02-08T20:12:00Z">
                        <w:rPr>
                          <w:rFonts w:ascii="Times New Roman" w:eastAsia="ＭＳ ゴシック" w:hAnsi="Times New Roman"/>
                          <w:b/>
                          <w:bCs/>
                          <w:i/>
                          <w:iCs/>
                          <w:color w:val="4F81BD"/>
                        </w:rPr>
                      </w:rPrChange>
                    </w:rPr>
                    <w:t>.</w:t>
                  </w:r>
                </w:p>
              </w:tc>
            </w:tr>
            <w:tr w:rsidR="00222077" w:rsidRPr="001A0C52" w:rsidTr="00D7631C">
              <w:trPr>
                <w:trHeight w:val="818"/>
              </w:trPr>
              <w:tc>
                <w:tcPr>
                  <w:tcW w:w="647" w:type="dxa"/>
                  <w:tcBorders>
                    <w:top w:val="single" w:sz="4" w:space="0" w:color="auto"/>
                    <w:left w:val="single" w:sz="4" w:space="0" w:color="auto"/>
                    <w:bottom w:val="single" w:sz="4" w:space="0" w:color="auto"/>
                    <w:right w:val="single" w:sz="4" w:space="0" w:color="auto"/>
                  </w:tcBorders>
                  <w:vAlign w:val="center"/>
                </w:tcPr>
                <w:p w:rsidR="00222077" w:rsidRPr="001A0C52" w:rsidRDefault="00222077" w:rsidP="0081167C">
                  <w:pPr>
                    <w:jc w:val="center"/>
                    <w:rPr>
                      <w:rFonts w:ascii="Times New Roman" w:hAnsi="Times New Roman"/>
                      <w:sz w:val="24"/>
                      <w:rPrChange w:id="3741" w:author="Red Army" w:date="2012-02-08T20:12:00Z">
                        <w:rPr>
                          <w:rFonts w:ascii="Times New Roman" w:hAnsi="Times New Roman"/>
                        </w:rPr>
                      </w:rPrChange>
                    </w:rPr>
                  </w:pPr>
                  <w:r w:rsidRPr="001A0C52">
                    <w:rPr>
                      <w:rFonts w:ascii="Times New Roman" w:hAnsi="Times New Roman"/>
                      <w:sz w:val="24"/>
                      <w:rPrChange w:id="3742" w:author="Red Army" w:date="2012-02-08T20:12:00Z">
                        <w:rPr>
                          <w:rFonts w:ascii="Times New Roman" w:eastAsia="ＭＳ ゴシック" w:hAnsi="Times New Roman"/>
                          <w:b/>
                          <w:bCs/>
                          <w:i/>
                          <w:i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222077" w:rsidRPr="001A0C52" w:rsidRDefault="00222077" w:rsidP="000611F7">
                  <w:pPr>
                    <w:rPr>
                      <w:rFonts w:ascii="Times New Roman" w:hAnsi="Times New Roman"/>
                      <w:sz w:val="24"/>
                      <w:rPrChange w:id="3743" w:author="Red Army" w:date="2012-02-08T20:12:00Z">
                        <w:rPr>
                          <w:rFonts w:ascii="Times New Roman" w:hAnsi="Times New Roman"/>
                        </w:rPr>
                      </w:rPrChange>
                    </w:rPr>
                    <w:pPrChange w:id="3744" w:author="Phuong Giang" w:date="2012-02-10T22:55:00Z">
                      <w:pPr/>
                    </w:pPrChange>
                  </w:pPr>
                  <w:r w:rsidRPr="001A0C52">
                    <w:rPr>
                      <w:rFonts w:ascii="Times New Roman" w:hAnsi="Times New Roman"/>
                      <w:sz w:val="24"/>
                      <w:rPrChange w:id="3745" w:author="Red Army" w:date="2012-02-08T20:12:00Z">
                        <w:rPr>
                          <w:rFonts w:ascii="Times New Roman" w:eastAsia="ＭＳ ゴシック" w:hAnsi="Times New Roman"/>
                          <w:b/>
                          <w:bCs/>
                          <w:i/>
                          <w:iCs/>
                          <w:color w:val="4F81BD"/>
                        </w:rPr>
                      </w:rPrChange>
                    </w:rPr>
                    <w:t xml:space="preserve">Ask the system to save </w:t>
                  </w:r>
                  <w:del w:id="3746" w:author="Phuong Giang" w:date="2012-02-10T22:55:00Z">
                    <w:r w:rsidRPr="001A0C52" w:rsidDel="000611F7">
                      <w:rPr>
                        <w:rFonts w:ascii="Times New Roman" w:hAnsi="Times New Roman"/>
                        <w:sz w:val="24"/>
                        <w:rPrChange w:id="3747" w:author="Red Army" w:date="2012-02-08T20:12:00Z">
                          <w:rPr>
                            <w:rFonts w:ascii="Times New Roman" w:eastAsia="ＭＳ ゴシック" w:hAnsi="Times New Roman"/>
                            <w:b/>
                            <w:bCs/>
                            <w:i/>
                            <w:iCs/>
                            <w:color w:val="4F81BD"/>
                          </w:rPr>
                        </w:rPrChange>
                      </w:rPr>
                      <w:delText xml:space="preserve">or export </w:delText>
                    </w:r>
                  </w:del>
                  <w:r w:rsidRPr="001A0C52">
                    <w:rPr>
                      <w:rFonts w:ascii="Times New Roman" w:hAnsi="Times New Roman"/>
                      <w:sz w:val="24"/>
                      <w:rPrChange w:id="3748" w:author="Red Army" w:date="2012-02-08T20:12:00Z">
                        <w:rPr>
                          <w:rFonts w:ascii="Times New Roman" w:eastAsia="ＭＳ ゴシック" w:hAnsi="Times New Roman"/>
                          <w:b/>
                          <w:bCs/>
                          <w:i/>
                          <w:iCs/>
                          <w:color w:val="4F81BD"/>
                        </w:rPr>
                      </w:rPrChange>
                    </w:rPr>
                    <w:t>Teaching Plan.</w:t>
                  </w:r>
                </w:p>
              </w:tc>
              <w:tc>
                <w:tcPr>
                  <w:tcW w:w="4494" w:type="dxa"/>
                  <w:tcBorders>
                    <w:top w:val="single" w:sz="4" w:space="0" w:color="auto"/>
                    <w:left w:val="single" w:sz="4" w:space="0" w:color="auto"/>
                    <w:bottom w:val="single" w:sz="4" w:space="0" w:color="auto"/>
                    <w:right w:val="single" w:sz="4" w:space="0" w:color="auto"/>
                  </w:tcBorders>
                </w:tcPr>
                <w:p w:rsidR="00222077" w:rsidRPr="001A0C52" w:rsidRDefault="00222077" w:rsidP="0081167C">
                  <w:pPr>
                    <w:rPr>
                      <w:rFonts w:ascii="Times New Roman" w:hAnsi="Times New Roman"/>
                      <w:sz w:val="24"/>
                      <w:rPrChange w:id="3749" w:author="Red Army" w:date="2012-02-08T20:12:00Z">
                        <w:rPr>
                          <w:rFonts w:ascii="Times New Roman" w:hAnsi="Times New Roman"/>
                        </w:rPr>
                      </w:rPrChange>
                    </w:rPr>
                  </w:pPr>
                  <w:r w:rsidRPr="001A0C52">
                    <w:rPr>
                      <w:rFonts w:ascii="Times New Roman" w:hAnsi="Times New Roman"/>
                      <w:bCs/>
                      <w:sz w:val="24"/>
                      <w:rPrChange w:id="3750" w:author="Red Army" w:date="2012-02-08T20:12:00Z">
                        <w:rPr>
                          <w:rFonts w:ascii="Times New Roman" w:eastAsia="ＭＳ ゴシック" w:hAnsi="Times New Roman"/>
                          <w:b/>
                          <w:bCs/>
                          <w:i/>
                          <w:iCs/>
                          <w:color w:val="4F81BD"/>
                        </w:rPr>
                      </w:rPrChange>
                    </w:rPr>
                    <w:t xml:space="preserve">The system notifies user about missing heading. </w:t>
                  </w:r>
                </w:p>
              </w:tc>
            </w:tr>
          </w:tbl>
          <w:p w:rsidR="006E25C4" w:rsidRPr="001A0C52" w:rsidRDefault="006E25C4" w:rsidP="00B9625D">
            <w:pPr>
              <w:rPr>
                <w:rFonts w:ascii="Times New Roman" w:hAnsi="Times New Roman"/>
                <w:b/>
                <w:bCs/>
                <w:sz w:val="24"/>
                <w:rPrChange w:id="3751" w:author="Red Army" w:date="2012-02-08T20:12:00Z">
                  <w:rPr>
                    <w:rFonts w:ascii="Times New Roman" w:hAnsi="Times New Roman"/>
                    <w:b/>
                    <w:bCs/>
                  </w:rPr>
                </w:rPrChange>
              </w:rPr>
            </w:pPr>
          </w:p>
          <w:p w:rsidR="006E25C4" w:rsidRPr="001A0C52" w:rsidRDefault="006E25C4" w:rsidP="00B9625D">
            <w:pPr>
              <w:rPr>
                <w:rFonts w:ascii="Times New Roman" w:hAnsi="Times New Roman"/>
                <w:b/>
                <w:bCs/>
                <w:sz w:val="24"/>
                <w:rPrChange w:id="3752" w:author="Red Army" w:date="2012-02-08T20:12:00Z">
                  <w:rPr>
                    <w:rFonts w:ascii="Times New Roman" w:hAnsi="Times New Roman"/>
                    <w:b/>
                    <w:bCs/>
                  </w:rPr>
                </w:rPrChange>
              </w:rPr>
            </w:pPr>
            <w:r w:rsidRPr="001A0C52">
              <w:rPr>
                <w:rFonts w:ascii="Times New Roman" w:hAnsi="Times New Roman"/>
                <w:b/>
                <w:bCs/>
                <w:sz w:val="24"/>
                <w:rPrChange w:id="3753" w:author="Red Army" w:date="2012-02-08T20:12:00Z">
                  <w:rPr>
                    <w:rFonts w:ascii="Times New Roman" w:eastAsia="ＭＳ ゴシック" w:hAnsi="Times New Roman"/>
                    <w:b/>
                    <w:bCs/>
                    <w:i/>
                    <w:iCs/>
                    <w:color w:val="4F81BD"/>
                  </w:rPr>
                </w:rPrChange>
              </w:rPr>
              <w:t xml:space="preserve">Relationships: </w:t>
            </w:r>
          </w:p>
          <w:p w:rsidR="006E25C4" w:rsidRPr="001A0C52" w:rsidRDefault="006E25C4" w:rsidP="00B9625D">
            <w:pPr>
              <w:rPr>
                <w:rFonts w:ascii="Times New Roman" w:hAnsi="Times New Roman"/>
                <w:bCs/>
                <w:sz w:val="24"/>
                <w:rPrChange w:id="3754" w:author="Red Army" w:date="2012-02-08T20:12:00Z">
                  <w:rPr>
                    <w:rFonts w:ascii="Times New Roman" w:hAnsi="Times New Roman"/>
                    <w:bCs/>
                  </w:rPr>
                </w:rPrChange>
              </w:rPr>
            </w:pPr>
            <w:r w:rsidRPr="001A0C52">
              <w:rPr>
                <w:rFonts w:ascii="Times New Roman" w:hAnsi="Times New Roman"/>
                <w:b/>
                <w:bCs/>
                <w:sz w:val="24"/>
                <w:rPrChange w:id="3755" w:author="Red Army" w:date="2012-02-08T20:12:00Z">
                  <w:rPr>
                    <w:rFonts w:ascii="Times New Roman" w:eastAsia="ＭＳ ゴシック" w:hAnsi="Times New Roman"/>
                    <w:b/>
                    <w:bCs/>
                    <w:i/>
                    <w:iCs/>
                    <w:color w:val="4F81BD"/>
                  </w:rPr>
                </w:rPrChange>
              </w:rPr>
              <w:tab/>
            </w:r>
            <w:ins w:id="3756" w:author="Red Army" w:date="2012-02-08T17:20:00Z">
              <w:r w:rsidR="00057F87" w:rsidRPr="001A0C52">
                <w:rPr>
                  <w:rFonts w:ascii="Times New Roman" w:hAnsi="Times New Roman"/>
                  <w:bCs/>
                  <w:sz w:val="24"/>
                  <w:rPrChange w:id="3757" w:author="Red Army" w:date="2012-02-08T20:12:00Z">
                    <w:rPr>
                      <w:rFonts w:ascii="Times New Roman" w:eastAsia="ＭＳ ゴシック" w:hAnsi="Times New Roman"/>
                      <w:b/>
                      <w:bCs/>
                      <w:i/>
                      <w:iCs/>
                      <w:color w:val="4F81BD"/>
                    </w:rPr>
                  </w:rPrChange>
                </w:rPr>
                <w:t>UC_TP_003 Export Teaching Plan</w:t>
              </w:r>
            </w:ins>
            <w:del w:id="3758" w:author="Red Army" w:date="2012-02-08T17:20:00Z">
              <w:r w:rsidRPr="001A0C52" w:rsidDel="00057F87">
                <w:rPr>
                  <w:rFonts w:ascii="Times New Roman" w:hAnsi="Times New Roman"/>
                  <w:bCs/>
                  <w:sz w:val="24"/>
                  <w:rPrChange w:id="3759" w:author="Red Army" w:date="2012-02-08T20:12:00Z">
                    <w:rPr>
                      <w:rFonts w:ascii="Times New Roman" w:eastAsia="ＭＳ ゴシック" w:hAnsi="Times New Roman"/>
                      <w:b/>
                      <w:bCs/>
                      <w:i/>
                      <w:iCs/>
                      <w:color w:val="4F81BD"/>
                    </w:rPr>
                  </w:rPrChange>
                </w:rPr>
                <w:delText>None</w:delText>
              </w:r>
            </w:del>
          </w:p>
          <w:p w:rsidR="006E25C4" w:rsidRPr="001A0C52" w:rsidRDefault="006E25C4" w:rsidP="00B9625D">
            <w:pPr>
              <w:rPr>
                <w:rFonts w:ascii="Times New Roman" w:hAnsi="Times New Roman"/>
                <w:b/>
                <w:bCs/>
                <w:sz w:val="24"/>
                <w:rPrChange w:id="3760" w:author="Red Army" w:date="2012-02-08T20:12:00Z">
                  <w:rPr>
                    <w:rFonts w:ascii="Times New Roman" w:hAnsi="Times New Roman"/>
                    <w:b/>
                    <w:bCs/>
                  </w:rPr>
                </w:rPrChange>
              </w:rPr>
            </w:pPr>
            <w:r w:rsidRPr="001A0C52">
              <w:rPr>
                <w:rFonts w:ascii="Times New Roman" w:hAnsi="Times New Roman"/>
                <w:b/>
                <w:bCs/>
                <w:sz w:val="24"/>
                <w:rPrChange w:id="3761" w:author="Red Army" w:date="2012-02-08T20:12:00Z">
                  <w:rPr>
                    <w:rFonts w:ascii="Times New Roman" w:eastAsia="ＭＳ ゴシック" w:hAnsi="Times New Roman"/>
                    <w:b/>
                    <w:bCs/>
                    <w:i/>
                    <w:iCs/>
                    <w:color w:val="4F81BD"/>
                  </w:rPr>
                </w:rPrChange>
              </w:rPr>
              <w:t>Business Rules:</w:t>
            </w:r>
          </w:p>
          <w:p w:rsidR="006E25C4" w:rsidRPr="001A0C52" w:rsidDel="00057F87" w:rsidRDefault="006E25C4">
            <w:pPr>
              <w:rPr>
                <w:del w:id="3762" w:author="Red Army" w:date="2012-02-08T17:20:00Z"/>
                <w:rFonts w:ascii="Times New Roman" w:hAnsi="Times New Roman"/>
                <w:bCs/>
                <w:sz w:val="24"/>
                <w:rPrChange w:id="3763" w:author="Red Army" w:date="2012-02-08T20:12:00Z">
                  <w:rPr>
                    <w:del w:id="3764" w:author="Red Army" w:date="2012-02-08T17:20:00Z"/>
                    <w:rFonts w:ascii="Times New Roman" w:hAnsi="Times New Roman"/>
                    <w:bCs/>
                  </w:rPr>
                </w:rPrChange>
              </w:rPr>
            </w:pPr>
            <w:r w:rsidRPr="001A0C52">
              <w:rPr>
                <w:rFonts w:ascii="Times New Roman" w:hAnsi="Times New Roman"/>
                <w:bCs/>
                <w:sz w:val="24"/>
                <w:rPrChange w:id="3765" w:author="Red Army" w:date="2012-02-08T20:12:00Z">
                  <w:rPr>
                    <w:rFonts w:ascii="Times New Roman" w:eastAsia="ＭＳ ゴシック" w:hAnsi="Times New Roman"/>
                    <w:b/>
                    <w:bCs/>
                    <w:i/>
                    <w:iCs/>
                    <w:color w:val="4F81BD"/>
                  </w:rPr>
                </w:rPrChange>
              </w:rPr>
              <w:tab/>
            </w:r>
            <w:ins w:id="3766" w:author="Red Army" w:date="2012-02-08T17:20:00Z">
              <w:r w:rsidR="00057F87" w:rsidRPr="001A0C52">
                <w:rPr>
                  <w:rFonts w:ascii="Times New Roman" w:hAnsi="Times New Roman"/>
                  <w:bCs/>
                  <w:sz w:val="24"/>
                  <w:rPrChange w:id="3767" w:author="Red Army" w:date="2012-02-08T20:12:00Z">
                    <w:rPr>
                      <w:rFonts w:ascii="Times New Roman" w:eastAsia="ＭＳ ゴシック" w:hAnsi="Times New Roman"/>
                      <w:b/>
                      <w:bCs/>
                      <w:i/>
                      <w:iCs/>
                      <w:color w:val="4F81BD"/>
                    </w:rPr>
                  </w:rPrChange>
                </w:rPr>
                <w:t>None</w:t>
              </w:r>
            </w:ins>
            <w:del w:id="3768" w:author="Red Army" w:date="2012-02-08T17:19:00Z">
              <w:r w:rsidRPr="001A0C52" w:rsidDel="00057F87">
                <w:rPr>
                  <w:rFonts w:ascii="Times New Roman" w:hAnsi="Times New Roman"/>
                  <w:bCs/>
                  <w:sz w:val="24"/>
                  <w:rPrChange w:id="3769" w:author="Red Army" w:date="2012-02-08T20:12:00Z">
                    <w:rPr>
                      <w:rFonts w:ascii="Times New Roman" w:eastAsia="ＭＳ ゴシック" w:hAnsi="Times New Roman"/>
                      <w:b/>
                      <w:bCs/>
                      <w:i/>
                      <w:iCs/>
                      <w:color w:val="4F81BD"/>
                    </w:rPr>
                  </w:rPrChange>
                </w:rPr>
                <w:delText>None</w:delText>
              </w:r>
            </w:del>
          </w:p>
          <w:p w:rsidR="006E25C4" w:rsidRPr="001A0C52" w:rsidRDefault="006E25C4">
            <w:pPr>
              <w:rPr>
                <w:rFonts w:ascii="Times New Roman" w:hAnsi="Times New Roman"/>
                <w:sz w:val="24"/>
                <w:rPrChange w:id="3770" w:author="Red Army" w:date="2012-02-08T20:12:00Z">
                  <w:rPr>
                    <w:rFonts w:ascii="Times New Roman" w:hAnsi="Times New Roman"/>
                  </w:rPr>
                </w:rPrChange>
              </w:rPr>
              <w:pPrChange w:id="3771" w:author="Red Army" w:date="2012-02-08T17:20:00Z">
                <w:pPr>
                  <w:tabs>
                    <w:tab w:val="left" w:pos="6751"/>
                  </w:tabs>
                  <w:ind w:firstLine="720"/>
                </w:pPr>
              </w:pPrChange>
            </w:pPr>
          </w:p>
        </w:tc>
      </w:tr>
      <w:tr w:rsidR="006E25C4" w:rsidRPr="001A0C52" w:rsidTr="00B9625D">
        <w:tc>
          <w:tcPr>
            <w:tcW w:w="5000" w:type="pct"/>
            <w:gridSpan w:val="5"/>
            <w:shd w:val="clear" w:color="auto" w:fill="auto"/>
          </w:tcPr>
          <w:p w:rsidR="006E25C4" w:rsidRPr="001A0C52" w:rsidRDefault="006E25C4" w:rsidP="00B9625D">
            <w:pPr>
              <w:rPr>
                <w:rFonts w:ascii="Times New Roman" w:hAnsi="Times New Roman"/>
                <w:b/>
                <w:sz w:val="24"/>
                <w:rPrChange w:id="3772" w:author="Red Army" w:date="2012-02-08T20:12:00Z">
                  <w:rPr>
                    <w:rFonts w:ascii="Times New Roman" w:hAnsi="Times New Roman"/>
                    <w:b/>
                  </w:rPr>
                </w:rPrChange>
              </w:rPr>
            </w:pPr>
            <w:r w:rsidRPr="001A0C52">
              <w:rPr>
                <w:rFonts w:ascii="Times New Roman" w:hAnsi="Times New Roman"/>
                <w:b/>
                <w:sz w:val="24"/>
                <w:rPrChange w:id="3773" w:author="Red Army" w:date="2012-02-08T20:12:00Z">
                  <w:rPr>
                    <w:rFonts w:ascii="Times New Roman" w:hAnsi="Times New Roman"/>
                    <w:b/>
                  </w:rPr>
                </w:rPrChange>
              </w:rPr>
              <w:t>Description:</w:t>
            </w:r>
          </w:p>
          <w:p w:rsidR="006E25C4" w:rsidRPr="001A0C52" w:rsidRDefault="006E25C4" w:rsidP="00280700">
            <w:pPr>
              <w:rPr>
                <w:rFonts w:ascii="Times New Roman" w:hAnsi="Times New Roman"/>
                <w:sz w:val="24"/>
                <w:rPrChange w:id="3774" w:author="Red Army" w:date="2012-02-08T20:12:00Z">
                  <w:rPr>
                    <w:rFonts w:ascii="Times New Roman" w:hAnsi="Times New Roman"/>
                  </w:rPr>
                </w:rPrChange>
              </w:rPr>
            </w:pPr>
            <w:r w:rsidRPr="001A0C52">
              <w:rPr>
                <w:rFonts w:ascii="Times New Roman" w:hAnsi="Times New Roman"/>
                <w:sz w:val="24"/>
                <w:rPrChange w:id="3775" w:author="Red Army" w:date="2012-02-08T20:12:00Z">
                  <w:rPr>
                    <w:rFonts w:ascii="Times New Roman" w:hAnsi="Times New Roman"/>
                  </w:rPr>
                </w:rPrChange>
              </w:rPr>
              <w:t>Users can update a Teaching Plan by opening a Teaching Plan with .tlhx extension and modify its content as they want</w:t>
            </w:r>
            <w:ins w:id="3776" w:author="Red Army" w:date="2012-02-08T17:40:00Z">
              <w:r w:rsidR="00727B68" w:rsidRPr="001A0C52">
                <w:rPr>
                  <w:rFonts w:ascii="Times New Roman" w:hAnsi="Times New Roman"/>
                  <w:sz w:val="24"/>
                  <w:rPrChange w:id="3777" w:author="Red Army" w:date="2012-02-08T20:12:00Z">
                    <w:rPr>
                      <w:rFonts w:ascii="Times New Roman" w:hAnsi="Times New Roman"/>
                    </w:rPr>
                  </w:rPrChange>
                </w:rPr>
                <w:t>, then save</w:t>
              </w:r>
            </w:ins>
            <w:r w:rsidRPr="001A0C52">
              <w:rPr>
                <w:rFonts w:ascii="Times New Roman" w:hAnsi="Times New Roman"/>
                <w:sz w:val="24"/>
                <w:rPrChange w:id="3778" w:author="Red Army" w:date="2012-02-08T20:12:00Z">
                  <w:rPr>
                    <w:rFonts w:ascii="Times New Roman" w:hAnsi="Times New Roman"/>
                  </w:rPr>
                </w:rPrChange>
              </w:rPr>
              <w:t xml:space="preserve">. </w:t>
            </w:r>
            <w:del w:id="3779" w:author="Red Army" w:date="2012-02-08T17:40:00Z">
              <w:r w:rsidRPr="001A0C52" w:rsidDel="00727B68">
                <w:rPr>
                  <w:rFonts w:ascii="Times New Roman" w:hAnsi="Times New Roman"/>
                  <w:sz w:val="24"/>
                  <w:rPrChange w:id="3780" w:author="Red Army" w:date="2012-02-08T20:12:00Z">
                    <w:rPr>
                      <w:rFonts w:ascii="Times New Roman" w:hAnsi="Times New Roman"/>
                    </w:rPr>
                  </w:rPrChange>
                </w:rPr>
                <w:delText xml:space="preserve">After that, they can choose to export the plan in different format as with a new teaching plan. </w:delText>
              </w:r>
            </w:del>
            <w:r w:rsidRPr="001A0C52">
              <w:rPr>
                <w:rFonts w:ascii="Times New Roman" w:hAnsi="Times New Roman"/>
                <w:sz w:val="24"/>
                <w:rPrChange w:id="3781" w:author="Red Army" w:date="2012-02-08T20:12:00Z">
                  <w:rPr>
                    <w:rFonts w:ascii="Times New Roman" w:hAnsi="Times New Roman"/>
                  </w:rPr>
                </w:rPrChange>
              </w:rPr>
              <w:t>If users cancel updating, the system will discard all changes since the last save.</w:t>
            </w:r>
          </w:p>
          <w:p w:rsidR="006E25C4" w:rsidRPr="001A0C52" w:rsidRDefault="006E25C4" w:rsidP="00B9625D">
            <w:pPr>
              <w:rPr>
                <w:rFonts w:ascii="Times New Roman" w:hAnsi="Times New Roman"/>
                <w:sz w:val="24"/>
                <w:rPrChange w:id="3782" w:author="Red Army" w:date="2012-02-08T20:12:00Z">
                  <w:rPr>
                    <w:rFonts w:ascii="Times New Roman" w:hAnsi="Times New Roman"/>
                  </w:rPr>
                </w:rPrChange>
              </w:rPr>
            </w:pPr>
            <w:r w:rsidRPr="001A0C52">
              <w:rPr>
                <w:rFonts w:ascii="Times New Roman" w:hAnsi="Times New Roman"/>
                <w:sz w:val="24"/>
                <w:rPrChange w:id="3783" w:author="Red Army" w:date="2012-02-08T20:12:00Z">
                  <w:rPr>
                    <w:rFonts w:ascii="Times New Roman" w:hAnsi="Times New Roman"/>
                  </w:rPr>
                </w:rPrChange>
              </w:rPr>
              <w:t>The system can only load its own file type - tlhx.</w:t>
            </w:r>
          </w:p>
        </w:tc>
      </w:tr>
      <w:tr w:rsidR="00CC6A8E" w:rsidRPr="001A0C52" w:rsidTr="00CC6A8E">
        <w:trPr>
          <w:ins w:id="3784" w:author="Red Army" w:date="2012-02-08T17:24:00Z"/>
        </w:trPr>
        <w:tc>
          <w:tcPr>
            <w:tcW w:w="5000" w:type="pct"/>
            <w:gridSpan w:val="5"/>
            <w:tcBorders>
              <w:top w:val="single" w:sz="4" w:space="0" w:color="auto"/>
              <w:left w:val="nil"/>
              <w:bottom w:val="single" w:sz="4" w:space="0" w:color="auto"/>
              <w:right w:val="nil"/>
            </w:tcBorders>
            <w:shd w:val="clear" w:color="auto" w:fill="auto"/>
          </w:tcPr>
          <w:p w:rsidR="00CC6A8E" w:rsidRPr="001A0C52" w:rsidRDefault="00CC6A8E">
            <w:pPr>
              <w:rPr>
                <w:ins w:id="3785" w:author="Red Army" w:date="2012-02-08T17:24:00Z"/>
                <w:rFonts w:ascii="Times New Roman" w:hAnsi="Times New Roman"/>
                <w:sz w:val="24"/>
                <w:rPrChange w:id="3786" w:author="Red Army" w:date="2012-02-08T20:12:00Z">
                  <w:rPr>
                    <w:ins w:id="3787" w:author="Red Army" w:date="2012-02-08T17:24:00Z"/>
                    <w:rFonts w:ascii="Times New Roman" w:hAnsi="Times New Roman"/>
                    <w:b/>
                  </w:rPr>
                </w:rPrChange>
              </w:rPr>
            </w:pPr>
          </w:p>
        </w:tc>
      </w:tr>
      <w:tr w:rsidR="00057F87" w:rsidRPr="001A0C52" w:rsidTr="00616081">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ExChange w:id="3788" w:author="Phuong Giang" w:date="2012-02-10T23:5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Ex>
          </w:tblPrExChange>
        </w:tblPrEx>
        <w:trPr>
          <w:ins w:id="3789" w:author="Red Army" w:date="2012-02-08T17:18:00Z"/>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3790" w:author="Phuong Giang" w:date="2012-02-10T23:55:00Z">
              <w:tcPr>
                <w:tcW w:w="5000" w:type="pct"/>
                <w:gridSpan w:val="5"/>
                <w:tcBorders>
                  <w:top w:val="single" w:sz="4" w:space="0" w:color="auto"/>
                  <w:left w:val="single" w:sz="4" w:space="0" w:color="auto"/>
                  <w:bottom w:val="single" w:sz="4" w:space="0" w:color="auto"/>
                  <w:right w:val="single" w:sz="4" w:space="0" w:color="auto"/>
                </w:tcBorders>
                <w:shd w:val="clear" w:color="auto" w:fill="auto"/>
              </w:tcPr>
            </w:tcPrChange>
          </w:tcPr>
          <w:p w:rsidR="00057F87" w:rsidRPr="001A0C52" w:rsidRDefault="00057F87" w:rsidP="00130E1F">
            <w:pPr>
              <w:rPr>
                <w:ins w:id="3791" w:author="Red Army" w:date="2012-02-08T17:18:00Z"/>
                <w:rFonts w:ascii="Times New Roman" w:hAnsi="Times New Roman"/>
                <w:b/>
                <w:sz w:val="24"/>
                <w:rPrChange w:id="3792" w:author="Red Army" w:date="2012-02-08T20:12:00Z">
                  <w:rPr>
                    <w:ins w:id="3793" w:author="Red Army" w:date="2012-02-08T17:18:00Z"/>
                    <w:rFonts w:ascii="Times New Roman" w:hAnsi="Times New Roman"/>
                    <w:b/>
                  </w:rPr>
                </w:rPrChange>
              </w:rPr>
            </w:pPr>
            <w:ins w:id="3794" w:author="Red Army" w:date="2012-02-08T17:18:00Z">
              <w:r w:rsidRPr="001A0C52">
                <w:rPr>
                  <w:rFonts w:ascii="Times New Roman" w:hAnsi="Times New Roman"/>
                  <w:b/>
                  <w:sz w:val="24"/>
                  <w:rPrChange w:id="3795" w:author="Red Army" w:date="2012-02-08T20:12:00Z">
                    <w:rPr>
                      <w:rFonts w:ascii="Times New Roman" w:hAnsi="Times New Roman"/>
                      <w:b/>
                    </w:rPr>
                  </w:rPrChange>
                </w:rPr>
                <w:t>USE CASE -  Export Teaching Plan Specification</w:t>
              </w:r>
            </w:ins>
          </w:p>
        </w:tc>
      </w:tr>
      <w:tr w:rsidR="00057F87" w:rsidRPr="001A0C52" w:rsidTr="00130E1F">
        <w:trPr>
          <w:ins w:id="3796" w:author="Red Army" w:date="2012-02-08T17:18:00Z"/>
        </w:trPr>
        <w:tc>
          <w:tcPr>
            <w:tcW w:w="1391" w:type="pct"/>
            <w:shd w:val="clear" w:color="auto" w:fill="D9D9D9"/>
          </w:tcPr>
          <w:p w:rsidR="00057F87" w:rsidRPr="001A0C52" w:rsidRDefault="00057F87" w:rsidP="00130E1F">
            <w:pPr>
              <w:rPr>
                <w:ins w:id="3797" w:author="Red Army" w:date="2012-02-08T17:18:00Z"/>
                <w:rFonts w:ascii="Times New Roman" w:hAnsi="Times New Roman"/>
                <w:b/>
                <w:sz w:val="24"/>
                <w:rPrChange w:id="3798" w:author="Red Army" w:date="2012-02-08T20:12:00Z">
                  <w:rPr>
                    <w:ins w:id="3799" w:author="Red Army" w:date="2012-02-08T17:18:00Z"/>
                    <w:rFonts w:ascii="Times New Roman" w:hAnsi="Times New Roman"/>
                    <w:b/>
                  </w:rPr>
                </w:rPrChange>
              </w:rPr>
            </w:pPr>
            <w:ins w:id="3800" w:author="Red Army" w:date="2012-02-08T17:18:00Z">
              <w:r w:rsidRPr="001A0C52">
                <w:rPr>
                  <w:rFonts w:ascii="Times New Roman" w:hAnsi="Times New Roman"/>
                  <w:b/>
                  <w:sz w:val="24"/>
                  <w:rPrChange w:id="3801" w:author="Red Army" w:date="2012-02-08T20:12:00Z">
                    <w:rPr>
                      <w:rFonts w:ascii="Times New Roman" w:hAnsi="Times New Roman"/>
                      <w:b/>
                    </w:rPr>
                  </w:rPrChange>
                </w:rPr>
                <w:t>Use-case No.</w:t>
              </w:r>
            </w:ins>
          </w:p>
        </w:tc>
        <w:tc>
          <w:tcPr>
            <w:tcW w:w="1364" w:type="pct"/>
          </w:tcPr>
          <w:p w:rsidR="00057F87" w:rsidRPr="001A0C52" w:rsidRDefault="00057F87" w:rsidP="00130E1F">
            <w:pPr>
              <w:rPr>
                <w:ins w:id="3802" w:author="Red Army" w:date="2012-02-08T17:18:00Z"/>
                <w:rFonts w:ascii="Times New Roman" w:hAnsi="Times New Roman"/>
                <w:sz w:val="24"/>
                <w:rPrChange w:id="3803" w:author="Red Army" w:date="2012-02-08T20:12:00Z">
                  <w:rPr>
                    <w:ins w:id="3804" w:author="Red Army" w:date="2012-02-08T17:18:00Z"/>
                    <w:rFonts w:ascii="Times New Roman" w:hAnsi="Times New Roman"/>
                  </w:rPr>
                </w:rPrChange>
              </w:rPr>
            </w:pPr>
            <w:ins w:id="3805" w:author="Red Army" w:date="2012-02-08T17:18:00Z">
              <w:r w:rsidRPr="001A0C52">
                <w:rPr>
                  <w:rFonts w:ascii="Times New Roman" w:hAnsi="Times New Roman"/>
                  <w:sz w:val="24"/>
                  <w:rPrChange w:id="3806" w:author="Red Army" w:date="2012-02-08T20:12:00Z">
                    <w:rPr>
                      <w:rFonts w:ascii="Times New Roman" w:hAnsi="Times New Roman"/>
                    </w:rPr>
                  </w:rPrChange>
                </w:rPr>
                <w:t>UC_TP_003</w:t>
              </w:r>
            </w:ins>
          </w:p>
        </w:tc>
        <w:tc>
          <w:tcPr>
            <w:tcW w:w="1059" w:type="pct"/>
            <w:gridSpan w:val="2"/>
            <w:shd w:val="clear" w:color="auto" w:fill="D9D9D9"/>
          </w:tcPr>
          <w:p w:rsidR="00057F87" w:rsidRPr="001A0C52" w:rsidRDefault="00057F87" w:rsidP="00130E1F">
            <w:pPr>
              <w:rPr>
                <w:ins w:id="3807" w:author="Red Army" w:date="2012-02-08T17:18:00Z"/>
                <w:rFonts w:ascii="Times New Roman" w:hAnsi="Times New Roman"/>
                <w:b/>
                <w:sz w:val="24"/>
                <w:rPrChange w:id="3808" w:author="Red Army" w:date="2012-02-08T20:12:00Z">
                  <w:rPr>
                    <w:ins w:id="3809" w:author="Red Army" w:date="2012-02-08T17:18:00Z"/>
                    <w:rFonts w:ascii="Times New Roman" w:hAnsi="Times New Roman"/>
                    <w:b/>
                  </w:rPr>
                </w:rPrChange>
              </w:rPr>
            </w:pPr>
            <w:ins w:id="3810" w:author="Red Army" w:date="2012-02-08T17:18:00Z">
              <w:r w:rsidRPr="001A0C52">
                <w:rPr>
                  <w:rFonts w:ascii="Times New Roman" w:hAnsi="Times New Roman"/>
                  <w:b/>
                  <w:sz w:val="24"/>
                  <w:rPrChange w:id="3811" w:author="Red Army" w:date="2012-02-08T20:12:00Z">
                    <w:rPr>
                      <w:rFonts w:ascii="Times New Roman" w:hAnsi="Times New Roman"/>
                      <w:b/>
                    </w:rPr>
                  </w:rPrChange>
                </w:rPr>
                <w:t>Use-case Version</w:t>
              </w:r>
            </w:ins>
          </w:p>
        </w:tc>
        <w:tc>
          <w:tcPr>
            <w:tcW w:w="1186" w:type="pct"/>
          </w:tcPr>
          <w:p w:rsidR="00057F87" w:rsidRPr="001A0C52" w:rsidRDefault="00057F87" w:rsidP="00130E1F">
            <w:pPr>
              <w:rPr>
                <w:ins w:id="3812" w:author="Red Army" w:date="2012-02-08T17:18:00Z"/>
                <w:rFonts w:ascii="Times New Roman" w:hAnsi="Times New Roman"/>
                <w:sz w:val="24"/>
                <w:rPrChange w:id="3813" w:author="Red Army" w:date="2012-02-08T20:12:00Z">
                  <w:rPr>
                    <w:ins w:id="3814" w:author="Red Army" w:date="2012-02-08T17:18:00Z"/>
                    <w:rFonts w:ascii="Times New Roman" w:hAnsi="Times New Roman"/>
                  </w:rPr>
                </w:rPrChange>
              </w:rPr>
            </w:pPr>
            <w:ins w:id="3815" w:author="Red Army" w:date="2012-02-08T17:18:00Z">
              <w:r w:rsidRPr="001A0C52">
                <w:rPr>
                  <w:rFonts w:ascii="Times New Roman" w:hAnsi="Times New Roman"/>
                  <w:sz w:val="24"/>
                  <w:rPrChange w:id="3816" w:author="Red Army" w:date="2012-02-08T20:12:00Z">
                    <w:rPr>
                      <w:rFonts w:ascii="Times New Roman" w:hAnsi="Times New Roman"/>
                    </w:rPr>
                  </w:rPrChange>
                </w:rPr>
                <w:t>1.0</w:t>
              </w:r>
            </w:ins>
          </w:p>
        </w:tc>
      </w:tr>
      <w:tr w:rsidR="00057F87" w:rsidRPr="001A0C52" w:rsidTr="00130E1F">
        <w:trPr>
          <w:ins w:id="3817" w:author="Red Army" w:date="2012-02-08T17:18:00Z"/>
        </w:trPr>
        <w:tc>
          <w:tcPr>
            <w:tcW w:w="1391" w:type="pct"/>
            <w:shd w:val="clear" w:color="auto" w:fill="D9D9D9"/>
          </w:tcPr>
          <w:p w:rsidR="00057F87" w:rsidRPr="001A0C52" w:rsidRDefault="00057F87" w:rsidP="00130E1F">
            <w:pPr>
              <w:rPr>
                <w:ins w:id="3818" w:author="Red Army" w:date="2012-02-08T17:18:00Z"/>
                <w:rFonts w:ascii="Times New Roman" w:hAnsi="Times New Roman"/>
                <w:b/>
                <w:sz w:val="24"/>
                <w:rPrChange w:id="3819" w:author="Red Army" w:date="2012-02-08T20:12:00Z">
                  <w:rPr>
                    <w:ins w:id="3820" w:author="Red Army" w:date="2012-02-08T17:18:00Z"/>
                    <w:rFonts w:ascii="Times New Roman" w:hAnsi="Times New Roman"/>
                    <w:b/>
                  </w:rPr>
                </w:rPrChange>
              </w:rPr>
            </w:pPr>
            <w:ins w:id="3821" w:author="Red Army" w:date="2012-02-08T17:18:00Z">
              <w:r w:rsidRPr="001A0C52">
                <w:rPr>
                  <w:rFonts w:ascii="Times New Roman" w:hAnsi="Times New Roman"/>
                  <w:b/>
                  <w:sz w:val="24"/>
                  <w:rPrChange w:id="3822" w:author="Red Army" w:date="2012-02-08T20:12:00Z">
                    <w:rPr>
                      <w:rFonts w:ascii="Times New Roman" w:hAnsi="Times New Roman"/>
                      <w:b/>
                    </w:rPr>
                  </w:rPrChange>
                </w:rPr>
                <w:t>Use-case Name</w:t>
              </w:r>
            </w:ins>
          </w:p>
        </w:tc>
        <w:tc>
          <w:tcPr>
            <w:tcW w:w="3609" w:type="pct"/>
            <w:gridSpan w:val="4"/>
          </w:tcPr>
          <w:p w:rsidR="00057F87" w:rsidRPr="001A0C52" w:rsidRDefault="00057F87" w:rsidP="00130E1F">
            <w:pPr>
              <w:rPr>
                <w:ins w:id="3823" w:author="Red Army" w:date="2012-02-08T17:18:00Z"/>
                <w:rFonts w:ascii="Times New Roman" w:hAnsi="Times New Roman"/>
                <w:sz w:val="24"/>
                <w:rPrChange w:id="3824" w:author="Red Army" w:date="2012-02-08T20:12:00Z">
                  <w:rPr>
                    <w:ins w:id="3825" w:author="Red Army" w:date="2012-02-08T17:18:00Z"/>
                    <w:rFonts w:ascii="Times New Roman" w:hAnsi="Times New Roman"/>
                  </w:rPr>
                </w:rPrChange>
              </w:rPr>
            </w:pPr>
            <w:ins w:id="3826" w:author="Red Army" w:date="2012-02-08T17:18:00Z">
              <w:r w:rsidRPr="001A0C52">
                <w:rPr>
                  <w:rFonts w:ascii="Times New Roman" w:hAnsi="Times New Roman"/>
                  <w:sz w:val="24"/>
                  <w:rPrChange w:id="3827" w:author="Red Army" w:date="2012-02-08T20:12:00Z">
                    <w:rPr>
                      <w:rFonts w:ascii="Times New Roman" w:hAnsi="Times New Roman"/>
                    </w:rPr>
                  </w:rPrChange>
                </w:rPr>
                <w:t>Export a Teaching Plan</w:t>
              </w:r>
            </w:ins>
          </w:p>
        </w:tc>
      </w:tr>
      <w:tr w:rsidR="00057F87" w:rsidRPr="001A0C52" w:rsidTr="00130E1F">
        <w:trPr>
          <w:ins w:id="3828" w:author="Red Army" w:date="2012-02-08T17:18:00Z"/>
        </w:trPr>
        <w:tc>
          <w:tcPr>
            <w:tcW w:w="1391" w:type="pct"/>
            <w:shd w:val="clear" w:color="auto" w:fill="D9D9D9"/>
          </w:tcPr>
          <w:p w:rsidR="00057F87" w:rsidRPr="001A0C52" w:rsidRDefault="00057F87" w:rsidP="00130E1F">
            <w:pPr>
              <w:rPr>
                <w:ins w:id="3829" w:author="Red Army" w:date="2012-02-08T17:18:00Z"/>
                <w:rFonts w:ascii="Times New Roman" w:hAnsi="Times New Roman"/>
                <w:b/>
                <w:sz w:val="24"/>
                <w:rPrChange w:id="3830" w:author="Red Army" w:date="2012-02-08T20:12:00Z">
                  <w:rPr>
                    <w:ins w:id="3831" w:author="Red Army" w:date="2012-02-08T17:18:00Z"/>
                    <w:rFonts w:ascii="Times New Roman" w:hAnsi="Times New Roman"/>
                    <w:b/>
                  </w:rPr>
                </w:rPrChange>
              </w:rPr>
            </w:pPr>
            <w:ins w:id="3832" w:author="Red Army" w:date="2012-02-08T17:18:00Z">
              <w:r w:rsidRPr="001A0C52">
                <w:rPr>
                  <w:rFonts w:ascii="Times New Roman" w:hAnsi="Times New Roman"/>
                  <w:b/>
                  <w:sz w:val="24"/>
                  <w:rPrChange w:id="3833" w:author="Red Army" w:date="2012-02-08T20:12:00Z">
                    <w:rPr>
                      <w:rFonts w:ascii="Times New Roman" w:hAnsi="Times New Roman"/>
                      <w:b/>
                    </w:rPr>
                  </w:rPrChange>
                </w:rPr>
                <w:t xml:space="preserve">Author </w:t>
              </w:r>
            </w:ins>
          </w:p>
        </w:tc>
        <w:tc>
          <w:tcPr>
            <w:tcW w:w="3609" w:type="pct"/>
            <w:gridSpan w:val="4"/>
          </w:tcPr>
          <w:p w:rsidR="00057F87" w:rsidRPr="001A0C52" w:rsidRDefault="00057F87" w:rsidP="00130E1F">
            <w:pPr>
              <w:rPr>
                <w:ins w:id="3834" w:author="Red Army" w:date="2012-02-08T17:18:00Z"/>
                <w:rFonts w:ascii="Times New Roman" w:hAnsi="Times New Roman"/>
                <w:sz w:val="24"/>
                <w:rPrChange w:id="3835" w:author="Red Army" w:date="2012-02-08T20:12:00Z">
                  <w:rPr>
                    <w:ins w:id="3836" w:author="Red Army" w:date="2012-02-08T17:18:00Z"/>
                    <w:rFonts w:ascii="Times New Roman" w:hAnsi="Times New Roman"/>
                  </w:rPr>
                </w:rPrChange>
              </w:rPr>
            </w:pPr>
            <w:ins w:id="3837" w:author="Red Army" w:date="2012-02-08T17:18:00Z">
              <w:r w:rsidRPr="001A0C52">
                <w:rPr>
                  <w:rFonts w:ascii="Times New Roman" w:hAnsi="Times New Roman"/>
                  <w:sz w:val="24"/>
                  <w:rPrChange w:id="3838" w:author="Red Army" w:date="2012-02-08T20:12:00Z">
                    <w:rPr>
                      <w:rFonts w:ascii="Times New Roman" w:hAnsi="Times New Roman"/>
                    </w:rPr>
                  </w:rPrChange>
                </w:rPr>
                <w:t>HungNQ</w:t>
              </w:r>
            </w:ins>
          </w:p>
        </w:tc>
      </w:tr>
      <w:tr w:rsidR="00057F87" w:rsidRPr="001A0C52" w:rsidTr="00130E1F">
        <w:trPr>
          <w:ins w:id="3839" w:author="Red Army" w:date="2012-02-08T17:18:00Z"/>
        </w:trPr>
        <w:tc>
          <w:tcPr>
            <w:tcW w:w="1391" w:type="pct"/>
            <w:shd w:val="clear" w:color="auto" w:fill="D9D9D9"/>
          </w:tcPr>
          <w:p w:rsidR="00057F87" w:rsidRPr="001A0C52" w:rsidRDefault="00057F87" w:rsidP="00130E1F">
            <w:pPr>
              <w:rPr>
                <w:ins w:id="3840" w:author="Red Army" w:date="2012-02-08T17:18:00Z"/>
                <w:rFonts w:ascii="Times New Roman" w:hAnsi="Times New Roman"/>
                <w:b/>
                <w:sz w:val="24"/>
                <w:rPrChange w:id="3841" w:author="Red Army" w:date="2012-02-08T20:12:00Z">
                  <w:rPr>
                    <w:ins w:id="3842" w:author="Red Army" w:date="2012-02-08T17:18:00Z"/>
                    <w:rFonts w:ascii="Times New Roman" w:hAnsi="Times New Roman"/>
                    <w:b/>
                  </w:rPr>
                </w:rPrChange>
              </w:rPr>
            </w:pPr>
            <w:ins w:id="3843" w:author="Red Army" w:date="2012-02-08T17:18:00Z">
              <w:r w:rsidRPr="001A0C52">
                <w:rPr>
                  <w:rFonts w:ascii="Times New Roman" w:hAnsi="Times New Roman"/>
                  <w:b/>
                  <w:sz w:val="24"/>
                  <w:rPrChange w:id="3844" w:author="Red Army" w:date="2012-02-08T20:12:00Z">
                    <w:rPr>
                      <w:rFonts w:ascii="Times New Roman" w:hAnsi="Times New Roman"/>
                      <w:b/>
                    </w:rPr>
                  </w:rPrChange>
                </w:rPr>
                <w:t>Date</w:t>
              </w:r>
            </w:ins>
          </w:p>
        </w:tc>
        <w:tc>
          <w:tcPr>
            <w:tcW w:w="1364" w:type="pct"/>
          </w:tcPr>
          <w:p w:rsidR="00057F87" w:rsidRPr="001A0C52" w:rsidRDefault="00057F87" w:rsidP="00130E1F">
            <w:pPr>
              <w:rPr>
                <w:ins w:id="3845" w:author="Red Army" w:date="2012-02-08T17:18:00Z"/>
                <w:rFonts w:ascii="Times New Roman" w:hAnsi="Times New Roman"/>
                <w:sz w:val="24"/>
                <w:rPrChange w:id="3846" w:author="Red Army" w:date="2012-02-08T20:12:00Z">
                  <w:rPr>
                    <w:ins w:id="3847" w:author="Red Army" w:date="2012-02-08T17:18:00Z"/>
                    <w:rFonts w:ascii="Times New Roman" w:hAnsi="Times New Roman"/>
                  </w:rPr>
                </w:rPrChange>
              </w:rPr>
            </w:pPr>
            <w:ins w:id="3848" w:author="Red Army" w:date="2012-02-08T17:18:00Z">
              <w:r w:rsidRPr="001A0C52">
                <w:rPr>
                  <w:rFonts w:ascii="Times New Roman" w:hAnsi="Times New Roman"/>
                  <w:sz w:val="24"/>
                  <w:rPrChange w:id="3849" w:author="Red Army" w:date="2012-02-08T20:12:00Z">
                    <w:rPr>
                      <w:rFonts w:ascii="Times New Roman" w:hAnsi="Times New Roman"/>
                    </w:rPr>
                  </w:rPrChange>
                </w:rPr>
                <w:t>17/01/2012</w:t>
              </w:r>
            </w:ins>
          </w:p>
        </w:tc>
        <w:tc>
          <w:tcPr>
            <w:tcW w:w="637" w:type="pct"/>
            <w:shd w:val="clear" w:color="auto" w:fill="D9D9D9"/>
          </w:tcPr>
          <w:p w:rsidR="00057F87" w:rsidRPr="001A0C52" w:rsidRDefault="00057F87" w:rsidP="00130E1F">
            <w:pPr>
              <w:rPr>
                <w:ins w:id="3850" w:author="Red Army" w:date="2012-02-08T17:18:00Z"/>
                <w:rFonts w:ascii="Times New Roman" w:hAnsi="Times New Roman"/>
                <w:b/>
                <w:sz w:val="24"/>
                <w:rPrChange w:id="3851" w:author="Red Army" w:date="2012-02-08T20:12:00Z">
                  <w:rPr>
                    <w:ins w:id="3852" w:author="Red Army" w:date="2012-02-08T17:18:00Z"/>
                    <w:rFonts w:ascii="Times New Roman" w:hAnsi="Times New Roman"/>
                    <w:b/>
                  </w:rPr>
                </w:rPrChange>
              </w:rPr>
            </w:pPr>
            <w:ins w:id="3853" w:author="Red Army" w:date="2012-02-08T17:18:00Z">
              <w:r w:rsidRPr="001A0C52">
                <w:rPr>
                  <w:rFonts w:ascii="Times New Roman" w:hAnsi="Times New Roman"/>
                  <w:b/>
                  <w:sz w:val="24"/>
                  <w:rPrChange w:id="3854" w:author="Red Army" w:date="2012-02-08T20:12:00Z">
                    <w:rPr>
                      <w:rFonts w:ascii="Times New Roman" w:hAnsi="Times New Roman"/>
                      <w:b/>
                    </w:rPr>
                  </w:rPrChange>
                </w:rPr>
                <w:t>Priority</w:t>
              </w:r>
            </w:ins>
          </w:p>
        </w:tc>
        <w:tc>
          <w:tcPr>
            <w:tcW w:w="1608" w:type="pct"/>
            <w:gridSpan w:val="2"/>
          </w:tcPr>
          <w:p w:rsidR="00057F87" w:rsidRPr="001A0C52" w:rsidRDefault="00057F87" w:rsidP="00130E1F">
            <w:pPr>
              <w:rPr>
                <w:ins w:id="3855" w:author="Red Army" w:date="2012-02-08T17:18:00Z"/>
                <w:rFonts w:ascii="Times New Roman" w:hAnsi="Times New Roman"/>
                <w:sz w:val="24"/>
                <w:rPrChange w:id="3856" w:author="Red Army" w:date="2012-02-08T20:12:00Z">
                  <w:rPr>
                    <w:ins w:id="3857" w:author="Red Army" w:date="2012-02-08T17:18:00Z"/>
                    <w:rFonts w:ascii="Times New Roman" w:hAnsi="Times New Roman"/>
                  </w:rPr>
                </w:rPrChange>
              </w:rPr>
            </w:pPr>
            <w:ins w:id="3858" w:author="Red Army" w:date="2012-02-08T17:18:00Z">
              <w:r w:rsidRPr="001A0C52">
                <w:rPr>
                  <w:rFonts w:ascii="Times New Roman" w:hAnsi="Times New Roman"/>
                  <w:sz w:val="24"/>
                  <w:rPrChange w:id="3859" w:author="Red Army" w:date="2012-02-08T20:12:00Z">
                    <w:rPr>
                      <w:rFonts w:ascii="Times New Roman" w:hAnsi="Times New Roman"/>
                    </w:rPr>
                  </w:rPrChange>
                </w:rPr>
                <w:t>High</w:t>
              </w:r>
            </w:ins>
          </w:p>
        </w:tc>
      </w:tr>
      <w:tr w:rsidR="00057F87" w:rsidRPr="001A0C52" w:rsidTr="00130E1F">
        <w:trPr>
          <w:ins w:id="3860" w:author="Red Army" w:date="2012-02-08T17:18:00Z"/>
        </w:trPr>
        <w:tc>
          <w:tcPr>
            <w:tcW w:w="5000" w:type="pct"/>
            <w:gridSpan w:val="5"/>
            <w:shd w:val="clear" w:color="auto" w:fill="auto"/>
          </w:tcPr>
          <w:p w:rsidR="00057F87" w:rsidRPr="001A0C52" w:rsidRDefault="00057F87" w:rsidP="00130E1F">
            <w:pPr>
              <w:rPr>
                <w:ins w:id="3861" w:author="Red Army" w:date="2012-02-08T17:18:00Z"/>
                <w:rFonts w:ascii="Times New Roman" w:hAnsi="Times New Roman"/>
                <w:b/>
                <w:sz w:val="24"/>
                <w:rPrChange w:id="3862" w:author="Red Army" w:date="2012-02-08T20:12:00Z">
                  <w:rPr>
                    <w:ins w:id="3863" w:author="Red Army" w:date="2012-02-08T17:18:00Z"/>
                    <w:rFonts w:ascii="Times New Roman" w:hAnsi="Times New Roman"/>
                    <w:b/>
                  </w:rPr>
                </w:rPrChange>
              </w:rPr>
            </w:pPr>
            <w:ins w:id="3864" w:author="Red Army" w:date="2012-02-08T17:18:00Z">
              <w:r w:rsidRPr="001A0C52">
                <w:rPr>
                  <w:rFonts w:ascii="Times New Roman" w:hAnsi="Times New Roman"/>
                  <w:b/>
                  <w:sz w:val="24"/>
                  <w:rPrChange w:id="3865" w:author="Red Army" w:date="2012-02-08T20:12:00Z">
                    <w:rPr>
                      <w:rFonts w:ascii="Times New Roman" w:hAnsi="Times New Roman"/>
                      <w:b/>
                    </w:rPr>
                  </w:rPrChange>
                </w:rPr>
                <w:t xml:space="preserve">Actor: </w:t>
              </w:r>
            </w:ins>
          </w:p>
          <w:p w:rsidR="00057F87" w:rsidRPr="001A0C52" w:rsidRDefault="00057F87" w:rsidP="00130E1F">
            <w:pPr>
              <w:rPr>
                <w:ins w:id="3866" w:author="Red Army" w:date="2012-02-08T17:18:00Z"/>
                <w:rFonts w:ascii="Times New Roman" w:hAnsi="Times New Roman"/>
                <w:sz w:val="24"/>
                <w:rPrChange w:id="3867" w:author="Red Army" w:date="2012-02-08T20:12:00Z">
                  <w:rPr>
                    <w:ins w:id="3868" w:author="Red Army" w:date="2012-02-08T17:18:00Z"/>
                    <w:rFonts w:ascii="Times New Roman" w:hAnsi="Times New Roman"/>
                  </w:rPr>
                </w:rPrChange>
              </w:rPr>
            </w:pPr>
            <w:ins w:id="3869" w:author="Red Army" w:date="2012-02-08T17:18:00Z">
              <w:r w:rsidRPr="001A0C52">
                <w:rPr>
                  <w:rFonts w:ascii="Times New Roman" w:hAnsi="Times New Roman"/>
                  <w:b/>
                  <w:sz w:val="24"/>
                  <w:rPrChange w:id="3870" w:author="Red Army" w:date="2012-02-08T20:12:00Z">
                    <w:rPr>
                      <w:rFonts w:ascii="Times New Roman" w:hAnsi="Times New Roman"/>
                      <w:b/>
                    </w:rPr>
                  </w:rPrChange>
                </w:rPr>
                <w:t xml:space="preserve">           </w:t>
              </w:r>
              <w:r w:rsidRPr="001A0C52">
                <w:rPr>
                  <w:rFonts w:ascii="Times New Roman" w:hAnsi="Times New Roman"/>
                  <w:b/>
                  <w:sz w:val="24"/>
                  <w:rPrChange w:id="3871" w:author="Red Army" w:date="2012-02-08T20:12:00Z">
                    <w:rPr>
                      <w:rFonts w:ascii="Times New Roman" w:hAnsi="Times New Roman"/>
                      <w:b/>
                    </w:rPr>
                  </w:rPrChange>
                </w:rPr>
                <w:tab/>
              </w:r>
              <w:r w:rsidRPr="001A0C52">
                <w:rPr>
                  <w:rFonts w:ascii="Times New Roman" w:hAnsi="Times New Roman"/>
                  <w:sz w:val="24"/>
                  <w:rPrChange w:id="3872" w:author="Red Army" w:date="2012-02-08T20:12:00Z">
                    <w:rPr>
                      <w:rFonts w:ascii="Times New Roman" w:hAnsi="Times New Roman"/>
                    </w:rPr>
                  </w:rPrChange>
                </w:rPr>
                <w:t>User</w:t>
              </w:r>
            </w:ins>
          </w:p>
          <w:p w:rsidR="00057F87" w:rsidRPr="001A0C52" w:rsidRDefault="00057F87" w:rsidP="00130E1F">
            <w:pPr>
              <w:rPr>
                <w:ins w:id="3873" w:author="Red Army" w:date="2012-02-08T17:18:00Z"/>
                <w:rFonts w:ascii="Times New Roman" w:hAnsi="Times New Roman"/>
                <w:b/>
                <w:sz w:val="24"/>
                <w:rPrChange w:id="3874" w:author="Red Army" w:date="2012-02-08T20:12:00Z">
                  <w:rPr>
                    <w:ins w:id="3875" w:author="Red Army" w:date="2012-02-08T17:18:00Z"/>
                    <w:rFonts w:ascii="Times New Roman" w:hAnsi="Times New Roman"/>
                    <w:b/>
                  </w:rPr>
                </w:rPrChange>
              </w:rPr>
            </w:pPr>
            <w:ins w:id="3876" w:author="Red Army" w:date="2012-02-08T17:18:00Z">
              <w:r w:rsidRPr="001A0C52">
                <w:rPr>
                  <w:rFonts w:ascii="Times New Roman" w:hAnsi="Times New Roman"/>
                  <w:b/>
                  <w:sz w:val="24"/>
                  <w:rPrChange w:id="3877" w:author="Red Army" w:date="2012-02-08T20:12:00Z">
                    <w:rPr>
                      <w:rFonts w:ascii="Times New Roman" w:hAnsi="Times New Roman"/>
                      <w:b/>
                    </w:rPr>
                  </w:rPrChange>
                </w:rPr>
                <w:t>Summary:</w:t>
              </w:r>
            </w:ins>
          </w:p>
          <w:p w:rsidR="00057F87" w:rsidRPr="001A0C52" w:rsidRDefault="00057F87" w:rsidP="00130E1F">
            <w:pPr>
              <w:rPr>
                <w:ins w:id="3878" w:author="Red Army" w:date="2012-02-08T17:18:00Z"/>
                <w:rFonts w:ascii="Times New Roman" w:hAnsi="Times New Roman"/>
                <w:sz w:val="24"/>
                <w:rPrChange w:id="3879" w:author="Red Army" w:date="2012-02-08T20:12:00Z">
                  <w:rPr>
                    <w:ins w:id="3880" w:author="Red Army" w:date="2012-02-08T17:18:00Z"/>
                    <w:rFonts w:ascii="Times New Roman" w:hAnsi="Times New Roman"/>
                  </w:rPr>
                </w:rPrChange>
              </w:rPr>
            </w:pPr>
            <w:ins w:id="3881" w:author="Red Army" w:date="2012-02-08T17:18:00Z">
              <w:r w:rsidRPr="001A0C52">
                <w:rPr>
                  <w:rFonts w:ascii="Times New Roman" w:hAnsi="Times New Roman"/>
                  <w:sz w:val="24"/>
                  <w:rPrChange w:id="3882" w:author="Red Army" w:date="2012-02-08T20:12:00Z">
                    <w:rPr>
                      <w:rFonts w:ascii="Times New Roman" w:hAnsi="Times New Roman"/>
                    </w:rPr>
                  </w:rPrChange>
                </w:rPr>
                <w:t xml:space="preserve">          </w:t>
              </w:r>
              <w:r w:rsidRPr="001A0C52">
                <w:rPr>
                  <w:rFonts w:ascii="Times New Roman" w:hAnsi="Times New Roman"/>
                  <w:sz w:val="24"/>
                  <w:rPrChange w:id="3883" w:author="Red Army" w:date="2012-02-08T20:12:00Z">
                    <w:rPr>
                      <w:rFonts w:ascii="Times New Roman" w:hAnsi="Times New Roman"/>
                    </w:rPr>
                  </w:rPrChange>
                </w:rPr>
                <w:tab/>
                <w:t xml:space="preserve">User can export Teaching Plan into supported file type. </w:t>
              </w:r>
            </w:ins>
          </w:p>
          <w:p w:rsidR="00057F87" w:rsidRPr="001A0C52" w:rsidRDefault="00057F87" w:rsidP="00130E1F">
            <w:pPr>
              <w:rPr>
                <w:ins w:id="3884" w:author="Red Army" w:date="2012-02-08T17:18:00Z"/>
                <w:rFonts w:ascii="Times New Roman" w:hAnsi="Times New Roman"/>
                <w:b/>
                <w:bCs/>
                <w:sz w:val="24"/>
                <w:rPrChange w:id="3885" w:author="Red Army" w:date="2012-02-08T20:12:00Z">
                  <w:rPr>
                    <w:ins w:id="3886" w:author="Red Army" w:date="2012-02-08T17:18:00Z"/>
                    <w:rFonts w:ascii="Times New Roman" w:hAnsi="Times New Roman"/>
                    <w:b/>
                    <w:bCs/>
                  </w:rPr>
                </w:rPrChange>
              </w:rPr>
            </w:pPr>
            <w:ins w:id="3887" w:author="Red Army" w:date="2012-02-08T17:18:00Z">
              <w:r w:rsidRPr="001A0C52">
                <w:rPr>
                  <w:rFonts w:ascii="Times New Roman" w:hAnsi="Times New Roman"/>
                  <w:b/>
                  <w:bCs/>
                  <w:sz w:val="24"/>
                  <w:rPrChange w:id="3888" w:author="Red Army" w:date="2012-02-08T20:12:00Z">
                    <w:rPr>
                      <w:rFonts w:ascii="Times New Roman" w:hAnsi="Times New Roman"/>
                      <w:b/>
                      <w:bCs/>
                    </w:rPr>
                  </w:rPrChange>
                </w:rPr>
                <w:t>Goal:</w:t>
              </w:r>
            </w:ins>
          </w:p>
          <w:p w:rsidR="00057F87" w:rsidRPr="001A0C52" w:rsidRDefault="00057F87" w:rsidP="00130E1F">
            <w:pPr>
              <w:rPr>
                <w:ins w:id="3889" w:author="Red Army" w:date="2012-02-08T17:18:00Z"/>
                <w:rFonts w:ascii="Times New Roman" w:hAnsi="Times New Roman"/>
                <w:bCs/>
                <w:sz w:val="24"/>
                <w:rPrChange w:id="3890" w:author="Red Army" w:date="2012-02-08T20:12:00Z">
                  <w:rPr>
                    <w:ins w:id="3891" w:author="Red Army" w:date="2012-02-08T17:18:00Z"/>
                    <w:rFonts w:ascii="Times New Roman" w:hAnsi="Times New Roman"/>
                    <w:bCs/>
                  </w:rPr>
                </w:rPrChange>
              </w:rPr>
            </w:pPr>
            <w:ins w:id="3892" w:author="Red Army" w:date="2012-02-08T17:18:00Z">
              <w:r w:rsidRPr="001A0C52">
                <w:rPr>
                  <w:rFonts w:ascii="Times New Roman" w:hAnsi="Times New Roman"/>
                  <w:b/>
                  <w:bCs/>
                  <w:sz w:val="24"/>
                  <w:rPrChange w:id="3893" w:author="Red Army" w:date="2012-02-08T20:12:00Z">
                    <w:rPr>
                      <w:rFonts w:ascii="Times New Roman" w:hAnsi="Times New Roman"/>
                      <w:b/>
                      <w:bCs/>
                    </w:rPr>
                  </w:rPrChange>
                </w:rPr>
                <w:tab/>
              </w:r>
              <w:r w:rsidRPr="001A0C52">
                <w:rPr>
                  <w:rFonts w:ascii="Times New Roman" w:hAnsi="Times New Roman"/>
                  <w:bCs/>
                  <w:sz w:val="24"/>
                  <w:rPrChange w:id="3894" w:author="Red Army" w:date="2012-02-08T20:12:00Z">
                    <w:rPr>
                      <w:rFonts w:ascii="Times New Roman" w:hAnsi="Times New Roman"/>
                      <w:bCs/>
                    </w:rPr>
                  </w:rPrChange>
                </w:rPr>
                <w:t>Export Teaching Plan in the selected file type (doc, docx, ppt, pptx) successfully.</w:t>
              </w:r>
            </w:ins>
          </w:p>
          <w:p w:rsidR="00057F87" w:rsidRPr="001A0C52" w:rsidRDefault="00057F87" w:rsidP="00130E1F">
            <w:pPr>
              <w:rPr>
                <w:ins w:id="3895" w:author="Red Army" w:date="2012-02-08T17:18:00Z"/>
                <w:rFonts w:ascii="Times New Roman" w:hAnsi="Times New Roman"/>
                <w:b/>
                <w:bCs/>
                <w:sz w:val="24"/>
                <w:rPrChange w:id="3896" w:author="Red Army" w:date="2012-02-08T20:12:00Z">
                  <w:rPr>
                    <w:ins w:id="3897" w:author="Red Army" w:date="2012-02-08T17:18:00Z"/>
                    <w:rFonts w:ascii="Times New Roman" w:hAnsi="Times New Roman"/>
                    <w:b/>
                    <w:bCs/>
                  </w:rPr>
                </w:rPrChange>
              </w:rPr>
            </w:pPr>
            <w:ins w:id="3898" w:author="Red Army" w:date="2012-02-08T17:18:00Z">
              <w:r w:rsidRPr="001A0C52">
                <w:rPr>
                  <w:rFonts w:ascii="Times New Roman" w:hAnsi="Times New Roman"/>
                  <w:b/>
                  <w:bCs/>
                  <w:sz w:val="24"/>
                  <w:rPrChange w:id="3899" w:author="Red Army" w:date="2012-02-08T20:12:00Z">
                    <w:rPr>
                      <w:rFonts w:ascii="Times New Roman" w:hAnsi="Times New Roman"/>
                      <w:b/>
                      <w:bCs/>
                    </w:rPr>
                  </w:rPrChange>
                </w:rPr>
                <w:t>Triggers</w:t>
              </w:r>
            </w:ins>
          </w:p>
          <w:p w:rsidR="00057F87" w:rsidRPr="001A0C52" w:rsidRDefault="00057F87" w:rsidP="00130E1F">
            <w:pPr>
              <w:rPr>
                <w:ins w:id="3900" w:author="Red Army" w:date="2012-02-08T17:18:00Z"/>
                <w:rFonts w:ascii="Times New Roman" w:hAnsi="Times New Roman"/>
                <w:sz w:val="24"/>
                <w:u w:val="single"/>
                <w:rPrChange w:id="3901" w:author="Red Army" w:date="2012-02-08T20:12:00Z">
                  <w:rPr>
                    <w:ins w:id="3902" w:author="Red Army" w:date="2012-02-08T17:18:00Z"/>
                    <w:rFonts w:ascii="Times New Roman" w:hAnsi="Times New Roman"/>
                    <w:u w:val="single"/>
                  </w:rPr>
                </w:rPrChange>
              </w:rPr>
            </w:pPr>
            <w:ins w:id="3903" w:author="Red Army" w:date="2012-02-08T17:18:00Z">
              <w:r w:rsidRPr="001A0C52">
                <w:rPr>
                  <w:rFonts w:ascii="Times New Roman" w:hAnsi="Times New Roman"/>
                  <w:bCs/>
                  <w:sz w:val="24"/>
                  <w:rPrChange w:id="3904" w:author="Red Army" w:date="2012-02-08T20:12:00Z">
                    <w:rPr>
                      <w:rFonts w:ascii="Times New Roman" w:hAnsi="Times New Roman"/>
                      <w:bCs/>
                    </w:rPr>
                  </w:rPrChange>
                </w:rPr>
                <w:t xml:space="preserve">          </w:t>
              </w:r>
              <w:r w:rsidRPr="001A0C52">
                <w:rPr>
                  <w:rFonts w:ascii="Times New Roman" w:hAnsi="Times New Roman"/>
                  <w:bCs/>
                  <w:sz w:val="24"/>
                  <w:rPrChange w:id="3905" w:author="Red Army" w:date="2012-02-08T20:12:00Z">
                    <w:rPr>
                      <w:rFonts w:ascii="Times New Roman" w:hAnsi="Times New Roman"/>
                      <w:bCs/>
                    </w:rPr>
                  </w:rPrChange>
                </w:rPr>
                <w:tab/>
                <w:t>Activate this use case when user asks the system to export a Teaching Plan.</w:t>
              </w:r>
            </w:ins>
          </w:p>
          <w:p w:rsidR="00057F87" w:rsidRPr="001A0C52" w:rsidRDefault="00057F87" w:rsidP="00130E1F">
            <w:pPr>
              <w:rPr>
                <w:ins w:id="3906" w:author="Red Army" w:date="2012-02-08T17:18:00Z"/>
                <w:rFonts w:ascii="Times New Roman" w:hAnsi="Times New Roman"/>
                <w:b/>
                <w:bCs/>
                <w:sz w:val="24"/>
                <w:rPrChange w:id="3907" w:author="Red Army" w:date="2012-02-08T20:12:00Z">
                  <w:rPr>
                    <w:ins w:id="3908" w:author="Red Army" w:date="2012-02-08T17:18:00Z"/>
                    <w:rFonts w:ascii="Times New Roman" w:hAnsi="Times New Roman"/>
                    <w:b/>
                    <w:bCs/>
                  </w:rPr>
                </w:rPrChange>
              </w:rPr>
            </w:pPr>
            <w:ins w:id="3909" w:author="Red Army" w:date="2012-02-08T17:18:00Z">
              <w:r w:rsidRPr="001A0C52">
                <w:rPr>
                  <w:rFonts w:ascii="Times New Roman" w:hAnsi="Times New Roman"/>
                  <w:b/>
                  <w:bCs/>
                  <w:sz w:val="24"/>
                  <w:rPrChange w:id="3910" w:author="Red Army" w:date="2012-02-08T20:12:00Z">
                    <w:rPr>
                      <w:rFonts w:ascii="Times New Roman" w:hAnsi="Times New Roman"/>
                      <w:b/>
                      <w:bCs/>
                    </w:rPr>
                  </w:rPrChange>
                </w:rPr>
                <w:t>Preconditions:</w:t>
              </w:r>
            </w:ins>
          </w:p>
          <w:p w:rsidR="00057F87" w:rsidRPr="001A0C52" w:rsidRDefault="00057F87" w:rsidP="00130E1F">
            <w:pPr>
              <w:rPr>
                <w:ins w:id="3911" w:author="Red Army" w:date="2012-02-08T17:18:00Z"/>
                <w:rFonts w:ascii="Times New Roman" w:hAnsi="Times New Roman"/>
                <w:bCs/>
                <w:sz w:val="24"/>
                <w:rPrChange w:id="3912" w:author="Red Army" w:date="2012-02-08T20:12:00Z">
                  <w:rPr>
                    <w:ins w:id="3913" w:author="Red Army" w:date="2012-02-08T17:18:00Z"/>
                    <w:rFonts w:ascii="Times New Roman" w:hAnsi="Times New Roman"/>
                    <w:bCs/>
                  </w:rPr>
                </w:rPrChange>
              </w:rPr>
            </w:pPr>
            <w:ins w:id="3914" w:author="Red Army" w:date="2012-02-08T17:18:00Z">
              <w:r w:rsidRPr="001A0C52">
                <w:rPr>
                  <w:rFonts w:ascii="Times New Roman" w:hAnsi="Times New Roman"/>
                  <w:bCs/>
                  <w:sz w:val="24"/>
                  <w:rPrChange w:id="3915" w:author="Red Army" w:date="2012-02-08T20:12:00Z">
                    <w:rPr>
                      <w:rFonts w:ascii="Times New Roman" w:hAnsi="Times New Roman"/>
                      <w:bCs/>
                    </w:rPr>
                  </w:rPrChange>
                </w:rPr>
                <w:t xml:space="preserve">         </w:t>
              </w:r>
              <w:r w:rsidRPr="001A0C52">
                <w:rPr>
                  <w:rFonts w:ascii="Times New Roman" w:hAnsi="Times New Roman"/>
                  <w:bCs/>
                  <w:sz w:val="24"/>
                  <w:rPrChange w:id="3916" w:author="Red Army" w:date="2012-02-08T20:12:00Z">
                    <w:rPr>
                      <w:rFonts w:ascii="Times New Roman" w:hAnsi="Times New Roman"/>
                      <w:bCs/>
                    </w:rPr>
                  </w:rPrChange>
                </w:rPr>
                <w:tab/>
                <w:t>Start application successfully.</w:t>
              </w:r>
            </w:ins>
          </w:p>
          <w:p w:rsidR="00057F87" w:rsidRPr="001A0C52" w:rsidRDefault="00057F87" w:rsidP="00130E1F">
            <w:pPr>
              <w:rPr>
                <w:ins w:id="3917" w:author="Red Army" w:date="2012-02-08T17:18:00Z"/>
                <w:rFonts w:ascii="Times New Roman" w:hAnsi="Times New Roman"/>
                <w:b/>
                <w:bCs/>
                <w:sz w:val="24"/>
                <w:rPrChange w:id="3918" w:author="Red Army" w:date="2012-02-08T20:12:00Z">
                  <w:rPr>
                    <w:ins w:id="3919" w:author="Red Army" w:date="2012-02-08T17:18:00Z"/>
                    <w:rFonts w:ascii="Times New Roman" w:hAnsi="Times New Roman"/>
                    <w:b/>
                    <w:bCs/>
                  </w:rPr>
                </w:rPrChange>
              </w:rPr>
            </w:pPr>
            <w:ins w:id="3920" w:author="Red Army" w:date="2012-02-08T17:18:00Z">
              <w:r w:rsidRPr="001A0C52">
                <w:rPr>
                  <w:rFonts w:ascii="Times New Roman" w:hAnsi="Times New Roman"/>
                  <w:b/>
                  <w:bCs/>
                  <w:sz w:val="24"/>
                  <w:rPrChange w:id="3921" w:author="Red Army" w:date="2012-02-08T20:12:00Z">
                    <w:rPr>
                      <w:rFonts w:ascii="Times New Roman" w:hAnsi="Times New Roman"/>
                      <w:b/>
                      <w:bCs/>
                    </w:rPr>
                  </w:rPrChange>
                </w:rPr>
                <w:t>Post</w:t>
              </w:r>
              <w:r w:rsidRPr="001A0C52">
                <w:rPr>
                  <w:rFonts w:ascii="Times New Roman" w:hAnsi="Times New Roman"/>
                  <w:b/>
                  <w:sz w:val="24"/>
                  <w:rPrChange w:id="3922" w:author="Red Army" w:date="2012-02-08T20:12:00Z">
                    <w:rPr>
                      <w:rFonts w:ascii="Times New Roman" w:hAnsi="Times New Roman"/>
                      <w:b/>
                    </w:rPr>
                  </w:rPrChange>
                </w:rPr>
                <w:t xml:space="preserve"> </w:t>
              </w:r>
              <w:r w:rsidRPr="001A0C52">
                <w:rPr>
                  <w:rFonts w:ascii="Times New Roman" w:hAnsi="Times New Roman"/>
                  <w:b/>
                  <w:bCs/>
                  <w:sz w:val="24"/>
                  <w:rPrChange w:id="3923" w:author="Red Army" w:date="2012-02-08T20:12:00Z">
                    <w:rPr>
                      <w:rFonts w:ascii="Times New Roman" w:hAnsi="Times New Roman"/>
                      <w:b/>
                      <w:bCs/>
                    </w:rPr>
                  </w:rPrChange>
                </w:rPr>
                <w:t>Conditions:</w:t>
              </w:r>
            </w:ins>
          </w:p>
          <w:p w:rsidR="00057F87" w:rsidRPr="001A0C52" w:rsidRDefault="00057F87" w:rsidP="00130E1F">
            <w:pPr>
              <w:rPr>
                <w:ins w:id="3924" w:author="Red Army" w:date="2012-02-08T17:18:00Z"/>
                <w:rFonts w:ascii="Times New Roman" w:hAnsi="Times New Roman"/>
                <w:bCs/>
                <w:sz w:val="24"/>
                <w:rPrChange w:id="3925" w:author="Red Army" w:date="2012-02-08T20:12:00Z">
                  <w:rPr>
                    <w:ins w:id="3926" w:author="Red Army" w:date="2012-02-08T17:18:00Z"/>
                    <w:rFonts w:ascii="Times New Roman" w:hAnsi="Times New Roman"/>
                    <w:bCs/>
                  </w:rPr>
                </w:rPrChange>
              </w:rPr>
            </w:pPr>
            <w:ins w:id="3927" w:author="Red Army" w:date="2012-02-08T17:18:00Z">
              <w:r w:rsidRPr="001A0C52">
                <w:rPr>
                  <w:rFonts w:ascii="Times New Roman" w:hAnsi="Times New Roman"/>
                  <w:bCs/>
                  <w:sz w:val="24"/>
                  <w:rPrChange w:id="3928" w:author="Red Army" w:date="2012-02-08T20:12:00Z">
                    <w:rPr>
                      <w:rFonts w:ascii="Times New Roman" w:hAnsi="Times New Roman"/>
                      <w:bCs/>
                    </w:rPr>
                  </w:rPrChange>
                </w:rPr>
                <w:tab/>
                <w:t xml:space="preserve">There is a file in the format user selected. </w:t>
              </w:r>
            </w:ins>
          </w:p>
          <w:p w:rsidR="00057F87" w:rsidRPr="001A0C52" w:rsidRDefault="00057F87" w:rsidP="00130E1F">
            <w:pPr>
              <w:rPr>
                <w:ins w:id="3929" w:author="Red Army" w:date="2012-02-08T17:18:00Z"/>
                <w:rFonts w:ascii="Times New Roman" w:hAnsi="Times New Roman"/>
                <w:b/>
                <w:bCs/>
                <w:sz w:val="24"/>
                <w:rPrChange w:id="3930" w:author="Red Army" w:date="2012-02-08T20:12:00Z">
                  <w:rPr>
                    <w:ins w:id="3931" w:author="Red Army" w:date="2012-02-08T17:18:00Z"/>
                    <w:rFonts w:ascii="Times New Roman" w:hAnsi="Times New Roman"/>
                    <w:b/>
                    <w:bCs/>
                  </w:rPr>
                </w:rPrChange>
              </w:rPr>
            </w:pPr>
            <w:ins w:id="3932" w:author="Red Army" w:date="2012-02-08T17:18:00Z">
              <w:r w:rsidRPr="001A0C52">
                <w:rPr>
                  <w:rFonts w:ascii="Times New Roman" w:hAnsi="Times New Roman"/>
                  <w:b/>
                  <w:bCs/>
                  <w:sz w:val="24"/>
                  <w:rPrChange w:id="3933" w:author="Red Army" w:date="2012-02-08T20:12:00Z">
                    <w:rPr>
                      <w:rFonts w:ascii="Times New Roman" w:hAnsi="Times New Roman"/>
                      <w:b/>
                      <w:bCs/>
                    </w:rPr>
                  </w:rPrChange>
                </w:rPr>
                <w:t>Main Success Scenario: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057F87" w:rsidRPr="001A0C52" w:rsidTr="00130E1F">
              <w:trPr>
                <w:trHeight w:val="530"/>
                <w:ins w:id="3934" w:author="Red Army" w:date="2012-02-08T17:18: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57F87" w:rsidRPr="001A0C52" w:rsidRDefault="00057F87" w:rsidP="00130E1F">
                  <w:pPr>
                    <w:jc w:val="center"/>
                    <w:rPr>
                      <w:ins w:id="3935" w:author="Red Army" w:date="2012-02-08T17:18:00Z"/>
                      <w:rFonts w:ascii="Times New Roman" w:hAnsi="Times New Roman"/>
                      <w:sz w:val="24"/>
                      <w:rPrChange w:id="3936" w:author="Red Army" w:date="2012-02-08T20:12:00Z">
                        <w:rPr>
                          <w:ins w:id="3937" w:author="Red Army" w:date="2012-02-08T17:18:00Z"/>
                          <w:rFonts w:ascii="Times New Roman" w:hAnsi="Times New Roman"/>
                        </w:rPr>
                      </w:rPrChange>
                    </w:rPr>
                  </w:pPr>
                  <w:ins w:id="3938" w:author="Red Army" w:date="2012-02-08T17:18:00Z">
                    <w:r w:rsidRPr="001A0C52">
                      <w:rPr>
                        <w:rFonts w:ascii="Times New Roman" w:hAnsi="Times New Roman"/>
                        <w:sz w:val="24"/>
                        <w:rPrChange w:id="3939" w:author="Red Army" w:date="2012-02-08T20:12:00Z">
                          <w:rPr>
                            <w:rFonts w:ascii="Times New Roman" w:hAnsi="Times New Roman"/>
                          </w:rPr>
                        </w:rPrChange>
                      </w:rPr>
                      <w:t>Step</w:t>
                    </w:r>
                  </w:ins>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57F87" w:rsidRPr="001A0C52" w:rsidRDefault="00057F87" w:rsidP="00130E1F">
                  <w:pPr>
                    <w:jc w:val="center"/>
                    <w:rPr>
                      <w:ins w:id="3940" w:author="Red Army" w:date="2012-02-08T17:18:00Z"/>
                      <w:rFonts w:ascii="Times New Roman" w:hAnsi="Times New Roman"/>
                      <w:sz w:val="24"/>
                      <w:rPrChange w:id="3941" w:author="Red Army" w:date="2012-02-08T20:12:00Z">
                        <w:rPr>
                          <w:ins w:id="3942" w:author="Red Army" w:date="2012-02-08T17:18:00Z"/>
                          <w:rFonts w:ascii="Times New Roman" w:hAnsi="Times New Roman"/>
                        </w:rPr>
                      </w:rPrChange>
                    </w:rPr>
                  </w:pPr>
                  <w:ins w:id="3943" w:author="Red Army" w:date="2012-02-08T17:18:00Z">
                    <w:r w:rsidRPr="001A0C52">
                      <w:rPr>
                        <w:rFonts w:ascii="Times New Roman" w:hAnsi="Times New Roman"/>
                        <w:sz w:val="24"/>
                        <w:rPrChange w:id="3944" w:author="Red Army" w:date="2012-02-08T20:12:00Z">
                          <w:rPr>
                            <w:rFonts w:ascii="Times New Roman" w:hAnsi="Times New Roman"/>
                          </w:rPr>
                        </w:rPrChange>
                      </w:rPr>
                      <w:t>Actor Action</w:t>
                    </w:r>
                  </w:ins>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57F87" w:rsidRPr="001A0C52" w:rsidRDefault="00057F87" w:rsidP="00130E1F">
                  <w:pPr>
                    <w:jc w:val="center"/>
                    <w:rPr>
                      <w:ins w:id="3945" w:author="Red Army" w:date="2012-02-08T17:18:00Z"/>
                      <w:rFonts w:ascii="Times New Roman" w:hAnsi="Times New Roman"/>
                      <w:sz w:val="24"/>
                      <w:rPrChange w:id="3946" w:author="Red Army" w:date="2012-02-08T20:12:00Z">
                        <w:rPr>
                          <w:ins w:id="3947" w:author="Red Army" w:date="2012-02-08T17:18:00Z"/>
                          <w:rFonts w:ascii="Times New Roman" w:hAnsi="Times New Roman"/>
                        </w:rPr>
                      </w:rPrChange>
                    </w:rPr>
                  </w:pPr>
                  <w:ins w:id="3948" w:author="Red Army" w:date="2012-02-08T17:18:00Z">
                    <w:r w:rsidRPr="001A0C52">
                      <w:rPr>
                        <w:rFonts w:ascii="Times New Roman" w:hAnsi="Times New Roman"/>
                        <w:sz w:val="24"/>
                        <w:rPrChange w:id="3949" w:author="Red Army" w:date="2012-02-08T20:12:00Z">
                          <w:rPr>
                            <w:rFonts w:ascii="Times New Roman" w:hAnsi="Times New Roman"/>
                          </w:rPr>
                        </w:rPrChange>
                      </w:rPr>
                      <w:t>System Response</w:t>
                    </w:r>
                  </w:ins>
                </w:p>
              </w:tc>
            </w:tr>
            <w:tr w:rsidR="00057F87" w:rsidRPr="001A0C52" w:rsidTr="00130E1F">
              <w:trPr>
                <w:ins w:id="3950" w:author="Red Army" w:date="2012-02-08T17:18:00Z"/>
              </w:trPr>
              <w:tc>
                <w:tcPr>
                  <w:tcW w:w="647" w:type="dxa"/>
                  <w:tcBorders>
                    <w:top w:val="single" w:sz="4" w:space="0" w:color="auto"/>
                    <w:left w:val="single" w:sz="4" w:space="0" w:color="auto"/>
                    <w:bottom w:val="single" w:sz="4" w:space="0" w:color="auto"/>
                    <w:right w:val="single" w:sz="4" w:space="0" w:color="auto"/>
                  </w:tcBorders>
                  <w:vAlign w:val="center"/>
                </w:tcPr>
                <w:p w:rsidR="00057F87" w:rsidRPr="001A0C52" w:rsidRDefault="00057F87" w:rsidP="00130E1F">
                  <w:pPr>
                    <w:jc w:val="center"/>
                    <w:rPr>
                      <w:ins w:id="3951" w:author="Red Army" w:date="2012-02-08T17:18:00Z"/>
                      <w:rFonts w:ascii="Times New Roman" w:hAnsi="Times New Roman"/>
                      <w:sz w:val="24"/>
                      <w:rPrChange w:id="3952" w:author="Red Army" w:date="2012-02-08T20:12:00Z">
                        <w:rPr>
                          <w:ins w:id="3953" w:author="Red Army" w:date="2012-02-08T17:18:00Z"/>
                          <w:rFonts w:ascii="Times New Roman" w:hAnsi="Times New Roman"/>
                        </w:rPr>
                      </w:rPrChange>
                    </w:rPr>
                  </w:pPr>
                  <w:ins w:id="3954" w:author="Red Army" w:date="2012-02-08T17:18:00Z">
                    <w:r w:rsidRPr="001A0C52">
                      <w:rPr>
                        <w:rFonts w:ascii="Times New Roman" w:hAnsi="Times New Roman"/>
                        <w:sz w:val="24"/>
                        <w:rPrChange w:id="3955" w:author="Red Army" w:date="2012-02-08T20:12:00Z">
                          <w:rPr>
                            <w:rFonts w:ascii="Times New Roman" w:hAnsi="Times New Roman"/>
                          </w:rPr>
                        </w:rPrChange>
                      </w:rPr>
                      <w:t>1</w:t>
                    </w:r>
                  </w:ins>
                </w:p>
              </w:tc>
              <w:tc>
                <w:tcPr>
                  <w:tcW w:w="4209"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tabs>
                      <w:tab w:val="right" w:pos="3993"/>
                    </w:tabs>
                    <w:rPr>
                      <w:ins w:id="3956" w:author="Red Army" w:date="2012-02-08T17:18:00Z"/>
                      <w:rFonts w:ascii="Times New Roman" w:hAnsi="Times New Roman"/>
                      <w:sz w:val="24"/>
                      <w:rPrChange w:id="3957" w:author="Red Army" w:date="2012-02-08T20:12:00Z">
                        <w:rPr>
                          <w:ins w:id="3958" w:author="Red Army" w:date="2012-02-08T17:18:00Z"/>
                          <w:rFonts w:ascii="Times New Roman" w:hAnsi="Times New Roman"/>
                        </w:rPr>
                      </w:rPrChange>
                    </w:rPr>
                  </w:pPr>
                  <w:ins w:id="3959" w:author="Red Army" w:date="2012-02-08T17:18:00Z">
                    <w:r w:rsidRPr="001A0C52">
                      <w:rPr>
                        <w:rFonts w:ascii="Times New Roman" w:hAnsi="Times New Roman"/>
                        <w:sz w:val="24"/>
                        <w:rPrChange w:id="3960" w:author="Red Army" w:date="2012-02-08T20:12:00Z">
                          <w:rPr>
                            <w:rFonts w:ascii="Times New Roman" w:hAnsi="Times New Roman"/>
                          </w:rPr>
                        </w:rPrChange>
                      </w:rPr>
                      <w:t>Open a Teaching Plan</w:t>
                    </w:r>
                  </w:ins>
                </w:p>
              </w:tc>
              <w:tc>
                <w:tcPr>
                  <w:tcW w:w="4494"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3961" w:author="Red Army" w:date="2012-02-08T17:18:00Z"/>
                      <w:rFonts w:ascii="Times New Roman" w:hAnsi="Times New Roman"/>
                      <w:sz w:val="24"/>
                      <w:rPrChange w:id="3962" w:author="Red Army" w:date="2012-02-08T20:12:00Z">
                        <w:rPr>
                          <w:ins w:id="3963" w:author="Red Army" w:date="2012-02-08T17:18:00Z"/>
                          <w:rFonts w:ascii="Times New Roman" w:hAnsi="Times New Roman"/>
                        </w:rPr>
                      </w:rPrChange>
                    </w:rPr>
                  </w:pPr>
                  <w:ins w:id="3964" w:author="Red Army" w:date="2012-02-08T17:18:00Z">
                    <w:r w:rsidRPr="001A0C52">
                      <w:rPr>
                        <w:rFonts w:ascii="Times New Roman" w:hAnsi="Times New Roman"/>
                        <w:sz w:val="24"/>
                        <w:rPrChange w:id="3965" w:author="Red Army" w:date="2012-02-08T20:12:00Z">
                          <w:rPr>
                            <w:rFonts w:ascii="Times New Roman" w:hAnsi="Times New Roman"/>
                          </w:rPr>
                        </w:rPrChange>
                      </w:rPr>
                      <w:t xml:space="preserve">Display Teaching Plan. </w:t>
                    </w:r>
                  </w:ins>
                </w:p>
              </w:tc>
            </w:tr>
            <w:tr w:rsidR="00057F87" w:rsidRPr="001A0C52" w:rsidTr="00130E1F">
              <w:trPr>
                <w:ins w:id="3966" w:author="Red Army" w:date="2012-02-08T17:18:00Z"/>
              </w:trPr>
              <w:tc>
                <w:tcPr>
                  <w:tcW w:w="647" w:type="dxa"/>
                  <w:tcBorders>
                    <w:top w:val="single" w:sz="4" w:space="0" w:color="auto"/>
                    <w:left w:val="single" w:sz="4" w:space="0" w:color="auto"/>
                    <w:bottom w:val="single" w:sz="4" w:space="0" w:color="auto"/>
                    <w:right w:val="single" w:sz="4" w:space="0" w:color="auto"/>
                  </w:tcBorders>
                  <w:vAlign w:val="center"/>
                </w:tcPr>
                <w:p w:rsidR="00057F87" w:rsidRPr="001A0C52" w:rsidRDefault="00057F87" w:rsidP="00130E1F">
                  <w:pPr>
                    <w:jc w:val="center"/>
                    <w:rPr>
                      <w:ins w:id="3967" w:author="Red Army" w:date="2012-02-08T17:18:00Z"/>
                      <w:rFonts w:ascii="Times New Roman" w:hAnsi="Times New Roman"/>
                      <w:sz w:val="24"/>
                      <w:rPrChange w:id="3968" w:author="Red Army" w:date="2012-02-08T20:12:00Z">
                        <w:rPr>
                          <w:ins w:id="3969" w:author="Red Army" w:date="2012-02-08T17:18:00Z"/>
                          <w:rFonts w:ascii="Times New Roman" w:hAnsi="Times New Roman"/>
                        </w:rPr>
                      </w:rPrChange>
                    </w:rPr>
                  </w:pPr>
                  <w:ins w:id="3970" w:author="Red Army" w:date="2012-02-08T17:18:00Z">
                    <w:r w:rsidRPr="001A0C52">
                      <w:rPr>
                        <w:rFonts w:ascii="Times New Roman" w:hAnsi="Times New Roman"/>
                        <w:sz w:val="24"/>
                        <w:rPrChange w:id="3971" w:author="Red Army" w:date="2012-02-08T20:12:00Z">
                          <w:rPr>
                            <w:rFonts w:ascii="Times New Roman" w:hAnsi="Times New Roman"/>
                          </w:rPr>
                        </w:rPrChange>
                      </w:rPr>
                      <w:t>2</w:t>
                    </w:r>
                  </w:ins>
                </w:p>
              </w:tc>
              <w:tc>
                <w:tcPr>
                  <w:tcW w:w="4209"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tabs>
                      <w:tab w:val="right" w:pos="3993"/>
                    </w:tabs>
                    <w:rPr>
                      <w:ins w:id="3972" w:author="Red Army" w:date="2012-02-08T17:18:00Z"/>
                      <w:rFonts w:ascii="Times New Roman" w:hAnsi="Times New Roman"/>
                      <w:sz w:val="24"/>
                      <w:rPrChange w:id="3973" w:author="Red Army" w:date="2012-02-08T20:12:00Z">
                        <w:rPr>
                          <w:ins w:id="3974" w:author="Red Army" w:date="2012-02-08T17:18:00Z"/>
                          <w:rFonts w:ascii="Times New Roman" w:hAnsi="Times New Roman"/>
                        </w:rPr>
                      </w:rPrChange>
                    </w:rPr>
                  </w:pPr>
                  <w:ins w:id="3975" w:author="Red Army" w:date="2012-02-08T17:18:00Z">
                    <w:r w:rsidRPr="001A0C52">
                      <w:rPr>
                        <w:rFonts w:ascii="Times New Roman" w:hAnsi="Times New Roman"/>
                        <w:sz w:val="24"/>
                        <w:rPrChange w:id="3976" w:author="Red Army" w:date="2012-02-08T20:12:00Z">
                          <w:rPr>
                            <w:rFonts w:ascii="Times New Roman" w:hAnsi="Times New Roman"/>
                          </w:rPr>
                        </w:rPrChange>
                      </w:rPr>
                      <w:t>Ask the system to export the Teaching Plan.</w:t>
                    </w:r>
                  </w:ins>
                </w:p>
              </w:tc>
              <w:tc>
                <w:tcPr>
                  <w:tcW w:w="4494"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3977" w:author="Red Army" w:date="2012-02-08T17:18:00Z"/>
                      <w:rFonts w:ascii="Times New Roman" w:hAnsi="Times New Roman"/>
                      <w:sz w:val="24"/>
                      <w:rPrChange w:id="3978" w:author="Red Army" w:date="2012-02-08T20:12:00Z">
                        <w:rPr>
                          <w:ins w:id="3979" w:author="Red Army" w:date="2012-02-08T17:18:00Z"/>
                          <w:rFonts w:ascii="Times New Roman" w:hAnsi="Times New Roman"/>
                        </w:rPr>
                      </w:rPrChange>
                    </w:rPr>
                  </w:pPr>
                  <w:ins w:id="3980" w:author="Red Army" w:date="2012-02-08T17:18:00Z">
                    <w:r w:rsidRPr="001A0C52">
                      <w:rPr>
                        <w:rFonts w:ascii="Times New Roman" w:hAnsi="Times New Roman"/>
                        <w:sz w:val="24"/>
                        <w:rPrChange w:id="3981" w:author="Red Army" w:date="2012-02-08T20:12:00Z">
                          <w:rPr>
                            <w:rFonts w:ascii="Times New Roman" w:hAnsi="Times New Roman"/>
                          </w:rPr>
                        </w:rPrChange>
                      </w:rPr>
                      <w:t xml:space="preserve">Display Export dialog. </w:t>
                    </w:r>
                  </w:ins>
                </w:p>
              </w:tc>
            </w:tr>
            <w:tr w:rsidR="00057F87" w:rsidRPr="001A0C52" w:rsidTr="00130E1F">
              <w:trPr>
                <w:ins w:id="3982" w:author="Red Army" w:date="2012-02-08T17:18:00Z"/>
              </w:trPr>
              <w:tc>
                <w:tcPr>
                  <w:tcW w:w="647" w:type="dxa"/>
                  <w:tcBorders>
                    <w:top w:val="single" w:sz="4" w:space="0" w:color="auto"/>
                    <w:left w:val="single" w:sz="4" w:space="0" w:color="auto"/>
                    <w:bottom w:val="single" w:sz="4" w:space="0" w:color="auto"/>
                    <w:right w:val="single" w:sz="4" w:space="0" w:color="auto"/>
                  </w:tcBorders>
                  <w:vAlign w:val="center"/>
                </w:tcPr>
                <w:p w:rsidR="00057F87" w:rsidRPr="001A0C52" w:rsidRDefault="00057F87" w:rsidP="00130E1F">
                  <w:pPr>
                    <w:jc w:val="center"/>
                    <w:rPr>
                      <w:ins w:id="3983" w:author="Red Army" w:date="2012-02-08T17:18:00Z"/>
                      <w:rFonts w:ascii="Times New Roman" w:hAnsi="Times New Roman"/>
                      <w:sz w:val="24"/>
                      <w:rPrChange w:id="3984" w:author="Red Army" w:date="2012-02-08T20:12:00Z">
                        <w:rPr>
                          <w:ins w:id="3985" w:author="Red Army" w:date="2012-02-08T17:18:00Z"/>
                          <w:rFonts w:ascii="Times New Roman" w:hAnsi="Times New Roman"/>
                        </w:rPr>
                      </w:rPrChange>
                    </w:rPr>
                  </w:pPr>
                  <w:ins w:id="3986" w:author="Red Army" w:date="2012-02-08T17:18:00Z">
                    <w:r w:rsidRPr="001A0C52">
                      <w:rPr>
                        <w:rFonts w:ascii="Times New Roman" w:hAnsi="Times New Roman"/>
                        <w:sz w:val="24"/>
                        <w:rPrChange w:id="3987" w:author="Red Army" w:date="2012-02-08T20:12:00Z">
                          <w:rPr>
                            <w:rFonts w:ascii="Times New Roman" w:hAnsi="Times New Roman"/>
                          </w:rPr>
                        </w:rPrChange>
                      </w:rPr>
                      <w:t>3</w:t>
                    </w:r>
                  </w:ins>
                </w:p>
              </w:tc>
              <w:tc>
                <w:tcPr>
                  <w:tcW w:w="4209" w:type="dxa"/>
                  <w:tcBorders>
                    <w:top w:val="single" w:sz="4" w:space="0" w:color="auto"/>
                    <w:left w:val="single" w:sz="4" w:space="0" w:color="auto"/>
                    <w:bottom w:val="single" w:sz="4" w:space="0" w:color="auto"/>
                    <w:right w:val="single" w:sz="4" w:space="0" w:color="auto"/>
                  </w:tcBorders>
                </w:tcPr>
                <w:p w:rsidR="00057F87" w:rsidRPr="001A0C52" w:rsidDel="00FB3964" w:rsidRDefault="00057F87" w:rsidP="00130E1F">
                  <w:pPr>
                    <w:tabs>
                      <w:tab w:val="right" w:pos="3993"/>
                    </w:tabs>
                    <w:rPr>
                      <w:ins w:id="3988" w:author="Red Army" w:date="2012-02-08T17:18:00Z"/>
                      <w:rFonts w:ascii="Times New Roman" w:hAnsi="Times New Roman"/>
                      <w:sz w:val="24"/>
                      <w:rPrChange w:id="3989" w:author="Red Army" w:date="2012-02-08T20:12:00Z">
                        <w:rPr>
                          <w:ins w:id="3990" w:author="Red Army" w:date="2012-02-08T17:18:00Z"/>
                          <w:rFonts w:ascii="Times New Roman" w:hAnsi="Times New Roman"/>
                        </w:rPr>
                      </w:rPrChange>
                    </w:rPr>
                  </w:pPr>
                  <w:ins w:id="3991" w:author="Red Army" w:date="2012-02-08T17:18:00Z">
                    <w:r w:rsidRPr="001A0C52">
                      <w:rPr>
                        <w:rFonts w:ascii="Times New Roman" w:hAnsi="Times New Roman"/>
                        <w:sz w:val="24"/>
                        <w:rPrChange w:id="3992" w:author="Red Army" w:date="2012-02-08T20:12:00Z">
                          <w:rPr>
                            <w:rFonts w:ascii="Times New Roman" w:hAnsi="Times New Roman"/>
                          </w:rPr>
                        </w:rPrChange>
                      </w:rPr>
                      <w:t>Choose a desire format from supported file type list.</w:t>
                    </w:r>
                  </w:ins>
                </w:p>
              </w:tc>
              <w:tc>
                <w:tcPr>
                  <w:tcW w:w="4494"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3993" w:author="Red Army" w:date="2012-02-08T17:18:00Z"/>
                      <w:rFonts w:ascii="Times New Roman" w:hAnsi="Times New Roman"/>
                      <w:sz w:val="24"/>
                      <w:rPrChange w:id="3994" w:author="Red Army" w:date="2012-02-08T20:12:00Z">
                        <w:rPr>
                          <w:ins w:id="3995" w:author="Red Army" w:date="2012-02-08T17:18:00Z"/>
                          <w:rFonts w:ascii="Times New Roman" w:hAnsi="Times New Roman"/>
                        </w:rPr>
                      </w:rPrChange>
                    </w:rPr>
                  </w:pPr>
                </w:p>
              </w:tc>
            </w:tr>
            <w:tr w:rsidR="00057F87" w:rsidRPr="001A0C52" w:rsidTr="00130E1F">
              <w:trPr>
                <w:ins w:id="3996" w:author="Red Army" w:date="2012-02-08T17:18:00Z"/>
              </w:trPr>
              <w:tc>
                <w:tcPr>
                  <w:tcW w:w="647" w:type="dxa"/>
                  <w:tcBorders>
                    <w:top w:val="single" w:sz="4" w:space="0" w:color="auto"/>
                    <w:left w:val="single" w:sz="4" w:space="0" w:color="auto"/>
                    <w:bottom w:val="single" w:sz="4" w:space="0" w:color="auto"/>
                    <w:right w:val="single" w:sz="4" w:space="0" w:color="auto"/>
                  </w:tcBorders>
                  <w:vAlign w:val="center"/>
                </w:tcPr>
                <w:p w:rsidR="00057F87" w:rsidRPr="001A0C52" w:rsidRDefault="00057F87" w:rsidP="00130E1F">
                  <w:pPr>
                    <w:jc w:val="center"/>
                    <w:rPr>
                      <w:ins w:id="3997" w:author="Red Army" w:date="2012-02-08T17:18:00Z"/>
                      <w:rFonts w:ascii="Times New Roman" w:hAnsi="Times New Roman"/>
                      <w:sz w:val="24"/>
                      <w:rPrChange w:id="3998" w:author="Red Army" w:date="2012-02-08T20:12:00Z">
                        <w:rPr>
                          <w:ins w:id="3999" w:author="Red Army" w:date="2012-02-08T17:18:00Z"/>
                          <w:rFonts w:ascii="Times New Roman" w:hAnsi="Times New Roman"/>
                        </w:rPr>
                      </w:rPrChange>
                    </w:rPr>
                  </w:pPr>
                  <w:ins w:id="4000" w:author="Red Army" w:date="2012-02-08T17:18:00Z">
                    <w:r w:rsidRPr="001A0C52">
                      <w:rPr>
                        <w:rFonts w:ascii="Times New Roman" w:hAnsi="Times New Roman"/>
                        <w:sz w:val="24"/>
                        <w:rPrChange w:id="4001" w:author="Red Army" w:date="2012-02-08T20:12:00Z">
                          <w:rPr>
                            <w:rFonts w:ascii="Times New Roman" w:hAnsi="Times New Roman"/>
                          </w:rPr>
                        </w:rPrChange>
                      </w:rPr>
                      <w:t>4</w:t>
                    </w:r>
                  </w:ins>
                </w:p>
              </w:tc>
              <w:tc>
                <w:tcPr>
                  <w:tcW w:w="4209"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tabs>
                      <w:tab w:val="right" w:pos="3993"/>
                    </w:tabs>
                    <w:rPr>
                      <w:ins w:id="4002" w:author="Red Army" w:date="2012-02-08T17:18:00Z"/>
                      <w:rFonts w:ascii="Times New Roman" w:hAnsi="Times New Roman"/>
                      <w:sz w:val="24"/>
                      <w:rPrChange w:id="4003" w:author="Red Army" w:date="2012-02-08T20:12:00Z">
                        <w:rPr>
                          <w:ins w:id="4004" w:author="Red Army" w:date="2012-02-08T17:18:00Z"/>
                          <w:rFonts w:ascii="Times New Roman" w:hAnsi="Times New Roman"/>
                        </w:rPr>
                      </w:rPrChange>
                    </w:rPr>
                  </w:pPr>
                  <w:ins w:id="4005" w:author="Red Army" w:date="2012-02-08T17:18:00Z">
                    <w:r w:rsidRPr="001A0C52">
                      <w:rPr>
                        <w:rFonts w:ascii="Times New Roman" w:hAnsi="Times New Roman"/>
                        <w:sz w:val="24"/>
                        <w:rPrChange w:id="4006" w:author="Red Army" w:date="2012-02-08T20:12:00Z">
                          <w:rPr>
                            <w:rFonts w:ascii="Times New Roman" w:hAnsi="Times New Roman"/>
                          </w:rPr>
                        </w:rPrChange>
                      </w:rPr>
                      <w:t xml:space="preserve">Confirm Exporting. </w:t>
                    </w:r>
                  </w:ins>
                </w:p>
              </w:tc>
              <w:tc>
                <w:tcPr>
                  <w:tcW w:w="4494"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4007" w:author="Red Army" w:date="2012-02-08T17:18:00Z"/>
                      <w:rFonts w:ascii="Times New Roman" w:hAnsi="Times New Roman"/>
                      <w:sz w:val="24"/>
                      <w:rPrChange w:id="4008" w:author="Red Army" w:date="2012-02-08T20:12:00Z">
                        <w:rPr>
                          <w:ins w:id="4009" w:author="Red Army" w:date="2012-02-08T17:18:00Z"/>
                          <w:rFonts w:ascii="Times New Roman" w:hAnsi="Times New Roman"/>
                        </w:rPr>
                      </w:rPrChange>
                    </w:rPr>
                  </w:pPr>
                  <w:ins w:id="4010" w:author="Red Army" w:date="2012-02-08T17:18:00Z">
                    <w:r w:rsidRPr="001A0C52">
                      <w:rPr>
                        <w:rFonts w:ascii="Times New Roman" w:hAnsi="Times New Roman"/>
                        <w:sz w:val="24"/>
                        <w:rPrChange w:id="4011" w:author="Red Army" w:date="2012-02-08T20:12:00Z">
                          <w:rPr>
                            <w:rFonts w:ascii="Times New Roman" w:hAnsi="Times New Roman"/>
                          </w:rPr>
                        </w:rPrChange>
                      </w:rPr>
                      <w:t>Export</w:t>
                    </w:r>
                    <w:del w:id="4012" w:author="Phuong Giang" w:date="2012-02-10T16:19:00Z">
                      <w:r w:rsidRPr="001A0C52" w:rsidDel="00CA57C4">
                        <w:rPr>
                          <w:rFonts w:ascii="Times New Roman" w:hAnsi="Times New Roman"/>
                          <w:sz w:val="24"/>
                          <w:rPrChange w:id="4013" w:author="Red Army" w:date="2012-02-08T20:12:00Z">
                            <w:rPr>
                              <w:rFonts w:ascii="Times New Roman" w:hAnsi="Times New Roman"/>
                            </w:rPr>
                          </w:rPrChange>
                        </w:rPr>
                        <w:delText>ed</w:delText>
                      </w:r>
                    </w:del>
                    <w:r w:rsidRPr="001A0C52">
                      <w:rPr>
                        <w:rFonts w:ascii="Times New Roman" w:hAnsi="Times New Roman"/>
                        <w:sz w:val="24"/>
                        <w:rPrChange w:id="4014" w:author="Red Army" w:date="2012-02-08T20:12:00Z">
                          <w:rPr>
                            <w:rFonts w:ascii="Times New Roman" w:hAnsi="Times New Roman"/>
                          </w:rPr>
                        </w:rPrChange>
                      </w:rPr>
                      <w:t xml:space="preserve"> the file in the selected format. Display the previous screen.</w:t>
                    </w:r>
                  </w:ins>
                </w:p>
              </w:tc>
            </w:tr>
          </w:tbl>
          <w:p w:rsidR="00057F87" w:rsidRPr="001A0C52" w:rsidRDefault="00057F87" w:rsidP="00130E1F">
            <w:pPr>
              <w:rPr>
                <w:ins w:id="4015" w:author="Red Army" w:date="2012-02-08T17:18:00Z"/>
                <w:rFonts w:ascii="Times New Roman" w:hAnsi="Times New Roman"/>
                <w:b/>
                <w:bCs/>
                <w:sz w:val="24"/>
                <w:rPrChange w:id="4016" w:author="Red Army" w:date="2012-02-08T20:12:00Z">
                  <w:rPr>
                    <w:ins w:id="4017" w:author="Red Army" w:date="2012-02-08T17:18:00Z"/>
                    <w:rFonts w:ascii="Times New Roman" w:hAnsi="Times New Roman"/>
                    <w:b/>
                    <w:bCs/>
                  </w:rPr>
                </w:rPrChange>
              </w:rPr>
            </w:pPr>
          </w:p>
          <w:p w:rsidR="00057F87" w:rsidRPr="001A0C52" w:rsidRDefault="00057F87" w:rsidP="00130E1F">
            <w:pPr>
              <w:rPr>
                <w:ins w:id="4018" w:author="Red Army" w:date="2012-02-08T17:18:00Z"/>
                <w:rFonts w:ascii="Times New Roman" w:hAnsi="Times New Roman"/>
                <w:b/>
                <w:bCs/>
                <w:sz w:val="24"/>
                <w:rPrChange w:id="4019" w:author="Red Army" w:date="2012-02-08T20:12:00Z">
                  <w:rPr>
                    <w:ins w:id="4020" w:author="Red Army" w:date="2012-02-08T17:18:00Z"/>
                    <w:rFonts w:ascii="Times New Roman" w:hAnsi="Times New Roman"/>
                    <w:b/>
                    <w:bCs/>
                  </w:rPr>
                </w:rPrChange>
              </w:rPr>
            </w:pPr>
            <w:ins w:id="4021" w:author="Red Army" w:date="2012-02-08T17:18:00Z">
              <w:r w:rsidRPr="001A0C52">
                <w:rPr>
                  <w:rFonts w:ascii="Times New Roman" w:hAnsi="Times New Roman"/>
                  <w:b/>
                  <w:bCs/>
                  <w:sz w:val="24"/>
                  <w:rPrChange w:id="4022" w:author="Red Army" w:date="2012-02-08T20:12:00Z">
                    <w:rPr>
                      <w:rFonts w:ascii="Times New Roman" w:hAnsi="Times New Roman"/>
                      <w:b/>
                      <w:bCs/>
                    </w:rPr>
                  </w:rPrChange>
                </w:rPr>
                <w:t xml:space="preserve">Alternative Scenario: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057F87" w:rsidRPr="001A0C52" w:rsidTr="00130E1F">
              <w:trPr>
                <w:trHeight w:val="530"/>
                <w:ins w:id="4023" w:author="Red Army" w:date="2012-02-08T17:18: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57F87" w:rsidRPr="001A0C52" w:rsidRDefault="00057F87" w:rsidP="00130E1F">
                  <w:pPr>
                    <w:jc w:val="center"/>
                    <w:rPr>
                      <w:ins w:id="4024" w:author="Red Army" w:date="2012-02-08T17:18:00Z"/>
                      <w:rFonts w:ascii="Times New Roman" w:hAnsi="Times New Roman"/>
                      <w:sz w:val="24"/>
                      <w:rPrChange w:id="4025" w:author="Red Army" w:date="2012-02-08T20:12:00Z">
                        <w:rPr>
                          <w:ins w:id="4026" w:author="Red Army" w:date="2012-02-08T17:18:00Z"/>
                          <w:rFonts w:ascii="Times New Roman" w:hAnsi="Times New Roman"/>
                        </w:rPr>
                      </w:rPrChange>
                    </w:rPr>
                  </w:pPr>
                  <w:ins w:id="4027" w:author="Red Army" w:date="2012-02-08T17:18:00Z">
                    <w:r w:rsidRPr="001A0C52">
                      <w:rPr>
                        <w:rFonts w:ascii="Times New Roman" w:hAnsi="Times New Roman"/>
                        <w:sz w:val="24"/>
                        <w:rPrChange w:id="4028" w:author="Red Army" w:date="2012-02-08T20:12:00Z">
                          <w:rPr>
                            <w:rFonts w:ascii="Times New Roman" w:hAnsi="Times New Roman"/>
                          </w:rPr>
                        </w:rPrChange>
                      </w:rPr>
                      <w:t>Step</w:t>
                    </w:r>
                  </w:ins>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57F87" w:rsidRPr="001A0C52" w:rsidRDefault="00057F87" w:rsidP="00130E1F">
                  <w:pPr>
                    <w:jc w:val="center"/>
                    <w:rPr>
                      <w:ins w:id="4029" w:author="Red Army" w:date="2012-02-08T17:18:00Z"/>
                      <w:rFonts w:ascii="Times New Roman" w:hAnsi="Times New Roman"/>
                      <w:sz w:val="24"/>
                      <w:rPrChange w:id="4030" w:author="Red Army" w:date="2012-02-08T20:12:00Z">
                        <w:rPr>
                          <w:ins w:id="4031" w:author="Red Army" w:date="2012-02-08T17:18:00Z"/>
                          <w:rFonts w:ascii="Times New Roman" w:hAnsi="Times New Roman"/>
                        </w:rPr>
                      </w:rPrChange>
                    </w:rPr>
                  </w:pPr>
                  <w:ins w:id="4032" w:author="Red Army" w:date="2012-02-08T17:18:00Z">
                    <w:r w:rsidRPr="001A0C52">
                      <w:rPr>
                        <w:rFonts w:ascii="Times New Roman" w:hAnsi="Times New Roman"/>
                        <w:sz w:val="24"/>
                        <w:rPrChange w:id="4033" w:author="Red Army" w:date="2012-02-08T20:12:00Z">
                          <w:rPr>
                            <w:rFonts w:ascii="Times New Roman" w:hAnsi="Times New Roman"/>
                          </w:rPr>
                        </w:rPrChange>
                      </w:rPr>
                      <w:t>Actor Action</w:t>
                    </w:r>
                  </w:ins>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57F87" w:rsidRPr="001A0C52" w:rsidRDefault="00057F87" w:rsidP="00130E1F">
                  <w:pPr>
                    <w:jc w:val="center"/>
                    <w:rPr>
                      <w:ins w:id="4034" w:author="Red Army" w:date="2012-02-08T17:18:00Z"/>
                      <w:rFonts w:ascii="Times New Roman" w:hAnsi="Times New Roman"/>
                      <w:sz w:val="24"/>
                      <w:rPrChange w:id="4035" w:author="Red Army" w:date="2012-02-08T20:12:00Z">
                        <w:rPr>
                          <w:ins w:id="4036" w:author="Red Army" w:date="2012-02-08T17:18:00Z"/>
                          <w:rFonts w:ascii="Times New Roman" w:hAnsi="Times New Roman"/>
                        </w:rPr>
                      </w:rPrChange>
                    </w:rPr>
                  </w:pPr>
                  <w:ins w:id="4037" w:author="Red Army" w:date="2012-02-08T17:18:00Z">
                    <w:r w:rsidRPr="001A0C52">
                      <w:rPr>
                        <w:rFonts w:ascii="Times New Roman" w:hAnsi="Times New Roman"/>
                        <w:sz w:val="24"/>
                        <w:rPrChange w:id="4038" w:author="Red Army" w:date="2012-02-08T20:12:00Z">
                          <w:rPr>
                            <w:rFonts w:ascii="Times New Roman" w:hAnsi="Times New Roman"/>
                          </w:rPr>
                        </w:rPrChange>
                      </w:rPr>
                      <w:t>System Response</w:t>
                    </w:r>
                  </w:ins>
                </w:p>
              </w:tc>
            </w:tr>
            <w:tr w:rsidR="00057F87" w:rsidRPr="001A0C52" w:rsidTr="00130E1F">
              <w:trPr>
                <w:trHeight w:val="845"/>
                <w:ins w:id="4039" w:author="Red Army" w:date="2012-02-08T17:18:00Z"/>
              </w:trPr>
              <w:tc>
                <w:tcPr>
                  <w:tcW w:w="647" w:type="dxa"/>
                  <w:tcBorders>
                    <w:top w:val="single" w:sz="4" w:space="0" w:color="auto"/>
                    <w:left w:val="single" w:sz="4" w:space="0" w:color="auto"/>
                    <w:bottom w:val="single" w:sz="4" w:space="0" w:color="auto"/>
                    <w:right w:val="single" w:sz="4" w:space="0" w:color="auto"/>
                  </w:tcBorders>
                  <w:vAlign w:val="center"/>
                  <w:hideMark/>
                </w:tcPr>
                <w:p w:rsidR="00057F87" w:rsidRPr="001A0C52" w:rsidRDefault="00057F87" w:rsidP="00130E1F">
                  <w:pPr>
                    <w:jc w:val="center"/>
                    <w:rPr>
                      <w:ins w:id="4040" w:author="Red Army" w:date="2012-02-08T17:18:00Z"/>
                      <w:rFonts w:ascii="Times New Roman" w:hAnsi="Times New Roman"/>
                      <w:sz w:val="24"/>
                      <w:rPrChange w:id="4041" w:author="Red Army" w:date="2012-02-08T20:12:00Z">
                        <w:rPr>
                          <w:ins w:id="4042" w:author="Red Army" w:date="2012-02-08T17:18:00Z"/>
                          <w:rFonts w:ascii="Times New Roman" w:hAnsi="Times New Roman"/>
                        </w:rPr>
                      </w:rPrChange>
                    </w:rPr>
                  </w:pPr>
                  <w:ins w:id="4043" w:author="Red Army" w:date="2012-02-08T17:18:00Z">
                    <w:r w:rsidRPr="001A0C52">
                      <w:rPr>
                        <w:rFonts w:ascii="Times New Roman" w:hAnsi="Times New Roman"/>
                        <w:sz w:val="24"/>
                        <w:rPrChange w:id="4044" w:author="Red Army" w:date="2012-02-08T20:12:00Z">
                          <w:rPr>
                            <w:rFonts w:ascii="Times New Roman" w:hAnsi="Times New Roman"/>
                          </w:rPr>
                        </w:rPrChange>
                      </w:rPr>
                      <w:t>1</w:t>
                    </w:r>
                  </w:ins>
                </w:p>
              </w:tc>
              <w:tc>
                <w:tcPr>
                  <w:tcW w:w="4209"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4045" w:author="Red Army" w:date="2012-02-08T17:18:00Z"/>
                      <w:rFonts w:ascii="Times New Roman" w:hAnsi="Times New Roman"/>
                      <w:sz w:val="24"/>
                      <w:rPrChange w:id="4046" w:author="Red Army" w:date="2012-02-08T20:12:00Z">
                        <w:rPr>
                          <w:ins w:id="4047" w:author="Red Army" w:date="2012-02-08T17:18:00Z"/>
                          <w:rFonts w:ascii="Times New Roman" w:hAnsi="Times New Roman"/>
                        </w:rPr>
                      </w:rPrChange>
                    </w:rPr>
                  </w:pPr>
                  <w:ins w:id="4048" w:author="Red Army" w:date="2012-02-08T17:18:00Z">
                    <w:r w:rsidRPr="001A0C52">
                      <w:rPr>
                        <w:rFonts w:ascii="Times New Roman" w:hAnsi="Times New Roman"/>
                        <w:sz w:val="24"/>
                        <w:rPrChange w:id="4049" w:author="Red Army" w:date="2012-02-08T20:12:00Z">
                          <w:rPr>
                            <w:rFonts w:ascii="Times New Roman" w:hAnsi="Times New Roman"/>
                          </w:rPr>
                        </w:rPrChange>
                      </w:rPr>
                      <w:t>Open a Teaching Plan</w:t>
                    </w:r>
                  </w:ins>
                </w:p>
              </w:tc>
              <w:tc>
                <w:tcPr>
                  <w:tcW w:w="4494"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4050" w:author="Red Army" w:date="2012-02-08T17:18:00Z"/>
                      <w:rFonts w:ascii="Times New Roman" w:hAnsi="Times New Roman"/>
                      <w:sz w:val="24"/>
                      <w:rPrChange w:id="4051" w:author="Red Army" w:date="2012-02-08T20:12:00Z">
                        <w:rPr>
                          <w:ins w:id="4052" w:author="Red Army" w:date="2012-02-08T17:18:00Z"/>
                          <w:rFonts w:ascii="Times New Roman" w:hAnsi="Times New Roman"/>
                        </w:rPr>
                      </w:rPrChange>
                    </w:rPr>
                  </w:pPr>
                  <w:ins w:id="4053" w:author="Red Army" w:date="2012-02-08T17:18:00Z">
                    <w:r w:rsidRPr="001A0C52">
                      <w:rPr>
                        <w:rFonts w:ascii="Times New Roman" w:hAnsi="Times New Roman"/>
                        <w:sz w:val="24"/>
                        <w:rPrChange w:id="4054" w:author="Red Army" w:date="2012-02-08T20:12:00Z">
                          <w:rPr>
                            <w:rFonts w:ascii="Times New Roman" w:hAnsi="Times New Roman"/>
                          </w:rPr>
                        </w:rPrChange>
                      </w:rPr>
                      <w:t xml:space="preserve">Display Teaching Plan. </w:t>
                    </w:r>
                  </w:ins>
                </w:p>
              </w:tc>
            </w:tr>
            <w:tr w:rsidR="00057F87" w:rsidRPr="001A0C52" w:rsidTr="00130E1F">
              <w:trPr>
                <w:ins w:id="4055" w:author="Red Army" w:date="2012-02-08T17:18:00Z"/>
              </w:trPr>
              <w:tc>
                <w:tcPr>
                  <w:tcW w:w="647" w:type="dxa"/>
                  <w:tcBorders>
                    <w:top w:val="single" w:sz="4" w:space="0" w:color="auto"/>
                    <w:left w:val="single" w:sz="4" w:space="0" w:color="auto"/>
                    <w:bottom w:val="single" w:sz="4" w:space="0" w:color="auto"/>
                    <w:right w:val="single" w:sz="4" w:space="0" w:color="auto"/>
                  </w:tcBorders>
                  <w:vAlign w:val="center"/>
                  <w:hideMark/>
                </w:tcPr>
                <w:p w:rsidR="00057F87" w:rsidRPr="001A0C52" w:rsidRDefault="00057F87" w:rsidP="00130E1F">
                  <w:pPr>
                    <w:jc w:val="center"/>
                    <w:rPr>
                      <w:ins w:id="4056" w:author="Red Army" w:date="2012-02-08T17:18:00Z"/>
                      <w:rFonts w:ascii="Times New Roman" w:hAnsi="Times New Roman"/>
                      <w:sz w:val="24"/>
                      <w:rPrChange w:id="4057" w:author="Red Army" w:date="2012-02-08T20:12:00Z">
                        <w:rPr>
                          <w:ins w:id="4058" w:author="Red Army" w:date="2012-02-08T17:18:00Z"/>
                          <w:rFonts w:ascii="Times New Roman" w:hAnsi="Times New Roman"/>
                        </w:rPr>
                      </w:rPrChange>
                    </w:rPr>
                  </w:pPr>
                  <w:ins w:id="4059" w:author="Red Army" w:date="2012-02-08T17:18:00Z">
                    <w:r w:rsidRPr="001A0C52">
                      <w:rPr>
                        <w:rFonts w:ascii="Times New Roman" w:hAnsi="Times New Roman"/>
                        <w:sz w:val="24"/>
                        <w:rPrChange w:id="4060" w:author="Red Army" w:date="2012-02-08T20:12:00Z">
                          <w:rPr>
                            <w:rFonts w:ascii="Times New Roman" w:hAnsi="Times New Roman"/>
                          </w:rPr>
                        </w:rPrChange>
                      </w:rPr>
                      <w:t>2</w:t>
                    </w:r>
                  </w:ins>
                </w:p>
              </w:tc>
              <w:tc>
                <w:tcPr>
                  <w:tcW w:w="4209"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tabs>
                      <w:tab w:val="right" w:pos="3993"/>
                    </w:tabs>
                    <w:rPr>
                      <w:ins w:id="4061" w:author="Red Army" w:date="2012-02-08T17:18:00Z"/>
                      <w:rFonts w:ascii="Times New Roman" w:hAnsi="Times New Roman"/>
                      <w:sz w:val="24"/>
                      <w:rPrChange w:id="4062" w:author="Red Army" w:date="2012-02-08T20:12:00Z">
                        <w:rPr>
                          <w:ins w:id="4063" w:author="Red Army" w:date="2012-02-08T17:18:00Z"/>
                          <w:rFonts w:ascii="Times New Roman" w:hAnsi="Times New Roman"/>
                        </w:rPr>
                      </w:rPrChange>
                    </w:rPr>
                  </w:pPr>
                  <w:ins w:id="4064" w:author="Red Army" w:date="2012-02-08T17:18:00Z">
                    <w:r w:rsidRPr="001A0C52">
                      <w:rPr>
                        <w:rFonts w:ascii="Times New Roman" w:hAnsi="Times New Roman"/>
                        <w:sz w:val="24"/>
                        <w:rPrChange w:id="4065" w:author="Red Army" w:date="2012-02-08T20:12:00Z">
                          <w:rPr>
                            <w:rFonts w:ascii="Times New Roman" w:hAnsi="Times New Roman"/>
                          </w:rPr>
                        </w:rPrChange>
                      </w:rPr>
                      <w:t>Ask the system to export the Teaching Plan.</w:t>
                    </w:r>
                  </w:ins>
                </w:p>
              </w:tc>
              <w:tc>
                <w:tcPr>
                  <w:tcW w:w="4494"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4066" w:author="Red Army" w:date="2012-02-08T17:18:00Z"/>
                      <w:rFonts w:ascii="Times New Roman" w:hAnsi="Times New Roman"/>
                      <w:sz w:val="24"/>
                      <w:rPrChange w:id="4067" w:author="Red Army" w:date="2012-02-08T20:12:00Z">
                        <w:rPr>
                          <w:ins w:id="4068" w:author="Red Army" w:date="2012-02-08T17:18:00Z"/>
                          <w:rFonts w:ascii="Times New Roman" w:hAnsi="Times New Roman"/>
                        </w:rPr>
                      </w:rPrChange>
                    </w:rPr>
                  </w:pPr>
                  <w:ins w:id="4069" w:author="Red Army" w:date="2012-02-08T17:18:00Z">
                    <w:r w:rsidRPr="001A0C52">
                      <w:rPr>
                        <w:rFonts w:ascii="Times New Roman" w:hAnsi="Times New Roman"/>
                        <w:sz w:val="24"/>
                        <w:rPrChange w:id="4070" w:author="Red Army" w:date="2012-02-08T20:12:00Z">
                          <w:rPr>
                            <w:rFonts w:ascii="Times New Roman" w:hAnsi="Times New Roman"/>
                          </w:rPr>
                        </w:rPrChange>
                      </w:rPr>
                      <w:t xml:space="preserve">Display Export dialog. </w:t>
                    </w:r>
                  </w:ins>
                </w:p>
              </w:tc>
            </w:tr>
            <w:tr w:rsidR="00057F87" w:rsidRPr="001A0C52" w:rsidTr="00130E1F">
              <w:trPr>
                <w:ins w:id="4071" w:author="Red Army" w:date="2012-02-08T17:18:00Z"/>
              </w:trPr>
              <w:tc>
                <w:tcPr>
                  <w:tcW w:w="647" w:type="dxa"/>
                  <w:tcBorders>
                    <w:top w:val="single" w:sz="4" w:space="0" w:color="auto"/>
                    <w:left w:val="single" w:sz="4" w:space="0" w:color="auto"/>
                    <w:bottom w:val="single" w:sz="4" w:space="0" w:color="auto"/>
                    <w:right w:val="single" w:sz="4" w:space="0" w:color="auto"/>
                  </w:tcBorders>
                  <w:vAlign w:val="center"/>
                  <w:hideMark/>
                </w:tcPr>
                <w:p w:rsidR="00057F87" w:rsidRPr="001A0C52" w:rsidRDefault="00057F87" w:rsidP="00130E1F">
                  <w:pPr>
                    <w:jc w:val="center"/>
                    <w:rPr>
                      <w:ins w:id="4072" w:author="Red Army" w:date="2012-02-08T17:18:00Z"/>
                      <w:rFonts w:ascii="Times New Roman" w:hAnsi="Times New Roman"/>
                      <w:sz w:val="24"/>
                      <w:rPrChange w:id="4073" w:author="Red Army" w:date="2012-02-08T20:12:00Z">
                        <w:rPr>
                          <w:ins w:id="4074" w:author="Red Army" w:date="2012-02-08T17:18:00Z"/>
                          <w:rFonts w:ascii="Times New Roman" w:hAnsi="Times New Roman"/>
                        </w:rPr>
                      </w:rPrChange>
                    </w:rPr>
                  </w:pPr>
                  <w:ins w:id="4075" w:author="Red Army" w:date="2012-02-08T17:18:00Z">
                    <w:r w:rsidRPr="001A0C52">
                      <w:rPr>
                        <w:rFonts w:ascii="Times New Roman" w:hAnsi="Times New Roman"/>
                        <w:sz w:val="24"/>
                        <w:rPrChange w:id="4076" w:author="Red Army" w:date="2012-02-08T20:12:00Z">
                          <w:rPr>
                            <w:rFonts w:ascii="Times New Roman" w:hAnsi="Times New Roman"/>
                          </w:rPr>
                        </w:rPrChange>
                      </w:rPr>
                      <w:t>3</w:t>
                    </w:r>
                  </w:ins>
                </w:p>
              </w:tc>
              <w:tc>
                <w:tcPr>
                  <w:tcW w:w="4209"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4077" w:author="Red Army" w:date="2012-02-08T17:18:00Z"/>
                      <w:rFonts w:ascii="Times New Roman" w:hAnsi="Times New Roman"/>
                      <w:sz w:val="24"/>
                      <w:rPrChange w:id="4078" w:author="Red Army" w:date="2012-02-08T20:12:00Z">
                        <w:rPr>
                          <w:ins w:id="4079" w:author="Red Army" w:date="2012-02-08T17:18:00Z"/>
                          <w:rFonts w:ascii="Times New Roman" w:hAnsi="Times New Roman"/>
                        </w:rPr>
                      </w:rPrChange>
                    </w:rPr>
                  </w:pPr>
                  <w:ins w:id="4080" w:author="Red Army" w:date="2012-02-08T17:18:00Z">
                    <w:r w:rsidRPr="001A0C52">
                      <w:rPr>
                        <w:rFonts w:ascii="Times New Roman" w:hAnsi="Times New Roman"/>
                        <w:sz w:val="24"/>
                        <w:rPrChange w:id="4081" w:author="Red Army" w:date="2012-02-08T20:12:00Z">
                          <w:rPr>
                            <w:rFonts w:ascii="Times New Roman" w:hAnsi="Times New Roman"/>
                          </w:rPr>
                        </w:rPrChange>
                      </w:rPr>
                      <w:t xml:space="preserve">Enter file name. </w:t>
                    </w:r>
                  </w:ins>
                </w:p>
                <w:p w:rsidR="00057F87" w:rsidRPr="001A0C52" w:rsidRDefault="00057F87" w:rsidP="00130E1F">
                  <w:pPr>
                    <w:rPr>
                      <w:ins w:id="4082" w:author="Red Army" w:date="2012-02-08T17:18:00Z"/>
                      <w:rFonts w:ascii="Times New Roman" w:hAnsi="Times New Roman"/>
                      <w:sz w:val="24"/>
                      <w:rPrChange w:id="4083" w:author="Red Army" w:date="2012-02-08T20:12:00Z">
                        <w:rPr>
                          <w:ins w:id="4084" w:author="Red Army" w:date="2012-02-08T17:18:00Z"/>
                          <w:rFonts w:ascii="Times New Roman" w:hAnsi="Times New Roman"/>
                        </w:rPr>
                      </w:rPrChange>
                    </w:rPr>
                  </w:pPr>
                  <w:ins w:id="4085" w:author="Red Army" w:date="2012-02-08T17:18:00Z">
                    <w:r w:rsidRPr="001A0C52">
                      <w:rPr>
                        <w:rFonts w:ascii="Times New Roman" w:hAnsi="Times New Roman"/>
                        <w:sz w:val="24"/>
                        <w:rPrChange w:id="4086" w:author="Red Army" w:date="2012-02-08T20:12:00Z">
                          <w:rPr>
                            <w:rFonts w:ascii="Times New Roman" w:hAnsi="Times New Roman"/>
                          </w:rPr>
                        </w:rPrChange>
                      </w:rPr>
                      <w:t>Choose a desire format from supported file type list.</w:t>
                    </w:r>
                  </w:ins>
                </w:p>
              </w:tc>
              <w:tc>
                <w:tcPr>
                  <w:tcW w:w="4494"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4087" w:author="Red Army" w:date="2012-02-08T17:18:00Z"/>
                      <w:rFonts w:ascii="Times New Roman" w:hAnsi="Times New Roman"/>
                      <w:sz w:val="24"/>
                      <w:rPrChange w:id="4088" w:author="Red Army" w:date="2012-02-08T20:12:00Z">
                        <w:rPr>
                          <w:ins w:id="4089" w:author="Red Army" w:date="2012-02-08T17:18:00Z"/>
                          <w:rFonts w:ascii="Times New Roman" w:hAnsi="Times New Roman"/>
                        </w:rPr>
                      </w:rPrChange>
                    </w:rPr>
                  </w:pPr>
                </w:p>
              </w:tc>
            </w:tr>
            <w:tr w:rsidR="00057F87" w:rsidRPr="001A0C52" w:rsidTr="00130E1F">
              <w:trPr>
                <w:ins w:id="4090" w:author="Red Army" w:date="2012-02-08T17:18:00Z"/>
              </w:trPr>
              <w:tc>
                <w:tcPr>
                  <w:tcW w:w="647" w:type="dxa"/>
                  <w:tcBorders>
                    <w:top w:val="single" w:sz="4" w:space="0" w:color="auto"/>
                    <w:left w:val="single" w:sz="4" w:space="0" w:color="auto"/>
                    <w:bottom w:val="single" w:sz="4" w:space="0" w:color="auto"/>
                    <w:right w:val="single" w:sz="4" w:space="0" w:color="auto"/>
                  </w:tcBorders>
                  <w:vAlign w:val="center"/>
                </w:tcPr>
                <w:p w:rsidR="00057F87" w:rsidRPr="001A0C52" w:rsidRDefault="00057F87" w:rsidP="00130E1F">
                  <w:pPr>
                    <w:jc w:val="center"/>
                    <w:rPr>
                      <w:ins w:id="4091" w:author="Red Army" w:date="2012-02-08T17:18:00Z"/>
                      <w:rFonts w:ascii="Times New Roman" w:hAnsi="Times New Roman"/>
                      <w:sz w:val="24"/>
                      <w:rPrChange w:id="4092" w:author="Red Army" w:date="2012-02-08T20:12:00Z">
                        <w:rPr>
                          <w:ins w:id="4093" w:author="Red Army" w:date="2012-02-08T17:18:00Z"/>
                          <w:rFonts w:ascii="Times New Roman" w:hAnsi="Times New Roman"/>
                        </w:rPr>
                      </w:rPrChange>
                    </w:rPr>
                  </w:pPr>
                  <w:ins w:id="4094" w:author="Red Army" w:date="2012-02-08T17:18:00Z">
                    <w:r w:rsidRPr="001A0C52">
                      <w:rPr>
                        <w:rFonts w:ascii="Times New Roman" w:hAnsi="Times New Roman"/>
                        <w:sz w:val="24"/>
                        <w:rPrChange w:id="4095" w:author="Red Army" w:date="2012-02-08T20:12:00Z">
                          <w:rPr>
                            <w:rFonts w:ascii="Times New Roman" w:hAnsi="Times New Roman"/>
                          </w:rPr>
                        </w:rPrChange>
                      </w:rPr>
                      <w:t>4</w:t>
                    </w:r>
                  </w:ins>
                </w:p>
              </w:tc>
              <w:tc>
                <w:tcPr>
                  <w:tcW w:w="4209" w:type="dxa"/>
                  <w:tcBorders>
                    <w:top w:val="single" w:sz="4" w:space="0" w:color="auto"/>
                    <w:left w:val="single" w:sz="4" w:space="0" w:color="auto"/>
                    <w:bottom w:val="single" w:sz="4" w:space="0" w:color="auto"/>
                    <w:right w:val="single" w:sz="4" w:space="0" w:color="auto"/>
                  </w:tcBorders>
                </w:tcPr>
                <w:p w:rsidR="00057F87" w:rsidRPr="001A0C52" w:rsidRDefault="00057F87" w:rsidP="00130E1F">
                  <w:pPr>
                    <w:rPr>
                      <w:ins w:id="4096" w:author="Red Army" w:date="2012-02-08T17:18:00Z"/>
                      <w:rFonts w:ascii="Times New Roman" w:hAnsi="Times New Roman"/>
                      <w:sz w:val="24"/>
                      <w:rPrChange w:id="4097" w:author="Red Army" w:date="2012-02-08T20:12:00Z">
                        <w:rPr>
                          <w:ins w:id="4098" w:author="Red Army" w:date="2012-02-08T17:18:00Z"/>
                          <w:rFonts w:ascii="Times New Roman" w:hAnsi="Times New Roman"/>
                        </w:rPr>
                      </w:rPrChange>
                    </w:rPr>
                  </w:pPr>
                  <w:ins w:id="4099" w:author="Red Army" w:date="2012-02-08T17:18:00Z">
                    <w:r w:rsidRPr="001A0C52">
                      <w:rPr>
                        <w:rFonts w:ascii="Times New Roman" w:hAnsi="Times New Roman"/>
                        <w:sz w:val="24"/>
                        <w:rPrChange w:id="4100" w:author="Red Army" w:date="2012-02-08T20:12:00Z">
                          <w:rPr>
                            <w:rFonts w:ascii="Times New Roman" w:hAnsi="Times New Roman"/>
                          </w:rPr>
                        </w:rPrChange>
                      </w:rPr>
                      <w:t>Confirm not to save.</w:t>
                    </w:r>
                  </w:ins>
                </w:p>
              </w:tc>
              <w:tc>
                <w:tcPr>
                  <w:tcW w:w="4494" w:type="dxa"/>
                  <w:tcBorders>
                    <w:top w:val="single" w:sz="4" w:space="0" w:color="auto"/>
                    <w:left w:val="single" w:sz="4" w:space="0" w:color="auto"/>
                    <w:bottom w:val="single" w:sz="4" w:space="0" w:color="auto"/>
                    <w:right w:val="single" w:sz="4" w:space="0" w:color="auto"/>
                  </w:tcBorders>
                </w:tcPr>
                <w:p w:rsidR="00057F87" w:rsidRPr="001A0C52" w:rsidDel="006A349F" w:rsidRDefault="00057F87" w:rsidP="00130E1F">
                  <w:pPr>
                    <w:rPr>
                      <w:ins w:id="4101" w:author="Red Army" w:date="2012-02-08T17:18:00Z"/>
                      <w:rFonts w:ascii="Times New Roman" w:hAnsi="Times New Roman"/>
                      <w:sz w:val="24"/>
                      <w:rPrChange w:id="4102" w:author="Red Army" w:date="2012-02-08T20:12:00Z">
                        <w:rPr>
                          <w:ins w:id="4103" w:author="Red Army" w:date="2012-02-08T17:18:00Z"/>
                          <w:rFonts w:ascii="Times New Roman" w:hAnsi="Times New Roman"/>
                        </w:rPr>
                      </w:rPrChange>
                    </w:rPr>
                  </w:pPr>
                  <w:ins w:id="4104" w:author="Red Army" w:date="2012-02-08T17:18:00Z">
                    <w:r w:rsidRPr="001A0C52">
                      <w:rPr>
                        <w:rFonts w:ascii="Times New Roman" w:hAnsi="Times New Roman"/>
                        <w:sz w:val="24"/>
                        <w:rPrChange w:id="4105" w:author="Red Army" w:date="2012-02-08T20:12:00Z">
                          <w:rPr>
                            <w:rFonts w:ascii="Times New Roman" w:hAnsi="Times New Roman"/>
                          </w:rPr>
                        </w:rPrChange>
                      </w:rPr>
                      <w:t>Discard all inputted information. Display the previous screen.</w:t>
                    </w:r>
                  </w:ins>
                </w:p>
              </w:tc>
            </w:tr>
          </w:tbl>
          <w:p w:rsidR="00057F87" w:rsidRPr="001A0C52" w:rsidRDefault="00057F87" w:rsidP="00130E1F">
            <w:pPr>
              <w:rPr>
                <w:ins w:id="4106" w:author="Red Army" w:date="2012-02-08T17:18:00Z"/>
                <w:rFonts w:ascii="Times New Roman" w:hAnsi="Times New Roman"/>
                <w:sz w:val="24"/>
                <w:rPrChange w:id="4107" w:author="Red Army" w:date="2012-02-08T20:12:00Z">
                  <w:rPr>
                    <w:ins w:id="4108" w:author="Red Army" w:date="2012-02-08T17:18:00Z"/>
                    <w:rFonts w:ascii="Times New Roman" w:hAnsi="Times New Roman"/>
                  </w:rPr>
                </w:rPrChange>
              </w:rPr>
            </w:pPr>
          </w:p>
          <w:p w:rsidR="00057F87" w:rsidRPr="001A0C52" w:rsidRDefault="00057F87" w:rsidP="00130E1F">
            <w:pPr>
              <w:rPr>
                <w:ins w:id="4109" w:author="Red Army" w:date="2012-02-08T17:18:00Z"/>
                <w:rFonts w:ascii="Times New Roman" w:hAnsi="Times New Roman"/>
                <w:bCs/>
                <w:sz w:val="24"/>
                <w:rPrChange w:id="4110" w:author="Red Army" w:date="2012-02-08T20:12:00Z">
                  <w:rPr>
                    <w:ins w:id="4111" w:author="Red Army" w:date="2012-02-08T17:18:00Z"/>
                    <w:rFonts w:ascii="Times New Roman" w:hAnsi="Times New Roman"/>
                    <w:bCs/>
                  </w:rPr>
                </w:rPrChange>
              </w:rPr>
            </w:pPr>
            <w:ins w:id="4112" w:author="Red Army" w:date="2012-02-08T17:18:00Z">
              <w:r w:rsidRPr="001A0C52">
                <w:rPr>
                  <w:rFonts w:ascii="Times New Roman" w:hAnsi="Times New Roman"/>
                  <w:b/>
                  <w:bCs/>
                  <w:sz w:val="24"/>
                  <w:rPrChange w:id="4113" w:author="Red Army" w:date="2012-02-08T20:12:00Z">
                    <w:rPr>
                      <w:rFonts w:ascii="Times New Roman" w:hAnsi="Times New Roman"/>
                      <w:b/>
                      <w:bCs/>
                    </w:rPr>
                  </w:rPrChange>
                </w:rPr>
                <w:t xml:space="preserve">Exceptions: </w:t>
              </w:r>
            </w:ins>
          </w:p>
          <w:p w:rsidR="00057F87" w:rsidRPr="001A0C52" w:rsidRDefault="00057F87" w:rsidP="00130E1F">
            <w:pPr>
              <w:rPr>
                <w:ins w:id="4114" w:author="Red Army" w:date="2012-02-08T17:18:00Z"/>
                <w:rFonts w:ascii="Times New Roman" w:hAnsi="Times New Roman"/>
                <w:bCs/>
                <w:sz w:val="24"/>
                <w:rPrChange w:id="4115" w:author="Red Army" w:date="2012-02-08T20:12:00Z">
                  <w:rPr>
                    <w:ins w:id="4116" w:author="Red Army" w:date="2012-02-08T17:18:00Z"/>
                    <w:rFonts w:ascii="Times New Roman" w:hAnsi="Times New Roman"/>
                    <w:bCs/>
                  </w:rPr>
                </w:rPrChange>
              </w:rPr>
            </w:pPr>
            <w:ins w:id="4117" w:author="Red Army" w:date="2012-02-08T17:18:00Z">
              <w:r w:rsidRPr="001A0C52">
                <w:rPr>
                  <w:rFonts w:ascii="Times New Roman" w:hAnsi="Times New Roman"/>
                  <w:bCs/>
                  <w:sz w:val="24"/>
                  <w:rPrChange w:id="4118" w:author="Red Army" w:date="2012-02-08T20:12:00Z">
                    <w:rPr>
                      <w:rFonts w:ascii="Times New Roman" w:hAnsi="Times New Roman"/>
                      <w:bCs/>
                    </w:rPr>
                  </w:rPrChange>
                </w:rPr>
                <w:tab/>
                <w:t xml:space="preserve">None </w:t>
              </w:r>
            </w:ins>
          </w:p>
          <w:p w:rsidR="00057F87" w:rsidRPr="001A0C52" w:rsidRDefault="00057F87" w:rsidP="00130E1F">
            <w:pPr>
              <w:rPr>
                <w:ins w:id="4119" w:author="Red Army" w:date="2012-02-08T17:18:00Z"/>
                <w:rFonts w:ascii="Times New Roman" w:hAnsi="Times New Roman"/>
                <w:b/>
                <w:bCs/>
                <w:sz w:val="24"/>
                <w:rPrChange w:id="4120" w:author="Red Army" w:date="2012-02-08T20:12:00Z">
                  <w:rPr>
                    <w:ins w:id="4121" w:author="Red Army" w:date="2012-02-08T17:18:00Z"/>
                    <w:rFonts w:ascii="Times New Roman" w:hAnsi="Times New Roman"/>
                    <w:b/>
                    <w:bCs/>
                  </w:rPr>
                </w:rPrChange>
              </w:rPr>
            </w:pPr>
            <w:ins w:id="4122" w:author="Red Army" w:date="2012-02-08T17:18:00Z">
              <w:r w:rsidRPr="001A0C52">
                <w:rPr>
                  <w:rFonts w:ascii="Times New Roman" w:hAnsi="Times New Roman"/>
                  <w:b/>
                  <w:bCs/>
                  <w:sz w:val="24"/>
                  <w:rPrChange w:id="4123" w:author="Red Army" w:date="2012-02-08T20:12:00Z">
                    <w:rPr>
                      <w:rFonts w:ascii="Times New Roman" w:hAnsi="Times New Roman"/>
                      <w:b/>
                      <w:bCs/>
                    </w:rPr>
                  </w:rPrChange>
                </w:rPr>
                <w:t xml:space="preserve">Relationships: </w:t>
              </w:r>
            </w:ins>
          </w:p>
          <w:p w:rsidR="00057F87" w:rsidRPr="001A0C52" w:rsidRDefault="00057F87" w:rsidP="00130E1F">
            <w:pPr>
              <w:rPr>
                <w:ins w:id="4124" w:author="Red Army" w:date="2012-02-08T17:42:00Z"/>
                <w:rFonts w:ascii="Times New Roman" w:hAnsi="Times New Roman"/>
                <w:bCs/>
                <w:sz w:val="24"/>
                <w:rPrChange w:id="4125" w:author="Red Army" w:date="2012-02-08T20:12:00Z">
                  <w:rPr>
                    <w:ins w:id="4126" w:author="Red Army" w:date="2012-02-08T17:42:00Z"/>
                    <w:rFonts w:ascii="Times New Roman" w:hAnsi="Times New Roman"/>
                    <w:bCs/>
                  </w:rPr>
                </w:rPrChange>
              </w:rPr>
            </w:pPr>
            <w:ins w:id="4127" w:author="Red Army" w:date="2012-02-08T17:18:00Z">
              <w:r w:rsidRPr="001A0C52">
                <w:rPr>
                  <w:rFonts w:ascii="Times New Roman" w:hAnsi="Times New Roman"/>
                  <w:bCs/>
                  <w:sz w:val="24"/>
                  <w:rPrChange w:id="4128" w:author="Red Army" w:date="2012-02-08T20:12:00Z">
                    <w:rPr>
                      <w:rFonts w:ascii="Times New Roman" w:hAnsi="Times New Roman"/>
                      <w:bCs/>
                    </w:rPr>
                  </w:rPrChange>
                </w:rPr>
                <w:tab/>
              </w:r>
            </w:ins>
            <w:ins w:id="4129" w:author="Red Army" w:date="2012-02-08T17:42:00Z">
              <w:r w:rsidR="00727B68" w:rsidRPr="001A0C52">
                <w:rPr>
                  <w:rFonts w:ascii="Times New Roman" w:hAnsi="Times New Roman"/>
                  <w:bCs/>
                  <w:sz w:val="24"/>
                  <w:rPrChange w:id="4130" w:author="Red Army" w:date="2012-02-08T20:12:00Z">
                    <w:rPr>
                      <w:rFonts w:ascii="Times New Roman" w:hAnsi="Times New Roman"/>
                      <w:bCs/>
                    </w:rPr>
                  </w:rPrChange>
                </w:rPr>
                <w:t>UC_TP_001 Create Teaching Plan</w:t>
              </w:r>
            </w:ins>
          </w:p>
          <w:p w:rsidR="00727B68" w:rsidRPr="001A0C52" w:rsidRDefault="00727B68" w:rsidP="00130E1F">
            <w:pPr>
              <w:rPr>
                <w:ins w:id="4131" w:author="Red Army" w:date="2012-02-08T17:18:00Z"/>
                <w:rFonts w:ascii="Times New Roman" w:hAnsi="Times New Roman"/>
                <w:bCs/>
                <w:sz w:val="24"/>
                <w:rPrChange w:id="4132" w:author="Red Army" w:date="2012-02-08T20:12:00Z">
                  <w:rPr>
                    <w:ins w:id="4133" w:author="Red Army" w:date="2012-02-08T17:18:00Z"/>
                    <w:rFonts w:ascii="Times New Roman" w:hAnsi="Times New Roman"/>
                    <w:bCs/>
                  </w:rPr>
                </w:rPrChange>
              </w:rPr>
            </w:pPr>
            <w:ins w:id="4134" w:author="Red Army" w:date="2012-02-08T17:42:00Z">
              <w:r w:rsidRPr="001A0C52">
                <w:rPr>
                  <w:rFonts w:ascii="Times New Roman" w:hAnsi="Times New Roman"/>
                  <w:bCs/>
                  <w:sz w:val="24"/>
                  <w:rPrChange w:id="4135" w:author="Red Army" w:date="2012-02-08T20:12:00Z">
                    <w:rPr>
                      <w:rFonts w:ascii="Times New Roman" w:hAnsi="Times New Roman"/>
                      <w:bCs/>
                    </w:rPr>
                  </w:rPrChange>
                </w:rPr>
                <w:tab/>
                <w:t>UC_TP_002 Update Teaching Plan</w:t>
              </w:r>
            </w:ins>
          </w:p>
          <w:p w:rsidR="00057F87" w:rsidRPr="001A0C52" w:rsidRDefault="00057F87" w:rsidP="00130E1F">
            <w:pPr>
              <w:rPr>
                <w:ins w:id="4136" w:author="Red Army" w:date="2012-02-08T17:18:00Z"/>
                <w:rFonts w:ascii="Times New Roman" w:hAnsi="Times New Roman"/>
                <w:b/>
                <w:bCs/>
                <w:sz w:val="24"/>
                <w:rPrChange w:id="4137" w:author="Red Army" w:date="2012-02-08T20:12:00Z">
                  <w:rPr>
                    <w:ins w:id="4138" w:author="Red Army" w:date="2012-02-08T17:18:00Z"/>
                    <w:rFonts w:ascii="Times New Roman" w:hAnsi="Times New Roman"/>
                    <w:b/>
                    <w:bCs/>
                  </w:rPr>
                </w:rPrChange>
              </w:rPr>
            </w:pPr>
            <w:ins w:id="4139" w:author="Red Army" w:date="2012-02-08T17:18:00Z">
              <w:r w:rsidRPr="001A0C52">
                <w:rPr>
                  <w:rFonts w:ascii="Times New Roman" w:hAnsi="Times New Roman"/>
                  <w:b/>
                  <w:bCs/>
                  <w:sz w:val="24"/>
                  <w:rPrChange w:id="4140" w:author="Red Army" w:date="2012-02-08T20:12:00Z">
                    <w:rPr>
                      <w:rFonts w:ascii="Times New Roman" w:hAnsi="Times New Roman"/>
                      <w:b/>
                      <w:bCs/>
                    </w:rPr>
                  </w:rPrChange>
                </w:rPr>
                <w:t>Business Rules:</w:t>
              </w:r>
            </w:ins>
          </w:p>
          <w:p w:rsidR="00057F87" w:rsidRPr="001A0C52" w:rsidRDefault="00057F87" w:rsidP="00130E1F">
            <w:pPr>
              <w:rPr>
                <w:ins w:id="4141" w:author="Red Army" w:date="2012-02-08T17:18:00Z"/>
                <w:rFonts w:ascii="Times New Roman" w:hAnsi="Times New Roman"/>
                <w:bCs/>
                <w:sz w:val="24"/>
                <w:rPrChange w:id="4142" w:author="Red Army" w:date="2012-02-08T20:12:00Z">
                  <w:rPr>
                    <w:ins w:id="4143" w:author="Red Army" w:date="2012-02-08T17:18:00Z"/>
                    <w:rFonts w:ascii="Times New Roman" w:hAnsi="Times New Roman"/>
                    <w:bCs/>
                  </w:rPr>
                </w:rPrChange>
              </w:rPr>
            </w:pPr>
            <w:ins w:id="4144" w:author="Red Army" w:date="2012-02-08T17:18:00Z">
              <w:r w:rsidRPr="001A0C52">
                <w:rPr>
                  <w:rFonts w:ascii="Times New Roman" w:hAnsi="Times New Roman"/>
                  <w:bCs/>
                  <w:sz w:val="24"/>
                  <w:rPrChange w:id="4145" w:author="Red Army" w:date="2012-02-08T20:12:00Z">
                    <w:rPr>
                      <w:rFonts w:ascii="Times New Roman" w:hAnsi="Times New Roman"/>
                      <w:bCs/>
                    </w:rPr>
                  </w:rPrChange>
                </w:rPr>
                <w:tab/>
                <w:t>None</w:t>
              </w:r>
            </w:ins>
          </w:p>
          <w:p w:rsidR="00057F87" w:rsidRPr="001A0C52" w:rsidRDefault="00057F87" w:rsidP="00130E1F">
            <w:pPr>
              <w:tabs>
                <w:tab w:val="left" w:pos="6751"/>
              </w:tabs>
              <w:ind w:firstLine="720"/>
              <w:rPr>
                <w:ins w:id="4146" w:author="Red Army" w:date="2012-02-08T17:18:00Z"/>
                <w:rFonts w:ascii="Times New Roman" w:hAnsi="Times New Roman"/>
                <w:sz w:val="24"/>
                <w:rPrChange w:id="4147" w:author="Red Army" w:date="2012-02-08T20:12:00Z">
                  <w:rPr>
                    <w:ins w:id="4148" w:author="Red Army" w:date="2012-02-08T17:18:00Z"/>
                    <w:rFonts w:ascii="Times New Roman" w:hAnsi="Times New Roman"/>
                  </w:rPr>
                </w:rPrChange>
              </w:rPr>
            </w:pPr>
          </w:p>
        </w:tc>
      </w:tr>
      <w:tr w:rsidR="00057F87" w:rsidRPr="001A0C52" w:rsidTr="00130E1F">
        <w:trPr>
          <w:ins w:id="4149" w:author="Red Army" w:date="2012-02-08T17:18:00Z"/>
        </w:trPr>
        <w:tc>
          <w:tcPr>
            <w:tcW w:w="5000" w:type="pct"/>
            <w:gridSpan w:val="5"/>
            <w:shd w:val="clear" w:color="auto" w:fill="auto"/>
          </w:tcPr>
          <w:p w:rsidR="00057F87" w:rsidRPr="001A0C52" w:rsidRDefault="00057F87" w:rsidP="00130E1F">
            <w:pPr>
              <w:rPr>
                <w:ins w:id="4150" w:author="Red Army" w:date="2012-02-08T17:18:00Z"/>
                <w:rFonts w:ascii="Times New Roman" w:hAnsi="Times New Roman"/>
                <w:b/>
                <w:sz w:val="24"/>
                <w:rPrChange w:id="4151" w:author="Red Army" w:date="2012-02-08T20:12:00Z">
                  <w:rPr>
                    <w:ins w:id="4152" w:author="Red Army" w:date="2012-02-08T17:18:00Z"/>
                    <w:rFonts w:ascii="Times New Roman" w:hAnsi="Times New Roman"/>
                    <w:b/>
                  </w:rPr>
                </w:rPrChange>
              </w:rPr>
            </w:pPr>
            <w:ins w:id="4153" w:author="Red Army" w:date="2012-02-08T17:18:00Z">
              <w:r w:rsidRPr="001A0C52">
                <w:rPr>
                  <w:rFonts w:ascii="Times New Roman" w:hAnsi="Times New Roman"/>
                  <w:b/>
                  <w:sz w:val="24"/>
                  <w:rPrChange w:id="4154" w:author="Red Army" w:date="2012-02-08T20:12:00Z">
                    <w:rPr>
                      <w:rFonts w:ascii="Times New Roman" w:hAnsi="Times New Roman"/>
                      <w:b/>
                    </w:rPr>
                  </w:rPrChange>
                </w:rPr>
                <w:t>Description:</w:t>
              </w:r>
            </w:ins>
          </w:p>
          <w:p w:rsidR="00057F87" w:rsidRPr="001A0C52" w:rsidRDefault="00057F87" w:rsidP="00130E1F">
            <w:pPr>
              <w:rPr>
                <w:ins w:id="4155" w:author="Red Army" w:date="2012-02-08T17:18:00Z"/>
                <w:rFonts w:ascii="Times New Roman" w:hAnsi="Times New Roman"/>
                <w:sz w:val="24"/>
                <w:rPrChange w:id="4156" w:author="Red Army" w:date="2012-02-08T20:12:00Z">
                  <w:rPr>
                    <w:ins w:id="4157" w:author="Red Army" w:date="2012-02-08T17:18:00Z"/>
                    <w:rFonts w:ascii="Times New Roman" w:hAnsi="Times New Roman"/>
                  </w:rPr>
                </w:rPrChange>
              </w:rPr>
            </w:pPr>
            <w:ins w:id="4158" w:author="Red Army" w:date="2012-02-08T17:18:00Z">
              <w:r w:rsidRPr="001A0C52">
                <w:rPr>
                  <w:rFonts w:ascii="Times New Roman" w:hAnsi="Times New Roman"/>
                  <w:sz w:val="24"/>
                  <w:rPrChange w:id="4159" w:author="Red Army" w:date="2012-02-08T20:12:00Z">
                    <w:rPr>
                      <w:rFonts w:ascii="Times New Roman" w:hAnsi="Times New Roman"/>
                    </w:rPr>
                  </w:rPrChange>
                </w:rPr>
                <w:t>When user wants to export a Teaching Plan into other supported file type, they only need</w:t>
              </w:r>
            </w:ins>
            <w:ins w:id="4160" w:author="Phuong Giang" w:date="2012-02-10T16:20:00Z">
              <w:r w:rsidR="00CA57C4">
                <w:rPr>
                  <w:rFonts w:ascii="Times New Roman" w:hAnsi="Times New Roman"/>
                  <w:sz w:val="24"/>
                </w:rPr>
                <w:t xml:space="preserve"> to</w:t>
              </w:r>
            </w:ins>
            <w:ins w:id="4161" w:author="Red Army" w:date="2012-02-08T17:18:00Z">
              <w:r w:rsidRPr="001A0C52">
                <w:rPr>
                  <w:rFonts w:ascii="Times New Roman" w:hAnsi="Times New Roman"/>
                  <w:sz w:val="24"/>
                  <w:rPrChange w:id="4162" w:author="Red Army" w:date="2012-02-08T20:12:00Z">
                    <w:rPr>
                      <w:rFonts w:ascii="Times New Roman" w:hAnsi="Times New Roman"/>
                    </w:rPr>
                  </w:rPrChange>
                </w:rPr>
                <w:t xml:space="preserve"> click </w:t>
              </w:r>
              <w:del w:id="4163" w:author="Phuong Giang" w:date="2012-02-10T16:20:00Z">
                <w:r w:rsidRPr="001A0C52" w:rsidDel="00CA57C4">
                  <w:rPr>
                    <w:rFonts w:ascii="Times New Roman" w:hAnsi="Times New Roman"/>
                    <w:sz w:val="24"/>
                    <w:rPrChange w:id="4164" w:author="Red Army" w:date="2012-02-08T20:12:00Z">
                      <w:rPr>
                        <w:rFonts w:ascii="Times New Roman" w:hAnsi="Times New Roman"/>
                      </w:rPr>
                    </w:rPrChange>
                  </w:rPr>
                  <w:delText xml:space="preserve">to </w:delText>
                </w:r>
              </w:del>
              <w:r w:rsidRPr="001A0C52">
                <w:rPr>
                  <w:rFonts w:ascii="Times New Roman" w:hAnsi="Times New Roman"/>
                  <w:sz w:val="24"/>
                  <w:rPrChange w:id="4165" w:author="Red Army" w:date="2012-02-08T20:12:00Z">
                    <w:rPr>
                      <w:rFonts w:ascii="Times New Roman" w:hAnsi="Times New Roman"/>
                    </w:rPr>
                  </w:rPrChange>
                </w:rPr>
                <w:t>“Export”, enter file name and choose desired file format.</w:t>
              </w:r>
            </w:ins>
          </w:p>
          <w:p w:rsidR="00057F87" w:rsidRPr="001A0C52" w:rsidRDefault="00057F87" w:rsidP="00130E1F">
            <w:pPr>
              <w:rPr>
                <w:ins w:id="4166" w:author="Red Army" w:date="2012-02-08T17:18:00Z"/>
                <w:rFonts w:ascii="Times New Roman" w:hAnsi="Times New Roman"/>
                <w:sz w:val="24"/>
                <w:rPrChange w:id="4167" w:author="Red Army" w:date="2012-02-08T20:12:00Z">
                  <w:rPr>
                    <w:ins w:id="4168" w:author="Red Army" w:date="2012-02-08T17:18:00Z"/>
                    <w:rFonts w:ascii="Times New Roman" w:hAnsi="Times New Roman"/>
                  </w:rPr>
                </w:rPrChange>
              </w:rPr>
            </w:pPr>
            <w:ins w:id="4169" w:author="Red Army" w:date="2012-02-08T17:18:00Z">
              <w:r w:rsidRPr="001A0C52">
                <w:rPr>
                  <w:rFonts w:ascii="Times New Roman" w:hAnsi="Times New Roman"/>
                  <w:sz w:val="24"/>
                  <w:rPrChange w:id="4170" w:author="Red Army" w:date="2012-02-08T20:12:00Z">
                    <w:rPr>
                      <w:rFonts w:ascii="Times New Roman" w:hAnsi="Times New Roman"/>
                    </w:rPr>
                  </w:rPrChange>
                </w:rPr>
                <w:t>By cancel exporting, nothing is exported.</w:t>
              </w:r>
            </w:ins>
          </w:p>
        </w:tc>
      </w:tr>
    </w:tbl>
    <w:p w:rsidR="006E25C4" w:rsidRPr="001A0C52" w:rsidRDefault="006E25C4" w:rsidP="00320774">
      <w:pPr>
        <w:rPr>
          <w:ins w:id="4171" w:author="Red Army" w:date="2012-02-08T17:18:00Z"/>
          <w:rFonts w:ascii="Times New Roman" w:hAnsi="Times New Roman"/>
          <w:color w:val="4F81BD"/>
          <w:sz w:val="24"/>
          <w:rPrChange w:id="4172" w:author="Red Army" w:date="2012-02-08T20:12:00Z">
            <w:rPr>
              <w:ins w:id="4173" w:author="Red Army" w:date="2012-02-08T17:18:00Z"/>
              <w:rFonts w:ascii="Times New Roman" w:hAnsi="Times New Roman"/>
              <w:color w:val="4F81BD"/>
            </w:rPr>
          </w:rPrChange>
        </w:rPr>
      </w:pPr>
    </w:p>
    <w:p w:rsidR="00057F87" w:rsidRPr="001A0C52" w:rsidRDefault="00057F87" w:rsidP="00320774">
      <w:pPr>
        <w:rPr>
          <w:rFonts w:ascii="Times New Roman" w:hAnsi="Times New Roman"/>
          <w:color w:val="4F81BD"/>
          <w:sz w:val="24"/>
          <w:rPrChange w:id="4174" w:author="Red Army" w:date="2012-02-08T20:12:00Z">
            <w:rPr>
              <w:rFonts w:ascii="Times New Roman" w:hAnsi="Times New Roman"/>
              <w:color w:val="4F81BD"/>
            </w:rPr>
          </w:rPrChange>
        </w:rPr>
      </w:pPr>
    </w:p>
    <w:p w:rsidR="006E25C4" w:rsidRPr="001A0C52" w:rsidRDefault="00FA79D4" w:rsidP="00AC2698">
      <w:pPr>
        <w:pStyle w:val="Heading3"/>
        <w:numPr>
          <w:ilvl w:val="1"/>
          <w:numId w:val="17"/>
        </w:numPr>
        <w:rPr>
          <w:ins w:id="4175" w:author="Red Army" w:date="2012-02-07T18:39:00Z"/>
          <w:rFonts w:ascii="Times New Roman" w:hAnsi="Times New Roman"/>
          <w:sz w:val="24"/>
          <w:rPrChange w:id="4176" w:author="Red Army" w:date="2012-02-08T20:12:00Z">
            <w:rPr>
              <w:ins w:id="4177" w:author="Red Army" w:date="2012-02-07T18:39:00Z"/>
              <w:rFonts w:ascii="Times New Roman" w:hAnsi="Times New Roman"/>
            </w:rPr>
          </w:rPrChange>
        </w:rPr>
      </w:pPr>
      <w:bookmarkStart w:id="4178" w:name="_Toc316495269"/>
      <w:bookmarkStart w:id="4179" w:name="_Toc316681528"/>
      <w:ins w:id="4180" w:author="Phuong Giang" w:date="2012-02-10T22:44:00Z">
        <w:r>
          <w:rPr>
            <w:rFonts w:ascii="Times New Roman" w:hAnsi="Times New Roman"/>
            <w:sz w:val="24"/>
          </w:rPr>
          <w:t xml:space="preserve">Manage </w:t>
        </w:r>
      </w:ins>
      <w:r w:rsidR="006E25C4" w:rsidRPr="001A0C52">
        <w:rPr>
          <w:rFonts w:ascii="Times New Roman" w:hAnsi="Times New Roman"/>
          <w:sz w:val="24"/>
          <w:rPrChange w:id="4181" w:author="Red Army" w:date="2012-02-08T20:12:00Z">
            <w:rPr>
              <w:rFonts w:ascii="Times New Roman" w:eastAsia="Calibri" w:hAnsi="Times New Roman"/>
              <w:b w:val="0"/>
              <w:bCs w:val="0"/>
              <w:color w:val="auto"/>
            </w:rPr>
          </w:rPrChange>
        </w:rPr>
        <w:t>Teaching Method</w:t>
      </w:r>
      <w:bookmarkEnd w:id="4179"/>
      <w:del w:id="4182" w:author="Phuong Giang" w:date="2012-02-10T22:44:00Z">
        <w:r w:rsidR="006E25C4" w:rsidRPr="001A0C52" w:rsidDel="00FA79D4">
          <w:rPr>
            <w:rFonts w:ascii="Times New Roman" w:hAnsi="Times New Roman"/>
            <w:sz w:val="24"/>
            <w:rPrChange w:id="4183" w:author="Red Army" w:date="2012-02-08T20:12:00Z">
              <w:rPr>
                <w:rFonts w:ascii="Times New Roman" w:eastAsia="Calibri" w:hAnsi="Times New Roman"/>
                <w:b w:val="0"/>
                <w:bCs w:val="0"/>
                <w:color w:val="auto"/>
              </w:rPr>
            </w:rPrChange>
          </w:rPr>
          <w:delText>s</w:delText>
        </w:r>
      </w:del>
      <w:bookmarkEnd w:id="4178"/>
    </w:p>
    <w:p w:rsidR="00D80145" w:rsidRPr="001A0C52" w:rsidDel="009B43C9" w:rsidRDefault="00D80145" w:rsidP="00FA79D4">
      <w:pPr>
        <w:pStyle w:val="Heading4"/>
        <w:rPr>
          <w:del w:id="4184" w:author="Red Army" w:date="2012-02-08T17:42:00Z"/>
          <w:rPrChange w:id="4185" w:author="Red Army" w:date="2012-02-08T20:12:00Z">
            <w:rPr>
              <w:del w:id="4186" w:author="Red Army" w:date="2012-02-08T17:42:00Z"/>
              <w:rFonts w:ascii="Times New Roman" w:hAnsi="Times New Roman"/>
            </w:rPr>
          </w:rPrChange>
        </w:rPr>
        <w:pPrChange w:id="4187" w:author="Phuong Giang" w:date="2012-02-10T22:46:00Z">
          <w:pPr>
            <w:pStyle w:val="Heading3"/>
            <w:numPr>
              <w:ilvl w:val="1"/>
              <w:numId w:val="17"/>
            </w:numPr>
            <w:ind w:left="720" w:hanging="360"/>
          </w:pPr>
        </w:pPrChange>
      </w:pPr>
    </w:p>
    <w:p w:rsidR="006E25C4" w:rsidRPr="001A0C52" w:rsidRDefault="006E25C4" w:rsidP="00FA79D4">
      <w:pPr>
        <w:pStyle w:val="Heading4"/>
        <w:rPr>
          <w:rStyle w:val="Emphasis"/>
          <w:rPrChange w:id="4188" w:author="Red Army" w:date="2012-02-08T20:12:00Z">
            <w:rPr>
              <w:rStyle w:val="Emphasis"/>
              <w:rFonts w:ascii="Times New Roman" w:hAnsi="Times New Roman"/>
            </w:rPr>
          </w:rPrChange>
        </w:rPr>
        <w:pPrChange w:id="4189" w:author="Phuong Giang" w:date="2012-02-10T22:46:00Z">
          <w:pPr>
            <w:pStyle w:val="Heading4"/>
          </w:pPr>
        </w:pPrChange>
      </w:pPr>
      <w:r w:rsidRPr="001A0C52">
        <w:rPr>
          <w:rStyle w:val="Emphasis"/>
          <w:rPrChange w:id="4190" w:author="Red Army" w:date="2012-02-08T20:12:00Z">
            <w:rPr>
              <w:rStyle w:val="Emphasis"/>
              <w:rFonts w:ascii="Times New Roman" w:hAnsi="Times New Roman"/>
            </w:rPr>
          </w:rPrChange>
        </w:rPr>
        <w:t>Use case diagram</w:t>
      </w:r>
    </w:p>
    <w:p w:rsidR="006E25C4" w:rsidRPr="001A0C52" w:rsidRDefault="00FA79D4" w:rsidP="00F44198">
      <w:pPr>
        <w:pStyle w:val="ListParagraph"/>
        <w:keepNext/>
        <w:ind w:left="1080"/>
        <w:jc w:val="center"/>
        <w:rPr>
          <w:rFonts w:ascii="Times New Roman" w:hAnsi="Times New Roman"/>
          <w:sz w:val="24"/>
          <w:rPrChange w:id="4191" w:author="Red Army" w:date="2012-02-08T20:12:00Z">
            <w:rPr>
              <w:rFonts w:ascii="Times New Roman" w:hAnsi="Times New Roman"/>
            </w:rPr>
          </w:rPrChange>
        </w:rPr>
      </w:pPr>
      <w:r w:rsidRPr="00F80A8A">
        <w:rPr>
          <w:rFonts w:ascii="Times New Roman" w:hAnsi="Times New Roman"/>
          <w:sz w:val="24"/>
        </w:rPr>
        <w:object w:dxaOrig="4321" w:dyaOrig="5115">
          <v:shape id="_x0000_i1067" type="#_x0000_t75" style="width:3in;height:256.5pt" o:ole="">
            <v:imagedata r:id="rId306" o:title=""/>
          </v:shape>
          <o:OLEObject Type="Embed" ProgID="Visio.Drawing.11" ShapeID="_x0000_i1067" DrawAspect="Content" ObjectID="_1390423364" r:id="rId307"/>
        </w:object>
      </w:r>
    </w:p>
    <w:p w:rsidR="006E25C4" w:rsidRPr="001A0C52" w:rsidRDefault="006E25C4" w:rsidP="008063C6">
      <w:pPr>
        <w:pStyle w:val="Caption"/>
        <w:rPr>
          <w:b/>
          <w:sz w:val="26"/>
          <w:rPrChange w:id="4192" w:author="Red Army" w:date="2012-02-08T20:12:00Z">
            <w:rPr>
              <w:b/>
            </w:rPr>
          </w:rPrChange>
        </w:rPr>
      </w:pPr>
      <w:r w:rsidRPr="001A0C52">
        <w:rPr>
          <w:sz w:val="26"/>
          <w:rPrChange w:id="4193" w:author="Red Army" w:date="2012-02-08T20:12:00Z">
            <w:rPr>
              <w:rFonts w:ascii="Cambria" w:eastAsia="ＭＳ ゴシック" w:hAnsi="Cambria"/>
              <w:b/>
              <w:bCs/>
              <w:color w:val="4F81BD"/>
              <w:sz w:val="22"/>
              <w:szCs w:val="22"/>
              <w:lang w:val="en-US"/>
            </w:rPr>
          </w:rPrChange>
        </w:rPr>
        <w:t xml:space="preserve">Figure </w:t>
      </w:r>
      <w:r w:rsidRPr="001A0C52">
        <w:rPr>
          <w:sz w:val="26"/>
          <w:rPrChange w:id="4194" w:author="Red Army" w:date="2012-02-08T20:12:00Z">
            <w:rPr>
              <w:rFonts w:ascii="Cambria" w:eastAsia="ＭＳ ゴシック" w:hAnsi="Cambria"/>
              <w:b/>
              <w:bCs/>
              <w:color w:val="4F81BD"/>
              <w:sz w:val="22"/>
              <w:szCs w:val="22"/>
              <w:lang w:val="en-US"/>
            </w:rPr>
          </w:rPrChange>
        </w:rPr>
        <w:fldChar w:fldCharType="begin"/>
      </w:r>
      <w:r w:rsidRPr="001A0C52">
        <w:rPr>
          <w:sz w:val="26"/>
          <w:rPrChange w:id="4195" w:author="Red Army" w:date="2012-02-08T20:12:00Z">
            <w:rPr>
              <w:rFonts w:ascii="Cambria" w:eastAsia="ＭＳ ゴシック" w:hAnsi="Cambria"/>
              <w:b/>
              <w:bCs/>
              <w:color w:val="4F81BD"/>
              <w:sz w:val="22"/>
              <w:szCs w:val="22"/>
              <w:lang w:val="en-US"/>
            </w:rPr>
          </w:rPrChange>
        </w:rPr>
        <w:instrText xml:space="preserve"> SEQ Figure \* ARABIC </w:instrText>
      </w:r>
      <w:r w:rsidRPr="001A0C52">
        <w:rPr>
          <w:sz w:val="26"/>
          <w:rPrChange w:id="4196" w:author="Red Army" w:date="2012-02-08T20:12:00Z">
            <w:rPr>
              <w:rFonts w:ascii="Cambria" w:eastAsia="ＭＳ ゴシック" w:hAnsi="Cambria"/>
              <w:b/>
              <w:bCs/>
              <w:color w:val="4F81BD"/>
              <w:sz w:val="22"/>
              <w:szCs w:val="22"/>
              <w:lang w:val="en-US"/>
            </w:rPr>
          </w:rPrChange>
        </w:rPr>
        <w:fldChar w:fldCharType="separate"/>
      </w:r>
      <w:r w:rsidRPr="001A0C52">
        <w:rPr>
          <w:noProof/>
          <w:sz w:val="26"/>
          <w:rPrChange w:id="4197" w:author="Red Army" w:date="2012-02-08T20:12:00Z">
            <w:rPr>
              <w:rFonts w:ascii="Cambria" w:eastAsia="ＭＳ ゴシック" w:hAnsi="Cambria"/>
              <w:b/>
              <w:bCs/>
              <w:noProof/>
              <w:color w:val="4F81BD"/>
              <w:sz w:val="22"/>
              <w:szCs w:val="22"/>
              <w:lang w:val="en-US"/>
            </w:rPr>
          </w:rPrChange>
        </w:rPr>
        <w:t>3</w:t>
      </w:r>
      <w:r w:rsidRPr="001A0C52">
        <w:rPr>
          <w:sz w:val="26"/>
          <w:rPrChange w:id="4198" w:author="Red Army" w:date="2012-02-08T20:12:00Z">
            <w:rPr>
              <w:rFonts w:ascii="Cambria" w:eastAsia="ＭＳ ゴシック" w:hAnsi="Cambria"/>
              <w:b/>
              <w:bCs/>
              <w:color w:val="4F81BD"/>
              <w:sz w:val="22"/>
              <w:szCs w:val="22"/>
              <w:lang w:val="en-US"/>
            </w:rPr>
          </w:rPrChange>
        </w:rPr>
        <w:fldChar w:fldCharType="end"/>
      </w:r>
      <w:r w:rsidRPr="001A0C52">
        <w:rPr>
          <w:sz w:val="26"/>
          <w:rPrChange w:id="4199" w:author="Red Army" w:date="2012-02-08T20:12:00Z">
            <w:rPr>
              <w:rFonts w:ascii="Cambria" w:eastAsia="ＭＳ ゴシック" w:hAnsi="Cambria"/>
              <w:b/>
              <w:bCs/>
              <w:color w:val="4F81BD"/>
              <w:sz w:val="22"/>
              <w:szCs w:val="22"/>
              <w:lang w:val="en-US"/>
            </w:rPr>
          </w:rPrChange>
        </w:rPr>
        <w:t xml:space="preserve"> - Manage Teaching Method Use Case Diagram</w:t>
      </w:r>
    </w:p>
    <w:p w:rsidR="006E25C4" w:rsidRPr="001A0C52" w:rsidRDefault="006E25C4" w:rsidP="00FA79D4">
      <w:pPr>
        <w:pStyle w:val="Heading4"/>
        <w:rPr>
          <w:rStyle w:val="Emphasis"/>
          <w:rPrChange w:id="4200" w:author="Red Army" w:date="2012-02-08T20:12:00Z">
            <w:rPr>
              <w:rStyle w:val="Emphasis"/>
              <w:rFonts w:ascii="Times New Roman" w:eastAsia="Arial Unicode MS" w:hAnsi="Times New Roman"/>
              <w:b w:val="0"/>
              <w:bCs w:val="0"/>
              <w:color w:val="000000"/>
              <w:sz w:val="24"/>
              <w:szCs w:val="24"/>
              <w:lang w:val="en-GB"/>
            </w:rPr>
          </w:rPrChange>
        </w:rPr>
        <w:pPrChange w:id="4201" w:author="Phuong Giang" w:date="2012-02-10T22:46:00Z">
          <w:pPr>
            <w:pStyle w:val="Heading4"/>
          </w:pPr>
        </w:pPrChange>
      </w:pPr>
      <w:r w:rsidRPr="001A0C52">
        <w:rPr>
          <w:rStyle w:val="Emphasis"/>
          <w:rPrChange w:id="4202" w:author="Red Army" w:date="2012-02-08T20:12:00Z">
            <w:rPr>
              <w:rStyle w:val="Emphasis"/>
              <w:rFonts w:ascii="Times New Roman" w:hAnsi="Times New Roman"/>
            </w:rPr>
          </w:rPrChange>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98332C">
        <w:trPr>
          <w:trHeight w:val="1725"/>
        </w:trPr>
        <w:tc>
          <w:tcPr>
            <w:tcW w:w="5000" w:type="pct"/>
            <w:gridSpan w:val="5"/>
            <w:shd w:val="clear" w:color="auto" w:fill="D9D9D9"/>
            <w:vAlign w:val="center"/>
          </w:tcPr>
          <w:p w:rsidR="006E25C4" w:rsidRPr="001A0C52" w:rsidRDefault="006E25C4" w:rsidP="0041371F">
            <w:pPr>
              <w:rPr>
                <w:rFonts w:ascii="Times New Roman" w:hAnsi="Times New Roman"/>
                <w:sz w:val="24"/>
                <w:rPrChange w:id="4203" w:author="Red Army" w:date="2012-02-08T20:12:00Z">
                  <w:rPr>
                    <w:rFonts w:ascii="Times New Roman" w:hAnsi="Times New Roman"/>
                  </w:rPr>
                </w:rPrChange>
              </w:rPr>
            </w:pPr>
            <w:r w:rsidRPr="001A0C52">
              <w:rPr>
                <w:rFonts w:ascii="Times New Roman" w:hAnsi="Times New Roman"/>
                <w:b/>
                <w:sz w:val="24"/>
                <w:rPrChange w:id="4204" w:author="Red Army" w:date="2012-02-08T20:12:00Z">
                  <w:rPr>
                    <w:rFonts w:ascii="Times New Roman" w:eastAsia="ＭＳ ゴシック" w:hAnsi="Times New Roman"/>
                    <w:b/>
                    <w:bCs/>
                    <w:color w:val="4F81BD"/>
                  </w:rPr>
                </w:rPrChange>
              </w:rPr>
              <w:t>USE CASE -  Create New Teaching Method</w:t>
            </w:r>
          </w:p>
        </w:tc>
      </w:tr>
      <w:tr w:rsidR="006E25C4" w:rsidRPr="001A0C52" w:rsidTr="0098332C">
        <w:tc>
          <w:tcPr>
            <w:tcW w:w="1391" w:type="pct"/>
            <w:shd w:val="clear" w:color="auto" w:fill="D9D9D9"/>
          </w:tcPr>
          <w:p w:rsidR="006E25C4" w:rsidRPr="001A0C52" w:rsidRDefault="006E25C4" w:rsidP="00FB489A">
            <w:pPr>
              <w:rPr>
                <w:rFonts w:ascii="Times New Roman" w:hAnsi="Times New Roman"/>
                <w:b/>
                <w:sz w:val="24"/>
                <w:rPrChange w:id="4205" w:author="Red Army" w:date="2012-02-08T20:12:00Z">
                  <w:rPr>
                    <w:rFonts w:ascii="Times New Roman" w:hAnsi="Times New Roman"/>
                    <w:b/>
                  </w:rPr>
                </w:rPrChange>
              </w:rPr>
            </w:pPr>
            <w:r w:rsidRPr="001A0C52">
              <w:rPr>
                <w:rFonts w:ascii="Times New Roman" w:hAnsi="Times New Roman"/>
                <w:b/>
                <w:sz w:val="24"/>
                <w:rPrChange w:id="4206" w:author="Red Army" w:date="2012-02-08T20:12:00Z">
                  <w:rPr>
                    <w:rFonts w:ascii="Times New Roman" w:eastAsia="ＭＳ ゴシック" w:hAnsi="Times New Roman"/>
                    <w:b/>
                    <w:bCs/>
                    <w:color w:val="4F81BD"/>
                  </w:rPr>
                </w:rPrChange>
              </w:rPr>
              <w:t>Use-case No.</w:t>
            </w:r>
          </w:p>
        </w:tc>
        <w:tc>
          <w:tcPr>
            <w:tcW w:w="1364" w:type="pct"/>
          </w:tcPr>
          <w:p w:rsidR="006E25C4" w:rsidRPr="001A0C52" w:rsidRDefault="006E25C4" w:rsidP="000C6E41">
            <w:pPr>
              <w:rPr>
                <w:rFonts w:ascii="Times New Roman" w:hAnsi="Times New Roman"/>
                <w:sz w:val="24"/>
                <w:rPrChange w:id="4207" w:author="Red Army" w:date="2012-02-08T20:12:00Z">
                  <w:rPr>
                    <w:rFonts w:ascii="Times New Roman" w:hAnsi="Times New Roman"/>
                  </w:rPr>
                </w:rPrChange>
              </w:rPr>
            </w:pPr>
            <w:r w:rsidRPr="001A0C52">
              <w:rPr>
                <w:rFonts w:ascii="Times New Roman" w:hAnsi="Times New Roman"/>
                <w:sz w:val="24"/>
                <w:rPrChange w:id="4208" w:author="Red Army" w:date="2012-02-08T20:12:00Z">
                  <w:rPr>
                    <w:rFonts w:ascii="Times New Roman" w:eastAsia="ＭＳ ゴシック" w:hAnsi="Times New Roman"/>
                    <w:b/>
                    <w:bCs/>
                    <w:color w:val="4F81BD"/>
                  </w:rPr>
                </w:rPrChange>
              </w:rPr>
              <w:t>UC_TM_001</w:t>
            </w:r>
          </w:p>
        </w:tc>
        <w:tc>
          <w:tcPr>
            <w:tcW w:w="1059" w:type="pct"/>
            <w:gridSpan w:val="2"/>
            <w:shd w:val="clear" w:color="auto" w:fill="D9D9D9"/>
          </w:tcPr>
          <w:p w:rsidR="006E25C4" w:rsidRPr="001A0C52" w:rsidRDefault="006E25C4" w:rsidP="00FB489A">
            <w:pPr>
              <w:rPr>
                <w:rFonts w:ascii="Times New Roman" w:hAnsi="Times New Roman"/>
                <w:b/>
                <w:sz w:val="24"/>
                <w:rPrChange w:id="4209" w:author="Red Army" w:date="2012-02-08T20:12:00Z">
                  <w:rPr>
                    <w:rFonts w:ascii="Times New Roman" w:hAnsi="Times New Roman"/>
                    <w:b/>
                  </w:rPr>
                </w:rPrChange>
              </w:rPr>
            </w:pPr>
            <w:r w:rsidRPr="001A0C52">
              <w:rPr>
                <w:rFonts w:ascii="Times New Roman" w:hAnsi="Times New Roman"/>
                <w:b/>
                <w:sz w:val="24"/>
                <w:rPrChange w:id="4210" w:author="Red Army" w:date="2012-02-08T20:12:00Z">
                  <w:rPr>
                    <w:rFonts w:ascii="Times New Roman" w:eastAsia="ＭＳ ゴシック" w:hAnsi="Times New Roman"/>
                    <w:b/>
                    <w:bCs/>
                    <w:color w:val="4F81BD"/>
                  </w:rPr>
                </w:rPrChange>
              </w:rPr>
              <w:t>Use-case Version</w:t>
            </w:r>
          </w:p>
        </w:tc>
        <w:tc>
          <w:tcPr>
            <w:tcW w:w="1186" w:type="pct"/>
          </w:tcPr>
          <w:p w:rsidR="006E25C4" w:rsidRPr="001A0C52" w:rsidRDefault="006E25C4" w:rsidP="00FB489A">
            <w:pPr>
              <w:rPr>
                <w:rFonts w:ascii="Times New Roman" w:hAnsi="Times New Roman"/>
                <w:sz w:val="24"/>
                <w:rPrChange w:id="4211" w:author="Red Army" w:date="2012-02-08T20:12:00Z">
                  <w:rPr>
                    <w:rFonts w:ascii="Times New Roman" w:hAnsi="Times New Roman"/>
                  </w:rPr>
                </w:rPrChange>
              </w:rPr>
            </w:pPr>
            <w:r w:rsidRPr="001A0C52">
              <w:rPr>
                <w:rFonts w:ascii="Times New Roman" w:hAnsi="Times New Roman"/>
                <w:sz w:val="24"/>
                <w:rPrChange w:id="4212" w:author="Red Army" w:date="2012-02-08T20:12:00Z">
                  <w:rPr>
                    <w:rFonts w:ascii="Times New Roman" w:eastAsia="ＭＳ ゴシック" w:hAnsi="Times New Roman"/>
                    <w:b/>
                    <w:bCs/>
                    <w:color w:val="4F81BD"/>
                  </w:rPr>
                </w:rPrChange>
              </w:rPr>
              <w:t>1.0</w:t>
            </w:r>
          </w:p>
        </w:tc>
      </w:tr>
      <w:tr w:rsidR="006E25C4" w:rsidRPr="001A0C52" w:rsidTr="0098332C">
        <w:tc>
          <w:tcPr>
            <w:tcW w:w="1391" w:type="pct"/>
            <w:shd w:val="clear" w:color="auto" w:fill="D9D9D9"/>
          </w:tcPr>
          <w:p w:rsidR="006E25C4" w:rsidRPr="001A0C52" w:rsidRDefault="006E25C4" w:rsidP="00FB489A">
            <w:pPr>
              <w:rPr>
                <w:rFonts w:ascii="Times New Roman" w:hAnsi="Times New Roman"/>
                <w:b/>
                <w:sz w:val="24"/>
                <w:rPrChange w:id="4213" w:author="Red Army" w:date="2012-02-08T20:12:00Z">
                  <w:rPr>
                    <w:rFonts w:ascii="Times New Roman" w:hAnsi="Times New Roman"/>
                    <w:b/>
                  </w:rPr>
                </w:rPrChange>
              </w:rPr>
            </w:pPr>
            <w:r w:rsidRPr="001A0C52">
              <w:rPr>
                <w:rFonts w:ascii="Times New Roman" w:hAnsi="Times New Roman"/>
                <w:b/>
                <w:sz w:val="24"/>
                <w:rPrChange w:id="4214" w:author="Red Army" w:date="2012-02-08T20:12:00Z">
                  <w:rPr>
                    <w:rFonts w:ascii="Times New Roman" w:eastAsia="ＭＳ ゴシック" w:hAnsi="Times New Roman"/>
                    <w:b/>
                    <w:bCs/>
                    <w:color w:val="4F81BD"/>
                  </w:rPr>
                </w:rPrChange>
              </w:rPr>
              <w:t>Use-case Name</w:t>
            </w:r>
          </w:p>
        </w:tc>
        <w:tc>
          <w:tcPr>
            <w:tcW w:w="3609" w:type="pct"/>
            <w:gridSpan w:val="4"/>
          </w:tcPr>
          <w:p w:rsidR="006E25C4" w:rsidRPr="001A0C52" w:rsidRDefault="006E25C4" w:rsidP="00FB489A">
            <w:pPr>
              <w:rPr>
                <w:rFonts w:ascii="Times New Roman" w:hAnsi="Times New Roman"/>
                <w:sz w:val="24"/>
                <w:rPrChange w:id="4215" w:author="Red Army" w:date="2012-02-08T20:12:00Z">
                  <w:rPr>
                    <w:rFonts w:ascii="Times New Roman" w:hAnsi="Times New Roman"/>
                  </w:rPr>
                </w:rPrChange>
              </w:rPr>
            </w:pPr>
            <w:r w:rsidRPr="001A0C52">
              <w:rPr>
                <w:rFonts w:ascii="Times New Roman" w:hAnsi="Times New Roman"/>
                <w:sz w:val="24"/>
                <w:rPrChange w:id="4216" w:author="Red Army" w:date="2012-02-08T20:12:00Z">
                  <w:rPr>
                    <w:rFonts w:ascii="Times New Roman" w:eastAsia="ＭＳ ゴシック" w:hAnsi="Times New Roman"/>
                    <w:b/>
                    <w:bCs/>
                    <w:color w:val="4F81BD"/>
                  </w:rPr>
                </w:rPrChange>
              </w:rPr>
              <w:t>Create new Teaching Method</w:t>
            </w:r>
          </w:p>
        </w:tc>
      </w:tr>
      <w:tr w:rsidR="006E25C4" w:rsidRPr="001A0C52" w:rsidTr="0098332C">
        <w:tc>
          <w:tcPr>
            <w:tcW w:w="1391" w:type="pct"/>
            <w:shd w:val="clear" w:color="auto" w:fill="D9D9D9"/>
          </w:tcPr>
          <w:p w:rsidR="006E25C4" w:rsidRPr="001A0C52" w:rsidRDefault="006E25C4" w:rsidP="00FB489A">
            <w:pPr>
              <w:rPr>
                <w:rFonts w:ascii="Times New Roman" w:hAnsi="Times New Roman"/>
                <w:b/>
                <w:sz w:val="24"/>
                <w:rPrChange w:id="4217" w:author="Red Army" w:date="2012-02-08T20:12:00Z">
                  <w:rPr>
                    <w:rFonts w:ascii="Times New Roman" w:hAnsi="Times New Roman"/>
                    <w:b/>
                  </w:rPr>
                </w:rPrChange>
              </w:rPr>
            </w:pPr>
            <w:r w:rsidRPr="001A0C52">
              <w:rPr>
                <w:rFonts w:ascii="Times New Roman" w:hAnsi="Times New Roman"/>
                <w:b/>
                <w:sz w:val="24"/>
                <w:rPrChange w:id="4218" w:author="Red Army" w:date="2012-02-08T20:12:00Z">
                  <w:rPr>
                    <w:rFonts w:ascii="Times New Roman" w:eastAsia="ＭＳ ゴシック" w:hAnsi="Times New Roman"/>
                    <w:b/>
                    <w:bCs/>
                    <w:color w:val="4F81BD"/>
                  </w:rPr>
                </w:rPrChange>
              </w:rPr>
              <w:t xml:space="preserve">Author </w:t>
            </w:r>
          </w:p>
        </w:tc>
        <w:tc>
          <w:tcPr>
            <w:tcW w:w="3609" w:type="pct"/>
            <w:gridSpan w:val="4"/>
          </w:tcPr>
          <w:p w:rsidR="006E25C4" w:rsidRPr="001A0C52" w:rsidRDefault="006E25C4" w:rsidP="00FB489A">
            <w:pPr>
              <w:rPr>
                <w:rFonts w:ascii="Times New Roman" w:hAnsi="Times New Roman"/>
                <w:sz w:val="24"/>
                <w:rPrChange w:id="4219" w:author="Red Army" w:date="2012-02-08T20:12:00Z">
                  <w:rPr>
                    <w:rFonts w:ascii="Times New Roman" w:hAnsi="Times New Roman"/>
                  </w:rPr>
                </w:rPrChange>
              </w:rPr>
            </w:pPr>
            <w:r w:rsidRPr="001A0C52">
              <w:rPr>
                <w:rFonts w:ascii="Times New Roman" w:hAnsi="Times New Roman"/>
                <w:sz w:val="24"/>
                <w:rPrChange w:id="4220" w:author="Red Army" w:date="2012-02-08T20:12:00Z">
                  <w:rPr>
                    <w:rFonts w:ascii="Times New Roman" w:eastAsia="ＭＳ ゴシック" w:hAnsi="Times New Roman"/>
                    <w:b/>
                    <w:bCs/>
                    <w:color w:val="4F81BD"/>
                  </w:rPr>
                </w:rPrChange>
              </w:rPr>
              <w:t>HaiNH</w:t>
            </w:r>
          </w:p>
        </w:tc>
      </w:tr>
      <w:tr w:rsidR="006E25C4" w:rsidRPr="001A0C52" w:rsidTr="0098332C">
        <w:tc>
          <w:tcPr>
            <w:tcW w:w="1391" w:type="pct"/>
            <w:shd w:val="clear" w:color="auto" w:fill="D9D9D9"/>
          </w:tcPr>
          <w:p w:rsidR="006E25C4" w:rsidRPr="001A0C52" w:rsidRDefault="006E25C4" w:rsidP="00FB489A">
            <w:pPr>
              <w:rPr>
                <w:rFonts w:ascii="Times New Roman" w:hAnsi="Times New Roman"/>
                <w:b/>
                <w:sz w:val="24"/>
                <w:rPrChange w:id="4221" w:author="Red Army" w:date="2012-02-08T20:12:00Z">
                  <w:rPr>
                    <w:rFonts w:ascii="Times New Roman" w:hAnsi="Times New Roman"/>
                    <w:b/>
                  </w:rPr>
                </w:rPrChange>
              </w:rPr>
            </w:pPr>
            <w:r w:rsidRPr="001A0C52">
              <w:rPr>
                <w:rFonts w:ascii="Times New Roman" w:hAnsi="Times New Roman"/>
                <w:b/>
                <w:sz w:val="24"/>
                <w:rPrChange w:id="4222" w:author="Red Army" w:date="2012-02-08T20:12:00Z">
                  <w:rPr>
                    <w:rFonts w:ascii="Times New Roman" w:eastAsia="ＭＳ ゴシック" w:hAnsi="Times New Roman"/>
                    <w:b/>
                    <w:bCs/>
                    <w:color w:val="4F81BD"/>
                  </w:rPr>
                </w:rPrChange>
              </w:rPr>
              <w:t>Date</w:t>
            </w:r>
          </w:p>
        </w:tc>
        <w:tc>
          <w:tcPr>
            <w:tcW w:w="1364" w:type="pct"/>
          </w:tcPr>
          <w:p w:rsidR="006E25C4" w:rsidRPr="001A0C52" w:rsidRDefault="006E25C4" w:rsidP="00FB489A">
            <w:pPr>
              <w:rPr>
                <w:rFonts w:ascii="Times New Roman" w:hAnsi="Times New Roman"/>
                <w:sz w:val="24"/>
                <w:rPrChange w:id="4223" w:author="Red Army" w:date="2012-02-08T20:12:00Z">
                  <w:rPr>
                    <w:rFonts w:ascii="Times New Roman" w:hAnsi="Times New Roman"/>
                  </w:rPr>
                </w:rPrChange>
              </w:rPr>
            </w:pPr>
            <w:r w:rsidRPr="001A0C52">
              <w:rPr>
                <w:rFonts w:ascii="Times New Roman" w:hAnsi="Times New Roman"/>
                <w:sz w:val="24"/>
                <w:rPrChange w:id="4224" w:author="Red Army" w:date="2012-02-08T20:12:00Z">
                  <w:rPr>
                    <w:rFonts w:ascii="Times New Roman" w:eastAsia="ＭＳ ゴシック" w:hAnsi="Times New Roman"/>
                    <w:b/>
                    <w:bCs/>
                    <w:color w:val="4F81BD"/>
                  </w:rPr>
                </w:rPrChange>
              </w:rPr>
              <w:t>19/01/2012</w:t>
            </w:r>
          </w:p>
        </w:tc>
        <w:tc>
          <w:tcPr>
            <w:tcW w:w="637" w:type="pct"/>
            <w:shd w:val="clear" w:color="auto" w:fill="D9D9D9"/>
          </w:tcPr>
          <w:p w:rsidR="006E25C4" w:rsidRPr="001A0C52" w:rsidRDefault="006E25C4" w:rsidP="00FB489A">
            <w:pPr>
              <w:rPr>
                <w:rFonts w:ascii="Times New Roman" w:hAnsi="Times New Roman"/>
                <w:b/>
                <w:sz w:val="24"/>
                <w:rPrChange w:id="4225" w:author="Red Army" w:date="2012-02-08T20:12:00Z">
                  <w:rPr>
                    <w:rFonts w:ascii="Times New Roman" w:hAnsi="Times New Roman"/>
                    <w:b/>
                  </w:rPr>
                </w:rPrChange>
              </w:rPr>
            </w:pPr>
            <w:r w:rsidRPr="001A0C52">
              <w:rPr>
                <w:rFonts w:ascii="Times New Roman" w:hAnsi="Times New Roman"/>
                <w:b/>
                <w:sz w:val="24"/>
                <w:rPrChange w:id="4226" w:author="Red Army" w:date="2012-02-08T20:12:00Z">
                  <w:rPr>
                    <w:rFonts w:ascii="Times New Roman" w:eastAsia="ＭＳ ゴシック" w:hAnsi="Times New Roman"/>
                    <w:b/>
                    <w:bCs/>
                    <w:color w:val="4F81BD"/>
                  </w:rPr>
                </w:rPrChange>
              </w:rPr>
              <w:t>Priority</w:t>
            </w:r>
          </w:p>
        </w:tc>
        <w:tc>
          <w:tcPr>
            <w:tcW w:w="1608" w:type="pct"/>
            <w:gridSpan w:val="2"/>
          </w:tcPr>
          <w:p w:rsidR="006E25C4" w:rsidRPr="001A0C52" w:rsidRDefault="006E25C4" w:rsidP="00FB489A">
            <w:pPr>
              <w:rPr>
                <w:rFonts w:ascii="Times New Roman" w:hAnsi="Times New Roman"/>
                <w:sz w:val="24"/>
                <w:rPrChange w:id="4227" w:author="Red Army" w:date="2012-02-08T20:12:00Z">
                  <w:rPr>
                    <w:rFonts w:ascii="Times New Roman" w:hAnsi="Times New Roman"/>
                  </w:rPr>
                </w:rPrChange>
              </w:rPr>
            </w:pPr>
            <w:r w:rsidRPr="001A0C52">
              <w:rPr>
                <w:rFonts w:ascii="Times New Roman" w:hAnsi="Times New Roman"/>
                <w:sz w:val="24"/>
                <w:rPrChange w:id="4228" w:author="Red Army" w:date="2012-02-08T20:12:00Z">
                  <w:rPr>
                    <w:rFonts w:ascii="Times New Roman" w:eastAsia="ＭＳ ゴシック" w:hAnsi="Times New Roman"/>
                    <w:b/>
                    <w:bCs/>
                    <w:color w:val="4F81BD"/>
                  </w:rPr>
                </w:rPrChange>
              </w:rPr>
              <w:t>High</w:t>
            </w:r>
          </w:p>
        </w:tc>
      </w:tr>
      <w:tr w:rsidR="006E25C4" w:rsidRPr="001A0C52" w:rsidTr="00FB489A">
        <w:tc>
          <w:tcPr>
            <w:tcW w:w="5000" w:type="pct"/>
            <w:gridSpan w:val="5"/>
            <w:shd w:val="clear" w:color="auto" w:fill="auto"/>
          </w:tcPr>
          <w:p w:rsidR="006E25C4" w:rsidRPr="001A0C52" w:rsidRDefault="006E25C4" w:rsidP="00FB489A">
            <w:pPr>
              <w:rPr>
                <w:rFonts w:ascii="Times New Roman" w:hAnsi="Times New Roman"/>
                <w:b/>
                <w:sz w:val="24"/>
                <w:rPrChange w:id="4229" w:author="Red Army" w:date="2012-02-08T20:12:00Z">
                  <w:rPr>
                    <w:rFonts w:ascii="Times New Roman" w:hAnsi="Times New Roman"/>
                    <w:b/>
                  </w:rPr>
                </w:rPrChange>
              </w:rPr>
            </w:pPr>
            <w:r w:rsidRPr="001A0C52">
              <w:rPr>
                <w:rFonts w:ascii="Times New Roman" w:hAnsi="Times New Roman"/>
                <w:b/>
                <w:sz w:val="24"/>
                <w:rPrChange w:id="4230" w:author="Red Army" w:date="2012-02-08T20:12:00Z">
                  <w:rPr>
                    <w:rFonts w:ascii="Times New Roman" w:eastAsia="ＭＳ ゴシック" w:hAnsi="Times New Roman"/>
                    <w:b/>
                    <w:bCs/>
                    <w:color w:val="4F81BD"/>
                  </w:rPr>
                </w:rPrChange>
              </w:rPr>
              <w:t xml:space="preserve">Actor: </w:t>
            </w:r>
          </w:p>
          <w:p w:rsidR="006E25C4" w:rsidRPr="001A0C52" w:rsidRDefault="006E25C4" w:rsidP="00FB489A">
            <w:pPr>
              <w:rPr>
                <w:rFonts w:ascii="Times New Roman" w:hAnsi="Times New Roman"/>
                <w:sz w:val="24"/>
                <w:rPrChange w:id="4231" w:author="Red Army" w:date="2012-02-08T20:12:00Z">
                  <w:rPr>
                    <w:rFonts w:ascii="Times New Roman" w:hAnsi="Times New Roman"/>
                  </w:rPr>
                </w:rPrChange>
              </w:rPr>
            </w:pPr>
            <w:r w:rsidRPr="001A0C52">
              <w:rPr>
                <w:rFonts w:ascii="Times New Roman" w:hAnsi="Times New Roman"/>
                <w:b/>
                <w:sz w:val="24"/>
                <w:rPrChange w:id="4232" w:author="Red Army" w:date="2012-02-08T20:12:00Z">
                  <w:rPr>
                    <w:rFonts w:ascii="Times New Roman" w:eastAsia="ＭＳ ゴシック" w:hAnsi="Times New Roman"/>
                    <w:b/>
                    <w:bCs/>
                    <w:color w:val="4F81BD"/>
                  </w:rPr>
                </w:rPrChange>
              </w:rPr>
              <w:tab/>
            </w:r>
            <w:r w:rsidRPr="001A0C52">
              <w:rPr>
                <w:rFonts w:ascii="Times New Roman" w:hAnsi="Times New Roman"/>
                <w:sz w:val="24"/>
                <w:rPrChange w:id="4233" w:author="Red Army" w:date="2012-02-08T20:12:00Z">
                  <w:rPr>
                    <w:rFonts w:ascii="Times New Roman" w:eastAsia="ＭＳ ゴシック" w:hAnsi="Times New Roman"/>
                    <w:b/>
                    <w:bCs/>
                    <w:color w:val="4F81BD"/>
                  </w:rPr>
                </w:rPrChange>
              </w:rPr>
              <w:t>User</w:t>
            </w:r>
          </w:p>
          <w:p w:rsidR="006E25C4" w:rsidRPr="001A0C52" w:rsidRDefault="006E25C4" w:rsidP="00FB489A">
            <w:pPr>
              <w:rPr>
                <w:rFonts w:ascii="Times New Roman" w:hAnsi="Times New Roman"/>
                <w:b/>
                <w:sz w:val="24"/>
                <w:rPrChange w:id="4234" w:author="Red Army" w:date="2012-02-08T20:12:00Z">
                  <w:rPr>
                    <w:rFonts w:ascii="Times New Roman" w:hAnsi="Times New Roman"/>
                    <w:b/>
                  </w:rPr>
                </w:rPrChange>
              </w:rPr>
            </w:pPr>
            <w:r w:rsidRPr="001A0C52">
              <w:rPr>
                <w:rFonts w:ascii="Times New Roman" w:hAnsi="Times New Roman"/>
                <w:b/>
                <w:sz w:val="24"/>
                <w:rPrChange w:id="4235" w:author="Red Army" w:date="2012-02-08T20:12:00Z">
                  <w:rPr>
                    <w:rFonts w:ascii="Times New Roman" w:eastAsia="ＭＳ ゴシック" w:hAnsi="Times New Roman"/>
                    <w:b/>
                    <w:bCs/>
                    <w:color w:val="4F81BD"/>
                  </w:rPr>
                </w:rPrChange>
              </w:rPr>
              <w:t>Summary:</w:t>
            </w:r>
          </w:p>
          <w:p w:rsidR="006E25C4" w:rsidRPr="001A0C52" w:rsidRDefault="006E25C4" w:rsidP="00FB489A">
            <w:pPr>
              <w:rPr>
                <w:rFonts w:ascii="Times New Roman" w:hAnsi="Times New Roman"/>
                <w:sz w:val="24"/>
                <w:rPrChange w:id="4236" w:author="Red Army" w:date="2012-02-08T20:12:00Z">
                  <w:rPr>
                    <w:rFonts w:ascii="Times New Roman" w:hAnsi="Times New Roman"/>
                  </w:rPr>
                </w:rPrChange>
              </w:rPr>
            </w:pPr>
            <w:r w:rsidRPr="001A0C52">
              <w:rPr>
                <w:rFonts w:ascii="Times New Roman" w:hAnsi="Times New Roman"/>
                <w:sz w:val="24"/>
                <w:rPrChange w:id="4237" w:author="Red Army" w:date="2012-02-08T20:12:00Z">
                  <w:rPr>
                    <w:rFonts w:ascii="Times New Roman" w:eastAsia="ＭＳ ゴシック" w:hAnsi="Times New Roman"/>
                    <w:b/>
                    <w:bCs/>
                    <w:color w:val="4F81BD"/>
                  </w:rPr>
                </w:rPrChange>
              </w:rPr>
              <w:tab/>
              <w:t>User can create a new Teaching Method and save it.</w:t>
            </w:r>
          </w:p>
          <w:p w:rsidR="006E25C4" w:rsidRPr="001A0C52" w:rsidRDefault="006E25C4" w:rsidP="00FB489A">
            <w:pPr>
              <w:rPr>
                <w:rFonts w:ascii="Times New Roman" w:hAnsi="Times New Roman"/>
                <w:b/>
                <w:bCs/>
                <w:sz w:val="24"/>
                <w:rPrChange w:id="4238" w:author="Red Army" w:date="2012-02-08T20:12:00Z">
                  <w:rPr>
                    <w:rFonts w:ascii="Times New Roman" w:hAnsi="Times New Roman"/>
                    <w:b/>
                    <w:bCs/>
                  </w:rPr>
                </w:rPrChange>
              </w:rPr>
            </w:pPr>
            <w:r w:rsidRPr="001A0C52">
              <w:rPr>
                <w:rFonts w:ascii="Times New Roman" w:hAnsi="Times New Roman"/>
                <w:b/>
                <w:bCs/>
                <w:sz w:val="24"/>
                <w:rPrChange w:id="4239" w:author="Red Army" w:date="2012-02-08T20:12:00Z">
                  <w:rPr>
                    <w:rFonts w:ascii="Times New Roman" w:eastAsia="ＭＳ ゴシック" w:hAnsi="Times New Roman"/>
                    <w:b/>
                    <w:bCs/>
                    <w:color w:val="4F81BD"/>
                  </w:rPr>
                </w:rPrChange>
              </w:rPr>
              <w:t>Goal:</w:t>
            </w:r>
          </w:p>
          <w:p w:rsidR="006E25C4" w:rsidRPr="001A0C52" w:rsidRDefault="006E25C4" w:rsidP="00FB489A">
            <w:pPr>
              <w:rPr>
                <w:rFonts w:ascii="Times New Roman" w:hAnsi="Times New Roman"/>
                <w:bCs/>
                <w:sz w:val="24"/>
                <w:rPrChange w:id="4240" w:author="Red Army" w:date="2012-02-08T20:12:00Z">
                  <w:rPr>
                    <w:rFonts w:ascii="Times New Roman" w:hAnsi="Times New Roman"/>
                    <w:bCs/>
                  </w:rPr>
                </w:rPrChange>
              </w:rPr>
            </w:pPr>
            <w:r w:rsidRPr="001A0C52">
              <w:rPr>
                <w:rFonts w:ascii="Times New Roman" w:hAnsi="Times New Roman"/>
                <w:b/>
                <w:bCs/>
                <w:sz w:val="24"/>
                <w:rPrChange w:id="4241" w:author="Red Army" w:date="2012-02-08T20:12:00Z">
                  <w:rPr>
                    <w:rFonts w:ascii="Times New Roman" w:eastAsia="ＭＳ ゴシック" w:hAnsi="Times New Roman"/>
                    <w:b/>
                    <w:bCs/>
                    <w:color w:val="4F81BD"/>
                  </w:rPr>
                </w:rPrChange>
              </w:rPr>
              <w:tab/>
            </w:r>
            <w:r w:rsidRPr="001A0C52">
              <w:rPr>
                <w:rFonts w:ascii="Times New Roman" w:hAnsi="Times New Roman"/>
                <w:bCs/>
                <w:sz w:val="24"/>
                <w:rPrChange w:id="4242" w:author="Red Army" w:date="2012-02-08T20:12:00Z">
                  <w:rPr>
                    <w:rFonts w:ascii="Times New Roman" w:eastAsia="ＭＳ ゴシック" w:hAnsi="Times New Roman"/>
                    <w:b/>
                    <w:bCs/>
                    <w:color w:val="4F81BD"/>
                  </w:rPr>
                </w:rPrChange>
              </w:rPr>
              <w:t>Create a new Teaching Method and save it to DB successfully</w:t>
            </w:r>
          </w:p>
          <w:p w:rsidR="006E25C4" w:rsidRPr="001A0C52" w:rsidRDefault="006E25C4" w:rsidP="00FB489A">
            <w:pPr>
              <w:rPr>
                <w:rFonts w:ascii="Times New Roman" w:hAnsi="Times New Roman"/>
                <w:b/>
                <w:bCs/>
                <w:sz w:val="24"/>
                <w:rPrChange w:id="4243" w:author="Red Army" w:date="2012-02-08T20:12:00Z">
                  <w:rPr>
                    <w:rFonts w:ascii="Times New Roman" w:hAnsi="Times New Roman"/>
                    <w:b/>
                    <w:bCs/>
                  </w:rPr>
                </w:rPrChange>
              </w:rPr>
            </w:pPr>
            <w:r w:rsidRPr="001A0C52">
              <w:rPr>
                <w:rFonts w:ascii="Times New Roman" w:hAnsi="Times New Roman"/>
                <w:b/>
                <w:bCs/>
                <w:sz w:val="24"/>
                <w:rPrChange w:id="4244" w:author="Red Army" w:date="2012-02-08T20:12:00Z">
                  <w:rPr>
                    <w:rFonts w:ascii="Times New Roman" w:eastAsia="ＭＳ ゴシック" w:hAnsi="Times New Roman"/>
                    <w:b/>
                    <w:bCs/>
                    <w:color w:val="4F81BD"/>
                  </w:rPr>
                </w:rPrChange>
              </w:rPr>
              <w:t>Triggers</w:t>
            </w:r>
          </w:p>
          <w:p w:rsidR="006E25C4" w:rsidRPr="001A0C52" w:rsidRDefault="006E25C4" w:rsidP="00FB489A">
            <w:pPr>
              <w:rPr>
                <w:rFonts w:ascii="Times New Roman" w:hAnsi="Times New Roman"/>
                <w:sz w:val="24"/>
                <w:u w:val="single"/>
                <w:rPrChange w:id="4245" w:author="Red Army" w:date="2012-02-08T20:12:00Z">
                  <w:rPr>
                    <w:rFonts w:ascii="Times New Roman" w:hAnsi="Times New Roman"/>
                    <w:u w:val="single"/>
                  </w:rPr>
                </w:rPrChange>
              </w:rPr>
            </w:pPr>
            <w:r w:rsidRPr="001A0C52">
              <w:rPr>
                <w:rFonts w:ascii="Times New Roman" w:hAnsi="Times New Roman"/>
                <w:bCs/>
                <w:sz w:val="24"/>
                <w:rPrChange w:id="4246" w:author="Red Army" w:date="2012-02-08T20:12:00Z">
                  <w:rPr>
                    <w:rFonts w:ascii="Times New Roman" w:eastAsia="ＭＳ ゴシック" w:hAnsi="Times New Roman"/>
                    <w:b/>
                    <w:bCs/>
                    <w:color w:val="4F81BD"/>
                  </w:rPr>
                </w:rPrChange>
              </w:rPr>
              <w:tab/>
              <w:t>Activate this use case when user asks the system to create a new Teaching Method.</w:t>
            </w:r>
          </w:p>
          <w:p w:rsidR="006E25C4" w:rsidRPr="001A0C52" w:rsidRDefault="006E25C4" w:rsidP="00FB489A">
            <w:pPr>
              <w:rPr>
                <w:rFonts w:ascii="Times New Roman" w:hAnsi="Times New Roman"/>
                <w:b/>
                <w:bCs/>
                <w:sz w:val="24"/>
                <w:rPrChange w:id="4247" w:author="Red Army" w:date="2012-02-08T20:12:00Z">
                  <w:rPr>
                    <w:rFonts w:ascii="Times New Roman" w:hAnsi="Times New Roman"/>
                    <w:b/>
                    <w:bCs/>
                  </w:rPr>
                </w:rPrChange>
              </w:rPr>
            </w:pPr>
            <w:r w:rsidRPr="001A0C52">
              <w:rPr>
                <w:rFonts w:ascii="Times New Roman" w:hAnsi="Times New Roman"/>
                <w:b/>
                <w:bCs/>
                <w:sz w:val="24"/>
                <w:rPrChange w:id="4248" w:author="Red Army" w:date="2012-02-08T20:12:00Z">
                  <w:rPr>
                    <w:rFonts w:ascii="Times New Roman" w:eastAsia="ＭＳ ゴシック" w:hAnsi="Times New Roman"/>
                    <w:b/>
                    <w:bCs/>
                    <w:color w:val="4F81BD"/>
                  </w:rPr>
                </w:rPrChange>
              </w:rPr>
              <w:t>Preconditions:</w:t>
            </w:r>
          </w:p>
          <w:p w:rsidR="006E25C4" w:rsidRPr="001A0C52" w:rsidRDefault="006E25C4" w:rsidP="00FB489A">
            <w:pPr>
              <w:rPr>
                <w:rFonts w:ascii="Times New Roman" w:hAnsi="Times New Roman"/>
                <w:bCs/>
                <w:sz w:val="24"/>
                <w:rPrChange w:id="4249" w:author="Red Army" w:date="2012-02-08T20:12:00Z">
                  <w:rPr>
                    <w:rFonts w:ascii="Times New Roman" w:hAnsi="Times New Roman"/>
                    <w:bCs/>
                  </w:rPr>
                </w:rPrChange>
              </w:rPr>
            </w:pPr>
            <w:r w:rsidRPr="001A0C52">
              <w:rPr>
                <w:rFonts w:ascii="Times New Roman" w:hAnsi="Times New Roman"/>
                <w:bCs/>
                <w:sz w:val="24"/>
                <w:rPrChange w:id="4250" w:author="Red Army" w:date="2012-02-08T20:12:00Z">
                  <w:rPr>
                    <w:rFonts w:ascii="Times New Roman" w:eastAsia="ＭＳ ゴシック" w:hAnsi="Times New Roman"/>
                    <w:b/>
                    <w:bCs/>
                    <w:color w:val="4F81BD"/>
                  </w:rPr>
                </w:rPrChange>
              </w:rPr>
              <w:tab/>
              <w:t>Start application successfully</w:t>
            </w:r>
          </w:p>
          <w:p w:rsidR="006E25C4" w:rsidRPr="001A0C52" w:rsidRDefault="006E25C4" w:rsidP="00FB489A">
            <w:pPr>
              <w:rPr>
                <w:rFonts w:ascii="Times New Roman" w:hAnsi="Times New Roman"/>
                <w:b/>
                <w:bCs/>
                <w:sz w:val="24"/>
                <w:rPrChange w:id="4251" w:author="Red Army" w:date="2012-02-08T20:12:00Z">
                  <w:rPr>
                    <w:rFonts w:ascii="Times New Roman" w:hAnsi="Times New Roman"/>
                    <w:b/>
                    <w:bCs/>
                  </w:rPr>
                </w:rPrChange>
              </w:rPr>
            </w:pPr>
            <w:r w:rsidRPr="001A0C52">
              <w:rPr>
                <w:rFonts w:ascii="Times New Roman" w:hAnsi="Times New Roman"/>
                <w:b/>
                <w:bCs/>
                <w:sz w:val="24"/>
                <w:rPrChange w:id="4252" w:author="Red Army" w:date="2012-02-08T20:12:00Z">
                  <w:rPr>
                    <w:rFonts w:ascii="Times New Roman" w:eastAsia="ＭＳ ゴシック" w:hAnsi="Times New Roman"/>
                    <w:b/>
                    <w:bCs/>
                    <w:color w:val="4F81BD"/>
                  </w:rPr>
                </w:rPrChange>
              </w:rPr>
              <w:t>Post</w:t>
            </w:r>
            <w:r w:rsidRPr="001A0C52">
              <w:rPr>
                <w:rFonts w:ascii="Times New Roman" w:hAnsi="Times New Roman"/>
                <w:b/>
                <w:sz w:val="24"/>
                <w:rPrChange w:id="4253" w:author="Red Army" w:date="2012-02-08T20:12:00Z">
                  <w:rPr>
                    <w:rFonts w:ascii="Times New Roman" w:eastAsia="ＭＳ ゴシック" w:hAnsi="Times New Roman"/>
                    <w:b/>
                    <w:bCs/>
                    <w:color w:val="4F81BD"/>
                  </w:rPr>
                </w:rPrChange>
              </w:rPr>
              <w:t xml:space="preserve"> </w:t>
            </w:r>
            <w:r w:rsidRPr="001A0C52">
              <w:rPr>
                <w:rFonts w:ascii="Times New Roman" w:hAnsi="Times New Roman"/>
                <w:b/>
                <w:bCs/>
                <w:sz w:val="24"/>
                <w:rPrChange w:id="4254" w:author="Red Army" w:date="2012-02-08T20:12:00Z">
                  <w:rPr>
                    <w:rFonts w:ascii="Times New Roman" w:eastAsia="ＭＳ ゴシック" w:hAnsi="Times New Roman"/>
                    <w:b/>
                    <w:bCs/>
                    <w:color w:val="4F81BD"/>
                  </w:rPr>
                </w:rPrChange>
              </w:rPr>
              <w:t>Conditions:</w:t>
            </w:r>
          </w:p>
          <w:p w:rsidR="006E25C4" w:rsidRPr="001A0C52" w:rsidRDefault="006E25C4" w:rsidP="006D005C">
            <w:pPr>
              <w:rPr>
                <w:rFonts w:ascii="Times New Roman" w:hAnsi="Times New Roman"/>
                <w:bCs/>
                <w:sz w:val="24"/>
                <w:rPrChange w:id="4255" w:author="Red Army" w:date="2012-02-08T20:12:00Z">
                  <w:rPr>
                    <w:rFonts w:ascii="Times New Roman" w:hAnsi="Times New Roman"/>
                    <w:bCs/>
                  </w:rPr>
                </w:rPrChange>
              </w:rPr>
            </w:pPr>
            <w:r w:rsidRPr="001A0C52">
              <w:rPr>
                <w:rFonts w:ascii="Times New Roman" w:hAnsi="Times New Roman"/>
                <w:bCs/>
                <w:sz w:val="24"/>
                <w:rPrChange w:id="4256" w:author="Red Army" w:date="2012-02-08T20:12:00Z">
                  <w:rPr>
                    <w:rFonts w:ascii="Times New Roman" w:eastAsia="ＭＳ ゴシック" w:hAnsi="Times New Roman"/>
                    <w:b/>
                    <w:bCs/>
                    <w:color w:val="4F81BD"/>
                  </w:rPr>
                </w:rPrChange>
              </w:rPr>
              <w:tab/>
              <w:t xml:space="preserve">There is new Teaching Method in the </w:t>
            </w:r>
            <w:r w:rsidR="00436D47" w:rsidRPr="001A0C52">
              <w:rPr>
                <w:rFonts w:ascii="Times New Roman" w:hAnsi="Times New Roman"/>
                <w:bCs/>
                <w:sz w:val="24"/>
                <w:rPrChange w:id="4257" w:author="Red Army" w:date="2012-02-08T20:12:00Z">
                  <w:rPr>
                    <w:rFonts w:ascii="Times New Roman" w:eastAsia="ＭＳ ゴシック" w:hAnsi="Times New Roman"/>
                    <w:b/>
                    <w:bCs/>
                    <w:color w:val="4F81BD"/>
                  </w:rPr>
                </w:rPrChange>
              </w:rPr>
              <w:t>database</w:t>
            </w:r>
            <w:r w:rsidRPr="001A0C52">
              <w:rPr>
                <w:rFonts w:ascii="Times New Roman" w:hAnsi="Times New Roman"/>
                <w:bCs/>
                <w:sz w:val="24"/>
                <w:rPrChange w:id="4258" w:author="Red Army" w:date="2012-02-08T20:12:00Z">
                  <w:rPr>
                    <w:rFonts w:ascii="Times New Roman" w:eastAsia="ＭＳ ゴシック" w:hAnsi="Times New Roman"/>
                    <w:b/>
                    <w:bCs/>
                    <w:color w:val="4F81BD"/>
                  </w:rPr>
                </w:rPrChange>
              </w:rPr>
              <w:t xml:space="preserve">. </w:t>
            </w:r>
          </w:p>
          <w:p w:rsidR="006E25C4" w:rsidRPr="001A0C52" w:rsidRDefault="006E25C4" w:rsidP="006D005C">
            <w:pPr>
              <w:rPr>
                <w:rFonts w:ascii="Times New Roman" w:hAnsi="Times New Roman"/>
                <w:bCs/>
                <w:sz w:val="24"/>
                <w:rPrChange w:id="4259" w:author="Red Army" w:date="2012-02-08T20:12:00Z">
                  <w:rPr>
                    <w:rFonts w:ascii="Times New Roman" w:hAnsi="Times New Roman"/>
                    <w:bCs/>
                  </w:rPr>
                </w:rPrChange>
              </w:rPr>
            </w:pPr>
            <w:r w:rsidRPr="001A0C52">
              <w:rPr>
                <w:rFonts w:ascii="Times New Roman" w:hAnsi="Times New Roman"/>
                <w:bCs/>
                <w:sz w:val="24"/>
                <w:rPrChange w:id="4260" w:author="Red Army" w:date="2012-02-08T20:12:00Z">
                  <w:rPr>
                    <w:rFonts w:ascii="Times New Roman" w:eastAsia="ＭＳ ゴシック" w:hAnsi="Times New Roman"/>
                    <w:b/>
                    <w:bCs/>
                    <w:color w:val="4F81BD"/>
                  </w:rPr>
                </w:rPrChange>
              </w:rPr>
              <w:tab/>
              <w:t>Data integrity is assured.</w:t>
            </w:r>
          </w:p>
          <w:p w:rsidR="006E25C4" w:rsidRPr="001A0C52" w:rsidRDefault="006E25C4" w:rsidP="006D005C">
            <w:pPr>
              <w:rPr>
                <w:rFonts w:ascii="Times New Roman" w:hAnsi="Times New Roman"/>
                <w:bCs/>
                <w:sz w:val="24"/>
                <w:rPrChange w:id="4261" w:author="Red Army" w:date="2012-02-08T20:12:00Z">
                  <w:rPr>
                    <w:rFonts w:ascii="Times New Roman" w:hAnsi="Times New Roman"/>
                    <w:bCs/>
                  </w:rPr>
                </w:rPrChange>
              </w:rPr>
            </w:pPr>
            <w:r w:rsidRPr="001A0C52">
              <w:rPr>
                <w:rFonts w:ascii="Times New Roman" w:hAnsi="Times New Roman"/>
                <w:bCs/>
                <w:sz w:val="24"/>
                <w:rPrChange w:id="4262" w:author="Red Army" w:date="2012-02-08T20:12:00Z">
                  <w:rPr>
                    <w:rFonts w:ascii="Times New Roman" w:eastAsia="ＭＳ ゴシック" w:hAnsi="Times New Roman"/>
                    <w:b/>
                    <w:bCs/>
                    <w:color w:val="4F81BD"/>
                  </w:rPr>
                </w:rPrChange>
              </w:rPr>
              <w:tab/>
              <w:t>New Teaching Method is findable.</w:t>
            </w:r>
          </w:p>
          <w:p w:rsidR="006E25C4" w:rsidRPr="001A0C52" w:rsidRDefault="006E25C4" w:rsidP="00FB489A">
            <w:pPr>
              <w:rPr>
                <w:rFonts w:ascii="Times New Roman" w:hAnsi="Times New Roman"/>
                <w:b/>
                <w:bCs/>
                <w:sz w:val="24"/>
                <w:rPrChange w:id="4263" w:author="Red Army" w:date="2012-02-08T20:12:00Z">
                  <w:rPr>
                    <w:rFonts w:ascii="Times New Roman" w:hAnsi="Times New Roman"/>
                    <w:b/>
                    <w:bCs/>
                  </w:rPr>
                </w:rPrChange>
              </w:rPr>
            </w:pPr>
            <w:r w:rsidRPr="001A0C52">
              <w:rPr>
                <w:rFonts w:ascii="Times New Roman" w:hAnsi="Times New Roman"/>
                <w:b/>
                <w:bCs/>
                <w:sz w:val="24"/>
                <w:rPrChange w:id="4264" w:author="Red Army" w:date="2012-02-08T20:12:00Z">
                  <w:rPr>
                    <w:rFonts w:ascii="Times New Roman" w:eastAsia="ＭＳ ゴシック" w:hAnsi="Times New Roman"/>
                    <w:b/>
                    <w:b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Change w:id="4265">
                <w:tblGrid>
                  <w:gridCol w:w="113"/>
                  <w:gridCol w:w="534"/>
                  <w:gridCol w:w="113"/>
                  <w:gridCol w:w="4096"/>
                  <w:gridCol w:w="113"/>
                  <w:gridCol w:w="4381"/>
                  <w:gridCol w:w="113"/>
                </w:tblGrid>
              </w:tblGridChange>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266" w:author="Red Army" w:date="2012-02-08T20:12:00Z">
                        <w:rPr>
                          <w:rFonts w:ascii="Times New Roman" w:hAnsi="Times New Roman"/>
                        </w:rPr>
                      </w:rPrChange>
                    </w:rPr>
                  </w:pPr>
                  <w:r w:rsidRPr="001A0C52">
                    <w:rPr>
                      <w:rFonts w:ascii="Times New Roman" w:hAnsi="Times New Roman"/>
                      <w:sz w:val="24"/>
                      <w:rPrChange w:id="4267"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268" w:author="Red Army" w:date="2012-02-08T20:12:00Z">
                        <w:rPr>
                          <w:rFonts w:ascii="Times New Roman" w:hAnsi="Times New Roman"/>
                        </w:rPr>
                      </w:rPrChange>
                    </w:rPr>
                  </w:pPr>
                  <w:r w:rsidRPr="001A0C52">
                    <w:rPr>
                      <w:rFonts w:ascii="Times New Roman" w:hAnsi="Times New Roman"/>
                      <w:sz w:val="24"/>
                      <w:rPrChange w:id="4269"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270" w:author="Red Army" w:date="2012-02-08T20:12:00Z">
                        <w:rPr>
                          <w:rFonts w:ascii="Times New Roman" w:hAnsi="Times New Roman"/>
                        </w:rPr>
                      </w:rPrChange>
                    </w:rPr>
                  </w:pPr>
                  <w:r w:rsidRPr="001A0C52">
                    <w:rPr>
                      <w:rFonts w:ascii="Times New Roman" w:hAnsi="Times New Roman"/>
                      <w:sz w:val="24"/>
                      <w:rPrChange w:id="4271" w:author="Red Army" w:date="2012-02-08T20:12:00Z">
                        <w:rPr>
                          <w:rFonts w:ascii="Times New Roman" w:eastAsia="ＭＳ ゴシック" w:hAnsi="Times New Roman"/>
                          <w:b/>
                          <w:bCs/>
                          <w:color w:val="4F81BD"/>
                        </w:rPr>
                      </w:rPrChange>
                    </w:rPr>
                    <w:t>System Response</w:t>
                  </w:r>
                </w:p>
              </w:tc>
            </w:tr>
            <w:tr w:rsidR="006E25C4" w:rsidRPr="001A0C52" w:rsidTr="00FB489A">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FB489A">
                  <w:pPr>
                    <w:jc w:val="center"/>
                    <w:rPr>
                      <w:rFonts w:ascii="Times New Roman" w:hAnsi="Times New Roman"/>
                      <w:sz w:val="24"/>
                      <w:rPrChange w:id="4272" w:author="Red Army" w:date="2012-02-08T20:12:00Z">
                        <w:rPr>
                          <w:rFonts w:ascii="Times New Roman" w:hAnsi="Times New Roman"/>
                        </w:rPr>
                      </w:rPrChange>
                    </w:rPr>
                  </w:pPr>
                  <w:r w:rsidRPr="001A0C52">
                    <w:rPr>
                      <w:rFonts w:ascii="Times New Roman" w:hAnsi="Times New Roman"/>
                      <w:sz w:val="24"/>
                      <w:rPrChange w:id="4273"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436D47" w:rsidP="00D50559">
                  <w:pPr>
                    <w:rPr>
                      <w:rFonts w:ascii="Times New Roman" w:hAnsi="Times New Roman"/>
                      <w:sz w:val="24"/>
                      <w:rPrChange w:id="4274" w:author="Red Army" w:date="2012-02-08T20:12:00Z">
                        <w:rPr>
                          <w:rFonts w:ascii="Times New Roman" w:hAnsi="Times New Roman"/>
                        </w:rPr>
                      </w:rPrChange>
                    </w:rPr>
                  </w:pPr>
                  <w:r w:rsidRPr="001A0C52">
                    <w:rPr>
                      <w:rFonts w:ascii="Times New Roman" w:hAnsi="Times New Roman"/>
                      <w:sz w:val="24"/>
                      <w:rPrChange w:id="4275" w:author="Red Army" w:date="2012-02-08T20:12:00Z">
                        <w:rPr>
                          <w:rFonts w:ascii="Times New Roman" w:eastAsia="ＭＳ ゴシック" w:hAnsi="Times New Roman"/>
                          <w:b/>
                          <w:bCs/>
                          <w:color w:val="4F81BD"/>
                        </w:rPr>
                      </w:rPrChange>
                    </w:rPr>
                    <w:t>Ask the system to create new Teaching Method.</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D77944">
                  <w:pPr>
                    <w:rPr>
                      <w:rFonts w:ascii="Times New Roman" w:hAnsi="Times New Roman"/>
                      <w:sz w:val="24"/>
                      <w:rPrChange w:id="4276" w:author="Red Army" w:date="2012-02-08T20:12:00Z">
                        <w:rPr>
                          <w:rFonts w:ascii="Times New Roman" w:hAnsi="Times New Roman"/>
                        </w:rPr>
                      </w:rPrChange>
                    </w:rPr>
                  </w:pPr>
                  <w:r w:rsidRPr="001A0C52">
                    <w:rPr>
                      <w:rFonts w:ascii="Times New Roman" w:hAnsi="Times New Roman"/>
                      <w:sz w:val="24"/>
                      <w:rPrChange w:id="4277" w:author="Red Army" w:date="2012-02-08T20:12:00Z">
                        <w:rPr>
                          <w:rFonts w:ascii="Times New Roman" w:eastAsia="ＭＳ ゴシック" w:hAnsi="Times New Roman"/>
                          <w:b/>
                          <w:bCs/>
                          <w:color w:val="4F81BD"/>
                        </w:rPr>
                      </w:rPrChange>
                    </w:rPr>
                    <w:t xml:space="preserve">Display and enable screen area to input new Teaching Method  </w:t>
                  </w:r>
                </w:p>
              </w:tc>
            </w:tr>
            <w:tr w:rsidR="006E25C4" w:rsidRPr="001A0C52" w:rsidDel="00981026" w:rsidTr="0098102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278" w:author="Red Army" w:date="2012-02-07T18:51: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del w:id="4279" w:author="Red Army" w:date="2012-02-07T18:51:00Z"/>
                <w:trPrChange w:id="4280" w:author="Red Army" w:date="2012-02-07T18:51:00Z">
                  <w:trPr>
                    <w:gridAfter w:val="0"/>
                  </w:trPr>
                </w:trPrChange>
              </w:trPr>
              <w:tc>
                <w:tcPr>
                  <w:tcW w:w="647" w:type="dxa"/>
                  <w:tcBorders>
                    <w:top w:val="single" w:sz="4" w:space="0" w:color="auto"/>
                    <w:left w:val="single" w:sz="4" w:space="0" w:color="auto"/>
                    <w:bottom w:val="single" w:sz="4" w:space="0" w:color="auto"/>
                    <w:right w:val="single" w:sz="4" w:space="0" w:color="auto"/>
                  </w:tcBorders>
                  <w:vAlign w:val="center"/>
                  <w:tcPrChange w:id="4281" w:author="Red Army" w:date="2012-02-07T18:51:00Z">
                    <w:tcPr>
                      <w:tcW w:w="647" w:type="dxa"/>
                      <w:gridSpan w:val="2"/>
                      <w:tcBorders>
                        <w:top w:val="single" w:sz="4" w:space="0" w:color="auto"/>
                        <w:left w:val="single" w:sz="4" w:space="0" w:color="auto"/>
                        <w:bottom w:val="single" w:sz="4" w:space="0" w:color="auto"/>
                        <w:right w:val="single" w:sz="4" w:space="0" w:color="auto"/>
                      </w:tcBorders>
                      <w:vAlign w:val="center"/>
                    </w:tcPr>
                  </w:tcPrChange>
                </w:tcPr>
                <w:p w:rsidR="006E25C4" w:rsidRPr="001A0C52" w:rsidDel="00981026" w:rsidRDefault="006E25C4" w:rsidP="00FB489A">
                  <w:pPr>
                    <w:jc w:val="center"/>
                    <w:rPr>
                      <w:del w:id="4282" w:author="Red Army" w:date="2012-02-07T18:51:00Z"/>
                      <w:rFonts w:ascii="Times New Roman" w:hAnsi="Times New Roman"/>
                      <w:sz w:val="24"/>
                      <w:rPrChange w:id="4283" w:author="Red Army" w:date="2012-02-08T20:12:00Z">
                        <w:rPr>
                          <w:del w:id="4284" w:author="Red Army" w:date="2012-02-07T18:51:00Z"/>
                          <w:rFonts w:ascii="Times New Roman" w:hAnsi="Times New Roman"/>
                        </w:rPr>
                      </w:rPrChange>
                    </w:rPr>
                  </w:pPr>
                  <w:del w:id="4285" w:author="Red Army" w:date="2012-02-07T18:51:00Z">
                    <w:r w:rsidRPr="001A0C52" w:rsidDel="00981026">
                      <w:rPr>
                        <w:rFonts w:ascii="Times New Roman" w:hAnsi="Times New Roman"/>
                        <w:sz w:val="24"/>
                        <w:rPrChange w:id="4286" w:author="Red Army" w:date="2012-02-08T20:12:00Z">
                          <w:rPr>
                            <w:rFonts w:ascii="Times New Roman" w:eastAsia="ＭＳ ゴシック" w:hAnsi="Times New Roman"/>
                            <w:b/>
                            <w:bCs/>
                            <w:color w:val="4F81BD"/>
                          </w:rPr>
                        </w:rPrChange>
                      </w:rPr>
                      <w:delText>2</w:delText>
                    </w:r>
                  </w:del>
                </w:p>
              </w:tc>
              <w:tc>
                <w:tcPr>
                  <w:tcW w:w="4209" w:type="dxa"/>
                  <w:tcBorders>
                    <w:top w:val="single" w:sz="4" w:space="0" w:color="auto"/>
                    <w:left w:val="single" w:sz="4" w:space="0" w:color="auto"/>
                    <w:bottom w:val="single" w:sz="4" w:space="0" w:color="auto"/>
                    <w:right w:val="single" w:sz="4" w:space="0" w:color="auto"/>
                  </w:tcBorders>
                  <w:tcPrChange w:id="4287" w:author="Red Army" w:date="2012-02-07T18:51:00Z">
                    <w:tcPr>
                      <w:tcW w:w="4209" w:type="dxa"/>
                      <w:gridSpan w:val="2"/>
                      <w:tcBorders>
                        <w:top w:val="single" w:sz="4" w:space="0" w:color="auto"/>
                        <w:left w:val="single" w:sz="4" w:space="0" w:color="auto"/>
                        <w:bottom w:val="single" w:sz="4" w:space="0" w:color="auto"/>
                        <w:right w:val="single" w:sz="4" w:space="0" w:color="auto"/>
                      </w:tcBorders>
                    </w:tcPr>
                  </w:tcPrChange>
                </w:tcPr>
                <w:p w:rsidR="006E25C4" w:rsidRPr="001A0C52" w:rsidDel="00981026" w:rsidRDefault="00436D47">
                  <w:pPr>
                    <w:tabs>
                      <w:tab w:val="right" w:pos="3993"/>
                    </w:tabs>
                    <w:rPr>
                      <w:del w:id="4288" w:author="Red Army" w:date="2012-02-07T18:51:00Z"/>
                      <w:rFonts w:ascii="Times New Roman" w:hAnsi="Times New Roman"/>
                      <w:sz w:val="24"/>
                      <w:rPrChange w:id="4289" w:author="Red Army" w:date="2012-02-08T20:12:00Z">
                        <w:rPr>
                          <w:del w:id="4290" w:author="Red Army" w:date="2012-02-07T18:51:00Z"/>
                          <w:rFonts w:ascii="Times New Roman" w:hAnsi="Times New Roman"/>
                        </w:rPr>
                      </w:rPrChange>
                    </w:rPr>
                  </w:pPr>
                  <w:del w:id="4291" w:author="Red Army" w:date="2012-02-07T18:51:00Z">
                    <w:r w:rsidRPr="001A0C52" w:rsidDel="00981026">
                      <w:rPr>
                        <w:rFonts w:ascii="Times New Roman" w:hAnsi="Times New Roman"/>
                        <w:sz w:val="24"/>
                        <w:rPrChange w:id="4292" w:author="Red Army" w:date="2012-02-08T20:12:00Z">
                          <w:rPr>
                            <w:rFonts w:ascii="Times New Roman" w:eastAsia="ＭＳ ゴシック" w:hAnsi="Times New Roman"/>
                            <w:b/>
                            <w:bCs/>
                            <w:color w:val="4F81BD"/>
                          </w:rPr>
                        </w:rPrChange>
                      </w:rPr>
                      <w:delText xml:space="preserve">Input </w:delText>
                    </w:r>
                    <w:r w:rsidR="006E25C4" w:rsidRPr="001A0C52" w:rsidDel="00981026">
                      <w:rPr>
                        <w:rFonts w:ascii="Times New Roman" w:hAnsi="Times New Roman"/>
                        <w:sz w:val="24"/>
                        <w:rPrChange w:id="4293" w:author="Red Army" w:date="2012-02-08T20:12:00Z">
                          <w:rPr>
                            <w:rFonts w:ascii="Times New Roman" w:eastAsia="ＭＳ ゴシック" w:hAnsi="Times New Roman"/>
                            <w:b/>
                            <w:bCs/>
                            <w:color w:val="4F81BD"/>
                          </w:rPr>
                        </w:rPrChange>
                      </w:rPr>
                      <w:delText>Teaching Method name</w:delText>
                    </w:r>
                  </w:del>
                </w:p>
              </w:tc>
              <w:tc>
                <w:tcPr>
                  <w:tcW w:w="4494" w:type="dxa"/>
                  <w:tcBorders>
                    <w:top w:val="single" w:sz="4" w:space="0" w:color="auto"/>
                    <w:left w:val="single" w:sz="4" w:space="0" w:color="auto"/>
                    <w:bottom w:val="single" w:sz="4" w:space="0" w:color="auto"/>
                    <w:right w:val="single" w:sz="4" w:space="0" w:color="auto"/>
                  </w:tcBorders>
                  <w:shd w:val="clear" w:color="auto" w:fill="auto"/>
                  <w:tcPrChange w:id="4294" w:author="Red Army" w:date="2012-02-07T18:51:00Z">
                    <w:tcPr>
                      <w:tcW w:w="4494" w:type="dxa"/>
                      <w:gridSpan w:val="2"/>
                      <w:tcBorders>
                        <w:top w:val="single" w:sz="4" w:space="0" w:color="auto"/>
                        <w:left w:val="single" w:sz="4" w:space="0" w:color="auto"/>
                        <w:bottom w:val="single" w:sz="4" w:space="0" w:color="auto"/>
                        <w:right w:val="single" w:sz="4" w:space="0" w:color="auto"/>
                      </w:tcBorders>
                    </w:tcPr>
                  </w:tcPrChange>
                </w:tcPr>
                <w:p w:rsidR="006E25C4" w:rsidRPr="001A0C52" w:rsidDel="00981026" w:rsidRDefault="006E25C4" w:rsidP="00FB489A">
                  <w:pPr>
                    <w:rPr>
                      <w:del w:id="4295" w:author="Red Army" w:date="2012-02-07T18:51:00Z"/>
                      <w:rFonts w:ascii="Times New Roman" w:hAnsi="Times New Roman"/>
                      <w:sz w:val="24"/>
                      <w:rPrChange w:id="4296" w:author="Red Army" w:date="2012-02-08T20:12:00Z">
                        <w:rPr>
                          <w:del w:id="4297" w:author="Red Army" w:date="2012-02-07T18:51:00Z"/>
                          <w:rFonts w:ascii="Times New Roman" w:hAnsi="Times New Roman"/>
                        </w:rPr>
                      </w:rPrChange>
                    </w:rPr>
                  </w:pPr>
                  <w:del w:id="4298" w:author="Red Army" w:date="2012-02-07T18:51:00Z">
                    <w:r w:rsidRPr="001A0C52" w:rsidDel="00981026">
                      <w:rPr>
                        <w:rFonts w:ascii="Times New Roman" w:hAnsi="Times New Roman"/>
                        <w:sz w:val="24"/>
                        <w:rPrChange w:id="4299" w:author="Red Army" w:date="2012-02-08T20:12:00Z">
                          <w:rPr>
                            <w:rFonts w:ascii="Times New Roman" w:eastAsia="ＭＳ ゴシック" w:hAnsi="Times New Roman"/>
                            <w:b/>
                            <w:bCs/>
                            <w:color w:val="4F81BD"/>
                          </w:rPr>
                        </w:rPrChange>
                      </w:rPr>
                      <w:delText>Check for validation</w:delText>
                    </w:r>
                  </w:del>
                </w:p>
              </w:tc>
            </w:tr>
            <w:tr w:rsidR="006E25C4" w:rsidRPr="001A0C52" w:rsidTr="00FB489A">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981026" w:rsidP="00FB489A">
                  <w:pPr>
                    <w:jc w:val="center"/>
                    <w:rPr>
                      <w:rFonts w:ascii="Times New Roman" w:hAnsi="Times New Roman"/>
                      <w:sz w:val="24"/>
                      <w:rPrChange w:id="4300" w:author="Red Army" w:date="2012-02-08T20:12:00Z">
                        <w:rPr>
                          <w:rFonts w:ascii="Times New Roman" w:hAnsi="Times New Roman"/>
                        </w:rPr>
                      </w:rPrChange>
                    </w:rPr>
                  </w:pPr>
                  <w:ins w:id="4301" w:author="Red Army" w:date="2012-02-07T18:51:00Z">
                    <w:r w:rsidRPr="001A0C52">
                      <w:rPr>
                        <w:rFonts w:ascii="Times New Roman" w:hAnsi="Times New Roman"/>
                        <w:sz w:val="24"/>
                        <w:rPrChange w:id="4302" w:author="Red Army" w:date="2012-02-08T20:12:00Z">
                          <w:rPr>
                            <w:rFonts w:ascii="Times New Roman" w:eastAsia="ＭＳ ゴシック" w:hAnsi="Times New Roman"/>
                            <w:b/>
                            <w:bCs/>
                            <w:color w:val="4F81BD"/>
                          </w:rPr>
                        </w:rPrChange>
                      </w:rPr>
                      <w:t>2</w:t>
                    </w:r>
                  </w:ins>
                  <w:del w:id="4303" w:author="Red Army" w:date="2012-02-07T18:51:00Z">
                    <w:r w:rsidR="00C45A88" w:rsidRPr="001A0C52" w:rsidDel="00981026">
                      <w:rPr>
                        <w:rFonts w:ascii="Times New Roman" w:hAnsi="Times New Roman"/>
                        <w:sz w:val="24"/>
                        <w:rPrChange w:id="4304" w:author="Red Army" w:date="2012-02-08T20:12:00Z">
                          <w:rPr>
                            <w:rFonts w:ascii="Times New Roman" w:eastAsia="ＭＳ ゴシック" w:hAnsi="Times New Roman"/>
                            <w:b/>
                            <w:bCs/>
                            <w:color w:val="4F81BD"/>
                          </w:rPr>
                        </w:rPrChange>
                      </w:rPr>
                      <w:delText>3</w:delText>
                    </w:r>
                  </w:del>
                </w:p>
              </w:tc>
              <w:tc>
                <w:tcPr>
                  <w:tcW w:w="4209" w:type="dxa"/>
                  <w:tcBorders>
                    <w:top w:val="single" w:sz="4" w:space="0" w:color="auto"/>
                    <w:left w:val="single" w:sz="4" w:space="0" w:color="auto"/>
                    <w:bottom w:val="single" w:sz="4" w:space="0" w:color="auto"/>
                    <w:right w:val="single" w:sz="4" w:space="0" w:color="auto"/>
                  </w:tcBorders>
                </w:tcPr>
                <w:p w:rsidR="00436D47" w:rsidRPr="001A0C52" w:rsidRDefault="00436D47">
                  <w:pPr>
                    <w:rPr>
                      <w:rFonts w:ascii="Times New Roman" w:hAnsi="Times New Roman"/>
                      <w:sz w:val="24"/>
                      <w:rPrChange w:id="4305" w:author="Red Army" w:date="2012-02-08T20:12:00Z">
                        <w:rPr>
                          <w:rFonts w:ascii="Times New Roman" w:hAnsi="Times New Roman"/>
                        </w:rPr>
                      </w:rPrChange>
                    </w:rPr>
                  </w:pPr>
                  <w:r w:rsidRPr="001A0C52">
                    <w:rPr>
                      <w:rFonts w:ascii="Times New Roman" w:hAnsi="Times New Roman"/>
                      <w:sz w:val="24"/>
                      <w:rPrChange w:id="4306" w:author="Red Army" w:date="2012-02-08T20:12:00Z">
                        <w:rPr>
                          <w:rFonts w:ascii="Times New Roman" w:eastAsia="ＭＳ ゴシック" w:hAnsi="Times New Roman"/>
                          <w:b/>
                          <w:bCs/>
                          <w:color w:val="4F81BD"/>
                        </w:rPr>
                      </w:rPrChange>
                    </w:rPr>
                    <w:t>Input</w:t>
                  </w:r>
                  <w:r w:rsidR="006E25C4" w:rsidRPr="001A0C52">
                    <w:rPr>
                      <w:rFonts w:ascii="Times New Roman" w:hAnsi="Times New Roman"/>
                      <w:sz w:val="24"/>
                      <w:rPrChange w:id="4307" w:author="Red Army" w:date="2012-02-08T20:12:00Z">
                        <w:rPr>
                          <w:rFonts w:ascii="Times New Roman" w:eastAsia="ＭＳ ゴシック" w:hAnsi="Times New Roman"/>
                          <w:b/>
                          <w:bCs/>
                          <w:color w:val="4F81BD"/>
                        </w:rPr>
                      </w:rPrChange>
                    </w:rPr>
                    <w:t xml:space="preserve"> </w:t>
                  </w:r>
                  <w:r w:rsidRPr="001A0C52">
                    <w:rPr>
                      <w:rFonts w:ascii="Times New Roman" w:hAnsi="Times New Roman"/>
                      <w:sz w:val="24"/>
                      <w:rPrChange w:id="4308" w:author="Red Army" w:date="2012-02-08T20:12:00Z">
                        <w:rPr>
                          <w:rFonts w:ascii="Times New Roman" w:eastAsia="ＭＳ ゴシック" w:hAnsi="Times New Roman"/>
                          <w:b/>
                          <w:bCs/>
                          <w:color w:val="4F81BD"/>
                        </w:rPr>
                      </w:rPrChange>
                    </w:rPr>
                    <w:t xml:space="preserve">Information </w:t>
                  </w:r>
                  <w:del w:id="4309" w:author="Phuong Giang" w:date="2012-02-10T16:22:00Z">
                    <w:r w:rsidRPr="001A0C52" w:rsidDel="003F0508">
                      <w:rPr>
                        <w:rFonts w:ascii="Times New Roman" w:hAnsi="Times New Roman"/>
                        <w:sz w:val="24"/>
                        <w:rPrChange w:id="4310" w:author="Red Army" w:date="2012-02-08T20:12:00Z">
                          <w:rPr>
                            <w:rFonts w:ascii="Times New Roman" w:eastAsia="ＭＳ ゴシック" w:hAnsi="Times New Roman"/>
                            <w:b/>
                            <w:bCs/>
                            <w:color w:val="4F81BD"/>
                          </w:rPr>
                        </w:rPrChange>
                      </w:rPr>
                      <w:delText xml:space="preserve">of </w:delText>
                    </w:r>
                  </w:del>
                </w:p>
                <w:p w:rsidR="00981026" w:rsidRDefault="00981026" w:rsidP="00D7631C">
                  <w:pPr>
                    <w:pStyle w:val="ListParagraph"/>
                    <w:numPr>
                      <w:ilvl w:val="0"/>
                      <w:numId w:val="41"/>
                    </w:numPr>
                    <w:rPr>
                      <w:ins w:id="4311" w:author="Phuong Giang" w:date="2012-02-10T16:23:00Z"/>
                      <w:rFonts w:ascii="Times New Roman" w:hAnsi="Times New Roman"/>
                      <w:sz w:val="24"/>
                    </w:rPr>
                  </w:pPr>
                  <w:ins w:id="4312" w:author="Red Army" w:date="2012-02-07T18:51:00Z">
                    <w:r w:rsidRPr="001A0C52">
                      <w:rPr>
                        <w:rFonts w:ascii="Times New Roman" w:hAnsi="Times New Roman"/>
                        <w:sz w:val="24"/>
                        <w:rPrChange w:id="4313" w:author="Red Army" w:date="2012-02-08T20:12:00Z">
                          <w:rPr>
                            <w:rFonts w:ascii="Times New Roman" w:eastAsia="ＭＳ ゴシック" w:hAnsi="Times New Roman"/>
                            <w:b/>
                            <w:bCs/>
                            <w:color w:val="4F81BD"/>
                          </w:rPr>
                        </w:rPrChange>
                      </w:rPr>
                      <w:t>Name</w:t>
                    </w:r>
                  </w:ins>
                </w:p>
                <w:p w:rsidR="003F0508" w:rsidRDefault="003F0508" w:rsidP="00D7631C">
                  <w:pPr>
                    <w:pStyle w:val="ListParagraph"/>
                    <w:numPr>
                      <w:ilvl w:val="0"/>
                      <w:numId w:val="41"/>
                    </w:numPr>
                    <w:rPr>
                      <w:ins w:id="4314" w:author="Phuong Giang" w:date="2012-02-10T16:22:00Z"/>
                      <w:rFonts w:ascii="Times New Roman" w:hAnsi="Times New Roman"/>
                      <w:sz w:val="24"/>
                    </w:rPr>
                  </w:pPr>
                  <w:ins w:id="4315" w:author="Phuong Giang" w:date="2012-02-10T16:23:00Z">
                    <w:r>
                      <w:rPr>
                        <w:rFonts w:ascii="Times New Roman" w:hAnsi="Times New Roman"/>
                        <w:sz w:val="24"/>
                      </w:rPr>
                      <w:t>Team</w:t>
                    </w:r>
                  </w:ins>
                  <w:ins w:id="4316" w:author="Phuong Giang" w:date="2012-02-10T16:27:00Z">
                    <w:r w:rsidR="003718B6">
                      <w:rPr>
                        <w:rFonts w:ascii="Times New Roman" w:hAnsi="Times New Roman"/>
                        <w:sz w:val="24"/>
                      </w:rPr>
                      <w:t xml:space="preserve"> </w:t>
                    </w:r>
                  </w:ins>
                  <w:ins w:id="4317" w:author="Phuong Giang" w:date="2012-02-10T16:23:00Z">
                    <w:r>
                      <w:rPr>
                        <w:rFonts w:ascii="Times New Roman" w:hAnsi="Times New Roman"/>
                        <w:sz w:val="24"/>
                      </w:rPr>
                      <w:t>size</w:t>
                    </w:r>
                  </w:ins>
                </w:p>
                <w:p w:rsidR="003F0508" w:rsidRPr="001A0C52" w:rsidDel="003F0508" w:rsidRDefault="003F0508" w:rsidP="00D7631C">
                  <w:pPr>
                    <w:pStyle w:val="ListParagraph"/>
                    <w:numPr>
                      <w:ilvl w:val="0"/>
                      <w:numId w:val="41"/>
                    </w:numPr>
                    <w:rPr>
                      <w:ins w:id="4318" w:author="Red Army" w:date="2012-02-07T18:51:00Z"/>
                      <w:del w:id="4319" w:author="Phuong Giang" w:date="2012-02-10T16:22:00Z"/>
                      <w:rFonts w:ascii="Times New Roman" w:hAnsi="Times New Roman"/>
                      <w:sz w:val="24"/>
                      <w:rPrChange w:id="4320" w:author="Red Army" w:date="2012-02-08T20:12:00Z">
                        <w:rPr>
                          <w:ins w:id="4321" w:author="Red Army" w:date="2012-02-07T18:51:00Z"/>
                          <w:del w:id="4322" w:author="Phuong Giang" w:date="2012-02-10T16:22:00Z"/>
                          <w:rFonts w:ascii="Times New Roman" w:hAnsi="Times New Roman"/>
                        </w:rPr>
                      </w:rPrChange>
                    </w:rPr>
                  </w:pPr>
                </w:p>
                <w:p w:rsidR="00C45A88" w:rsidRPr="001A0C52" w:rsidDel="003F0508" w:rsidRDefault="00C45A88" w:rsidP="00D7631C">
                  <w:pPr>
                    <w:pStyle w:val="ListParagraph"/>
                    <w:numPr>
                      <w:ilvl w:val="0"/>
                      <w:numId w:val="41"/>
                    </w:numPr>
                    <w:rPr>
                      <w:del w:id="4323" w:author="Phuong Giang" w:date="2012-02-10T16:22:00Z"/>
                      <w:rFonts w:ascii="Times New Roman" w:hAnsi="Times New Roman"/>
                      <w:sz w:val="24"/>
                      <w:rPrChange w:id="4324" w:author="Red Army" w:date="2012-02-08T20:12:00Z">
                        <w:rPr>
                          <w:del w:id="4325" w:author="Phuong Giang" w:date="2012-02-10T16:22:00Z"/>
                          <w:rFonts w:ascii="Times New Roman" w:hAnsi="Times New Roman"/>
                        </w:rPr>
                      </w:rPrChange>
                    </w:rPr>
                  </w:pPr>
                  <w:del w:id="4326" w:author="Phuong Giang" w:date="2012-02-10T16:22:00Z">
                    <w:r w:rsidRPr="001A0C52" w:rsidDel="003F0508">
                      <w:rPr>
                        <w:rFonts w:ascii="Times New Roman" w:hAnsi="Times New Roman"/>
                        <w:sz w:val="24"/>
                        <w:rPrChange w:id="4327" w:author="Red Army" w:date="2012-02-08T20:12:00Z">
                          <w:rPr>
                            <w:rFonts w:ascii="Times New Roman" w:eastAsia="ＭＳ ゴシック" w:hAnsi="Times New Roman"/>
                            <w:b/>
                            <w:bCs/>
                            <w:color w:val="4F81BD"/>
                          </w:rPr>
                        </w:rPrChange>
                      </w:rPr>
                      <w:delText xml:space="preserve">Brief description </w:delText>
                    </w:r>
                  </w:del>
                </w:p>
                <w:p w:rsidR="006E25C4" w:rsidRPr="001A0C52" w:rsidRDefault="00436D47" w:rsidP="00D7631C">
                  <w:pPr>
                    <w:pStyle w:val="ListParagraph"/>
                    <w:numPr>
                      <w:ilvl w:val="0"/>
                      <w:numId w:val="41"/>
                    </w:numPr>
                    <w:rPr>
                      <w:rFonts w:ascii="Times New Roman" w:hAnsi="Times New Roman"/>
                      <w:sz w:val="24"/>
                      <w:rPrChange w:id="4328" w:author="Red Army" w:date="2012-02-08T20:12:00Z">
                        <w:rPr>
                          <w:rFonts w:ascii="Times New Roman" w:hAnsi="Times New Roman"/>
                        </w:rPr>
                      </w:rPrChange>
                    </w:rPr>
                  </w:pPr>
                  <w:r w:rsidRPr="001A0C52">
                    <w:rPr>
                      <w:rFonts w:ascii="Times New Roman" w:hAnsi="Times New Roman"/>
                      <w:sz w:val="24"/>
                      <w:rPrChange w:id="4329" w:author="Red Army" w:date="2012-02-08T20:12:00Z">
                        <w:rPr>
                          <w:rFonts w:ascii="Times New Roman" w:eastAsia="ＭＳ ゴシック" w:hAnsi="Times New Roman"/>
                          <w:b/>
                          <w:bCs/>
                          <w:color w:val="4F81BD"/>
                        </w:rPr>
                      </w:rPrChange>
                    </w:rPr>
                    <w:t>Required Tools and Equipment</w:t>
                  </w:r>
                </w:p>
                <w:p w:rsidR="00436D47" w:rsidRPr="001A0C52" w:rsidRDefault="00436D47" w:rsidP="00D7631C">
                  <w:pPr>
                    <w:pStyle w:val="ListParagraph"/>
                    <w:numPr>
                      <w:ilvl w:val="0"/>
                      <w:numId w:val="41"/>
                    </w:numPr>
                    <w:rPr>
                      <w:rFonts w:ascii="Times New Roman" w:hAnsi="Times New Roman"/>
                      <w:sz w:val="24"/>
                      <w:rPrChange w:id="4330" w:author="Red Army" w:date="2012-02-08T20:12:00Z">
                        <w:rPr>
                          <w:rFonts w:ascii="Times New Roman" w:hAnsi="Times New Roman"/>
                        </w:rPr>
                      </w:rPrChange>
                    </w:rPr>
                  </w:pPr>
                  <w:r w:rsidRPr="001A0C52">
                    <w:rPr>
                      <w:rFonts w:ascii="Times New Roman" w:hAnsi="Times New Roman"/>
                      <w:sz w:val="24"/>
                      <w:rPrChange w:id="4331" w:author="Red Army" w:date="2012-02-08T20:12:00Z">
                        <w:rPr>
                          <w:rFonts w:ascii="Times New Roman" w:eastAsia="ＭＳ ゴシック" w:hAnsi="Times New Roman"/>
                          <w:b/>
                          <w:bCs/>
                          <w:color w:val="4F81BD"/>
                        </w:rPr>
                      </w:rPrChange>
                    </w:rPr>
                    <w:t>Prefer Subject</w:t>
                  </w:r>
                </w:p>
                <w:p w:rsidR="00436D47" w:rsidRDefault="00436D47" w:rsidP="00D7631C">
                  <w:pPr>
                    <w:pStyle w:val="ListParagraph"/>
                    <w:numPr>
                      <w:ilvl w:val="0"/>
                      <w:numId w:val="41"/>
                    </w:numPr>
                    <w:rPr>
                      <w:ins w:id="4332" w:author="Phuong Giang" w:date="2012-02-10T23:05:00Z"/>
                      <w:rFonts w:ascii="Times New Roman" w:hAnsi="Times New Roman"/>
                      <w:sz w:val="24"/>
                    </w:rPr>
                  </w:pPr>
                  <w:r w:rsidRPr="001A0C52">
                    <w:rPr>
                      <w:rFonts w:ascii="Times New Roman" w:hAnsi="Times New Roman"/>
                      <w:sz w:val="24"/>
                      <w:rPrChange w:id="4333" w:author="Red Army" w:date="2012-02-08T20:12:00Z">
                        <w:rPr>
                          <w:rFonts w:ascii="Times New Roman" w:eastAsia="ＭＳ ゴシック" w:hAnsi="Times New Roman"/>
                          <w:b/>
                          <w:bCs/>
                          <w:color w:val="4F81BD"/>
                        </w:rPr>
                      </w:rPrChange>
                    </w:rPr>
                    <w:t>Prefer Class Level</w:t>
                  </w:r>
                </w:p>
                <w:p w:rsidR="00953391" w:rsidRPr="001A0C52" w:rsidRDefault="00953391" w:rsidP="00D7631C">
                  <w:pPr>
                    <w:pStyle w:val="ListParagraph"/>
                    <w:numPr>
                      <w:ilvl w:val="0"/>
                      <w:numId w:val="41"/>
                    </w:numPr>
                    <w:rPr>
                      <w:rFonts w:ascii="Times New Roman" w:hAnsi="Times New Roman"/>
                      <w:sz w:val="24"/>
                      <w:rPrChange w:id="4334" w:author="Red Army" w:date="2012-02-08T20:12:00Z">
                        <w:rPr>
                          <w:rFonts w:ascii="Times New Roman" w:hAnsi="Times New Roman"/>
                        </w:rPr>
                      </w:rPrChange>
                    </w:rPr>
                  </w:pPr>
                  <w:ins w:id="4335" w:author="Phuong Giang" w:date="2012-02-10T23:05:00Z">
                    <w:r>
                      <w:rPr>
                        <w:rFonts w:ascii="Times New Roman" w:hAnsi="Times New Roman"/>
                        <w:sz w:val="24"/>
                      </w:rPr>
                      <w:t>Note</w:t>
                    </w:r>
                  </w:ins>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A00B3">
                  <w:pPr>
                    <w:rPr>
                      <w:rFonts w:ascii="Times New Roman" w:hAnsi="Times New Roman"/>
                      <w:sz w:val="24"/>
                      <w:rPrChange w:id="4336" w:author="Red Army" w:date="2012-02-08T20:12:00Z">
                        <w:rPr>
                          <w:rFonts w:ascii="Times New Roman" w:hAnsi="Times New Roman"/>
                        </w:rPr>
                      </w:rPrChange>
                    </w:rPr>
                  </w:pPr>
                  <w:del w:id="4337" w:author="Phuong Giang" w:date="2012-02-10T16:26:00Z">
                    <w:r w:rsidRPr="001A0C52" w:rsidDel="003F0508">
                      <w:rPr>
                        <w:rFonts w:ascii="Times New Roman" w:hAnsi="Times New Roman"/>
                        <w:sz w:val="24"/>
                        <w:rPrChange w:id="4338" w:author="Red Army" w:date="2012-02-08T20:12:00Z">
                          <w:rPr>
                            <w:rFonts w:ascii="Times New Roman" w:eastAsia="ＭＳ ゴシック" w:hAnsi="Times New Roman"/>
                            <w:b/>
                            <w:bCs/>
                            <w:color w:val="4F81BD"/>
                          </w:rPr>
                        </w:rPrChange>
                      </w:rPr>
                      <w:delText xml:space="preserve">Load prepared data from database to controls. </w:delText>
                    </w:r>
                  </w:del>
                  <w:r w:rsidR="006E25C4" w:rsidRPr="001A0C52">
                    <w:rPr>
                      <w:rFonts w:ascii="Times New Roman" w:hAnsi="Times New Roman"/>
                      <w:sz w:val="24"/>
                      <w:rPrChange w:id="4339" w:author="Red Army" w:date="2012-02-08T20:12:00Z">
                        <w:rPr>
                          <w:rFonts w:ascii="Times New Roman" w:eastAsia="ＭＳ ゴシック" w:hAnsi="Times New Roman"/>
                          <w:b/>
                          <w:bCs/>
                          <w:color w:val="4F81BD"/>
                        </w:rPr>
                      </w:rPrChange>
                    </w:rPr>
                    <w:t>Check for validation</w:t>
                  </w:r>
                  <w:r w:rsidRPr="001A0C52">
                    <w:rPr>
                      <w:rFonts w:ascii="Times New Roman" w:hAnsi="Times New Roman"/>
                      <w:sz w:val="24"/>
                      <w:rPrChange w:id="4340" w:author="Red Army" w:date="2012-02-08T20:12:00Z">
                        <w:rPr>
                          <w:rFonts w:ascii="Times New Roman" w:eastAsia="ＭＳ ゴシック" w:hAnsi="Times New Roman"/>
                          <w:b/>
                          <w:bCs/>
                          <w:color w:val="4F81BD"/>
                        </w:rPr>
                      </w:rPrChange>
                    </w:rPr>
                    <w:t>.</w:t>
                  </w:r>
                </w:p>
              </w:tc>
            </w:tr>
            <w:tr w:rsidR="006E25C4" w:rsidRPr="001A0C52" w:rsidTr="00FB489A">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981026" w:rsidP="00FB489A">
                  <w:pPr>
                    <w:jc w:val="center"/>
                    <w:rPr>
                      <w:rFonts w:ascii="Times New Roman" w:hAnsi="Times New Roman"/>
                      <w:sz w:val="24"/>
                      <w:rPrChange w:id="4341" w:author="Red Army" w:date="2012-02-08T20:12:00Z">
                        <w:rPr>
                          <w:rFonts w:ascii="Times New Roman" w:hAnsi="Times New Roman"/>
                        </w:rPr>
                      </w:rPrChange>
                    </w:rPr>
                  </w:pPr>
                  <w:ins w:id="4342" w:author="Red Army" w:date="2012-02-07T18:51:00Z">
                    <w:r w:rsidRPr="001A0C52">
                      <w:rPr>
                        <w:rFonts w:ascii="Times New Roman" w:hAnsi="Times New Roman"/>
                        <w:sz w:val="24"/>
                        <w:rPrChange w:id="4343" w:author="Red Army" w:date="2012-02-08T20:12:00Z">
                          <w:rPr>
                            <w:rFonts w:ascii="Times New Roman" w:eastAsia="ＭＳ ゴシック" w:hAnsi="Times New Roman"/>
                            <w:b/>
                            <w:bCs/>
                            <w:color w:val="4F81BD"/>
                          </w:rPr>
                        </w:rPrChange>
                      </w:rPr>
                      <w:t>3</w:t>
                    </w:r>
                  </w:ins>
                  <w:del w:id="4344" w:author="Red Army" w:date="2012-02-07T18:51:00Z">
                    <w:r w:rsidR="00C45A88" w:rsidRPr="001A0C52" w:rsidDel="00981026">
                      <w:rPr>
                        <w:rFonts w:ascii="Times New Roman" w:hAnsi="Times New Roman"/>
                        <w:sz w:val="24"/>
                        <w:rPrChange w:id="4345" w:author="Red Army" w:date="2012-02-08T20:12:00Z">
                          <w:rPr>
                            <w:rFonts w:ascii="Times New Roman" w:eastAsia="ＭＳ ゴシック" w:hAnsi="Times New Roman"/>
                            <w:b/>
                            <w:bCs/>
                            <w:color w:val="4F81BD"/>
                          </w:rPr>
                        </w:rPrChange>
                      </w:rPr>
                      <w:delText>4</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436D47">
                  <w:pPr>
                    <w:rPr>
                      <w:rFonts w:ascii="Times New Roman" w:hAnsi="Times New Roman"/>
                      <w:sz w:val="24"/>
                      <w:rPrChange w:id="4346" w:author="Red Army" w:date="2012-02-08T20:12:00Z">
                        <w:rPr>
                          <w:rFonts w:ascii="Times New Roman" w:hAnsi="Times New Roman"/>
                        </w:rPr>
                      </w:rPrChange>
                    </w:rPr>
                  </w:pPr>
                  <w:r w:rsidRPr="001A0C52">
                    <w:rPr>
                      <w:rFonts w:ascii="Times New Roman" w:hAnsi="Times New Roman"/>
                      <w:sz w:val="24"/>
                      <w:rPrChange w:id="4347" w:author="Red Army" w:date="2012-02-08T20:12:00Z">
                        <w:rPr>
                          <w:rFonts w:ascii="Times New Roman" w:eastAsia="ＭＳ ゴシック" w:hAnsi="Times New Roman"/>
                          <w:b/>
                          <w:bCs/>
                          <w:color w:val="4F81BD"/>
                        </w:rPr>
                      </w:rPrChange>
                    </w:rPr>
                    <w:t>Input T</w:t>
                  </w:r>
                  <w:r w:rsidR="006E25C4" w:rsidRPr="001A0C52">
                    <w:rPr>
                      <w:rFonts w:ascii="Times New Roman" w:hAnsi="Times New Roman"/>
                      <w:sz w:val="24"/>
                      <w:rPrChange w:id="4348" w:author="Red Army" w:date="2012-02-08T20:12:00Z">
                        <w:rPr>
                          <w:rFonts w:ascii="Times New Roman" w:eastAsia="ＭＳ ゴシック" w:hAnsi="Times New Roman"/>
                          <w:b/>
                          <w:bCs/>
                          <w:color w:val="4F81BD"/>
                        </w:rPr>
                      </w:rPrChange>
                    </w:rPr>
                    <w:t xml:space="preserve">eaching </w:t>
                  </w:r>
                  <w:r w:rsidRPr="001A0C52">
                    <w:rPr>
                      <w:rFonts w:ascii="Times New Roman" w:hAnsi="Times New Roman"/>
                      <w:sz w:val="24"/>
                      <w:rPrChange w:id="4349" w:author="Red Army" w:date="2012-02-08T20:12:00Z">
                        <w:rPr>
                          <w:rFonts w:ascii="Times New Roman" w:eastAsia="ＭＳ ゴシック" w:hAnsi="Times New Roman"/>
                          <w:b/>
                          <w:bCs/>
                          <w:color w:val="4F81BD"/>
                        </w:rPr>
                      </w:rPrChange>
                    </w:rPr>
                    <w:t>Method C</w:t>
                  </w:r>
                  <w:r w:rsidR="006E25C4" w:rsidRPr="001A0C52">
                    <w:rPr>
                      <w:rFonts w:ascii="Times New Roman" w:hAnsi="Times New Roman"/>
                      <w:sz w:val="24"/>
                      <w:rPrChange w:id="4350" w:author="Red Army" w:date="2012-02-08T20:12:00Z">
                        <w:rPr>
                          <w:rFonts w:ascii="Times New Roman" w:eastAsia="ＭＳ ゴシック" w:hAnsi="Times New Roman"/>
                          <w:b/>
                          <w:bCs/>
                          <w:color w:val="4F81BD"/>
                        </w:rPr>
                      </w:rPrChange>
                    </w:rPr>
                    <w:t>ontents</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FB489A">
                  <w:pPr>
                    <w:rPr>
                      <w:rFonts w:ascii="Times New Roman" w:hAnsi="Times New Roman"/>
                      <w:sz w:val="24"/>
                      <w:rPrChange w:id="4351" w:author="Red Army" w:date="2012-02-08T20:12:00Z">
                        <w:rPr>
                          <w:rFonts w:ascii="Times New Roman" w:hAnsi="Times New Roman"/>
                        </w:rPr>
                      </w:rPrChange>
                    </w:rPr>
                  </w:pPr>
                </w:p>
              </w:tc>
            </w:tr>
            <w:tr w:rsidR="006E25C4" w:rsidRPr="001A0C52" w:rsidTr="00FB489A">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981026" w:rsidP="00FB489A">
                  <w:pPr>
                    <w:jc w:val="center"/>
                    <w:rPr>
                      <w:rFonts w:ascii="Times New Roman" w:hAnsi="Times New Roman"/>
                      <w:sz w:val="24"/>
                      <w:rPrChange w:id="4352" w:author="Red Army" w:date="2012-02-08T20:12:00Z">
                        <w:rPr>
                          <w:rFonts w:ascii="Times New Roman" w:hAnsi="Times New Roman"/>
                        </w:rPr>
                      </w:rPrChange>
                    </w:rPr>
                  </w:pPr>
                  <w:ins w:id="4353" w:author="Red Army" w:date="2012-02-07T18:51:00Z">
                    <w:r w:rsidRPr="001A0C52">
                      <w:rPr>
                        <w:rFonts w:ascii="Times New Roman" w:hAnsi="Times New Roman"/>
                        <w:sz w:val="24"/>
                        <w:rPrChange w:id="4354" w:author="Red Army" w:date="2012-02-08T20:12:00Z">
                          <w:rPr>
                            <w:rFonts w:ascii="Times New Roman" w:eastAsia="ＭＳ ゴシック" w:hAnsi="Times New Roman"/>
                            <w:b/>
                            <w:bCs/>
                            <w:color w:val="4F81BD"/>
                          </w:rPr>
                        </w:rPrChange>
                      </w:rPr>
                      <w:t>4</w:t>
                    </w:r>
                  </w:ins>
                  <w:del w:id="4355" w:author="Red Army" w:date="2012-02-07T18:51:00Z">
                    <w:r w:rsidR="00C45A88" w:rsidRPr="001A0C52" w:rsidDel="00981026">
                      <w:rPr>
                        <w:rFonts w:ascii="Times New Roman" w:hAnsi="Times New Roman"/>
                        <w:sz w:val="24"/>
                        <w:rPrChange w:id="4356" w:author="Red Army" w:date="2012-02-08T20:12:00Z">
                          <w:rPr>
                            <w:rFonts w:ascii="Times New Roman" w:eastAsia="ＭＳ ゴシック" w:hAnsi="Times New Roman"/>
                            <w:b/>
                            <w:bCs/>
                            <w:color w:val="4F81BD"/>
                          </w:rPr>
                        </w:rPrChange>
                      </w:rPr>
                      <w:delText>5</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332989">
                  <w:pPr>
                    <w:rPr>
                      <w:rFonts w:ascii="Times New Roman" w:hAnsi="Times New Roman"/>
                      <w:sz w:val="24"/>
                      <w:rPrChange w:id="4357" w:author="Red Army" w:date="2012-02-08T20:12:00Z">
                        <w:rPr>
                          <w:rFonts w:ascii="Times New Roman" w:hAnsi="Times New Roman"/>
                        </w:rPr>
                      </w:rPrChange>
                    </w:rPr>
                  </w:pPr>
                  <w:r w:rsidRPr="001A0C52">
                    <w:rPr>
                      <w:rFonts w:ascii="Times New Roman" w:hAnsi="Times New Roman"/>
                      <w:sz w:val="24"/>
                      <w:rPrChange w:id="4358" w:author="Red Army" w:date="2012-02-08T20:12:00Z">
                        <w:rPr>
                          <w:rFonts w:ascii="Times New Roman" w:eastAsia="ＭＳ ゴシック" w:hAnsi="Times New Roman"/>
                          <w:b/>
                          <w:bCs/>
                          <w:color w:val="4F81BD"/>
                        </w:rPr>
                      </w:rPrChange>
                    </w:rPr>
                    <w:t>Ask the system to s</w:t>
                  </w:r>
                  <w:r w:rsidR="006E25C4" w:rsidRPr="001A0C52">
                    <w:rPr>
                      <w:rFonts w:ascii="Times New Roman" w:hAnsi="Times New Roman"/>
                      <w:sz w:val="24"/>
                      <w:rPrChange w:id="4359" w:author="Red Army" w:date="2012-02-08T20:12:00Z">
                        <w:rPr>
                          <w:rFonts w:ascii="Times New Roman" w:eastAsia="ＭＳ ゴシック" w:hAnsi="Times New Roman"/>
                          <w:b/>
                          <w:bCs/>
                          <w:color w:val="4F81BD"/>
                        </w:rPr>
                      </w:rPrChange>
                    </w:rPr>
                    <w:t>ave Teaching Method</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C7659C" w:rsidP="008063C6">
                  <w:pPr>
                    <w:rPr>
                      <w:rFonts w:ascii="Times New Roman" w:hAnsi="Times New Roman"/>
                      <w:sz w:val="24"/>
                      <w:rPrChange w:id="4360" w:author="Red Army" w:date="2012-02-08T20:12:00Z">
                        <w:rPr>
                          <w:rFonts w:ascii="Times New Roman" w:hAnsi="Times New Roman"/>
                        </w:rPr>
                      </w:rPrChange>
                    </w:rPr>
                  </w:pPr>
                  <w:r w:rsidRPr="001A0C52">
                    <w:rPr>
                      <w:rFonts w:ascii="Times New Roman" w:hAnsi="Times New Roman"/>
                      <w:sz w:val="24"/>
                      <w:rPrChange w:id="4361" w:author="Red Army" w:date="2012-02-08T20:12:00Z">
                        <w:rPr>
                          <w:rFonts w:ascii="Times New Roman" w:eastAsia="ＭＳ ゴシック" w:hAnsi="Times New Roman"/>
                          <w:b/>
                          <w:bCs/>
                          <w:color w:val="4F81BD"/>
                        </w:rPr>
                      </w:rPrChange>
                    </w:rPr>
                    <w:t>Save new Teaching Method</w:t>
                  </w:r>
                  <w:del w:id="4362" w:author="Phuong Giang" w:date="2012-02-10T16:27:00Z">
                    <w:r w:rsidRPr="001A0C52" w:rsidDel="003718B6">
                      <w:rPr>
                        <w:rFonts w:ascii="Times New Roman" w:hAnsi="Times New Roman"/>
                        <w:sz w:val="24"/>
                        <w:rPrChange w:id="4363" w:author="Red Army" w:date="2012-02-08T20:12:00Z">
                          <w:rPr>
                            <w:rFonts w:ascii="Times New Roman" w:eastAsia="ＭＳ ゴシック" w:hAnsi="Times New Roman"/>
                            <w:b/>
                            <w:bCs/>
                            <w:color w:val="4F81BD"/>
                          </w:rPr>
                        </w:rPrChange>
                      </w:rPr>
                      <w:delText xml:space="preserve"> created</w:delText>
                    </w:r>
                  </w:del>
                  <w:r w:rsidRPr="001A0C52">
                    <w:rPr>
                      <w:rFonts w:ascii="Times New Roman" w:hAnsi="Times New Roman"/>
                      <w:sz w:val="24"/>
                      <w:rPrChange w:id="4364" w:author="Red Army" w:date="2012-02-08T20:12:00Z">
                        <w:rPr>
                          <w:rFonts w:ascii="Times New Roman" w:eastAsia="ＭＳ ゴシック" w:hAnsi="Times New Roman"/>
                          <w:b/>
                          <w:bCs/>
                          <w:color w:val="4F81BD"/>
                        </w:rPr>
                      </w:rPrChange>
                    </w:rPr>
                    <w:t xml:space="preserve"> to the database.</w:t>
                  </w:r>
                </w:p>
                <w:p w:rsidR="00C7659C" w:rsidRPr="001A0C52" w:rsidRDefault="00C7659C" w:rsidP="003718B6">
                  <w:pPr>
                    <w:rPr>
                      <w:rFonts w:ascii="Times New Roman" w:hAnsi="Times New Roman"/>
                      <w:sz w:val="24"/>
                      <w:rPrChange w:id="4365" w:author="Red Army" w:date="2012-02-08T20:12:00Z">
                        <w:rPr>
                          <w:rFonts w:ascii="Times New Roman" w:hAnsi="Times New Roman"/>
                        </w:rPr>
                      </w:rPrChange>
                    </w:rPr>
                  </w:pPr>
                  <w:r w:rsidRPr="001A0C52">
                    <w:rPr>
                      <w:rFonts w:ascii="Times New Roman" w:hAnsi="Times New Roman"/>
                      <w:sz w:val="24"/>
                      <w:rPrChange w:id="4366" w:author="Red Army" w:date="2012-02-08T20:12:00Z">
                        <w:rPr>
                          <w:rFonts w:ascii="Times New Roman" w:eastAsia="ＭＳ ゴシック" w:hAnsi="Times New Roman"/>
                          <w:b/>
                          <w:bCs/>
                          <w:color w:val="4F81BD"/>
                        </w:rPr>
                      </w:rPrChange>
                    </w:rPr>
                    <w:t>Display the previous screen</w:t>
                  </w:r>
                  <w:del w:id="4367" w:author="Phuong Giang" w:date="2012-02-10T16:27:00Z">
                    <w:r w:rsidRPr="001A0C52" w:rsidDel="003718B6">
                      <w:rPr>
                        <w:rFonts w:ascii="Times New Roman" w:hAnsi="Times New Roman"/>
                        <w:sz w:val="24"/>
                        <w:rPrChange w:id="4368" w:author="Red Army" w:date="2012-02-08T20:12:00Z">
                          <w:rPr>
                            <w:rFonts w:ascii="Times New Roman" w:eastAsia="ＭＳ ゴシック" w:hAnsi="Times New Roman"/>
                            <w:b/>
                            <w:bCs/>
                            <w:color w:val="4F81BD"/>
                          </w:rPr>
                        </w:rPrChange>
                      </w:rPr>
                      <w:delText>; focus on the created Teaching Method</w:delText>
                    </w:r>
                    <w:r w:rsidR="00CD3BAB" w:rsidRPr="001A0C52" w:rsidDel="003718B6">
                      <w:rPr>
                        <w:rFonts w:ascii="Times New Roman" w:hAnsi="Times New Roman"/>
                        <w:sz w:val="24"/>
                        <w:rPrChange w:id="4369" w:author="Red Army" w:date="2012-02-08T20:12:00Z">
                          <w:rPr>
                            <w:rFonts w:ascii="Times New Roman" w:eastAsia="ＭＳ ゴシック" w:hAnsi="Times New Roman"/>
                            <w:b/>
                            <w:bCs/>
                            <w:color w:val="4F81BD"/>
                          </w:rPr>
                        </w:rPrChange>
                      </w:rPr>
                      <w:delText xml:space="preserve"> to view</w:delText>
                    </w:r>
                    <w:r w:rsidRPr="001A0C52" w:rsidDel="003718B6">
                      <w:rPr>
                        <w:rFonts w:ascii="Times New Roman" w:hAnsi="Times New Roman"/>
                        <w:sz w:val="24"/>
                        <w:rPrChange w:id="4370" w:author="Red Army" w:date="2012-02-08T20:12:00Z">
                          <w:rPr>
                            <w:rFonts w:ascii="Times New Roman" w:eastAsia="ＭＳ ゴシック" w:hAnsi="Times New Roman"/>
                            <w:b/>
                            <w:bCs/>
                            <w:color w:val="4F81BD"/>
                          </w:rPr>
                        </w:rPrChange>
                      </w:rPr>
                      <w:delText>.</w:delText>
                    </w:r>
                  </w:del>
                </w:p>
              </w:tc>
            </w:tr>
          </w:tbl>
          <w:p w:rsidR="006E25C4" w:rsidRPr="001A0C52" w:rsidRDefault="006E25C4" w:rsidP="00FB489A">
            <w:pPr>
              <w:rPr>
                <w:rFonts w:ascii="Times New Roman" w:hAnsi="Times New Roman"/>
                <w:b/>
                <w:bCs/>
                <w:sz w:val="24"/>
                <w:rPrChange w:id="4371" w:author="Red Army" w:date="2012-02-08T20:12:00Z">
                  <w:rPr>
                    <w:rFonts w:ascii="Times New Roman" w:hAnsi="Times New Roman"/>
                    <w:b/>
                    <w:bCs/>
                  </w:rPr>
                </w:rPrChange>
              </w:rPr>
            </w:pPr>
          </w:p>
          <w:p w:rsidR="006E25C4" w:rsidRPr="001A0C52" w:rsidRDefault="006E25C4" w:rsidP="00FB489A">
            <w:pPr>
              <w:rPr>
                <w:rFonts w:ascii="Times New Roman" w:hAnsi="Times New Roman"/>
                <w:b/>
                <w:bCs/>
                <w:sz w:val="24"/>
                <w:rPrChange w:id="4372" w:author="Red Army" w:date="2012-02-08T20:12:00Z">
                  <w:rPr>
                    <w:rFonts w:ascii="Times New Roman" w:hAnsi="Times New Roman"/>
                    <w:b/>
                    <w:bCs/>
                  </w:rPr>
                </w:rPrChange>
              </w:rPr>
            </w:pPr>
            <w:r w:rsidRPr="001A0C52">
              <w:rPr>
                <w:rFonts w:ascii="Times New Roman" w:hAnsi="Times New Roman"/>
                <w:b/>
                <w:bCs/>
                <w:sz w:val="24"/>
                <w:rPrChange w:id="4373" w:author="Red Army" w:date="2012-02-08T20:12:00Z">
                  <w:rPr>
                    <w:rFonts w:ascii="Times New Roman" w:eastAsia="ＭＳ ゴシック" w:hAnsi="Times New Roman"/>
                    <w:b/>
                    <w:bCs/>
                    <w:color w:val="4F81BD"/>
                  </w:rPr>
                </w:rPrChange>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374" w:author="Red Army" w:date="2012-02-08T20:12:00Z">
                        <w:rPr>
                          <w:rFonts w:ascii="Times New Roman" w:hAnsi="Times New Roman"/>
                        </w:rPr>
                      </w:rPrChange>
                    </w:rPr>
                  </w:pPr>
                  <w:r w:rsidRPr="001A0C52">
                    <w:rPr>
                      <w:rFonts w:ascii="Times New Roman" w:hAnsi="Times New Roman"/>
                      <w:sz w:val="24"/>
                      <w:rPrChange w:id="4375"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376" w:author="Red Army" w:date="2012-02-08T20:12:00Z">
                        <w:rPr>
                          <w:rFonts w:ascii="Times New Roman" w:hAnsi="Times New Roman"/>
                        </w:rPr>
                      </w:rPrChange>
                    </w:rPr>
                  </w:pPr>
                  <w:r w:rsidRPr="001A0C52">
                    <w:rPr>
                      <w:rFonts w:ascii="Times New Roman" w:hAnsi="Times New Roman"/>
                      <w:sz w:val="24"/>
                      <w:rPrChange w:id="4377"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378" w:author="Red Army" w:date="2012-02-08T20:12:00Z">
                        <w:rPr>
                          <w:rFonts w:ascii="Times New Roman" w:hAnsi="Times New Roman"/>
                        </w:rPr>
                      </w:rPrChange>
                    </w:rPr>
                  </w:pPr>
                  <w:r w:rsidRPr="001A0C52">
                    <w:rPr>
                      <w:rFonts w:ascii="Times New Roman" w:hAnsi="Times New Roman"/>
                      <w:sz w:val="24"/>
                      <w:rPrChange w:id="4379" w:author="Red Army" w:date="2012-02-08T20:12:00Z">
                        <w:rPr>
                          <w:rFonts w:ascii="Times New Roman" w:eastAsia="ＭＳ ゴシック" w:hAnsi="Times New Roman"/>
                          <w:b/>
                          <w:bCs/>
                          <w:color w:val="4F81BD"/>
                        </w:rPr>
                      </w:rPrChange>
                    </w:rPr>
                    <w:t>System Response</w:t>
                  </w:r>
                </w:p>
              </w:tc>
            </w:tr>
            <w:tr w:rsidR="006E25C4" w:rsidRPr="001A0C52" w:rsidTr="00FB489A">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FB489A">
                  <w:pPr>
                    <w:jc w:val="center"/>
                    <w:rPr>
                      <w:rFonts w:ascii="Times New Roman" w:hAnsi="Times New Roman"/>
                      <w:sz w:val="24"/>
                      <w:rPrChange w:id="4380" w:author="Red Army" w:date="2012-02-08T20:12:00Z">
                        <w:rPr>
                          <w:rFonts w:ascii="Times New Roman" w:hAnsi="Times New Roman"/>
                        </w:rPr>
                      </w:rPrChange>
                    </w:rPr>
                  </w:pPr>
                  <w:r w:rsidRPr="001A0C52">
                    <w:rPr>
                      <w:rFonts w:ascii="Times New Roman" w:hAnsi="Times New Roman"/>
                      <w:sz w:val="24"/>
                      <w:rPrChange w:id="4381"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D77944" w:rsidP="00D50559">
                  <w:pPr>
                    <w:rPr>
                      <w:rFonts w:ascii="Times New Roman" w:hAnsi="Times New Roman"/>
                      <w:sz w:val="24"/>
                      <w:rPrChange w:id="4382" w:author="Red Army" w:date="2012-02-08T20:12:00Z">
                        <w:rPr>
                          <w:rFonts w:ascii="Times New Roman" w:hAnsi="Times New Roman"/>
                        </w:rPr>
                      </w:rPrChange>
                    </w:rPr>
                  </w:pPr>
                  <w:r w:rsidRPr="001A0C52">
                    <w:rPr>
                      <w:rFonts w:ascii="Times New Roman" w:hAnsi="Times New Roman"/>
                      <w:sz w:val="24"/>
                      <w:rPrChange w:id="4383" w:author="Red Army" w:date="2012-02-08T20:12:00Z">
                        <w:rPr>
                          <w:rFonts w:ascii="Times New Roman" w:eastAsia="ＭＳ ゴシック" w:hAnsi="Times New Roman"/>
                          <w:b/>
                          <w:bCs/>
                          <w:color w:val="4F81BD"/>
                        </w:rPr>
                      </w:rPrChange>
                    </w:rPr>
                    <w:t>As</w:t>
                  </w:r>
                  <w:r w:rsidR="00C7659C" w:rsidRPr="001A0C52">
                    <w:rPr>
                      <w:rFonts w:ascii="Times New Roman" w:hAnsi="Times New Roman"/>
                      <w:sz w:val="24"/>
                      <w:rPrChange w:id="4384" w:author="Red Army" w:date="2012-02-08T20:12:00Z">
                        <w:rPr>
                          <w:rFonts w:ascii="Times New Roman" w:eastAsia="ＭＳ ゴシック" w:hAnsi="Times New Roman"/>
                          <w:b/>
                          <w:bCs/>
                          <w:color w:val="4F81BD"/>
                        </w:rPr>
                      </w:rPrChange>
                    </w:rPr>
                    <w:t>k the system to create new Teaching Method.</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C7659C">
                  <w:pPr>
                    <w:rPr>
                      <w:rFonts w:ascii="Times New Roman" w:hAnsi="Times New Roman"/>
                      <w:sz w:val="24"/>
                      <w:rPrChange w:id="4385" w:author="Red Army" w:date="2012-02-08T20:12:00Z">
                        <w:rPr>
                          <w:rFonts w:ascii="Times New Roman" w:hAnsi="Times New Roman"/>
                        </w:rPr>
                      </w:rPrChange>
                    </w:rPr>
                  </w:pPr>
                  <w:r w:rsidRPr="001A0C52">
                    <w:rPr>
                      <w:rFonts w:ascii="Times New Roman" w:hAnsi="Times New Roman"/>
                      <w:sz w:val="24"/>
                      <w:rPrChange w:id="4386" w:author="Red Army" w:date="2012-02-08T20:12:00Z">
                        <w:rPr>
                          <w:rFonts w:ascii="Times New Roman" w:eastAsia="ＭＳ ゴシック" w:hAnsi="Times New Roman"/>
                          <w:b/>
                          <w:bCs/>
                          <w:color w:val="4F81BD"/>
                        </w:rPr>
                      </w:rPrChange>
                    </w:rPr>
                    <w:t xml:space="preserve">Display and enable screen area to input new Teaching Method.  </w:t>
                  </w:r>
                </w:p>
              </w:tc>
            </w:tr>
            <w:tr w:rsidR="00C7659C" w:rsidRPr="001A0C52" w:rsidTr="00FB489A">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C7659C" w:rsidRPr="001A0C52" w:rsidRDefault="00C7659C" w:rsidP="00FB489A">
                  <w:pPr>
                    <w:jc w:val="center"/>
                    <w:rPr>
                      <w:rFonts w:ascii="Times New Roman" w:hAnsi="Times New Roman"/>
                      <w:sz w:val="24"/>
                      <w:rPrChange w:id="4387" w:author="Red Army" w:date="2012-02-08T20:12:00Z">
                        <w:rPr>
                          <w:rFonts w:ascii="Times New Roman" w:hAnsi="Times New Roman"/>
                        </w:rPr>
                      </w:rPrChange>
                    </w:rPr>
                  </w:pPr>
                  <w:r w:rsidRPr="001A0C52">
                    <w:rPr>
                      <w:rFonts w:ascii="Times New Roman" w:hAnsi="Times New Roman"/>
                      <w:sz w:val="24"/>
                      <w:rPrChange w:id="4388"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C7659C" w:rsidRPr="001A0C52" w:rsidDel="00D77944" w:rsidRDefault="00C7659C" w:rsidP="00D50559">
                  <w:pPr>
                    <w:rPr>
                      <w:rFonts w:ascii="Times New Roman" w:hAnsi="Times New Roman"/>
                      <w:sz w:val="24"/>
                      <w:rPrChange w:id="4389" w:author="Red Army" w:date="2012-02-08T20:12:00Z">
                        <w:rPr>
                          <w:rFonts w:ascii="Times New Roman" w:hAnsi="Times New Roman"/>
                        </w:rPr>
                      </w:rPrChange>
                    </w:rPr>
                  </w:pPr>
                  <w:r w:rsidRPr="001A0C52">
                    <w:rPr>
                      <w:rFonts w:ascii="Times New Roman" w:hAnsi="Times New Roman"/>
                      <w:sz w:val="24"/>
                      <w:rPrChange w:id="4390" w:author="Red Army" w:date="2012-02-08T20:12:00Z">
                        <w:rPr>
                          <w:rFonts w:ascii="Times New Roman" w:eastAsia="ＭＳ ゴシック" w:hAnsi="Times New Roman"/>
                          <w:b/>
                          <w:bCs/>
                          <w:color w:val="4F81BD"/>
                        </w:rPr>
                      </w:rPrChange>
                    </w:rPr>
                    <w:t xml:space="preserve">Input Teaching Method as step 2 to step 5 in main scenario. </w:t>
                  </w:r>
                </w:p>
              </w:tc>
              <w:tc>
                <w:tcPr>
                  <w:tcW w:w="4494" w:type="dxa"/>
                  <w:tcBorders>
                    <w:top w:val="single" w:sz="4" w:space="0" w:color="auto"/>
                    <w:left w:val="single" w:sz="4" w:space="0" w:color="auto"/>
                    <w:bottom w:val="single" w:sz="4" w:space="0" w:color="auto"/>
                    <w:right w:val="single" w:sz="4" w:space="0" w:color="auto"/>
                  </w:tcBorders>
                </w:tcPr>
                <w:p w:rsidR="00C7659C" w:rsidRPr="001A0C52" w:rsidRDefault="00C7659C" w:rsidP="00C7659C">
                  <w:pPr>
                    <w:rPr>
                      <w:rFonts w:ascii="Times New Roman" w:hAnsi="Times New Roman"/>
                      <w:sz w:val="24"/>
                      <w:rPrChange w:id="4391" w:author="Red Army" w:date="2012-02-08T20:12:00Z">
                        <w:rPr>
                          <w:rFonts w:ascii="Times New Roman" w:hAnsi="Times New Roman"/>
                        </w:rPr>
                      </w:rPrChange>
                    </w:rPr>
                  </w:pPr>
                  <w:r w:rsidRPr="001A0C52">
                    <w:rPr>
                      <w:rFonts w:ascii="Times New Roman" w:hAnsi="Times New Roman"/>
                      <w:sz w:val="24"/>
                      <w:rPrChange w:id="4392" w:author="Red Army" w:date="2012-02-08T20:12:00Z">
                        <w:rPr>
                          <w:rFonts w:ascii="Times New Roman" w:eastAsia="ＭＳ ゴシック" w:hAnsi="Times New Roman"/>
                          <w:b/>
                          <w:bCs/>
                          <w:color w:val="4F81BD"/>
                        </w:rPr>
                      </w:rPrChange>
                    </w:rPr>
                    <w:t>Follow input steps.</w:t>
                  </w:r>
                </w:p>
              </w:tc>
            </w:tr>
            <w:tr w:rsidR="006E25C4" w:rsidRPr="001A0C52" w:rsidTr="00FB489A">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C7659C" w:rsidP="00FB489A">
                  <w:pPr>
                    <w:jc w:val="center"/>
                    <w:rPr>
                      <w:rFonts w:ascii="Times New Roman" w:hAnsi="Times New Roman"/>
                      <w:sz w:val="24"/>
                      <w:rPrChange w:id="4393" w:author="Red Army" w:date="2012-02-08T20:12:00Z">
                        <w:rPr>
                          <w:rFonts w:ascii="Times New Roman" w:hAnsi="Times New Roman"/>
                        </w:rPr>
                      </w:rPrChange>
                    </w:rPr>
                  </w:pPr>
                  <w:r w:rsidRPr="001A0C52">
                    <w:rPr>
                      <w:rFonts w:ascii="Times New Roman" w:hAnsi="Times New Roman"/>
                      <w:sz w:val="24"/>
                      <w:rPrChange w:id="4394"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C7659C" w:rsidP="00FB489A">
                  <w:pPr>
                    <w:rPr>
                      <w:rFonts w:ascii="Times New Roman" w:hAnsi="Times New Roman"/>
                      <w:sz w:val="24"/>
                      <w:rPrChange w:id="4395" w:author="Red Army" w:date="2012-02-08T20:12:00Z">
                        <w:rPr>
                          <w:rFonts w:ascii="Times New Roman" w:hAnsi="Times New Roman"/>
                        </w:rPr>
                      </w:rPrChange>
                    </w:rPr>
                  </w:pPr>
                  <w:r w:rsidRPr="001A0C52">
                    <w:rPr>
                      <w:rFonts w:ascii="Times New Roman" w:hAnsi="Times New Roman"/>
                      <w:sz w:val="24"/>
                      <w:rPrChange w:id="4396" w:author="Red Army" w:date="2012-02-08T20:12:00Z">
                        <w:rPr>
                          <w:rFonts w:ascii="Times New Roman" w:eastAsia="ＭＳ ゴシック" w:hAnsi="Times New Roman"/>
                          <w:b/>
                          <w:bCs/>
                          <w:color w:val="4F81BD"/>
                        </w:rPr>
                      </w:rPrChange>
                    </w:rPr>
                    <w:t xml:space="preserve">Cancel creating new Teaching Method. </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C7659C" w:rsidP="00FB489A">
                  <w:pPr>
                    <w:rPr>
                      <w:rFonts w:ascii="Times New Roman" w:hAnsi="Times New Roman"/>
                      <w:sz w:val="24"/>
                      <w:rPrChange w:id="4397" w:author="Red Army" w:date="2012-02-08T20:12:00Z">
                        <w:rPr>
                          <w:rFonts w:ascii="Times New Roman" w:hAnsi="Times New Roman"/>
                        </w:rPr>
                      </w:rPrChange>
                    </w:rPr>
                  </w:pPr>
                  <w:r w:rsidRPr="001A0C52">
                    <w:rPr>
                      <w:rFonts w:ascii="Times New Roman" w:hAnsi="Times New Roman"/>
                      <w:sz w:val="24"/>
                      <w:rPrChange w:id="4398" w:author="Red Army" w:date="2012-02-08T20:12:00Z">
                        <w:rPr>
                          <w:rFonts w:ascii="Times New Roman" w:eastAsia="ＭＳ ゴシック" w:hAnsi="Times New Roman"/>
                          <w:b/>
                          <w:bCs/>
                          <w:color w:val="4F81BD"/>
                        </w:rPr>
                      </w:rPrChange>
                    </w:rPr>
                    <w:t>Ask user for Saving confirmation.</w:t>
                  </w:r>
                </w:p>
              </w:tc>
            </w:tr>
            <w:tr w:rsidR="00C7659C" w:rsidRPr="001A0C52" w:rsidTr="00FB489A">
              <w:tc>
                <w:tcPr>
                  <w:tcW w:w="647" w:type="dxa"/>
                  <w:tcBorders>
                    <w:top w:val="single" w:sz="4" w:space="0" w:color="auto"/>
                    <w:left w:val="single" w:sz="4" w:space="0" w:color="auto"/>
                    <w:bottom w:val="single" w:sz="4" w:space="0" w:color="auto"/>
                    <w:right w:val="single" w:sz="4" w:space="0" w:color="auto"/>
                  </w:tcBorders>
                  <w:vAlign w:val="center"/>
                </w:tcPr>
                <w:p w:rsidR="00C7659C" w:rsidRPr="001A0C52" w:rsidRDefault="00C7659C" w:rsidP="00FB489A">
                  <w:pPr>
                    <w:jc w:val="center"/>
                    <w:rPr>
                      <w:rFonts w:ascii="Times New Roman" w:hAnsi="Times New Roman"/>
                      <w:sz w:val="24"/>
                      <w:rPrChange w:id="4399" w:author="Red Army" w:date="2012-02-08T20:12:00Z">
                        <w:rPr>
                          <w:rFonts w:ascii="Times New Roman" w:hAnsi="Times New Roman"/>
                        </w:rPr>
                      </w:rPrChange>
                    </w:rPr>
                  </w:pPr>
                  <w:r w:rsidRPr="001A0C52">
                    <w:rPr>
                      <w:rFonts w:ascii="Times New Roman" w:hAnsi="Times New Roman"/>
                      <w:sz w:val="24"/>
                      <w:rPrChange w:id="4400" w:author="Red Army" w:date="2012-02-08T20:12:00Z">
                        <w:rPr>
                          <w:rFonts w:ascii="Times New Roman" w:eastAsia="ＭＳ ゴシック" w:hAnsi="Times New Roman"/>
                          <w:b/>
                          <w:bCs/>
                          <w:color w:val="4F81BD"/>
                        </w:rPr>
                      </w:rPrChange>
                    </w:rPr>
                    <w:t>4</w:t>
                  </w:r>
                </w:p>
              </w:tc>
              <w:tc>
                <w:tcPr>
                  <w:tcW w:w="4209" w:type="dxa"/>
                  <w:tcBorders>
                    <w:top w:val="single" w:sz="4" w:space="0" w:color="auto"/>
                    <w:left w:val="single" w:sz="4" w:space="0" w:color="auto"/>
                    <w:bottom w:val="single" w:sz="4" w:space="0" w:color="auto"/>
                    <w:right w:val="single" w:sz="4" w:space="0" w:color="auto"/>
                  </w:tcBorders>
                </w:tcPr>
                <w:p w:rsidR="00C7659C" w:rsidRPr="001A0C52" w:rsidRDefault="00C7659C" w:rsidP="00FB489A">
                  <w:pPr>
                    <w:rPr>
                      <w:rFonts w:ascii="Times New Roman" w:hAnsi="Times New Roman"/>
                      <w:sz w:val="24"/>
                      <w:rPrChange w:id="4401" w:author="Red Army" w:date="2012-02-08T20:12:00Z">
                        <w:rPr>
                          <w:rFonts w:ascii="Times New Roman" w:hAnsi="Times New Roman"/>
                        </w:rPr>
                      </w:rPrChange>
                    </w:rPr>
                  </w:pPr>
                  <w:r w:rsidRPr="001A0C52">
                    <w:rPr>
                      <w:rFonts w:ascii="Times New Roman" w:hAnsi="Times New Roman"/>
                      <w:sz w:val="24"/>
                      <w:rPrChange w:id="4402" w:author="Red Army" w:date="2012-02-08T20:12:00Z">
                        <w:rPr>
                          <w:rFonts w:ascii="Times New Roman" w:eastAsia="ＭＳ ゴシック" w:hAnsi="Times New Roman"/>
                          <w:b/>
                          <w:bCs/>
                          <w:color w:val="4F81BD"/>
                        </w:rPr>
                      </w:rPrChange>
                    </w:rPr>
                    <w:t>Confirm not to save.</w:t>
                  </w:r>
                </w:p>
              </w:tc>
              <w:tc>
                <w:tcPr>
                  <w:tcW w:w="4494" w:type="dxa"/>
                  <w:tcBorders>
                    <w:top w:val="single" w:sz="4" w:space="0" w:color="auto"/>
                    <w:left w:val="single" w:sz="4" w:space="0" w:color="auto"/>
                    <w:bottom w:val="single" w:sz="4" w:space="0" w:color="auto"/>
                    <w:right w:val="single" w:sz="4" w:space="0" w:color="auto"/>
                  </w:tcBorders>
                </w:tcPr>
                <w:p w:rsidR="00C7659C" w:rsidRPr="001A0C52" w:rsidRDefault="00C7659C">
                  <w:pPr>
                    <w:rPr>
                      <w:rFonts w:ascii="Times New Roman" w:hAnsi="Times New Roman"/>
                      <w:sz w:val="24"/>
                      <w:rPrChange w:id="4403" w:author="Red Army" w:date="2012-02-08T20:12:00Z">
                        <w:rPr>
                          <w:rFonts w:ascii="Times New Roman" w:hAnsi="Times New Roman"/>
                        </w:rPr>
                      </w:rPrChange>
                    </w:rPr>
                  </w:pPr>
                  <w:r w:rsidRPr="001A0C52">
                    <w:rPr>
                      <w:rFonts w:ascii="Times New Roman" w:hAnsi="Times New Roman"/>
                      <w:sz w:val="24"/>
                      <w:rPrChange w:id="4404" w:author="Red Army" w:date="2012-02-08T20:12:00Z">
                        <w:rPr>
                          <w:rFonts w:ascii="Times New Roman" w:eastAsia="ＭＳ ゴシック" w:hAnsi="Times New Roman"/>
                          <w:b/>
                          <w:bCs/>
                          <w:color w:val="4F81BD"/>
                        </w:rPr>
                      </w:rPrChange>
                    </w:rPr>
                    <w:t>Discard all inputted information. Display the previous screen.</w:t>
                  </w:r>
                </w:p>
              </w:tc>
            </w:tr>
          </w:tbl>
          <w:p w:rsidR="006E25C4" w:rsidRPr="001A0C52" w:rsidRDefault="006E25C4" w:rsidP="00FB489A">
            <w:pPr>
              <w:rPr>
                <w:rFonts w:ascii="Times New Roman" w:hAnsi="Times New Roman"/>
                <w:sz w:val="24"/>
                <w:rPrChange w:id="4405" w:author="Red Army" w:date="2012-02-08T20:12:00Z">
                  <w:rPr>
                    <w:rFonts w:ascii="Times New Roman" w:hAnsi="Times New Roman"/>
                  </w:rPr>
                </w:rPrChange>
              </w:rPr>
            </w:pPr>
          </w:p>
          <w:p w:rsidR="006E25C4" w:rsidRPr="001A0C52" w:rsidRDefault="006E25C4" w:rsidP="00FB489A">
            <w:pPr>
              <w:rPr>
                <w:rFonts w:ascii="Times New Roman" w:hAnsi="Times New Roman"/>
                <w:bCs/>
                <w:sz w:val="24"/>
                <w:rPrChange w:id="4406" w:author="Red Army" w:date="2012-02-08T20:12:00Z">
                  <w:rPr>
                    <w:rFonts w:ascii="Times New Roman" w:hAnsi="Times New Roman"/>
                    <w:bCs/>
                  </w:rPr>
                </w:rPrChange>
              </w:rPr>
            </w:pPr>
            <w:r w:rsidRPr="001A0C52">
              <w:rPr>
                <w:rFonts w:ascii="Times New Roman" w:hAnsi="Times New Roman"/>
                <w:b/>
                <w:bCs/>
                <w:sz w:val="24"/>
                <w:rPrChange w:id="4407" w:author="Red Army" w:date="2012-02-08T20:12:00Z">
                  <w:rPr>
                    <w:rFonts w:ascii="Times New Roman" w:eastAsia="ＭＳ ゴシック" w:hAnsi="Times New Roman"/>
                    <w:b/>
                    <w:bCs/>
                    <w:color w:val="4F81BD"/>
                  </w:rPr>
                </w:rPrChange>
              </w:rPr>
              <w:t xml:space="preserve">Exceptions: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408" w:author="Red Army" w:date="2012-02-08T20:12:00Z">
                        <w:rPr>
                          <w:rFonts w:ascii="Times New Roman" w:hAnsi="Times New Roman"/>
                        </w:rPr>
                      </w:rPrChange>
                    </w:rPr>
                  </w:pPr>
                  <w:r w:rsidRPr="001A0C52">
                    <w:rPr>
                      <w:rFonts w:ascii="Times New Roman" w:hAnsi="Times New Roman"/>
                      <w:sz w:val="24"/>
                      <w:rPrChange w:id="4409"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410" w:author="Red Army" w:date="2012-02-08T20:12:00Z">
                        <w:rPr>
                          <w:rFonts w:ascii="Times New Roman" w:hAnsi="Times New Roman"/>
                        </w:rPr>
                      </w:rPrChange>
                    </w:rPr>
                  </w:pPr>
                  <w:r w:rsidRPr="001A0C52">
                    <w:rPr>
                      <w:rFonts w:ascii="Times New Roman" w:hAnsi="Times New Roman"/>
                      <w:sz w:val="24"/>
                      <w:rPrChange w:id="4411"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FB489A">
                  <w:pPr>
                    <w:jc w:val="center"/>
                    <w:rPr>
                      <w:rFonts w:ascii="Times New Roman" w:hAnsi="Times New Roman"/>
                      <w:sz w:val="24"/>
                      <w:rPrChange w:id="4412" w:author="Red Army" w:date="2012-02-08T20:12:00Z">
                        <w:rPr>
                          <w:rFonts w:ascii="Times New Roman" w:hAnsi="Times New Roman"/>
                        </w:rPr>
                      </w:rPrChange>
                    </w:rPr>
                  </w:pPr>
                  <w:r w:rsidRPr="001A0C52">
                    <w:rPr>
                      <w:rFonts w:ascii="Times New Roman" w:hAnsi="Times New Roman"/>
                      <w:sz w:val="24"/>
                      <w:rPrChange w:id="4413" w:author="Red Army" w:date="2012-02-08T20:12:00Z">
                        <w:rPr>
                          <w:rFonts w:ascii="Times New Roman" w:eastAsia="ＭＳ ゴシック" w:hAnsi="Times New Roman"/>
                          <w:b/>
                          <w:bCs/>
                          <w:color w:val="4F81BD"/>
                        </w:rPr>
                      </w:rPrChange>
                    </w:rPr>
                    <w:t>System Response</w:t>
                  </w:r>
                </w:p>
              </w:tc>
            </w:tr>
            <w:tr w:rsidR="006E25C4" w:rsidRPr="001A0C52" w:rsidTr="00FB489A">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RDefault="006E25C4" w:rsidP="00FB489A">
                  <w:pPr>
                    <w:jc w:val="center"/>
                    <w:rPr>
                      <w:rFonts w:ascii="Times New Roman" w:hAnsi="Times New Roman"/>
                      <w:sz w:val="24"/>
                      <w:rPrChange w:id="4414" w:author="Red Army" w:date="2012-02-08T20:12:00Z">
                        <w:rPr>
                          <w:rFonts w:ascii="Times New Roman" w:hAnsi="Times New Roman"/>
                        </w:rPr>
                      </w:rPrChange>
                    </w:rPr>
                  </w:pPr>
                  <w:r w:rsidRPr="001A0C52">
                    <w:rPr>
                      <w:rFonts w:ascii="Times New Roman" w:hAnsi="Times New Roman"/>
                      <w:sz w:val="24"/>
                      <w:rPrChange w:id="4415"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207B3A">
                  <w:pPr>
                    <w:rPr>
                      <w:rFonts w:ascii="Times New Roman" w:hAnsi="Times New Roman"/>
                      <w:sz w:val="24"/>
                      <w:rPrChange w:id="4416" w:author="Red Army" w:date="2012-02-08T20:12:00Z">
                        <w:rPr>
                          <w:rFonts w:ascii="Times New Roman" w:hAnsi="Times New Roman"/>
                        </w:rPr>
                      </w:rPrChange>
                    </w:rPr>
                  </w:pPr>
                  <w:r w:rsidRPr="001A0C52">
                    <w:rPr>
                      <w:rFonts w:ascii="Times New Roman" w:hAnsi="Times New Roman"/>
                      <w:sz w:val="24"/>
                      <w:rPrChange w:id="4417" w:author="Red Army" w:date="2012-02-08T20:12:00Z">
                        <w:rPr>
                          <w:rFonts w:ascii="Times New Roman" w:eastAsia="ＭＳ ゴシック" w:hAnsi="Times New Roman"/>
                          <w:b/>
                          <w:bCs/>
                          <w:color w:val="4F81BD"/>
                        </w:rPr>
                      </w:rPrChange>
                    </w:rPr>
                    <w:t>Ask the system to create new Teaching Method.</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207B3A">
                  <w:pPr>
                    <w:rPr>
                      <w:rFonts w:ascii="Times New Roman" w:hAnsi="Times New Roman"/>
                      <w:sz w:val="24"/>
                      <w:rPrChange w:id="4418" w:author="Red Army" w:date="2012-02-08T20:12:00Z">
                        <w:rPr>
                          <w:rFonts w:ascii="Times New Roman" w:hAnsi="Times New Roman"/>
                        </w:rPr>
                      </w:rPrChange>
                    </w:rPr>
                  </w:pPr>
                  <w:r w:rsidRPr="001A0C52">
                    <w:rPr>
                      <w:rFonts w:ascii="Times New Roman" w:hAnsi="Times New Roman"/>
                      <w:sz w:val="24"/>
                      <w:rPrChange w:id="4419" w:author="Red Army" w:date="2012-02-08T20:12:00Z">
                        <w:rPr>
                          <w:rFonts w:ascii="Times New Roman" w:eastAsia="ＭＳ ゴシック" w:hAnsi="Times New Roman"/>
                          <w:b/>
                          <w:bCs/>
                          <w:color w:val="4F81BD"/>
                        </w:rPr>
                      </w:rPrChange>
                    </w:rPr>
                    <w:t xml:space="preserve">Display and enable screen area to input new Teaching Method.  </w:t>
                  </w:r>
                </w:p>
              </w:tc>
            </w:tr>
            <w:tr w:rsidR="006E25C4" w:rsidRPr="001A0C52" w:rsidTr="00FB489A">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RDefault="006E25C4" w:rsidP="00FB489A">
                  <w:pPr>
                    <w:jc w:val="center"/>
                    <w:rPr>
                      <w:rFonts w:ascii="Times New Roman" w:hAnsi="Times New Roman"/>
                      <w:sz w:val="24"/>
                      <w:rPrChange w:id="4420" w:author="Red Army" w:date="2012-02-08T20:12:00Z">
                        <w:rPr>
                          <w:rFonts w:ascii="Times New Roman" w:hAnsi="Times New Roman"/>
                        </w:rPr>
                      </w:rPrChange>
                    </w:rPr>
                  </w:pPr>
                  <w:r w:rsidRPr="001A0C52">
                    <w:rPr>
                      <w:rFonts w:ascii="Times New Roman" w:hAnsi="Times New Roman"/>
                      <w:sz w:val="24"/>
                      <w:rPrChange w:id="4421"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207B3A" w:rsidP="00E27F83">
                  <w:pPr>
                    <w:rPr>
                      <w:rFonts w:ascii="Times New Roman" w:hAnsi="Times New Roman"/>
                      <w:sz w:val="24"/>
                      <w:rPrChange w:id="4422" w:author="Red Army" w:date="2012-02-08T20:12:00Z">
                        <w:rPr>
                          <w:rFonts w:ascii="Times New Roman" w:hAnsi="Times New Roman"/>
                        </w:rPr>
                      </w:rPrChange>
                    </w:rPr>
                  </w:pPr>
                  <w:r w:rsidRPr="001A0C52">
                    <w:rPr>
                      <w:rFonts w:ascii="Times New Roman" w:hAnsi="Times New Roman"/>
                      <w:sz w:val="24"/>
                      <w:rPrChange w:id="4423" w:author="Red Army" w:date="2012-02-08T20:12:00Z">
                        <w:rPr>
                          <w:rFonts w:ascii="Times New Roman" w:eastAsia="ＭＳ ゴシック" w:hAnsi="Times New Roman"/>
                          <w:b/>
                          <w:bCs/>
                          <w:color w:val="4F81BD"/>
                        </w:rPr>
                      </w:rPrChange>
                    </w:rPr>
                    <w:t>In</w:t>
                  </w:r>
                  <w:del w:id="4424" w:author="Phuong Giang" w:date="2012-02-10T16:33:00Z">
                    <w:r w:rsidRPr="001A0C52" w:rsidDel="00B363AB">
                      <w:rPr>
                        <w:rFonts w:ascii="Times New Roman" w:hAnsi="Times New Roman"/>
                        <w:sz w:val="24"/>
                        <w:rPrChange w:id="4425" w:author="Red Army" w:date="2012-02-08T20:12:00Z">
                          <w:rPr>
                            <w:rFonts w:ascii="Times New Roman" w:eastAsia="ＭＳ ゴシック" w:hAnsi="Times New Roman"/>
                            <w:b/>
                            <w:bCs/>
                            <w:color w:val="4F81BD"/>
                          </w:rPr>
                        </w:rPrChange>
                      </w:rPr>
                      <w:delText xml:space="preserve"> </w:delText>
                    </w:r>
                  </w:del>
                  <w:r w:rsidRPr="001A0C52">
                    <w:rPr>
                      <w:rFonts w:ascii="Times New Roman" w:hAnsi="Times New Roman"/>
                      <w:sz w:val="24"/>
                      <w:rPrChange w:id="4426" w:author="Red Army" w:date="2012-02-08T20:12:00Z">
                        <w:rPr>
                          <w:rFonts w:ascii="Times New Roman" w:eastAsia="ＭＳ ゴシック" w:hAnsi="Times New Roman"/>
                          <w:b/>
                          <w:bCs/>
                          <w:color w:val="4F81BD"/>
                        </w:rPr>
                      </w:rPrChange>
                    </w:rPr>
                    <w:t xml:space="preserve">put information. Skip </w:t>
                  </w:r>
                  <w:del w:id="4427" w:author="Phuong Giang" w:date="2012-02-10T16:29:00Z">
                    <w:r w:rsidRPr="001A0C52" w:rsidDel="00E27F83">
                      <w:rPr>
                        <w:rFonts w:ascii="Times New Roman" w:hAnsi="Times New Roman"/>
                        <w:sz w:val="24"/>
                        <w:rPrChange w:id="4428" w:author="Red Army" w:date="2012-02-08T20:12:00Z">
                          <w:rPr>
                            <w:rFonts w:ascii="Times New Roman" w:eastAsia="ＭＳ ゴシック" w:hAnsi="Times New Roman"/>
                            <w:b/>
                            <w:bCs/>
                            <w:color w:val="4F81BD"/>
                          </w:rPr>
                        </w:rPrChange>
                      </w:rPr>
                      <w:delText xml:space="preserve">input </w:delText>
                    </w:r>
                  </w:del>
                  <w:r w:rsidRPr="001A0C52">
                    <w:rPr>
                      <w:rFonts w:ascii="Times New Roman" w:hAnsi="Times New Roman"/>
                      <w:sz w:val="24"/>
                      <w:rPrChange w:id="4429" w:author="Red Army" w:date="2012-02-08T20:12:00Z">
                        <w:rPr>
                          <w:rFonts w:ascii="Times New Roman" w:eastAsia="ＭＳ ゴシック" w:hAnsi="Times New Roman"/>
                          <w:b/>
                          <w:bCs/>
                          <w:color w:val="4F81BD"/>
                        </w:rPr>
                      </w:rPrChange>
                    </w:rPr>
                    <w:t xml:space="preserve">required data </w:t>
                  </w:r>
                  <w:del w:id="4430" w:author="Phuong Giang" w:date="2012-02-10T23:07:00Z">
                    <w:r w:rsidRPr="001A0C52" w:rsidDel="00953391">
                      <w:rPr>
                        <w:rFonts w:ascii="Times New Roman" w:hAnsi="Times New Roman"/>
                        <w:sz w:val="24"/>
                        <w:rPrChange w:id="4431" w:author="Red Army" w:date="2012-02-08T20:12:00Z">
                          <w:rPr>
                            <w:rFonts w:ascii="Times New Roman" w:eastAsia="ＭＳ ゴシック" w:hAnsi="Times New Roman"/>
                            <w:b/>
                            <w:bCs/>
                            <w:color w:val="4F81BD"/>
                          </w:rPr>
                        </w:rPrChange>
                      </w:rPr>
                      <w:delText>filed</w:delText>
                    </w:r>
                  </w:del>
                  <w:ins w:id="4432" w:author="Phuong Giang" w:date="2012-02-10T23:07:00Z">
                    <w:r w:rsidR="00953391">
                      <w:rPr>
                        <w:rFonts w:ascii="Times New Roman" w:hAnsi="Times New Roman"/>
                        <w:sz w:val="24"/>
                      </w:rPr>
                      <w:t>field</w:t>
                    </w:r>
                  </w:ins>
                  <w:r w:rsidRPr="001A0C52">
                    <w:rPr>
                      <w:rFonts w:ascii="Times New Roman" w:hAnsi="Times New Roman"/>
                      <w:sz w:val="24"/>
                      <w:rPrChange w:id="4433" w:author="Red Army" w:date="2012-02-08T20:12:00Z">
                        <w:rPr>
                          <w:rFonts w:ascii="Times New Roman" w:eastAsia="ＭＳ ゴシック" w:hAnsi="Times New Roman"/>
                          <w:b/>
                          <w:bCs/>
                          <w:color w:val="4F81BD"/>
                        </w:rPr>
                      </w:rPrChange>
                    </w:rPr>
                    <w:t xml:space="preserve">. </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207B3A" w:rsidP="00FB489A">
                  <w:pPr>
                    <w:rPr>
                      <w:rFonts w:ascii="Times New Roman" w:hAnsi="Times New Roman"/>
                      <w:sz w:val="24"/>
                      <w:rPrChange w:id="4434" w:author="Red Army" w:date="2012-02-08T20:12:00Z">
                        <w:rPr>
                          <w:rFonts w:ascii="Times New Roman" w:hAnsi="Times New Roman"/>
                        </w:rPr>
                      </w:rPrChange>
                    </w:rPr>
                  </w:pPr>
                  <w:r w:rsidRPr="001A0C52">
                    <w:rPr>
                      <w:rFonts w:ascii="Times New Roman" w:hAnsi="Times New Roman"/>
                      <w:sz w:val="24"/>
                      <w:rPrChange w:id="4435" w:author="Red Army" w:date="2012-02-08T20:12:00Z">
                        <w:rPr>
                          <w:rFonts w:ascii="Times New Roman" w:eastAsia="ＭＳ ゴシック" w:hAnsi="Times New Roman"/>
                          <w:b/>
                          <w:bCs/>
                          <w:color w:val="4F81BD"/>
                        </w:rPr>
                      </w:rPrChange>
                    </w:rPr>
                    <w:t>Check for validation.</w:t>
                  </w:r>
                </w:p>
              </w:tc>
            </w:tr>
            <w:tr w:rsidR="00207B3A" w:rsidRPr="001A0C52" w:rsidTr="00FB489A">
              <w:trPr>
                <w:trHeight w:val="602"/>
              </w:trPr>
              <w:tc>
                <w:tcPr>
                  <w:tcW w:w="647" w:type="dxa"/>
                  <w:tcBorders>
                    <w:top w:val="single" w:sz="4" w:space="0" w:color="auto"/>
                    <w:left w:val="single" w:sz="4" w:space="0" w:color="auto"/>
                    <w:bottom w:val="single" w:sz="4" w:space="0" w:color="auto"/>
                    <w:right w:val="single" w:sz="4" w:space="0" w:color="auto"/>
                  </w:tcBorders>
                  <w:vAlign w:val="center"/>
                </w:tcPr>
                <w:p w:rsidR="00207B3A" w:rsidRPr="001A0C52" w:rsidRDefault="00207B3A" w:rsidP="00FB489A">
                  <w:pPr>
                    <w:jc w:val="center"/>
                    <w:rPr>
                      <w:rFonts w:ascii="Times New Roman" w:hAnsi="Times New Roman"/>
                      <w:sz w:val="24"/>
                      <w:rPrChange w:id="4436" w:author="Red Army" w:date="2012-02-08T20:12:00Z">
                        <w:rPr>
                          <w:rFonts w:ascii="Times New Roman" w:hAnsi="Times New Roman"/>
                        </w:rPr>
                      </w:rPrChange>
                    </w:rPr>
                  </w:pPr>
                  <w:r w:rsidRPr="001A0C52">
                    <w:rPr>
                      <w:rFonts w:ascii="Times New Roman" w:hAnsi="Times New Roman"/>
                      <w:sz w:val="24"/>
                      <w:rPrChange w:id="4437"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207B3A" w:rsidRPr="001A0C52" w:rsidRDefault="00207B3A">
                  <w:pPr>
                    <w:rPr>
                      <w:rFonts w:ascii="Times New Roman" w:hAnsi="Times New Roman"/>
                      <w:sz w:val="24"/>
                      <w:rPrChange w:id="4438" w:author="Red Army" w:date="2012-02-08T20:12:00Z">
                        <w:rPr>
                          <w:rFonts w:ascii="Times New Roman" w:hAnsi="Times New Roman"/>
                        </w:rPr>
                      </w:rPrChange>
                    </w:rPr>
                  </w:pPr>
                  <w:r w:rsidRPr="001A0C52">
                    <w:rPr>
                      <w:rFonts w:ascii="Times New Roman" w:hAnsi="Times New Roman"/>
                      <w:sz w:val="24"/>
                      <w:rPrChange w:id="4439" w:author="Red Army" w:date="2012-02-08T20:12:00Z">
                        <w:rPr>
                          <w:rFonts w:ascii="Times New Roman" w:eastAsia="ＭＳ ゴシック" w:hAnsi="Times New Roman"/>
                          <w:b/>
                          <w:bCs/>
                          <w:color w:val="4F81BD"/>
                        </w:rPr>
                      </w:rPrChange>
                    </w:rPr>
                    <w:t>Ask the system to save Teaching Method.</w:t>
                  </w:r>
                </w:p>
              </w:tc>
              <w:tc>
                <w:tcPr>
                  <w:tcW w:w="4494" w:type="dxa"/>
                  <w:tcBorders>
                    <w:top w:val="single" w:sz="4" w:space="0" w:color="auto"/>
                    <w:left w:val="single" w:sz="4" w:space="0" w:color="auto"/>
                    <w:bottom w:val="single" w:sz="4" w:space="0" w:color="auto"/>
                    <w:right w:val="single" w:sz="4" w:space="0" w:color="auto"/>
                  </w:tcBorders>
                </w:tcPr>
                <w:p w:rsidR="00207B3A" w:rsidRPr="001A0C52" w:rsidRDefault="00207B3A">
                  <w:pPr>
                    <w:rPr>
                      <w:rFonts w:ascii="Times New Roman" w:hAnsi="Times New Roman"/>
                      <w:sz w:val="24"/>
                      <w:rPrChange w:id="4440" w:author="Red Army" w:date="2012-02-08T20:12:00Z">
                        <w:rPr>
                          <w:rFonts w:ascii="Times New Roman" w:hAnsi="Times New Roman"/>
                        </w:rPr>
                      </w:rPrChange>
                    </w:rPr>
                  </w:pPr>
                  <w:r w:rsidRPr="001A0C52">
                    <w:rPr>
                      <w:rFonts w:ascii="Times New Roman" w:hAnsi="Times New Roman"/>
                      <w:bCs/>
                      <w:sz w:val="24"/>
                      <w:rPrChange w:id="4441" w:author="Red Army" w:date="2012-02-08T20:12:00Z">
                        <w:rPr>
                          <w:rFonts w:ascii="Times New Roman" w:eastAsia="ＭＳ ゴシック" w:hAnsi="Times New Roman"/>
                          <w:b/>
                          <w:bCs/>
                          <w:color w:val="4F81BD"/>
                        </w:rPr>
                      </w:rPrChange>
                    </w:rPr>
                    <w:t xml:space="preserve">The system notifies user about missing field. </w:t>
                  </w:r>
                </w:p>
              </w:tc>
            </w:tr>
          </w:tbl>
          <w:p w:rsidR="006E25C4" w:rsidRPr="001A0C52" w:rsidRDefault="006E25C4" w:rsidP="00FB489A">
            <w:pPr>
              <w:rPr>
                <w:rFonts w:ascii="Times New Roman" w:hAnsi="Times New Roman"/>
                <w:b/>
                <w:bCs/>
                <w:sz w:val="24"/>
                <w:rPrChange w:id="4442" w:author="Red Army" w:date="2012-02-08T20:12:00Z">
                  <w:rPr>
                    <w:rFonts w:ascii="Times New Roman" w:hAnsi="Times New Roman"/>
                    <w:b/>
                    <w:bCs/>
                  </w:rPr>
                </w:rPrChange>
              </w:rPr>
            </w:pPr>
          </w:p>
          <w:p w:rsidR="006E25C4" w:rsidRPr="001A0C52" w:rsidRDefault="006E25C4" w:rsidP="00FB489A">
            <w:pPr>
              <w:rPr>
                <w:rFonts w:ascii="Times New Roman" w:hAnsi="Times New Roman"/>
                <w:b/>
                <w:bCs/>
                <w:sz w:val="24"/>
                <w:rPrChange w:id="4443" w:author="Red Army" w:date="2012-02-08T20:12:00Z">
                  <w:rPr>
                    <w:rFonts w:ascii="Times New Roman" w:hAnsi="Times New Roman"/>
                    <w:b/>
                    <w:bCs/>
                  </w:rPr>
                </w:rPrChange>
              </w:rPr>
            </w:pPr>
            <w:r w:rsidRPr="001A0C52">
              <w:rPr>
                <w:rFonts w:ascii="Times New Roman" w:hAnsi="Times New Roman"/>
                <w:b/>
                <w:bCs/>
                <w:sz w:val="24"/>
                <w:rPrChange w:id="4444" w:author="Red Army" w:date="2012-02-08T20:12:00Z">
                  <w:rPr>
                    <w:rFonts w:ascii="Times New Roman" w:eastAsia="ＭＳ ゴシック" w:hAnsi="Times New Roman"/>
                    <w:b/>
                    <w:bCs/>
                    <w:color w:val="4F81BD"/>
                  </w:rPr>
                </w:rPrChange>
              </w:rPr>
              <w:t xml:space="preserve">Relationships: </w:t>
            </w:r>
          </w:p>
          <w:p w:rsidR="006E25C4" w:rsidRPr="001A0C52" w:rsidRDefault="006E25C4" w:rsidP="00FB489A">
            <w:pPr>
              <w:rPr>
                <w:rFonts w:ascii="Times New Roman" w:hAnsi="Times New Roman"/>
                <w:bCs/>
                <w:sz w:val="24"/>
                <w:rPrChange w:id="4445" w:author="Red Army" w:date="2012-02-08T20:12:00Z">
                  <w:rPr>
                    <w:rFonts w:ascii="Times New Roman" w:hAnsi="Times New Roman"/>
                    <w:bCs/>
                  </w:rPr>
                </w:rPrChange>
              </w:rPr>
            </w:pPr>
            <w:r w:rsidRPr="001A0C52">
              <w:rPr>
                <w:rFonts w:ascii="Times New Roman" w:hAnsi="Times New Roman"/>
                <w:bCs/>
                <w:sz w:val="24"/>
                <w:rPrChange w:id="4446" w:author="Red Army" w:date="2012-02-08T20:12:00Z">
                  <w:rPr>
                    <w:rFonts w:ascii="Times New Roman" w:eastAsia="ＭＳ ゴシック" w:hAnsi="Times New Roman"/>
                    <w:b/>
                    <w:bCs/>
                    <w:color w:val="4F81BD"/>
                  </w:rPr>
                </w:rPrChange>
              </w:rPr>
              <w:tab/>
            </w:r>
            <w:del w:id="4447" w:author="Red Army" w:date="2012-02-08T17:42:00Z">
              <w:r w:rsidRPr="001A0C52" w:rsidDel="009B43C9">
                <w:rPr>
                  <w:rFonts w:ascii="Times New Roman" w:hAnsi="Times New Roman"/>
                  <w:bCs/>
                  <w:sz w:val="24"/>
                  <w:rPrChange w:id="4448" w:author="Red Army" w:date="2012-02-08T20:12:00Z">
                    <w:rPr>
                      <w:rFonts w:ascii="Times New Roman" w:eastAsia="ＭＳ ゴシック" w:hAnsi="Times New Roman"/>
                      <w:b/>
                      <w:bCs/>
                      <w:color w:val="4F81BD"/>
                    </w:rPr>
                  </w:rPrChange>
                </w:rPr>
                <w:delText>UC_TM_005 – View Teaching Method</w:delText>
              </w:r>
              <w:r w:rsidR="00CD3BAB" w:rsidRPr="001A0C52" w:rsidDel="009B43C9">
                <w:rPr>
                  <w:rFonts w:ascii="Times New Roman" w:hAnsi="Times New Roman"/>
                  <w:bCs/>
                  <w:sz w:val="24"/>
                  <w:rPrChange w:id="4449" w:author="Red Army" w:date="2012-02-08T20:12:00Z">
                    <w:rPr>
                      <w:rFonts w:ascii="Times New Roman" w:eastAsia="ＭＳ ゴシック" w:hAnsi="Times New Roman"/>
                      <w:b/>
                      <w:bCs/>
                      <w:color w:val="4F81BD"/>
                    </w:rPr>
                  </w:rPrChange>
                </w:rPr>
                <w:delText>.</w:delText>
              </w:r>
            </w:del>
            <w:ins w:id="4450" w:author="Red Army" w:date="2012-02-08T17:42:00Z">
              <w:r w:rsidR="009B43C9" w:rsidRPr="001A0C52">
                <w:rPr>
                  <w:rFonts w:ascii="Times New Roman" w:hAnsi="Times New Roman"/>
                  <w:bCs/>
                  <w:sz w:val="24"/>
                  <w:rPrChange w:id="4451" w:author="Red Army" w:date="2012-02-08T20:12:00Z">
                    <w:rPr>
                      <w:rFonts w:ascii="Times New Roman" w:eastAsia="ＭＳ ゴシック" w:hAnsi="Times New Roman"/>
                      <w:b/>
                      <w:bCs/>
                      <w:color w:val="4F81BD"/>
                    </w:rPr>
                  </w:rPrChange>
                </w:rPr>
                <w:t>N</w:t>
              </w:r>
            </w:ins>
            <w:ins w:id="4452" w:author="Red Army" w:date="2012-02-08T17:43:00Z">
              <w:r w:rsidR="009B43C9" w:rsidRPr="001A0C52">
                <w:rPr>
                  <w:rFonts w:ascii="Times New Roman" w:hAnsi="Times New Roman"/>
                  <w:bCs/>
                  <w:sz w:val="24"/>
                  <w:rPrChange w:id="4453" w:author="Red Army" w:date="2012-02-08T20:12:00Z">
                    <w:rPr>
                      <w:rFonts w:ascii="Times New Roman" w:eastAsia="ＭＳ ゴシック" w:hAnsi="Times New Roman"/>
                      <w:b/>
                      <w:bCs/>
                      <w:color w:val="4F81BD"/>
                    </w:rPr>
                  </w:rPrChange>
                </w:rPr>
                <w:t>one</w:t>
              </w:r>
            </w:ins>
            <w:r w:rsidR="00CD3BAB" w:rsidRPr="001A0C52">
              <w:rPr>
                <w:rFonts w:ascii="Times New Roman" w:hAnsi="Times New Roman"/>
                <w:bCs/>
                <w:sz w:val="24"/>
                <w:rPrChange w:id="4454" w:author="Red Army" w:date="2012-02-08T20:12:00Z">
                  <w:rPr>
                    <w:rFonts w:ascii="Times New Roman" w:eastAsia="ＭＳ ゴシック" w:hAnsi="Times New Roman"/>
                    <w:b/>
                    <w:bCs/>
                    <w:color w:val="4F81BD"/>
                  </w:rPr>
                </w:rPrChange>
              </w:rPr>
              <w:t xml:space="preserve"> </w:t>
            </w:r>
          </w:p>
          <w:p w:rsidR="006E25C4" w:rsidRPr="001A0C52" w:rsidRDefault="006E25C4" w:rsidP="00FB489A">
            <w:pPr>
              <w:rPr>
                <w:rFonts w:ascii="Times New Roman" w:hAnsi="Times New Roman"/>
                <w:b/>
                <w:bCs/>
                <w:sz w:val="24"/>
                <w:rPrChange w:id="4455" w:author="Red Army" w:date="2012-02-08T20:12:00Z">
                  <w:rPr>
                    <w:rFonts w:ascii="Times New Roman" w:hAnsi="Times New Roman"/>
                    <w:b/>
                    <w:bCs/>
                  </w:rPr>
                </w:rPrChange>
              </w:rPr>
            </w:pPr>
            <w:r w:rsidRPr="001A0C52">
              <w:rPr>
                <w:rFonts w:ascii="Times New Roman" w:hAnsi="Times New Roman"/>
                <w:b/>
                <w:bCs/>
                <w:sz w:val="24"/>
                <w:rPrChange w:id="4456" w:author="Red Army" w:date="2012-02-08T20:12:00Z">
                  <w:rPr>
                    <w:rFonts w:ascii="Times New Roman" w:eastAsia="ＭＳ ゴシック" w:hAnsi="Times New Roman"/>
                    <w:b/>
                    <w:bCs/>
                    <w:color w:val="4F81BD"/>
                  </w:rPr>
                </w:rPrChange>
              </w:rPr>
              <w:t>Business Rules:</w:t>
            </w:r>
          </w:p>
          <w:p w:rsidR="006E25C4" w:rsidRPr="001A0C52" w:rsidRDefault="006E25C4" w:rsidP="00FB489A">
            <w:pPr>
              <w:rPr>
                <w:rFonts w:ascii="Times New Roman" w:hAnsi="Times New Roman"/>
                <w:bCs/>
                <w:sz w:val="24"/>
                <w:rPrChange w:id="4457" w:author="Red Army" w:date="2012-02-08T20:12:00Z">
                  <w:rPr>
                    <w:rFonts w:ascii="Times New Roman" w:hAnsi="Times New Roman"/>
                    <w:bCs/>
                  </w:rPr>
                </w:rPrChange>
              </w:rPr>
            </w:pPr>
            <w:r w:rsidRPr="001A0C52">
              <w:rPr>
                <w:rFonts w:ascii="Times New Roman" w:hAnsi="Times New Roman"/>
                <w:bCs/>
                <w:sz w:val="24"/>
                <w:rPrChange w:id="4458" w:author="Red Army" w:date="2012-02-08T20:12:00Z">
                  <w:rPr>
                    <w:rFonts w:ascii="Times New Roman" w:eastAsia="ＭＳ ゴシック" w:hAnsi="Times New Roman"/>
                    <w:b/>
                    <w:bCs/>
                    <w:color w:val="4F81BD"/>
                  </w:rPr>
                </w:rPrChange>
              </w:rPr>
              <w:tab/>
              <w:t>None</w:t>
            </w:r>
          </w:p>
          <w:p w:rsidR="006E25C4" w:rsidRPr="001A0C52" w:rsidRDefault="006E25C4" w:rsidP="00FB489A">
            <w:pPr>
              <w:tabs>
                <w:tab w:val="left" w:pos="6751"/>
              </w:tabs>
              <w:ind w:firstLine="720"/>
              <w:rPr>
                <w:rFonts w:ascii="Times New Roman" w:hAnsi="Times New Roman"/>
                <w:sz w:val="24"/>
                <w:rPrChange w:id="4459" w:author="Red Army" w:date="2012-02-08T20:12:00Z">
                  <w:rPr>
                    <w:rFonts w:ascii="Times New Roman" w:hAnsi="Times New Roman"/>
                  </w:rPr>
                </w:rPrChange>
              </w:rPr>
            </w:pPr>
          </w:p>
        </w:tc>
      </w:tr>
      <w:tr w:rsidR="006E25C4" w:rsidRPr="001A0C52" w:rsidTr="00FB489A">
        <w:tc>
          <w:tcPr>
            <w:tcW w:w="5000" w:type="pct"/>
            <w:gridSpan w:val="5"/>
            <w:shd w:val="clear" w:color="auto" w:fill="auto"/>
          </w:tcPr>
          <w:p w:rsidR="006E25C4" w:rsidRPr="001A0C52" w:rsidRDefault="006E25C4" w:rsidP="00FB489A">
            <w:pPr>
              <w:rPr>
                <w:rFonts w:ascii="Times New Roman" w:hAnsi="Times New Roman"/>
                <w:b/>
                <w:sz w:val="24"/>
                <w:rPrChange w:id="4460" w:author="Red Army" w:date="2012-02-08T20:12:00Z">
                  <w:rPr>
                    <w:rFonts w:ascii="Times New Roman" w:hAnsi="Times New Roman"/>
                    <w:b/>
                  </w:rPr>
                </w:rPrChange>
              </w:rPr>
            </w:pPr>
            <w:r w:rsidRPr="001A0C52">
              <w:rPr>
                <w:rFonts w:ascii="Times New Roman" w:hAnsi="Times New Roman"/>
                <w:b/>
                <w:sz w:val="24"/>
                <w:rPrChange w:id="4461" w:author="Red Army" w:date="2012-02-08T20:12:00Z">
                  <w:rPr>
                    <w:rFonts w:ascii="Times New Roman" w:eastAsia="ＭＳ ゴシック" w:hAnsi="Times New Roman"/>
                    <w:b/>
                    <w:bCs/>
                    <w:color w:val="4F81BD"/>
                  </w:rPr>
                </w:rPrChange>
              </w:rPr>
              <w:t>Description:</w:t>
            </w:r>
          </w:p>
          <w:p w:rsidR="006E25C4" w:rsidRPr="001A0C52" w:rsidRDefault="006E25C4" w:rsidP="009A034F">
            <w:pPr>
              <w:rPr>
                <w:rFonts w:ascii="Times New Roman" w:hAnsi="Times New Roman"/>
                <w:sz w:val="24"/>
                <w:rPrChange w:id="4462" w:author="Red Army" w:date="2012-02-08T20:12:00Z">
                  <w:rPr>
                    <w:rFonts w:ascii="Times New Roman" w:hAnsi="Times New Roman"/>
                  </w:rPr>
                </w:rPrChange>
              </w:rPr>
            </w:pPr>
            <w:r w:rsidRPr="001A0C52">
              <w:rPr>
                <w:rFonts w:ascii="Times New Roman" w:hAnsi="Times New Roman"/>
                <w:sz w:val="24"/>
                <w:rPrChange w:id="4463" w:author="Red Army" w:date="2012-02-08T20:12:00Z">
                  <w:rPr>
                    <w:rFonts w:ascii="Times New Roman" w:eastAsia="ＭＳ ゴシック" w:hAnsi="Times New Roman"/>
                    <w:b/>
                    <w:bCs/>
                    <w:color w:val="4F81BD"/>
                  </w:rPr>
                </w:rPrChange>
              </w:rPr>
              <w:t xml:space="preserve">Users can create new Teaching Method and </w:t>
            </w:r>
            <w:r w:rsidR="00F23806" w:rsidRPr="001A0C52">
              <w:rPr>
                <w:rFonts w:ascii="Times New Roman" w:hAnsi="Times New Roman"/>
                <w:sz w:val="24"/>
                <w:rPrChange w:id="4464" w:author="Red Army" w:date="2012-02-08T20:12:00Z">
                  <w:rPr>
                    <w:rFonts w:ascii="Times New Roman" w:eastAsia="ＭＳ ゴシック" w:hAnsi="Times New Roman"/>
                    <w:b/>
                    <w:bCs/>
                    <w:color w:val="4F81BD"/>
                  </w:rPr>
                </w:rPrChange>
              </w:rPr>
              <w:t>add it</w:t>
            </w:r>
            <w:r w:rsidRPr="001A0C52">
              <w:rPr>
                <w:rFonts w:ascii="Times New Roman" w:hAnsi="Times New Roman"/>
                <w:sz w:val="24"/>
                <w:rPrChange w:id="4465" w:author="Red Army" w:date="2012-02-08T20:12:00Z">
                  <w:rPr>
                    <w:rFonts w:ascii="Times New Roman" w:eastAsia="ＭＳ ゴシック" w:hAnsi="Times New Roman"/>
                    <w:b/>
                    <w:bCs/>
                    <w:color w:val="4F81BD"/>
                  </w:rPr>
                </w:rPrChange>
              </w:rPr>
              <w:t xml:space="preserve"> to database. The system provides user with a Create Teaching Method window with necessary fields. Users just need to fill the form and save it. Teaching method </w:t>
            </w:r>
            <w:ins w:id="4466" w:author="Phuong Giang" w:date="2012-02-10T18:49:00Z">
              <w:r w:rsidR="009A034F">
                <w:rPr>
                  <w:rFonts w:ascii="Times New Roman" w:hAnsi="Times New Roman"/>
                  <w:sz w:val="24"/>
                </w:rPr>
                <w:t>N</w:t>
              </w:r>
            </w:ins>
            <w:del w:id="4467" w:author="Phuong Giang" w:date="2012-02-10T18:49:00Z">
              <w:r w:rsidRPr="001A0C52" w:rsidDel="009A034F">
                <w:rPr>
                  <w:rFonts w:ascii="Times New Roman" w:hAnsi="Times New Roman"/>
                  <w:sz w:val="24"/>
                  <w:rPrChange w:id="4468" w:author="Red Army" w:date="2012-02-08T20:12:00Z">
                    <w:rPr>
                      <w:rFonts w:ascii="Times New Roman" w:eastAsia="ＭＳ ゴシック" w:hAnsi="Times New Roman"/>
                      <w:b/>
                      <w:bCs/>
                      <w:color w:val="4F81BD"/>
                    </w:rPr>
                  </w:rPrChange>
                </w:rPr>
                <w:delText>n</w:delText>
              </w:r>
            </w:del>
            <w:r w:rsidRPr="001A0C52">
              <w:rPr>
                <w:rFonts w:ascii="Times New Roman" w:hAnsi="Times New Roman"/>
                <w:sz w:val="24"/>
                <w:rPrChange w:id="4469" w:author="Red Army" w:date="2012-02-08T20:12:00Z">
                  <w:rPr>
                    <w:rFonts w:ascii="Times New Roman" w:eastAsia="ＭＳ ゴシック" w:hAnsi="Times New Roman"/>
                    <w:b/>
                    <w:bCs/>
                    <w:color w:val="4F81BD"/>
                  </w:rPr>
                </w:rPrChange>
              </w:rPr>
              <w:t>ame</w:t>
            </w:r>
            <w:ins w:id="4470" w:author="Phuong Giang" w:date="2012-02-10T17:15:00Z">
              <w:r w:rsidR="00A2093B">
                <w:rPr>
                  <w:rFonts w:ascii="Times New Roman" w:hAnsi="Times New Roman"/>
                  <w:sz w:val="24"/>
                </w:rPr>
                <w:t xml:space="preserve">, </w:t>
              </w:r>
            </w:ins>
            <w:ins w:id="4471" w:author="Phuong Giang" w:date="2012-02-10T18:49:00Z">
              <w:r w:rsidR="009A034F">
                <w:rPr>
                  <w:rFonts w:ascii="Times New Roman" w:hAnsi="Times New Roman"/>
                  <w:sz w:val="24"/>
                </w:rPr>
                <w:t>C</w:t>
              </w:r>
            </w:ins>
            <w:ins w:id="4472" w:author="Phuong Giang" w:date="2012-02-10T17:15:00Z">
              <w:r w:rsidR="00A2093B">
                <w:rPr>
                  <w:rFonts w:ascii="Times New Roman" w:hAnsi="Times New Roman"/>
                  <w:sz w:val="24"/>
                </w:rPr>
                <w:t>ontent</w:t>
              </w:r>
            </w:ins>
            <w:r w:rsidRPr="001A0C52">
              <w:rPr>
                <w:rFonts w:ascii="Times New Roman" w:hAnsi="Times New Roman"/>
                <w:sz w:val="24"/>
                <w:rPrChange w:id="4473" w:author="Red Army" w:date="2012-02-08T20:12:00Z">
                  <w:rPr>
                    <w:rFonts w:ascii="Times New Roman" w:eastAsia="ＭＳ ゴシック" w:hAnsi="Times New Roman"/>
                    <w:b/>
                    <w:bCs/>
                    <w:color w:val="4F81BD"/>
                  </w:rPr>
                </w:rPrChange>
              </w:rPr>
              <w:t xml:space="preserve"> </w:t>
            </w:r>
            <w:del w:id="4474" w:author="Phuong Giang" w:date="2012-02-10T17:16:00Z">
              <w:r w:rsidRPr="001A0C52" w:rsidDel="00A2093B">
                <w:rPr>
                  <w:rFonts w:ascii="Times New Roman" w:hAnsi="Times New Roman"/>
                  <w:sz w:val="24"/>
                  <w:rPrChange w:id="4475" w:author="Red Army" w:date="2012-02-08T20:12:00Z">
                    <w:rPr>
                      <w:rFonts w:ascii="Times New Roman" w:eastAsia="ＭＳ ゴシック" w:hAnsi="Times New Roman"/>
                      <w:b/>
                      <w:bCs/>
                      <w:color w:val="4F81BD"/>
                    </w:rPr>
                  </w:rPrChange>
                </w:rPr>
                <w:delText>is</w:delText>
              </w:r>
            </w:del>
            <w:ins w:id="4476" w:author="Phuong Giang" w:date="2012-02-10T17:16:00Z">
              <w:r w:rsidR="00A2093B">
                <w:rPr>
                  <w:rFonts w:ascii="Times New Roman" w:hAnsi="Times New Roman"/>
                  <w:sz w:val="24"/>
                </w:rPr>
                <w:t>are</w:t>
              </w:r>
            </w:ins>
            <w:r w:rsidRPr="001A0C52">
              <w:rPr>
                <w:rFonts w:ascii="Times New Roman" w:hAnsi="Times New Roman"/>
                <w:sz w:val="24"/>
                <w:rPrChange w:id="4477" w:author="Red Army" w:date="2012-02-08T20:12:00Z">
                  <w:rPr>
                    <w:rFonts w:ascii="Times New Roman" w:eastAsia="ＭＳ ゴシック" w:hAnsi="Times New Roman"/>
                    <w:b/>
                    <w:bCs/>
                    <w:color w:val="4F81BD"/>
                  </w:rPr>
                </w:rPrChange>
              </w:rPr>
              <w:t xml:space="preserve"> required field</w:t>
            </w:r>
            <w:ins w:id="4478" w:author="Phuong Giang" w:date="2012-02-10T17:16:00Z">
              <w:r w:rsidR="00A2093B">
                <w:rPr>
                  <w:rFonts w:ascii="Times New Roman" w:hAnsi="Times New Roman"/>
                  <w:sz w:val="24"/>
                </w:rPr>
                <w:t>s</w:t>
              </w:r>
            </w:ins>
            <w:r w:rsidRPr="001A0C52">
              <w:rPr>
                <w:rFonts w:ascii="Times New Roman" w:hAnsi="Times New Roman"/>
                <w:sz w:val="24"/>
                <w:rPrChange w:id="4479" w:author="Red Army" w:date="2012-02-08T20:12:00Z">
                  <w:rPr>
                    <w:rFonts w:ascii="Times New Roman" w:eastAsia="ＭＳ ゴシック" w:hAnsi="Times New Roman"/>
                    <w:b/>
                    <w:bCs/>
                    <w:color w:val="4F81BD"/>
                  </w:rPr>
                </w:rPrChange>
              </w:rPr>
              <w:t>. Others are optional.</w:t>
            </w:r>
          </w:p>
        </w:tc>
      </w:tr>
    </w:tbl>
    <w:p w:rsidR="006E25C4" w:rsidRPr="001A0C52" w:rsidRDefault="006E25C4" w:rsidP="00F74393">
      <w:pPr>
        <w:pStyle w:val="ListParagraph"/>
        <w:ind w:left="1080"/>
        <w:rPr>
          <w:rFonts w:ascii="Times New Roman" w:hAnsi="Times New Roman"/>
          <w:b/>
          <w:sz w:val="24"/>
          <w:rPrChange w:id="4480" w:author="Red Army" w:date="2012-02-08T20:12:00Z">
            <w:rPr>
              <w:rFonts w:ascii="Times New Roman" w:hAnsi="Times New Roman"/>
              <w:b/>
            </w:rPr>
          </w:rPrChang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98332C">
        <w:trPr>
          <w:trHeight w:val="1725"/>
        </w:trPr>
        <w:tc>
          <w:tcPr>
            <w:tcW w:w="5000" w:type="pct"/>
            <w:gridSpan w:val="5"/>
            <w:shd w:val="clear" w:color="auto" w:fill="D9D9D9"/>
            <w:vAlign w:val="center"/>
          </w:tcPr>
          <w:p w:rsidR="006E25C4" w:rsidRPr="001A0C52" w:rsidRDefault="006E25C4" w:rsidP="008063C6">
            <w:pPr>
              <w:rPr>
                <w:rFonts w:ascii="Times New Roman" w:hAnsi="Times New Roman"/>
                <w:sz w:val="24"/>
                <w:rPrChange w:id="4481" w:author="Red Army" w:date="2012-02-08T20:12:00Z">
                  <w:rPr>
                    <w:rFonts w:ascii="Times New Roman" w:hAnsi="Times New Roman"/>
                  </w:rPr>
                </w:rPrChange>
              </w:rPr>
            </w:pPr>
            <w:r w:rsidRPr="001A0C52">
              <w:rPr>
                <w:rFonts w:ascii="Times New Roman" w:hAnsi="Times New Roman"/>
                <w:b/>
                <w:sz w:val="24"/>
                <w:rPrChange w:id="4482" w:author="Red Army" w:date="2012-02-08T20:12:00Z">
                  <w:rPr>
                    <w:rFonts w:ascii="Times New Roman" w:eastAsia="ＭＳ ゴシック" w:hAnsi="Times New Roman"/>
                    <w:b/>
                    <w:bCs/>
                    <w:color w:val="4F81BD"/>
                  </w:rPr>
                </w:rPrChange>
              </w:rPr>
              <w:t>USE CASE -  Update Teaching Method</w:t>
            </w:r>
          </w:p>
        </w:tc>
      </w:tr>
      <w:tr w:rsidR="006E25C4" w:rsidRPr="001A0C52" w:rsidTr="0098332C">
        <w:tc>
          <w:tcPr>
            <w:tcW w:w="1391" w:type="pct"/>
            <w:shd w:val="clear" w:color="auto" w:fill="D9D9D9"/>
          </w:tcPr>
          <w:p w:rsidR="006E25C4" w:rsidRPr="001A0C52" w:rsidRDefault="006E25C4" w:rsidP="00B66277">
            <w:pPr>
              <w:rPr>
                <w:rFonts w:ascii="Times New Roman" w:hAnsi="Times New Roman"/>
                <w:b/>
                <w:sz w:val="24"/>
                <w:rPrChange w:id="4483" w:author="Red Army" w:date="2012-02-08T20:12:00Z">
                  <w:rPr>
                    <w:rFonts w:ascii="Times New Roman" w:hAnsi="Times New Roman"/>
                    <w:b/>
                  </w:rPr>
                </w:rPrChange>
              </w:rPr>
            </w:pPr>
            <w:r w:rsidRPr="001A0C52">
              <w:rPr>
                <w:rFonts w:ascii="Times New Roman" w:hAnsi="Times New Roman"/>
                <w:b/>
                <w:sz w:val="24"/>
                <w:rPrChange w:id="4484" w:author="Red Army" w:date="2012-02-08T20:12:00Z">
                  <w:rPr>
                    <w:rFonts w:ascii="Times New Roman" w:eastAsia="ＭＳ ゴシック" w:hAnsi="Times New Roman"/>
                    <w:b/>
                    <w:bCs/>
                    <w:color w:val="4F81BD"/>
                  </w:rPr>
                </w:rPrChange>
              </w:rPr>
              <w:t>Use-case No.</w:t>
            </w:r>
          </w:p>
        </w:tc>
        <w:tc>
          <w:tcPr>
            <w:tcW w:w="1364" w:type="pct"/>
          </w:tcPr>
          <w:p w:rsidR="006E25C4" w:rsidRPr="001A0C52" w:rsidRDefault="006E25C4" w:rsidP="008063C6">
            <w:pPr>
              <w:rPr>
                <w:rFonts w:ascii="Times New Roman" w:hAnsi="Times New Roman"/>
                <w:sz w:val="24"/>
                <w:rPrChange w:id="4485" w:author="Red Army" w:date="2012-02-08T20:12:00Z">
                  <w:rPr>
                    <w:rFonts w:ascii="Times New Roman" w:hAnsi="Times New Roman"/>
                  </w:rPr>
                </w:rPrChange>
              </w:rPr>
            </w:pPr>
            <w:r w:rsidRPr="001A0C52">
              <w:rPr>
                <w:rFonts w:ascii="Times New Roman" w:hAnsi="Times New Roman"/>
                <w:sz w:val="24"/>
                <w:rPrChange w:id="4486" w:author="Red Army" w:date="2012-02-08T20:12:00Z">
                  <w:rPr>
                    <w:rFonts w:ascii="Times New Roman" w:eastAsia="ＭＳ ゴシック" w:hAnsi="Times New Roman"/>
                    <w:b/>
                    <w:bCs/>
                    <w:color w:val="4F81BD"/>
                  </w:rPr>
                </w:rPrChange>
              </w:rPr>
              <w:t>UC_TM_002</w:t>
            </w:r>
          </w:p>
        </w:tc>
        <w:tc>
          <w:tcPr>
            <w:tcW w:w="1059" w:type="pct"/>
            <w:gridSpan w:val="2"/>
            <w:shd w:val="clear" w:color="auto" w:fill="D9D9D9"/>
          </w:tcPr>
          <w:p w:rsidR="006E25C4" w:rsidRPr="001A0C52" w:rsidRDefault="006E25C4" w:rsidP="00B66277">
            <w:pPr>
              <w:rPr>
                <w:rFonts w:ascii="Times New Roman" w:hAnsi="Times New Roman"/>
                <w:b/>
                <w:sz w:val="24"/>
                <w:rPrChange w:id="4487" w:author="Red Army" w:date="2012-02-08T20:12:00Z">
                  <w:rPr>
                    <w:rFonts w:ascii="Times New Roman" w:hAnsi="Times New Roman"/>
                    <w:b/>
                  </w:rPr>
                </w:rPrChange>
              </w:rPr>
            </w:pPr>
            <w:r w:rsidRPr="001A0C52">
              <w:rPr>
                <w:rFonts w:ascii="Times New Roman" w:hAnsi="Times New Roman"/>
                <w:b/>
                <w:sz w:val="24"/>
                <w:rPrChange w:id="4488" w:author="Red Army" w:date="2012-02-08T20:12:00Z">
                  <w:rPr>
                    <w:rFonts w:ascii="Times New Roman" w:eastAsia="ＭＳ ゴシック" w:hAnsi="Times New Roman"/>
                    <w:b/>
                    <w:bCs/>
                    <w:color w:val="4F81BD"/>
                  </w:rPr>
                </w:rPrChange>
              </w:rPr>
              <w:t>Use-case Version</w:t>
            </w:r>
          </w:p>
        </w:tc>
        <w:tc>
          <w:tcPr>
            <w:tcW w:w="1186" w:type="pct"/>
          </w:tcPr>
          <w:p w:rsidR="006E25C4" w:rsidRPr="001A0C52" w:rsidRDefault="006E25C4" w:rsidP="00B66277">
            <w:pPr>
              <w:rPr>
                <w:rFonts w:ascii="Times New Roman" w:hAnsi="Times New Roman"/>
                <w:sz w:val="24"/>
                <w:rPrChange w:id="4489" w:author="Red Army" w:date="2012-02-08T20:12:00Z">
                  <w:rPr>
                    <w:rFonts w:ascii="Times New Roman" w:hAnsi="Times New Roman"/>
                  </w:rPr>
                </w:rPrChange>
              </w:rPr>
            </w:pPr>
            <w:r w:rsidRPr="001A0C52">
              <w:rPr>
                <w:rFonts w:ascii="Times New Roman" w:hAnsi="Times New Roman"/>
                <w:sz w:val="24"/>
                <w:rPrChange w:id="4490" w:author="Red Army" w:date="2012-02-08T20:12:00Z">
                  <w:rPr>
                    <w:rFonts w:ascii="Times New Roman" w:eastAsia="ＭＳ ゴシック" w:hAnsi="Times New Roman"/>
                    <w:b/>
                    <w:bCs/>
                    <w:color w:val="4F81BD"/>
                  </w:rPr>
                </w:rPrChange>
              </w:rPr>
              <w:t>1.0</w:t>
            </w:r>
          </w:p>
        </w:tc>
      </w:tr>
      <w:tr w:rsidR="006E25C4" w:rsidRPr="001A0C52" w:rsidTr="0098332C">
        <w:tc>
          <w:tcPr>
            <w:tcW w:w="1391" w:type="pct"/>
            <w:shd w:val="clear" w:color="auto" w:fill="D9D9D9"/>
          </w:tcPr>
          <w:p w:rsidR="006E25C4" w:rsidRPr="001A0C52" w:rsidRDefault="006E25C4" w:rsidP="00B66277">
            <w:pPr>
              <w:rPr>
                <w:rFonts w:ascii="Times New Roman" w:hAnsi="Times New Roman"/>
                <w:b/>
                <w:sz w:val="24"/>
                <w:rPrChange w:id="4491" w:author="Red Army" w:date="2012-02-08T20:12:00Z">
                  <w:rPr>
                    <w:rFonts w:ascii="Times New Roman" w:hAnsi="Times New Roman"/>
                    <w:b/>
                  </w:rPr>
                </w:rPrChange>
              </w:rPr>
            </w:pPr>
            <w:r w:rsidRPr="001A0C52">
              <w:rPr>
                <w:rFonts w:ascii="Times New Roman" w:hAnsi="Times New Roman"/>
                <w:b/>
                <w:sz w:val="24"/>
                <w:rPrChange w:id="4492" w:author="Red Army" w:date="2012-02-08T20:12:00Z">
                  <w:rPr>
                    <w:rFonts w:ascii="Times New Roman" w:eastAsia="ＭＳ ゴシック" w:hAnsi="Times New Roman"/>
                    <w:b/>
                    <w:bCs/>
                    <w:color w:val="4F81BD"/>
                  </w:rPr>
                </w:rPrChange>
              </w:rPr>
              <w:t>Use-case Name</w:t>
            </w:r>
          </w:p>
        </w:tc>
        <w:tc>
          <w:tcPr>
            <w:tcW w:w="3609" w:type="pct"/>
            <w:gridSpan w:val="4"/>
          </w:tcPr>
          <w:p w:rsidR="006E25C4" w:rsidRPr="001A0C52" w:rsidRDefault="006E25C4" w:rsidP="00B66277">
            <w:pPr>
              <w:rPr>
                <w:rFonts w:ascii="Times New Roman" w:hAnsi="Times New Roman"/>
                <w:sz w:val="24"/>
                <w:rPrChange w:id="4493" w:author="Red Army" w:date="2012-02-08T20:12:00Z">
                  <w:rPr>
                    <w:rFonts w:ascii="Times New Roman" w:hAnsi="Times New Roman"/>
                  </w:rPr>
                </w:rPrChange>
              </w:rPr>
            </w:pPr>
            <w:r w:rsidRPr="001A0C52">
              <w:rPr>
                <w:rFonts w:ascii="Times New Roman" w:hAnsi="Times New Roman"/>
                <w:sz w:val="24"/>
                <w:rPrChange w:id="4494" w:author="Red Army" w:date="2012-02-08T20:12:00Z">
                  <w:rPr>
                    <w:rFonts w:ascii="Times New Roman" w:eastAsia="ＭＳ ゴシック" w:hAnsi="Times New Roman"/>
                    <w:b/>
                    <w:bCs/>
                    <w:color w:val="4F81BD"/>
                  </w:rPr>
                </w:rPrChange>
              </w:rPr>
              <w:t>Update Teaching Method</w:t>
            </w:r>
          </w:p>
        </w:tc>
      </w:tr>
      <w:tr w:rsidR="006E25C4" w:rsidRPr="001A0C52" w:rsidTr="0098332C">
        <w:tc>
          <w:tcPr>
            <w:tcW w:w="1391" w:type="pct"/>
            <w:shd w:val="clear" w:color="auto" w:fill="D9D9D9"/>
          </w:tcPr>
          <w:p w:rsidR="006E25C4" w:rsidRPr="001A0C52" w:rsidRDefault="006E25C4" w:rsidP="00B66277">
            <w:pPr>
              <w:rPr>
                <w:rFonts w:ascii="Times New Roman" w:hAnsi="Times New Roman"/>
                <w:b/>
                <w:sz w:val="24"/>
                <w:rPrChange w:id="4495" w:author="Red Army" w:date="2012-02-08T20:12:00Z">
                  <w:rPr>
                    <w:rFonts w:ascii="Times New Roman" w:hAnsi="Times New Roman"/>
                    <w:b/>
                  </w:rPr>
                </w:rPrChange>
              </w:rPr>
            </w:pPr>
            <w:r w:rsidRPr="001A0C52">
              <w:rPr>
                <w:rFonts w:ascii="Times New Roman" w:hAnsi="Times New Roman"/>
                <w:b/>
                <w:sz w:val="24"/>
                <w:rPrChange w:id="4496" w:author="Red Army" w:date="2012-02-08T20:12:00Z">
                  <w:rPr>
                    <w:rFonts w:ascii="Times New Roman" w:eastAsia="ＭＳ ゴシック" w:hAnsi="Times New Roman"/>
                    <w:b/>
                    <w:bCs/>
                    <w:color w:val="4F81BD"/>
                  </w:rPr>
                </w:rPrChange>
              </w:rPr>
              <w:t xml:space="preserve">Author </w:t>
            </w:r>
          </w:p>
        </w:tc>
        <w:tc>
          <w:tcPr>
            <w:tcW w:w="3609" w:type="pct"/>
            <w:gridSpan w:val="4"/>
          </w:tcPr>
          <w:p w:rsidR="006E25C4" w:rsidRPr="001A0C52" w:rsidRDefault="006E25C4" w:rsidP="00B66277">
            <w:pPr>
              <w:rPr>
                <w:rFonts w:ascii="Times New Roman" w:hAnsi="Times New Roman"/>
                <w:sz w:val="24"/>
                <w:rPrChange w:id="4497" w:author="Red Army" w:date="2012-02-08T20:12:00Z">
                  <w:rPr>
                    <w:rFonts w:ascii="Times New Roman" w:hAnsi="Times New Roman"/>
                  </w:rPr>
                </w:rPrChange>
              </w:rPr>
            </w:pPr>
            <w:r w:rsidRPr="001A0C52">
              <w:rPr>
                <w:rFonts w:ascii="Times New Roman" w:hAnsi="Times New Roman"/>
                <w:sz w:val="24"/>
                <w:rPrChange w:id="4498" w:author="Red Army" w:date="2012-02-08T20:12:00Z">
                  <w:rPr>
                    <w:rFonts w:ascii="Times New Roman" w:eastAsia="ＭＳ ゴシック" w:hAnsi="Times New Roman"/>
                    <w:b/>
                    <w:bCs/>
                    <w:color w:val="4F81BD"/>
                  </w:rPr>
                </w:rPrChange>
              </w:rPr>
              <w:t>HaiNH</w:t>
            </w:r>
          </w:p>
        </w:tc>
      </w:tr>
      <w:tr w:rsidR="006E25C4" w:rsidRPr="001A0C52" w:rsidTr="0098332C">
        <w:tc>
          <w:tcPr>
            <w:tcW w:w="1391" w:type="pct"/>
            <w:shd w:val="clear" w:color="auto" w:fill="D9D9D9"/>
          </w:tcPr>
          <w:p w:rsidR="006E25C4" w:rsidRPr="001A0C52" w:rsidRDefault="006E25C4" w:rsidP="00B66277">
            <w:pPr>
              <w:rPr>
                <w:rFonts w:ascii="Times New Roman" w:hAnsi="Times New Roman"/>
                <w:b/>
                <w:sz w:val="24"/>
                <w:rPrChange w:id="4499" w:author="Red Army" w:date="2012-02-08T20:12:00Z">
                  <w:rPr>
                    <w:rFonts w:ascii="Times New Roman" w:hAnsi="Times New Roman"/>
                    <w:b/>
                  </w:rPr>
                </w:rPrChange>
              </w:rPr>
            </w:pPr>
            <w:r w:rsidRPr="001A0C52">
              <w:rPr>
                <w:rFonts w:ascii="Times New Roman" w:hAnsi="Times New Roman"/>
                <w:b/>
                <w:sz w:val="24"/>
                <w:rPrChange w:id="4500" w:author="Red Army" w:date="2012-02-08T20:12:00Z">
                  <w:rPr>
                    <w:rFonts w:ascii="Times New Roman" w:eastAsia="ＭＳ ゴシック" w:hAnsi="Times New Roman"/>
                    <w:b/>
                    <w:bCs/>
                    <w:color w:val="4F81BD"/>
                  </w:rPr>
                </w:rPrChange>
              </w:rPr>
              <w:t>Date</w:t>
            </w:r>
          </w:p>
        </w:tc>
        <w:tc>
          <w:tcPr>
            <w:tcW w:w="1364" w:type="pct"/>
          </w:tcPr>
          <w:p w:rsidR="006E25C4" w:rsidRPr="001A0C52" w:rsidRDefault="006E25C4" w:rsidP="00B66277">
            <w:pPr>
              <w:rPr>
                <w:rFonts w:ascii="Times New Roman" w:hAnsi="Times New Roman"/>
                <w:sz w:val="24"/>
                <w:rPrChange w:id="4501" w:author="Red Army" w:date="2012-02-08T20:12:00Z">
                  <w:rPr>
                    <w:rFonts w:ascii="Times New Roman" w:hAnsi="Times New Roman"/>
                  </w:rPr>
                </w:rPrChange>
              </w:rPr>
            </w:pPr>
            <w:r w:rsidRPr="001A0C52">
              <w:rPr>
                <w:rFonts w:ascii="Times New Roman" w:hAnsi="Times New Roman"/>
                <w:sz w:val="24"/>
                <w:rPrChange w:id="4502" w:author="Red Army" w:date="2012-02-08T20:12:00Z">
                  <w:rPr>
                    <w:rFonts w:ascii="Times New Roman" w:eastAsia="ＭＳ ゴシック" w:hAnsi="Times New Roman"/>
                    <w:b/>
                    <w:bCs/>
                    <w:color w:val="4F81BD"/>
                  </w:rPr>
                </w:rPrChange>
              </w:rPr>
              <w:t>19/01/2012</w:t>
            </w:r>
          </w:p>
        </w:tc>
        <w:tc>
          <w:tcPr>
            <w:tcW w:w="637" w:type="pct"/>
            <w:shd w:val="clear" w:color="auto" w:fill="D9D9D9"/>
          </w:tcPr>
          <w:p w:rsidR="006E25C4" w:rsidRPr="001A0C52" w:rsidRDefault="006E25C4" w:rsidP="00B66277">
            <w:pPr>
              <w:rPr>
                <w:rFonts w:ascii="Times New Roman" w:hAnsi="Times New Roman"/>
                <w:b/>
                <w:sz w:val="24"/>
                <w:rPrChange w:id="4503" w:author="Red Army" w:date="2012-02-08T20:12:00Z">
                  <w:rPr>
                    <w:rFonts w:ascii="Times New Roman" w:hAnsi="Times New Roman"/>
                    <w:b/>
                  </w:rPr>
                </w:rPrChange>
              </w:rPr>
            </w:pPr>
            <w:r w:rsidRPr="001A0C52">
              <w:rPr>
                <w:rFonts w:ascii="Times New Roman" w:hAnsi="Times New Roman"/>
                <w:b/>
                <w:sz w:val="24"/>
                <w:rPrChange w:id="4504" w:author="Red Army" w:date="2012-02-08T20:12:00Z">
                  <w:rPr>
                    <w:rFonts w:ascii="Times New Roman" w:eastAsia="ＭＳ ゴシック" w:hAnsi="Times New Roman"/>
                    <w:b/>
                    <w:bCs/>
                    <w:color w:val="4F81BD"/>
                  </w:rPr>
                </w:rPrChange>
              </w:rPr>
              <w:t>Priority</w:t>
            </w:r>
          </w:p>
        </w:tc>
        <w:tc>
          <w:tcPr>
            <w:tcW w:w="1608" w:type="pct"/>
            <w:gridSpan w:val="2"/>
          </w:tcPr>
          <w:p w:rsidR="006E25C4" w:rsidRPr="001A0C52" w:rsidRDefault="006E25C4" w:rsidP="00B66277">
            <w:pPr>
              <w:rPr>
                <w:rFonts w:ascii="Times New Roman" w:hAnsi="Times New Roman"/>
                <w:sz w:val="24"/>
                <w:rPrChange w:id="4505" w:author="Red Army" w:date="2012-02-08T20:12:00Z">
                  <w:rPr>
                    <w:rFonts w:ascii="Times New Roman" w:hAnsi="Times New Roman"/>
                  </w:rPr>
                </w:rPrChange>
              </w:rPr>
            </w:pPr>
            <w:r w:rsidRPr="001A0C52">
              <w:rPr>
                <w:rFonts w:ascii="Times New Roman" w:hAnsi="Times New Roman"/>
                <w:sz w:val="24"/>
                <w:rPrChange w:id="4506" w:author="Red Army" w:date="2012-02-08T20:12:00Z">
                  <w:rPr>
                    <w:rFonts w:ascii="Times New Roman" w:eastAsia="ＭＳ ゴシック" w:hAnsi="Times New Roman"/>
                    <w:b/>
                    <w:bCs/>
                    <w:color w:val="4F81BD"/>
                  </w:rPr>
                </w:rPrChange>
              </w:rPr>
              <w:t>High</w:t>
            </w:r>
          </w:p>
        </w:tc>
      </w:tr>
      <w:tr w:rsidR="006E25C4" w:rsidRPr="001A0C52" w:rsidTr="00B66277">
        <w:tc>
          <w:tcPr>
            <w:tcW w:w="5000" w:type="pct"/>
            <w:gridSpan w:val="5"/>
            <w:shd w:val="clear" w:color="auto" w:fill="auto"/>
          </w:tcPr>
          <w:p w:rsidR="006E25C4" w:rsidRPr="001A0C52" w:rsidRDefault="006E25C4" w:rsidP="00B66277">
            <w:pPr>
              <w:rPr>
                <w:rFonts w:ascii="Times New Roman" w:hAnsi="Times New Roman"/>
                <w:b/>
                <w:sz w:val="24"/>
                <w:rPrChange w:id="4507" w:author="Red Army" w:date="2012-02-08T20:12:00Z">
                  <w:rPr>
                    <w:rFonts w:ascii="Times New Roman" w:hAnsi="Times New Roman"/>
                    <w:b/>
                  </w:rPr>
                </w:rPrChange>
              </w:rPr>
            </w:pPr>
            <w:r w:rsidRPr="001A0C52">
              <w:rPr>
                <w:rFonts w:ascii="Times New Roman" w:hAnsi="Times New Roman"/>
                <w:b/>
                <w:sz w:val="24"/>
                <w:rPrChange w:id="4508" w:author="Red Army" w:date="2012-02-08T20:12:00Z">
                  <w:rPr>
                    <w:rFonts w:ascii="Times New Roman" w:eastAsia="ＭＳ ゴシック" w:hAnsi="Times New Roman"/>
                    <w:b/>
                    <w:bCs/>
                    <w:color w:val="4F81BD"/>
                  </w:rPr>
                </w:rPrChange>
              </w:rPr>
              <w:t xml:space="preserve">Actor: </w:t>
            </w:r>
          </w:p>
          <w:p w:rsidR="006E25C4" w:rsidRPr="001A0C52" w:rsidRDefault="006E25C4" w:rsidP="00B66277">
            <w:pPr>
              <w:rPr>
                <w:rFonts w:ascii="Times New Roman" w:hAnsi="Times New Roman"/>
                <w:sz w:val="24"/>
                <w:rPrChange w:id="4509" w:author="Red Army" w:date="2012-02-08T20:12:00Z">
                  <w:rPr>
                    <w:rFonts w:ascii="Times New Roman" w:hAnsi="Times New Roman"/>
                  </w:rPr>
                </w:rPrChange>
              </w:rPr>
            </w:pPr>
            <w:r w:rsidRPr="001A0C52">
              <w:rPr>
                <w:rFonts w:ascii="Times New Roman" w:hAnsi="Times New Roman"/>
                <w:b/>
                <w:sz w:val="24"/>
                <w:rPrChange w:id="4510" w:author="Red Army" w:date="2012-02-08T20:12:00Z">
                  <w:rPr>
                    <w:rFonts w:ascii="Times New Roman" w:eastAsia="ＭＳ ゴシック" w:hAnsi="Times New Roman"/>
                    <w:b/>
                    <w:bCs/>
                    <w:color w:val="4F81BD"/>
                  </w:rPr>
                </w:rPrChange>
              </w:rPr>
              <w:tab/>
            </w:r>
            <w:r w:rsidRPr="001A0C52">
              <w:rPr>
                <w:rFonts w:ascii="Times New Roman" w:hAnsi="Times New Roman"/>
                <w:sz w:val="24"/>
                <w:rPrChange w:id="4511" w:author="Red Army" w:date="2012-02-08T20:12:00Z">
                  <w:rPr>
                    <w:rFonts w:ascii="Times New Roman" w:eastAsia="ＭＳ ゴシック" w:hAnsi="Times New Roman"/>
                    <w:b/>
                    <w:bCs/>
                    <w:color w:val="4F81BD"/>
                  </w:rPr>
                </w:rPrChange>
              </w:rPr>
              <w:t>User</w:t>
            </w:r>
          </w:p>
          <w:p w:rsidR="006E25C4" w:rsidRPr="001A0C52" w:rsidRDefault="006E25C4" w:rsidP="00B66277">
            <w:pPr>
              <w:rPr>
                <w:rFonts w:ascii="Times New Roman" w:hAnsi="Times New Roman"/>
                <w:b/>
                <w:sz w:val="24"/>
                <w:rPrChange w:id="4512" w:author="Red Army" w:date="2012-02-08T20:12:00Z">
                  <w:rPr>
                    <w:rFonts w:ascii="Times New Roman" w:hAnsi="Times New Roman"/>
                    <w:b/>
                  </w:rPr>
                </w:rPrChange>
              </w:rPr>
            </w:pPr>
            <w:r w:rsidRPr="001A0C52">
              <w:rPr>
                <w:rFonts w:ascii="Times New Roman" w:hAnsi="Times New Roman"/>
                <w:b/>
                <w:sz w:val="24"/>
                <w:rPrChange w:id="4513" w:author="Red Army" w:date="2012-02-08T20:12:00Z">
                  <w:rPr>
                    <w:rFonts w:ascii="Times New Roman" w:eastAsia="ＭＳ ゴシック" w:hAnsi="Times New Roman"/>
                    <w:b/>
                    <w:bCs/>
                    <w:color w:val="4F81BD"/>
                  </w:rPr>
                </w:rPrChange>
              </w:rPr>
              <w:t>Summary:</w:t>
            </w:r>
          </w:p>
          <w:p w:rsidR="006E25C4" w:rsidRPr="001A0C52" w:rsidRDefault="006E25C4" w:rsidP="00B66277">
            <w:pPr>
              <w:rPr>
                <w:rFonts w:ascii="Times New Roman" w:hAnsi="Times New Roman"/>
                <w:sz w:val="24"/>
                <w:rPrChange w:id="4514" w:author="Red Army" w:date="2012-02-08T20:12:00Z">
                  <w:rPr>
                    <w:rFonts w:ascii="Times New Roman" w:hAnsi="Times New Roman"/>
                  </w:rPr>
                </w:rPrChange>
              </w:rPr>
            </w:pPr>
            <w:r w:rsidRPr="001A0C52">
              <w:rPr>
                <w:rFonts w:ascii="Times New Roman" w:hAnsi="Times New Roman"/>
                <w:sz w:val="24"/>
                <w:rPrChange w:id="4515" w:author="Red Army" w:date="2012-02-08T20:12:00Z">
                  <w:rPr>
                    <w:rFonts w:ascii="Times New Roman" w:eastAsia="ＭＳ ゴシック" w:hAnsi="Times New Roman"/>
                    <w:b/>
                    <w:bCs/>
                    <w:color w:val="4F81BD"/>
                  </w:rPr>
                </w:rPrChange>
              </w:rPr>
              <w:tab/>
              <w:t xml:space="preserve">User can update Teaching Method and save it to </w:t>
            </w:r>
            <w:r w:rsidR="00974B00" w:rsidRPr="001A0C52">
              <w:rPr>
                <w:rFonts w:ascii="Times New Roman" w:hAnsi="Times New Roman"/>
                <w:sz w:val="24"/>
                <w:rPrChange w:id="4516" w:author="Red Army" w:date="2012-02-08T20:12:00Z">
                  <w:rPr>
                    <w:rFonts w:ascii="Times New Roman" w:eastAsia="ＭＳ ゴシック" w:hAnsi="Times New Roman"/>
                    <w:b/>
                    <w:bCs/>
                    <w:color w:val="4F81BD"/>
                  </w:rPr>
                </w:rPrChange>
              </w:rPr>
              <w:t xml:space="preserve">database. </w:t>
            </w:r>
          </w:p>
          <w:p w:rsidR="006E25C4" w:rsidRPr="001A0C52" w:rsidRDefault="006E25C4" w:rsidP="00B66277">
            <w:pPr>
              <w:rPr>
                <w:rFonts w:ascii="Times New Roman" w:hAnsi="Times New Roman"/>
                <w:b/>
                <w:bCs/>
                <w:sz w:val="24"/>
                <w:rPrChange w:id="4517" w:author="Red Army" w:date="2012-02-08T20:12:00Z">
                  <w:rPr>
                    <w:rFonts w:ascii="Times New Roman" w:hAnsi="Times New Roman"/>
                    <w:b/>
                    <w:bCs/>
                  </w:rPr>
                </w:rPrChange>
              </w:rPr>
            </w:pPr>
            <w:r w:rsidRPr="001A0C52">
              <w:rPr>
                <w:rFonts w:ascii="Times New Roman" w:hAnsi="Times New Roman"/>
                <w:b/>
                <w:bCs/>
                <w:sz w:val="24"/>
                <w:rPrChange w:id="4518" w:author="Red Army" w:date="2012-02-08T20:12:00Z">
                  <w:rPr>
                    <w:rFonts w:ascii="Times New Roman" w:eastAsia="ＭＳ ゴシック" w:hAnsi="Times New Roman"/>
                    <w:b/>
                    <w:bCs/>
                    <w:color w:val="4F81BD"/>
                  </w:rPr>
                </w:rPrChange>
              </w:rPr>
              <w:t>Goal:</w:t>
            </w:r>
          </w:p>
          <w:p w:rsidR="006E25C4" w:rsidRPr="001A0C52" w:rsidRDefault="006E25C4" w:rsidP="00B66277">
            <w:pPr>
              <w:rPr>
                <w:rFonts w:ascii="Times New Roman" w:hAnsi="Times New Roman"/>
                <w:bCs/>
                <w:sz w:val="24"/>
                <w:rPrChange w:id="4519" w:author="Red Army" w:date="2012-02-08T20:12:00Z">
                  <w:rPr>
                    <w:rFonts w:ascii="Times New Roman" w:hAnsi="Times New Roman"/>
                    <w:bCs/>
                  </w:rPr>
                </w:rPrChange>
              </w:rPr>
            </w:pPr>
            <w:r w:rsidRPr="001A0C52">
              <w:rPr>
                <w:rFonts w:ascii="Times New Roman" w:hAnsi="Times New Roman"/>
                <w:b/>
                <w:bCs/>
                <w:sz w:val="24"/>
                <w:rPrChange w:id="4520" w:author="Red Army" w:date="2012-02-08T20:12:00Z">
                  <w:rPr>
                    <w:rFonts w:ascii="Times New Roman" w:eastAsia="ＭＳ ゴシック" w:hAnsi="Times New Roman"/>
                    <w:b/>
                    <w:bCs/>
                    <w:color w:val="4F81BD"/>
                  </w:rPr>
                </w:rPrChange>
              </w:rPr>
              <w:tab/>
            </w:r>
            <w:r w:rsidRPr="001A0C52">
              <w:rPr>
                <w:rFonts w:ascii="Times New Roman" w:hAnsi="Times New Roman"/>
                <w:bCs/>
                <w:sz w:val="24"/>
                <w:rPrChange w:id="4521" w:author="Red Army" w:date="2012-02-08T20:12:00Z">
                  <w:rPr>
                    <w:rFonts w:ascii="Times New Roman" w:eastAsia="ＭＳ ゴシック" w:hAnsi="Times New Roman"/>
                    <w:b/>
                    <w:bCs/>
                    <w:color w:val="4F81BD"/>
                  </w:rPr>
                </w:rPrChange>
              </w:rPr>
              <w:t xml:space="preserve">Update Teaching Method’s </w:t>
            </w:r>
            <w:del w:id="4522" w:author="Red Army" w:date="2012-02-08T17:43:00Z">
              <w:r w:rsidRPr="001A0C52" w:rsidDel="009B43C9">
                <w:rPr>
                  <w:rFonts w:ascii="Times New Roman" w:hAnsi="Times New Roman"/>
                  <w:bCs/>
                  <w:sz w:val="24"/>
                  <w:rPrChange w:id="4523" w:author="Red Army" w:date="2012-02-08T20:12:00Z">
                    <w:rPr>
                      <w:rFonts w:ascii="Times New Roman" w:eastAsia="ＭＳ ゴシック" w:hAnsi="Times New Roman"/>
                      <w:b/>
                      <w:bCs/>
                      <w:color w:val="4F81BD"/>
                    </w:rPr>
                  </w:rPrChange>
                </w:rPr>
                <w:delText xml:space="preserve"> content </w:delText>
              </w:r>
            </w:del>
            <w:r w:rsidRPr="001A0C52">
              <w:rPr>
                <w:rFonts w:ascii="Times New Roman" w:hAnsi="Times New Roman"/>
                <w:bCs/>
                <w:sz w:val="24"/>
                <w:rPrChange w:id="4524" w:author="Red Army" w:date="2012-02-08T20:12:00Z">
                  <w:rPr>
                    <w:rFonts w:ascii="Times New Roman" w:eastAsia="ＭＳ ゴシック" w:hAnsi="Times New Roman"/>
                    <w:b/>
                    <w:bCs/>
                    <w:color w:val="4F81BD"/>
                  </w:rPr>
                </w:rPrChange>
              </w:rPr>
              <w:t>successfully</w:t>
            </w:r>
            <w:ins w:id="4525" w:author="Red Army" w:date="2012-02-07T18:43:00Z">
              <w:r w:rsidR="00D80B4C" w:rsidRPr="001A0C52">
                <w:rPr>
                  <w:rFonts w:ascii="Times New Roman" w:hAnsi="Times New Roman"/>
                  <w:bCs/>
                  <w:sz w:val="24"/>
                  <w:rPrChange w:id="4526" w:author="Red Army" w:date="2012-02-08T20:12:00Z">
                    <w:rPr>
                      <w:rFonts w:ascii="Times New Roman" w:eastAsia="ＭＳ ゴシック" w:hAnsi="Times New Roman"/>
                      <w:b/>
                      <w:bCs/>
                      <w:color w:val="4F81BD"/>
                    </w:rPr>
                  </w:rPrChange>
                </w:rPr>
                <w:t>.</w:t>
              </w:r>
            </w:ins>
          </w:p>
          <w:p w:rsidR="006E25C4" w:rsidRPr="001A0C52" w:rsidRDefault="006E25C4" w:rsidP="00B66277">
            <w:pPr>
              <w:rPr>
                <w:rFonts w:ascii="Times New Roman" w:hAnsi="Times New Roman"/>
                <w:b/>
                <w:bCs/>
                <w:sz w:val="24"/>
                <w:rPrChange w:id="4527" w:author="Red Army" w:date="2012-02-08T20:12:00Z">
                  <w:rPr>
                    <w:rFonts w:ascii="Times New Roman" w:hAnsi="Times New Roman"/>
                    <w:b/>
                    <w:bCs/>
                  </w:rPr>
                </w:rPrChange>
              </w:rPr>
            </w:pPr>
            <w:r w:rsidRPr="001A0C52">
              <w:rPr>
                <w:rFonts w:ascii="Times New Roman" w:hAnsi="Times New Roman"/>
                <w:b/>
                <w:bCs/>
                <w:sz w:val="24"/>
                <w:rPrChange w:id="4528" w:author="Red Army" w:date="2012-02-08T20:12:00Z">
                  <w:rPr>
                    <w:rFonts w:ascii="Times New Roman" w:eastAsia="ＭＳ ゴシック" w:hAnsi="Times New Roman"/>
                    <w:b/>
                    <w:bCs/>
                    <w:color w:val="4F81BD"/>
                  </w:rPr>
                </w:rPrChange>
              </w:rPr>
              <w:t>Triggers</w:t>
            </w:r>
          </w:p>
          <w:p w:rsidR="006E25C4" w:rsidRPr="001A0C52" w:rsidRDefault="006E25C4" w:rsidP="00B66277">
            <w:pPr>
              <w:rPr>
                <w:rFonts w:ascii="Times New Roman" w:hAnsi="Times New Roman"/>
                <w:sz w:val="24"/>
                <w:u w:val="single"/>
                <w:rPrChange w:id="4529" w:author="Red Army" w:date="2012-02-08T20:12:00Z">
                  <w:rPr>
                    <w:rFonts w:ascii="Times New Roman" w:hAnsi="Times New Roman"/>
                    <w:u w:val="single"/>
                  </w:rPr>
                </w:rPrChange>
              </w:rPr>
            </w:pPr>
            <w:r w:rsidRPr="001A0C52">
              <w:rPr>
                <w:rFonts w:ascii="Times New Roman" w:hAnsi="Times New Roman"/>
                <w:bCs/>
                <w:sz w:val="24"/>
                <w:rPrChange w:id="4530" w:author="Red Army" w:date="2012-02-08T20:12:00Z">
                  <w:rPr>
                    <w:rFonts w:ascii="Times New Roman" w:eastAsia="ＭＳ ゴシック" w:hAnsi="Times New Roman"/>
                    <w:b/>
                    <w:bCs/>
                    <w:color w:val="4F81BD"/>
                  </w:rPr>
                </w:rPrChange>
              </w:rPr>
              <w:tab/>
              <w:t>Activate this use case when user asks the system to update an existed Teaching Method.</w:t>
            </w:r>
          </w:p>
          <w:p w:rsidR="006E25C4" w:rsidRPr="001A0C52" w:rsidRDefault="006E25C4" w:rsidP="00B66277">
            <w:pPr>
              <w:rPr>
                <w:rFonts w:ascii="Times New Roman" w:hAnsi="Times New Roman"/>
                <w:b/>
                <w:bCs/>
                <w:sz w:val="24"/>
                <w:rPrChange w:id="4531" w:author="Red Army" w:date="2012-02-08T20:12:00Z">
                  <w:rPr>
                    <w:rFonts w:ascii="Times New Roman" w:hAnsi="Times New Roman"/>
                    <w:b/>
                    <w:bCs/>
                  </w:rPr>
                </w:rPrChange>
              </w:rPr>
            </w:pPr>
            <w:r w:rsidRPr="001A0C52">
              <w:rPr>
                <w:rFonts w:ascii="Times New Roman" w:hAnsi="Times New Roman"/>
                <w:b/>
                <w:bCs/>
                <w:sz w:val="24"/>
                <w:rPrChange w:id="4532" w:author="Red Army" w:date="2012-02-08T20:12:00Z">
                  <w:rPr>
                    <w:rFonts w:ascii="Times New Roman" w:eastAsia="ＭＳ ゴシック" w:hAnsi="Times New Roman"/>
                    <w:b/>
                    <w:bCs/>
                    <w:color w:val="4F81BD"/>
                  </w:rPr>
                </w:rPrChange>
              </w:rPr>
              <w:t>Preconditions:</w:t>
            </w:r>
          </w:p>
          <w:p w:rsidR="00552FA8" w:rsidRDefault="006E25C4" w:rsidP="00552FA8">
            <w:pPr>
              <w:rPr>
                <w:ins w:id="4533" w:author="Phuong Giang" w:date="2012-02-10T17:22:00Z"/>
                <w:rFonts w:ascii="Times New Roman" w:hAnsi="Times New Roman"/>
                <w:bCs/>
                <w:sz w:val="24"/>
              </w:rPr>
            </w:pPr>
            <w:r w:rsidRPr="001A0C52">
              <w:rPr>
                <w:rFonts w:ascii="Times New Roman" w:hAnsi="Times New Roman"/>
                <w:bCs/>
                <w:sz w:val="24"/>
                <w:rPrChange w:id="4534" w:author="Red Army" w:date="2012-02-08T20:12:00Z">
                  <w:rPr>
                    <w:rFonts w:ascii="Times New Roman" w:eastAsia="ＭＳ ゴシック" w:hAnsi="Times New Roman"/>
                    <w:b/>
                    <w:bCs/>
                    <w:color w:val="4F81BD"/>
                  </w:rPr>
                </w:rPrChange>
              </w:rPr>
              <w:tab/>
            </w:r>
            <w:ins w:id="4535" w:author="Phuong Giang" w:date="2012-02-10T17:22:00Z">
              <w:r w:rsidR="00552FA8" w:rsidRPr="0091551D">
                <w:rPr>
                  <w:rFonts w:ascii="Times New Roman" w:hAnsi="Times New Roman"/>
                  <w:bCs/>
                  <w:sz w:val="24"/>
                </w:rPr>
                <w:t xml:space="preserve">Start application successfully. </w:t>
              </w:r>
            </w:ins>
          </w:p>
          <w:p w:rsidR="00552FA8" w:rsidRDefault="00552FA8" w:rsidP="00552FA8">
            <w:pPr>
              <w:rPr>
                <w:ins w:id="4536" w:author="Phuong Giang" w:date="2012-02-10T17:22:00Z"/>
                <w:rFonts w:ascii="Times New Roman" w:hAnsi="Times New Roman"/>
                <w:bCs/>
                <w:sz w:val="24"/>
              </w:rPr>
            </w:pPr>
            <w:ins w:id="4537" w:author="Phuong Giang" w:date="2012-02-10T17:22:00Z">
              <w:r>
                <w:rPr>
                  <w:rFonts w:ascii="Times New Roman" w:hAnsi="Times New Roman"/>
                  <w:bCs/>
                  <w:sz w:val="24"/>
                </w:rPr>
                <w:tab/>
              </w:r>
              <w:r w:rsidRPr="0091551D">
                <w:rPr>
                  <w:rFonts w:ascii="Times New Roman" w:hAnsi="Times New Roman"/>
                  <w:bCs/>
                  <w:sz w:val="24"/>
                </w:rPr>
                <w:t xml:space="preserve">There is an added </w:t>
              </w:r>
              <w:r>
                <w:rPr>
                  <w:rFonts w:ascii="Times New Roman" w:hAnsi="Times New Roman"/>
                  <w:bCs/>
                  <w:sz w:val="24"/>
                </w:rPr>
                <w:t>Teaching Method</w:t>
              </w:r>
              <w:r w:rsidRPr="0091551D">
                <w:rPr>
                  <w:rFonts w:ascii="Times New Roman" w:hAnsi="Times New Roman"/>
                  <w:bCs/>
                  <w:sz w:val="24"/>
                </w:rPr>
                <w:t xml:space="preserve">. </w:t>
              </w:r>
            </w:ins>
          </w:p>
          <w:p w:rsidR="00552FA8" w:rsidRPr="0091551D" w:rsidRDefault="00552FA8" w:rsidP="00552FA8">
            <w:pPr>
              <w:rPr>
                <w:ins w:id="4538" w:author="Phuong Giang" w:date="2012-02-10T17:22:00Z"/>
                <w:rFonts w:ascii="Times New Roman" w:hAnsi="Times New Roman"/>
                <w:bCs/>
                <w:sz w:val="24"/>
              </w:rPr>
            </w:pPr>
            <w:ins w:id="4539" w:author="Phuong Giang" w:date="2012-02-10T17:22:00Z">
              <w:r>
                <w:rPr>
                  <w:rFonts w:ascii="Times New Roman" w:hAnsi="Times New Roman"/>
                  <w:bCs/>
                  <w:sz w:val="24"/>
                </w:rPr>
                <w:tab/>
              </w:r>
              <w:r w:rsidRPr="0091551D">
                <w:rPr>
                  <w:rFonts w:ascii="Times New Roman" w:hAnsi="Times New Roman"/>
                  <w:bCs/>
                  <w:sz w:val="24"/>
                </w:rPr>
                <w:t xml:space="preserve">The </w:t>
              </w:r>
              <w:r>
                <w:rPr>
                  <w:rFonts w:ascii="Times New Roman" w:hAnsi="Times New Roman"/>
                  <w:bCs/>
                  <w:sz w:val="24"/>
                </w:rPr>
                <w:t>Teaching Method</w:t>
              </w:r>
              <w:r w:rsidRPr="0091551D">
                <w:rPr>
                  <w:rFonts w:ascii="Times New Roman" w:hAnsi="Times New Roman"/>
                  <w:bCs/>
                  <w:sz w:val="24"/>
                </w:rPr>
                <w:t xml:space="preserve"> need</w:t>
              </w:r>
              <w:r>
                <w:rPr>
                  <w:rFonts w:ascii="Times New Roman" w:hAnsi="Times New Roman"/>
                  <w:bCs/>
                  <w:sz w:val="24"/>
                </w:rPr>
                <w:t>s</w:t>
              </w:r>
              <w:r w:rsidRPr="0091551D">
                <w:rPr>
                  <w:rFonts w:ascii="Times New Roman" w:hAnsi="Times New Roman"/>
                  <w:bCs/>
                  <w:sz w:val="24"/>
                </w:rPr>
                <w:t xml:space="preserve"> to be updated is found.</w:t>
              </w:r>
            </w:ins>
          </w:p>
          <w:p w:rsidR="006E25C4" w:rsidRPr="001A0C52" w:rsidDel="00552FA8" w:rsidRDefault="006E25C4" w:rsidP="00B66277">
            <w:pPr>
              <w:rPr>
                <w:del w:id="4540" w:author="Phuong Giang" w:date="2012-02-10T17:22:00Z"/>
                <w:rFonts w:ascii="Times New Roman" w:hAnsi="Times New Roman"/>
                <w:sz w:val="24"/>
                <w:lang w:eastAsia="zh-CN"/>
                <w:rPrChange w:id="4541" w:author="Red Army" w:date="2012-02-08T20:12:00Z">
                  <w:rPr>
                    <w:del w:id="4542" w:author="Phuong Giang" w:date="2012-02-10T17:22:00Z"/>
                    <w:rFonts w:ascii="Times New Roman" w:hAnsi="Times New Roman"/>
                    <w:lang w:eastAsia="zh-CN"/>
                  </w:rPr>
                </w:rPrChange>
              </w:rPr>
            </w:pPr>
            <w:del w:id="4543" w:author="Phuong Giang" w:date="2012-02-10T17:22:00Z">
              <w:r w:rsidRPr="001A0C52" w:rsidDel="00552FA8">
                <w:rPr>
                  <w:rFonts w:ascii="Times New Roman" w:hAnsi="Times New Roman"/>
                  <w:sz w:val="24"/>
                  <w:lang w:eastAsia="zh-CN"/>
                  <w:rPrChange w:id="4544" w:author="Red Army" w:date="2012-02-08T20:12:00Z">
                    <w:rPr>
                      <w:rFonts w:ascii="Times New Roman" w:eastAsia="ＭＳ ゴシック" w:hAnsi="Times New Roman"/>
                      <w:b/>
                      <w:bCs/>
                      <w:color w:val="4F81BD"/>
                      <w:lang w:eastAsia="zh-CN"/>
                    </w:rPr>
                  </w:rPrChange>
                </w:rPr>
                <w:delText xml:space="preserve">Start application successfully and </w:delText>
              </w:r>
            </w:del>
          </w:p>
          <w:p w:rsidR="006E25C4" w:rsidRPr="001A0C52" w:rsidDel="00552FA8" w:rsidRDefault="006E25C4" w:rsidP="00B66277">
            <w:pPr>
              <w:rPr>
                <w:del w:id="4545" w:author="Phuong Giang" w:date="2012-02-10T17:22:00Z"/>
                <w:rFonts w:ascii="Times New Roman" w:hAnsi="Times New Roman"/>
                <w:bCs/>
                <w:sz w:val="24"/>
                <w:rPrChange w:id="4546" w:author="Red Army" w:date="2012-02-08T20:12:00Z">
                  <w:rPr>
                    <w:del w:id="4547" w:author="Phuong Giang" w:date="2012-02-10T17:22:00Z"/>
                    <w:rFonts w:ascii="Times New Roman" w:hAnsi="Times New Roman"/>
                    <w:bCs/>
                  </w:rPr>
                </w:rPrChange>
              </w:rPr>
            </w:pPr>
            <w:del w:id="4548" w:author="Phuong Giang" w:date="2012-02-10T17:22:00Z">
              <w:r w:rsidRPr="001A0C52" w:rsidDel="00552FA8">
                <w:rPr>
                  <w:rFonts w:ascii="Times New Roman" w:hAnsi="Times New Roman"/>
                  <w:sz w:val="24"/>
                  <w:lang w:eastAsia="zh-CN"/>
                  <w:rPrChange w:id="4549" w:author="Red Army" w:date="2012-02-08T20:12:00Z">
                    <w:rPr>
                      <w:rFonts w:ascii="Times New Roman" w:eastAsia="ＭＳ ゴシック" w:hAnsi="Times New Roman"/>
                      <w:b/>
                      <w:bCs/>
                      <w:color w:val="4F81BD"/>
                      <w:lang w:eastAsia="zh-CN"/>
                    </w:rPr>
                  </w:rPrChange>
                </w:rPr>
                <w:tab/>
              </w:r>
              <w:r w:rsidR="00974B00" w:rsidRPr="001A0C52" w:rsidDel="00552FA8">
                <w:rPr>
                  <w:rFonts w:ascii="Times New Roman" w:hAnsi="Times New Roman"/>
                  <w:sz w:val="24"/>
                  <w:lang w:eastAsia="zh-CN"/>
                  <w:rPrChange w:id="4550" w:author="Red Army" w:date="2012-02-08T20:12:00Z">
                    <w:rPr>
                      <w:rFonts w:ascii="Times New Roman" w:eastAsia="ＭＳ ゴシック" w:hAnsi="Times New Roman"/>
                      <w:b/>
                      <w:bCs/>
                      <w:color w:val="4F81BD"/>
                      <w:lang w:eastAsia="zh-CN"/>
                    </w:rPr>
                  </w:rPrChange>
                </w:rPr>
                <w:delText>Users choose</w:delText>
              </w:r>
              <w:r w:rsidRPr="001A0C52" w:rsidDel="00552FA8">
                <w:rPr>
                  <w:rFonts w:ascii="Times New Roman" w:hAnsi="Times New Roman"/>
                  <w:sz w:val="24"/>
                  <w:lang w:eastAsia="zh-CN"/>
                  <w:rPrChange w:id="4551" w:author="Red Army" w:date="2012-02-08T20:12:00Z">
                    <w:rPr>
                      <w:rFonts w:ascii="Times New Roman" w:eastAsia="ＭＳ ゴシック" w:hAnsi="Times New Roman"/>
                      <w:b/>
                      <w:bCs/>
                      <w:color w:val="4F81BD"/>
                      <w:lang w:eastAsia="zh-CN"/>
                    </w:rPr>
                  </w:rPrChange>
                </w:rPr>
                <w:delText xml:space="preserve"> a teaching method to modify</w:delText>
              </w:r>
              <w:r w:rsidR="00974B00" w:rsidRPr="001A0C52" w:rsidDel="00552FA8">
                <w:rPr>
                  <w:rFonts w:ascii="Times New Roman" w:hAnsi="Times New Roman"/>
                  <w:sz w:val="24"/>
                  <w:lang w:eastAsia="zh-CN"/>
                  <w:rPrChange w:id="4552" w:author="Red Army" w:date="2012-02-08T20:12:00Z">
                    <w:rPr>
                      <w:rFonts w:ascii="Times New Roman" w:eastAsia="ＭＳ ゴシック" w:hAnsi="Times New Roman"/>
                      <w:b/>
                      <w:bCs/>
                      <w:color w:val="4F81BD"/>
                      <w:lang w:eastAsia="zh-CN"/>
                    </w:rPr>
                  </w:rPrChange>
                </w:rPr>
                <w:delText xml:space="preserve">. </w:delText>
              </w:r>
            </w:del>
          </w:p>
          <w:p w:rsidR="006E25C4" w:rsidRPr="001A0C52" w:rsidRDefault="006E25C4" w:rsidP="00B66277">
            <w:pPr>
              <w:rPr>
                <w:rFonts w:ascii="Times New Roman" w:hAnsi="Times New Roman"/>
                <w:b/>
                <w:bCs/>
                <w:sz w:val="24"/>
                <w:rPrChange w:id="4553" w:author="Red Army" w:date="2012-02-08T20:12:00Z">
                  <w:rPr>
                    <w:rFonts w:ascii="Times New Roman" w:hAnsi="Times New Roman"/>
                    <w:b/>
                    <w:bCs/>
                  </w:rPr>
                </w:rPrChange>
              </w:rPr>
            </w:pPr>
            <w:r w:rsidRPr="001A0C52">
              <w:rPr>
                <w:rFonts w:ascii="Times New Roman" w:hAnsi="Times New Roman"/>
                <w:b/>
                <w:bCs/>
                <w:sz w:val="24"/>
                <w:rPrChange w:id="4554" w:author="Red Army" w:date="2012-02-08T20:12:00Z">
                  <w:rPr>
                    <w:rFonts w:ascii="Times New Roman" w:eastAsia="ＭＳ ゴシック" w:hAnsi="Times New Roman"/>
                    <w:b/>
                    <w:bCs/>
                    <w:color w:val="4F81BD"/>
                  </w:rPr>
                </w:rPrChange>
              </w:rPr>
              <w:t>Post</w:t>
            </w:r>
            <w:r w:rsidRPr="001A0C52">
              <w:rPr>
                <w:rFonts w:ascii="Times New Roman" w:hAnsi="Times New Roman"/>
                <w:b/>
                <w:sz w:val="24"/>
                <w:rPrChange w:id="4555" w:author="Red Army" w:date="2012-02-08T20:12:00Z">
                  <w:rPr>
                    <w:rFonts w:ascii="Times New Roman" w:eastAsia="ＭＳ ゴシック" w:hAnsi="Times New Roman"/>
                    <w:b/>
                    <w:bCs/>
                    <w:color w:val="4F81BD"/>
                  </w:rPr>
                </w:rPrChange>
              </w:rPr>
              <w:t xml:space="preserve"> </w:t>
            </w:r>
            <w:r w:rsidRPr="001A0C52">
              <w:rPr>
                <w:rFonts w:ascii="Times New Roman" w:hAnsi="Times New Roman"/>
                <w:b/>
                <w:bCs/>
                <w:sz w:val="24"/>
                <w:rPrChange w:id="4556" w:author="Red Army" w:date="2012-02-08T20:12:00Z">
                  <w:rPr>
                    <w:rFonts w:ascii="Times New Roman" w:eastAsia="ＭＳ ゴシック" w:hAnsi="Times New Roman"/>
                    <w:b/>
                    <w:bCs/>
                    <w:color w:val="4F81BD"/>
                  </w:rPr>
                </w:rPrChange>
              </w:rPr>
              <w:t>Conditions:</w:t>
            </w:r>
          </w:p>
          <w:p w:rsidR="006E25C4" w:rsidRPr="001A0C52" w:rsidRDefault="006E25C4" w:rsidP="00B66277">
            <w:pPr>
              <w:rPr>
                <w:rFonts w:ascii="Times New Roman" w:hAnsi="Times New Roman"/>
                <w:bCs/>
                <w:sz w:val="24"/>
                <w:rPrChange w:id="4557" w:author="Red Army" w:date="2012-02-08T20:12:00Z">
                  <w:rPr>
                    <w:rFonts w:ascii="Times New Roman" w:hAnsi="Times New Roman"/>
                    <w:bCs/>
                  </w:rPr>
                </w:rPrChange>
              </w:rPr>
            </w:pPr>
            <w:r w:rsidRPr="001A0C52">
              <w:rPr>
                <w:rFonts w:ascii="Times New Roman" w:hAnsi="Times New Roman"/>
                <w:bCs/>
                <w:sz w:val="24"/>
                <w:rPrChange w:id="4558" w:author="Red Army" w:date="2012-02-08T20:12:00Z">
                  <w:rPr>
                    <w:rFonts w:ascii="Times New Roman" w:eastAsia="ＭＳ ゴシック" w:hAnsi="Times New Roman"/>
                    <w:b/>
                    <w:bCs/>
                    <w:color w:val="4F81BD"/>
                  </w:rPr>
                </w:rPrChange>
              </w:rPr>
              <w:tab/>
              <w:t>Teaching Method content is updated in the DB successfully</w:t>
            </w:r>
          </w:p>
          <w:p w:rsidR="006E25C4" w:rsidRPr="001A0C52" w:rsidRDefault="006E25C4" w:rsidP="00D81528">
            <w:pPr>
              <w:rPr>
                <w:rFonts w:ascii="Times New Roman" w:hAnsi="Times New Roman"/>
                <w:bCs/>
                <w:sz w:val="24"/>
                <w:rPrChange w:id="4559" w:author="Red Army" w:date="2012-02-08T20:12:00Z">
                  <w:rPr>
                    <w:rFonts w:ascii="Times New Roman" w:hAnsi="Times New Roman"/>
                    <w:bCs/>
                  </w:rPr>
                </w:rPrChange>
              </w:rPr>
            </w:pPr>
            <w:r w:rsidRPr="001A0C52">
              <w:rPr>
                <w:rFonts w:ascii="Times New Roman" w:hAnsi="Times New Roman"/>
                <w:bCs/>
                <w:sz w:val="24"/>
                <w:rPrChange w:id="4560" w:author="Red Army" w:date="2012-02-08T20:12:00Z">
                  <w:rPr>
                    <w:rFonts w:ascii="Times New Roman" w:eastAsia="ＭＳ ゴシック" w:hAnsi="Times New Roman"/>
                    <w:b/>
                    <w:bCs/>
                    <w:color w:val="4F81BD"/>
                  </w:rPr>
                </w:rPrChange>
              </w:rPr>
              <w:tab/>
              <w:t>Data integrity is assured.</w:t>
            </w:r>
          </w:p>
          <w:p w:rsidR="006E25C4" w:rsidRPr="001A0C52" w:rsidRDefault="006E25C4" w:rsidP="00D81528">
            <w:pPr>
              <w:rPr>
                <w:rFonts w:ascii="Times New Roman" w:hAnsi="Times New Roman"/>
                <w:bCs/>
                <w:sz w:val="24"/>
                <w:rPrChange w:id="4561" w:author="Red Army" w:date="2012-02-08T20:12:00Z">
                  <w:rPr>
                    <w:rFonts w:ascii="Times New Roman" w:hAnsi="Times New Roman"/>
                    <w:bCs/>
                  </w:rPr>
                </w:rPrChange>
              </w:rPr>
            </w:pPr>
            <w:r w:rsidRPr="001A0C52">
              <w:rPr>
                <w:rFonts w:ascii="Times New Roman" w:hAnsi="Times New Roman"/>
                <w:bCs/>
                <w:sz w:val="24"/>
                <w:rPrChange w:id="4562" w:author="Red Army" w:date="2012-02-08T20:12:00Z">
                  <w:rPr>
                    <w:rFonts w:ascii="Times New Roman" w:eastAsia="ＭＳ ゴシック" w:hAnsi="Times New Roman"/>
                    <w:b/>
                    <w:bCs/>
                    <w:color w:val="4F81BD"/>
                  </w:rPr>
                </w:rPrChange>
              </w:rPr>
              <w:tab/>
              <w:t>Teaching Method is findable.</w:t>
            </w:r>
          </w:p>
          <w:p w:rsidR="006E25C4" w:rsidRPr="001A0C52" w:rsidRDefault="006E25C4" w:rsidP="00B66277">
            <w:pPr>
              <w:rPr>
                <w:rFonts w:ascii="Times New Roman" w:hAnsi="Times New Roman"/>
                <w:b/>
                <w:bCs/>
                <w:sz w:val="24"/>
                <w:rPrChange w:id="4563" w:author="Red Army" w:date="2012-02-08T20:12:00Z">
                  <w:rPr>
                    <w:rFonts w:ascii="Times New Roman" w:hAnsi="Times New Roman"/>
                    <w:b/>
                    <w:bCs/>
                  </w:rPr>
                </w:rPrChange>
              </w:rPr>
            </w:pPr>
            <w:r w:rsidRPr="001A0C52">
              <w:rPr>
                <w:rFonts w:ascii="Times New Roman" w:hAnsi="Times New Roman"/>
                <w:b/>
                <w:bCs/>
                <w:sz w:val="24"/>
                <w:rPrChange w:id="4564" w:author="Red Army" w:date="2012-02-08T20:12:00Z">
                  <w:rPr>
                    <w:rFonts w:ascii="Times New Roman" w:eastAsia="ＭＳ ゴシック" w:hAnsi="Times New Roman"/>
                    <w:b/>
                    <w:b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565" w:author="Red Army" w:date="2012-02-08T20:12:00Z">
                        <w:rPr>
                          <w:rFonts w:ascii="Times New Roman" w:hAnsi="Times New Roman"/>
                        </w:rPr>
                      </w:rPrChange>
                    </w:rPr>
                  </w:pPr>
                  <w:r w:rsidRPr="001A0C52">
                    <w:rPr>
                      <w:rFonts w:ascii="Times New Roman" w:hAnsi="Times New Roman"/>
                      <w:sz w:val="24"/>
                      <w:rPrChange w:id="4566"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567" w:author="Red Army" w:date="2012-02-08T20:12:00Z">
                        <w:rPr>
                          <w:rFonts w:ascii="Times New Roman" w:hAnsi="Times New Roman"/>
                        </w:rPr>
                      </w:rPrChange>
                    </w:rPr>
                  </w:pPr>
                  <w:r w:rsidRPr="001A0C52">
                    <w:rPr>
                      <w:rFonts w:ascii="Times New Roman" w:hAnsi="Times New Roman"/>
                      <w:sz w:val="24"/>
                      <w:rPrChange w:id="4568"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569" w:author="Red Army" w:date="2012-02-08T20:12:00Z">
                        <w:rPr>
                          <w:rFonts w:ascii="Times New Roman" w:hAnsi="Times New Roman"/>
                        </w:rPr>
                      </w:rPrChange>
                    </w:rPr>
                  </w:pPr>
                  <w:r w:rsidRPr="001A0C52">
                    <w:rPr>
                      <w:rFonts w:ascii="Times New Roman" w:hAnsi="Times New Roman"/>
                      <w:sz w:val="24"/>
                      <w:rPrChange w:id="4570" w:author="Red Army" w:date="2012-02-08T20:12:00Z">
                        <w:rPr>
                          <w:rFonts w:ascii="Times New Roman" w:eastAsia="ＭＳ ゴシック" w:hAnsi="Times New Roman"/>
                          <w:b/>
                          <w:bCs/>
                          <w:color w:val="4F81BD"/>
                        </w:rPr>
                      </w:rPrChange>
                    </w:rPr>
                    <w:t>System Response</w:t>
                  </w:r>
                </w:p>
              </w:tc>
            </w:tr>
            <w:tr w:rsidR="006E25C4" w:rsidRPr="001A0C52" w:rsidTr="00B66277">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D50559">
                  <w:pPr>
                    <w:jc w:val="center"/>
                    <w:rPr>
                      <w:rFonts w:ascii="Times New Roman" w:hAnsi="Times New Roman"/>
                      <w:sz w:val="24"/>
                      <w:rPrChange w:id="4571" w:author="Red Army" w:date="2012-02-08T20:12:00Z">
                        <w:rPr>
                          <w:rFonts w:ascii="Times New Roman" w:hAnsi="Times New Roman"/>
                        </w:rPr>
                      </w:rPrChange>
                    </w:rPr>
                  </w:pPr>
                  <w:r w:rsidRPr="001A0C52">
                    <w:rPr>
                      <w:rFonts w:ascii="Times New Roman" w:hAnsi="Times New Roman"/>
                      <w:sz w:val="24"/>
                      <w:rPrChange w:id="4572"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4573" w:author="Red Army" w:date="2012-02-08T20:12:00Z">
                        <w:rPr>
                          <w:rFonts w:ascii="Times New Roman" w:hAnsi="Times New Roman"/>
                        </w:rPr>
                      </w:rPrChange>
                    </w:rPr>
                  </w:pPr>
                  <w:r w:rsidRPr="001A0C52">
                    <w:rPr>
                      <w:rFonts w:ascii="Times New Roman" w:hAnsi="Times New Roman"/>
                      <w:sz w:val="24"/>
                      <w:rPrChange w:id="4574" w:author="Red Army" w:date="2012-02-08T20:12:00Z">
                        <w:rPr>
                          <w:rFonts w:ascii="Times New Roman" w:eastAsia="ＭＳ ゴシック" w:hAnsi="Times New Roman"/>
                          <w:b/>
                          <w:bCs/>
                          <w:color w:val="4F81BD"/>
                        </w:rPr>
                      </w:rPrChange>
                    </w:rPr>
                    <w:t xml:space="preserve">Open </w:t>
                  </w:r>
                  <w:r w:rsidR="004F4854" w:rsidRPr="001A0C52">
                    <w:rPr>
                      <w:rFonts w:ascii="Times New Roman" w:hAnsi="Times New Roman"/>
                      <w:sz w:val="24"/>
                      <w:rPrChange w:id="4575" w:author="Red Army" w:date="2012-02-08T20:12:00Z">
                        <w:rPr>
                          <w:rFonts w:ascii="Times New Roman" w:eastAsia="ＭＳ ゴシック" w:hAnsi="Times New Roman"/>
                          <w:b/>
                          <w:bCs/>
                          <w:color w:val="4F81BD"/>
                        </w:rPr>
                      </w:rPrChange>
                    </w:rPr>
                    <w:t xml:space="preserve">an existed </w:t>
                  </w:r>
                  <w:r w:rsidRPr="001A0C52">
                    <w:rPr>
                      <w:rFonts w:ascii="Times New Roman" w:hAnsi="Times New Roman"/>
                      <w:sz w:val="24"/>
                      <w:rPrChange w:id="4576" w:author="Red Army" w:date="2012-02-08T20:12:00Z">
                        <w:rPr>
                          <w:rFonts w:ascii="Times New Roman" w:eastAsia="ＭＳ ゴシック" w:hAnsi="Times New Roman"/>
                          <w:b/>
                          <w:bCs/>
                          <w:color w:val="4F81BD"/>
                        </w:rPr>
                      </w:rPrChange>
                    </w:rPr>
                    <w:t>Teaching Method</w:t>
                  </w:r>
                  <w:r w:rsidR="004F4854" w:rsidRPr="001A0C52">
                    <w:rPr>
                      <w:rFonts w:ascii="Times New Roman" w:hAnsi="Times New Roman"/>
                      <w:sz w:val="24"/>
                      <w:rPrChange w:id="4577" w:author="Red Army" w:date="2012-02-08T20:12:00Z">
                        <w:rPr>
                          <w:rFonts w:ascii="Times New Roman" w:eastAsia="ＭＳ ゴシック" w:hAnsi="Times New Roman"/>
                          <w:b/>
                          <w:bCs/>
                          <w:color w:val="4F81BD"/>
                        </w:rPr>
                      </w:rPrChange>
                    </w:rPr>
                    <w:t xml:space="preserve">. </w:t>
                  </w:r>
                </w:p>
              </w:tc>
              <w:tc>
                <w:tcPr>
                  <w:tcW w:w="4494" w:type="dxa"/>
                  <w:tcBorders>
                    <w:top w:val="single" w:sz="4" w:space="0" w:color="auto"/>
                    <w:left w:val="single" w:sz="4" w:space="0" w:color="auto"/>
                    <w:bottom w:val="single" w:sz="4" w:space="0" w:color="auto"/>
                    <w:right w:val="single" w:sz="4" w:space="0" w:color="auto"/>
                  </w:tcBorders>
                </w:tcPr>
                <w:p w:rsidR="004F4854" w:rsidRPr="001A0C52" w:rsidRDefault="004F4854" w:rsidP="004F4854">
                  <w:pPr>
                    <w:rPr>
                      <w:rFonts w:ascii="Times New Roman" w:hAnsi="Times New Roman"/>
                      <w:sz w:val="24"/>
                      <w:rPrChange w:id="4578" w:author="Red Army" w:date="2012-02-08T20:12:00Z">
                        <w:rPr>
                          <w:rFonts w:ascii="Times New Roman" w:hAnsi="Times New Roman"/>
                        </w:rPr>
                      </w:rPrChange>
                    </w:rPr>
                  </w:pPr>
                  <w:r w:rsidRPr="001A0C52">
                    <w:rPr>
                      <w:rFonts w:ascii="Times New Roman" w:hAnsi="Times New Roman"/>
                      <w:sz w:val="24"/>
                      <w:rPrChange w:id="4579" w:author="Red Army" w:date="2012-02-08T20:12:00Z">
                        <w:rPr>
                          <w:rFonts w:ascii="Times New Roman" w:eastAsia="ＭＳ ゴシック" w:hAnsi="Times New Roman"/>
                          <w:b/>
                          <w:bCs/>
                          <w:color w:val="4F81BD"/>
                        </w:rPr>
                      </w:rPrChange>
                    </w:rPr>
                    <w:t>Load the Teaching Method</w:t>
                  </w:r>
                  <w:del w:id="4580" w:author="Red Army" w:date="2012-02-07T18:43:00Z">
                    <w:r w:rsidRPr="001A0C52" w:rsidDel="00D80B4C">
                      <w:rPr>
                        <w:rFonts w:ascii="Times New Roman" w:hAnsi="Times New Roman"/>
                        <w:sz w:val="24"/>
                        <w:rPrChange w:id="4581" w:author="Red Army" w:date="2012-02-08T20:12:00Z">
                          <w:rPr>
                            <w:rFonts w:ascii="Times New Roman" w:eastAsia="ＭＳ ゴシック" w:hAnsi="Times New Roman"/>
                            <w:b/>
                            <w:bCs/>
                            <w:color w:val="4F81BD"/>
                          </w:rPr>
                        </w:rPrChange>
                      </w:rPr>
                      <w:delText xml:space="preserve"> successfully</w:delText>
                    </w:r>
                  </w:del>
                  <w:r w:rsidRPr="001A0C52">
                    <w:rPr>
                      <w:rFonts w:ascii="Times New Roman" w:hAnsi="Times New Roman"/>
                      <w:sz w:val="24"/>
                      <w:rPrChange w:id="4582" w:author="Red Army" w:date="2012-02-08T20:12:00Z">
                        <w:rPr>
                          <w:rFonts w:ascii="Times New Roman" w:eastAsia="ＭＳ ゴシック" w:hAnsi="Times New Roman"/>
                          <w:b/>
                          <w:bCs/>
                          <w:color w:val="4F81BD"/>
                        </w:rPr>
                      </w:rPrChange>
                    </w:rPr>
                    <w:t>.</w:t>
                  </w:r>
                </w:p>
                <w:p w:rsidR="006E25C4" w:rsidRPr="001A0C52" w:rsidRDefault="004F4854">
                  <w:pPr>
                    <w:rPr>
                      <w:rFonts w:ascii="Times New Roman" w:hAnsi="Times New Roman"/>
                      <w:sz w:val="24"/>
                      <w:rPrChange w:id="4583" w:author="Red Army" w:date="2012-02-08T20:12:00Z">
                        <w:rPr>
                          <w:rFonts w:ascii="Times New Roman" w:hAnsi="Times New Roman"/>
                        </w:rPr>
                      </w:rPrChange>
                    </w:rPr>
                  </w:pPr>
                  <w:r w:rsidRPr="001A0C52">
                    <w:rPr>
                      <w:rFonts w:ascii="Times New Roman" w:hAnsi="Times New Roman"/>
                      <w:sz w:val="24"/>
                      <w:rPrChange w:id="4584" w:author="Red Army" w:date="2012-02-08T20:12:00Z">
                        <w:rPr>
                          <w:rFonts w:ascii="Times New Roman" w:eastAsia="ＭＳ ゴシック" w:hAnsi="Times New Roman"/>
                          <w:b/>
                          <w:bCs/>
                          <w:color w:val="4F81BD"/>
                        </w:rPr>
                      </w:rPrChange>
                    </w:rPr>
                    <w:t xml:space="preserve">Display and enable screen area to update Teaching Method.  </w:t>
                  </w:r>
                </w:p>
              </w:tc>
            </w:tr>
            <w:tr w:rsidR="00C45A88" w:rsidRPr="001A0C52" w:rsidTr="0081167C">
              <w:tc>
                <w:tcPr>
                  <w:tcW w:w="647" w:type="dxa"/>
                  <w:tcBorders>
                    <w:top w:val="single" w:sz="4" w:space="0" w:color="auto"/>
                    <w:left w:val="single" w:sz="4" w:space="0" w:color="auto"/>
                    <w:bottom w:val="single" w:sz="4" w:space="0" w:color="auto"/>
                    <w:right w:val="single" w:sz="4" w:space="0" w:color="auto"/>
                  </w:tcBorders>
                  <w:vAlign w:val="center"/>
                </w:tcPr>
                <w:p w:rsidR="00C45A88" w:rsidRPr="001A0C52" w:rsidRDefault="00C45A88" w:rsidP="0081167C">
                  <w:pPr>
                    <w:jc w:val="center"/>
                    <w:rPr>
                      <w:rFonts w:ascii="Times New Roman" w:hAnsi="Times New Roman"/>
                      <w:sz w:val="24"/>
                      <w:rPrChange w:id="4585" w:author="Red Army" w:date="2012-02-08T20:12:00Z">
                        <w:rPr>
                          <w:rFonts w:ascii="Times New Roman" w:hAnsi="Times New Roman"/>
                        </w:rPr>
                      </w:rPrChange>
                    </w:rPr>
                  </w:pPr>
                  <w:r w:rsidRPr="001A0C52">
                    <w:rPr>
                      <w:rFonts w:ascii="Times New Roman" w:hAnsi="Times New Roman"/>
                      <w:sz w:val="24"/>
                      <w:rPrChange w:id="4586"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C45A88" w:rsidRPr="001A0C52" w:rsidRDefault="00C45A88" w:rsidP="0081167C">
                  <w:pPr>
                    <w:rPr>
                      <w:rFonts w:ascii="Times New Roman" w:hAnsi="Times New Roman"/>
                      <w:sz w:val="24"/>
                      <w:rPrChange w:id="4587" w:author="Red Army" w:date="2012-02-08T20:12:00Z">
                        <w:rPr>
                          <w:rFonts w:ascii="Times New Roman" w:hAnsi="Times New Roman"/>
                        </w:rPr>
                      </w:rPrChange>
                    </w:rPr>
                  </w:pPr>
                  <w:r w:rsidRPr="001A0C52">
                    <w:rPr>
                      <w:rFonts w:ascii="Times New Roman" w:hAnsi="Times New Roman"/>
                      <w:sz w:val="24"/>
                      <w:rPrChange w:id="4588" w:author="Red Army" w:date="2012-02-08T20:12:00Z">
                        <w:rPr>
                          <w:rFonts w:ascii="Times New Roman" w:eastAsia="ＭＳ ゴシック" w:hAnsi="Times New Roman"/>
                          <w:b/>
                          <w:bCs/>
                          <w:color w:val="4F81BD"/>
                        </w:rPr>
                      </w:rPrChange>
                    </w:rPr>
                    <w:t xml:space="preserve">Update Information of </w:t>
                  </w:r>
                </w:p>
                <w:p w:rsidR="00D80B4C" w:rsidRPr="001A0C52" w:rsidRDefault="00D80B4C" w:rsidP="0081167C">
                  <w:pPr>
                    <w:pStyle w:val="ListParagraph"/>
                    <w:numPr>
                      <w:ilvl w:val="0"/>
                      <w:numId w:val="41"/>
                    </w:numPr>
                    <w:rPr>
                      <w:ins w:id="4589" w:author="Red Army" w:date="2012-02-07T18:48:00Z"/>
                      <w:rFonts w:ascii="Times New Roman" w:hAnsi="Times New Roman"/>
                      <w:sz w:val="24"/>
                      <w:rPrChange w:id="4590" w:author="Red Army" w:date="2012-02-08T20:12:00Z">
                        <w:rPr>
                          <w:ins w:id="4591" w:author="Red Army" w:date="2012-02-07T18:48:00Z"/>
                          <w:rFonts w:ascii="Times New Roman" w:hAnsi="Times New Roman"/>
                        </w:rPr>
                      </w:rPrChange>
                    </w:rPr>
                  </w:pPr>
                  <w:ins w:id="4592" w:author="Red Army" w:date="2012-02-07T18:50:00Z">
                    <w:r w:rsidRPr="001A0C52">
                      <w:rPr>
                        <w:rFonts w:ascii="Times New Roman" w:hAnsi="Times New Roman"/>
                        <w:sz w:val="24"/>
                        <w:rPrChange w:id="4593" w:author="Red Army" w:date="2012-02-08T20:12:00Z">
                          <w:rPr>
                            <w:rFonts w:ascii="Times New Roman" w:eastAsia="ＭＳ ゴシック" w:hAnsi="Times New Roman"/>
                            <w:b/>
                            <w:bCs/>
                            <w:color w:val="4F81BD"/>
                          </w:rPr>
                        </w:rPrChange>
                      </w:rPr>
                      <w:t>Name</w:t>
                    </w:r>
                  </w:ins>
                </w:p>
                <w:p w:rsidR="00C45A88" w:rsidRPr="001A0C52" w:rsidRDefault="00C45A88" w:rsidP="0081167C">
                  <w:pPr>
                    <w:pStyle w:val="ListParagraph"/>
                    <w:numPr>
                      <w:ilvl w:val="0"/>
                      <w:numId w:val="41"/>
                    </w:numPr>
                    <w:rPr>
                      <w:rFonts w:ascii="Times New Roman" w:hAnsi="Times New Roman"/>
                      <w:sz w:val="24"/>
                      <w:rPrChange w:id="4594" w:author="Red Army" w:date="2012-02-08T20:12:00Z">
                        <w:rPr>
                          <w:rFonts w:ascii="Times New Roman" w:hAnsi="Times New Roman"/>
                        </w:rPr>
                      </w:rPrChange>
                    </w:rPr>
                  </w:pPr>
                  <w:r w:rsidRPr="001A0C52">
                    <w:rPr>
                      <w:rFonts w:ascii="Times New Roman" w:hAnsi="Times New Roman"/>
                      <w:sz w:val="24"/>
                      <w:rPrChange w:id="4595" w:author="Red Army" w:date="2012-02-08T20:12:00Z">
                        <w:rPr>
                          <w:rFonts w:ascii="Times New Roman" w:eastAsia="ＭＳ ゴシック" w:hAnsi="Times New Roman"/>
                          <w:b/>
                          <w:bCs/>
                          <w:color w:val="4F81BD"/>
                        </w:rPr>
                      </w:rPrChange>
                    </w:rPr>
                    <w:t>Brief description</w:t>
                  </w:r>
                </w:p>
                <w:p w:rsidR="00C45A88" w:rsidRPr="001A0C52" w:rsidRDefault="00C45A88" w:rsidP="0081167C">
                  <w:pPr>
                    <w:pStyle w:val="ListParagraph"/>
                    <w:numPr>
                      <w:ilvl w:val="0"/>
                      <w:numId w:val="41"/>
                    </w:numPr>
                    <w:rPr>
                      <w:rFonts w:ascii="Times New Roman" w:hAnsi="Times New Roman"/>
                      <w:sz w:val="24"/>
                      <w:rPrChange w:id="4596" w:author="Red Army" w:date="2012-02-08T20:12:00Z">
                        <w:rPr>
                          <w:rFonts w:ascii="Times New Roman" w:hAnsi="Times New Roman"/>
                        </w:rPr>
                      </w:rPrChange>
                    </w:rPr>
                  </w:pPr>
                  <w:r w:rsidRPr="001A0C52">
                    <w:rPr>
                      <w:rFonts w:ascii="Times New Roman" w:hAnsi="Times New Roman"/>
                      <w:sz w:val="24"/>
                      <w:rPrChange w:id="4597" w:author="Red Army" w:date="2012-02-08T20:12:00Z">
                        <w:rPr>
                          <w:rFonts w:ascii="Times New Roman" w:eastAsia="ＭＳ ゴシック" w:hAnsi="Times New Roman"/>
                          <w:b/>
                          <w:bCs/>
                          <w:color w:val="4F81BD"/>
                        </w:rPr>
                      </w:rPrChange>
                    </w:rPr>
                    <w:t>Required Tools and Equipment</w:t>
                  </w:r>
                </w:p>
                <w:p w:rsidR="00C45A88" w:rsidRPr="001A0C52" w:rsidRDefault="00C45A88" w:rsidP="0081167C">
                  <w:pPr>
                    <w:pStyle w:val="ListParagraph"/>
                    <w:numPr>
                      <w:ilvl w:val="0"/>
                      <w:numId w:val="41"/>
                    </w:numPr>
                    <w:rPr>
                      <w:rFonts w:ascii="Times New Roman" w:hAnsi="Times New Roman"/>
                      <w:sz w:val="24"/>
                      <w:rPrChange w:id="4598" w:author="Red Army" w:date="2012-02-08T20:12:00Z">
                        <w:rPr>
                          <w:rFonts w:ascii="Times New Roman" w:hAnsi="Times New Roman"/>
                        </w:rPr>
                      </w:rPrChange>
                    </w:rPr>
                  </w:pPr>
                  <w:r w:rsidRPr="001A0C52">
                    <w:rPr>
                      <w:rFonts w:ascii="Times New Roman" w:hAnsi="Times New Roman"/>
                      <w:sz w:val="24"/>
                      <w:rPrChange w:id="4599" w:author="Red Army" w:date="2012-02-08T20:12:00Z">
                        <w:rPr>
                          <w:rFonts w:ascii="Times New Roman" w:eastAsia="ＭＳ ゴシック" w:hAnsi="Times New Roman"/>
                          <w:b/>
                          <w:bCs/>
                          <w:color w:val="4F81BD"/>
                        </w:rPr>
                      </w:rPrChange>
                    </w:rPr>
                    <w:t>Prefer Subject</w:t>
                  </w:r>
                </w:p>
                <w:p w:rsidR="00C45A88" w:rsidRDefault="00C45A88" w:rsidP="0081167C">
                  <w:pPr>
                    <w:pStyle w:val="ListParagraph"/>
                    <w:numPr>
                      <w:ilvl w:val="0"/>
                      <w:numId w:val="41"/>
                    </w:numPr>
                    <w:rPr>
                      <w:ins w:id="4600" w:author="Phuong Giang" w:date="2012-02-10T23:22:00Z"/>
                      <w:rFonts w:ascii="Times New Roman" w:hAnsi="Times New Roman"/>
                      <w:sz w:val="24"/>
                    </w:rPr>
                  </w:pPr>
                  <w:r w:rsidRPr="001A0C52">
                    <w:rPr>
                      <w:rFonts w:ascii="Times New Roman" w:hAnsi="Times New Roman"/>
                      <w:sz w:val="24"/>
                      <w:rPrChange w:id="4601" w:author="Red Army" w:date="2012-02-08T20:12:00Z">
                        <w:rPr>
                          <w:rFonts w:ascii="Times New Roman" w:eastAsia="ＭＳ ゴシック" w:hAnsi="Times New Roman"/>
                          <w:b/>
                          <w:bCs/>
                          <w:color w:val="4F81BD"/>
                        </w:rPr>
                      </w:rPrChange>
                    </w:rPr>
                    <w:t>Prefer Class Level</w:t>
                  </w:r>
                </w:p>
                <w:p w:rsidR="003A2D04" w:rsidRPr="001A0C52" w:rsidRDefault="003A2D04" w:rsidP="0081167C">
                  <w:pPr>
                    <w:pStyle w:val="ListParagraph"/>
                    <w:numPr>
                      <w:ilvl w:val="0"/>
                      <w:numId w:val="41"/>
                    </w:numPr>
                    <w:rPr>
                      <w:rFonts w:ascii="Times New Roman" w:hAnsi="Times New Roman"/>
                      <w:sz w:val="24"/>
                      <w:rPrChange w:id="4602" w:author="Red Army" w:date="2012-02-08T20:12:00Z">
                        <w:rPr>
                          <w:rFonts w:ascii="Times New Roman" w:hAnsi="Times New Roman"/>
                        </w:rPr>
                      </w:rPrChange>
                    </w:rPr>
                  </w:pPr>
                  <w:ins w:id="4603" w:author="Phuong Giang" w:date="2012-02-10T23:22:00Z">
                    <w:r>
                      <w:rPr>
                        <w:rFonts w:ascii="Times New Roman" w:hAnsi="Times New Roman"/>
                        <w:sz w:val="24"/>
                      </w:rPr>
                      <w:t>Note</w:t>
                    </w:r>
                  </w:ins>
                </w:p>
              </w:tc>
              <w:tc>
                <w:tcPr>
                  <w:tcW w:w="4494" w:type="dxa"/>
                  <w:tcBorders>
                    <w:top w:val="single" w:sz="4" w:space="0" w:color="auto"/>
                    <w:left w:val="single" w:sz="4" w:space="0" w:color="auto"/>
                    <w:bottom w:val="single" w:sz="4" w:space="0" w:color="auto"/>
                    <w:right w:val="single" w:sz="4" w:space="0" w:color="auto"/>
                  </w:tcBorders>
                </w:tcPr>
                <w:p w:rsidR="00C45A88" w:rsidRPr="001A0C52" w:rsidRDefault="00C45A88" w:rsidP="0081167C">
                  <w:pPr>
                    <w:rPr>
                      <w:rFonts w:ascii="Times New Roman" w:hAnsi="Times New Roman"/>
                      <w:sz w:val="24"/>
                      <w:rPrChange w:id="4604" w:author="Red Army" w:date="2012-02-08T20:12:00Z">
                        <w:rPr>
                          <w:rFonts w:ascii="Times New Roman" w:hAnsi="Times New Roman"/>
                        </w:rPr>
                      </w:rPrChange>
                    </w:rPr>
                  </w:pPr>
                  <w:r w:rsidRPr="001A0C52">
                    <w:rPr>
                      <w:rFonts w:ascii="Times New Roman" w:hAnsi="Times New Roman"/>
                      <w:sz w:val="24"/>
                      <w:rPrChange w:id="4605" w:author="Red Army" w:date="2012-02-08T20:12:00Z">
                        <w:rPr>
                          <w:rFonts w:ascii="Times New Roman" w:eastAsia="ＭＳ ゴシック" w:hAnsi="Times New Roman"/>
                          <w:b/>
                          <w:bCs/>
                          <w:color w:val="4F81BD"/>
                        </w:rPr>
                      </w:rPrChange>
                    </w:rPr>
                    <w:t>Load prepared data from database to controls. Check for validation.</w:t>
                  </w:r>
                </w:p>
              </w:tc>
            </w:tr>
            <w:tr w:rsidR="00C45A88" w:rsidRPr="001A0C52" w:rsidTr="0081167C">
              <w:tc>
                <w:tcPr>
                  <w:tcW w:w="647" w:type="dxa"/>
                  <w:tcBorders>
                    <w:top w:val="single" w:sz="4" w:space="0" w:color="auto"/>
                    <w:left w:val="single" w:sz="4" w:space="0" w:color="auto"/>
                    <w:bottom w:val="single" w:sz="4" w:space="0" w:color="auto"/>
                    <w:right w:val="single" w:sz="4" w:space="0" w:color="auto"/>
                  </w:tcBorders>
                  <w:vAlign w:val="center"/>
                </w:tcPr>
                <w:p w:rsidR="00C45A88" w:rsidRPr="001A0C52" w:rsidRDefault="00C45A88" w:rsidP="0081167C">
                  <w:pPr>
                    <w:jc w:val="center"/>
                    <w:rPr>
                      <w:rFonts w:ascii="Times New Roman" w:hAnsi="Times New Roman"/>
                      <w:sz w:val="24"/>
                      <w:rPrChange w:id="4606" w:author="Red Army" w:date="2012-02-08T20:12:00Z">
                        <w:rPr>
                          <w:rFonts w:ascii="Times New Roman" w:hAnsi="Times New Roman"/>
                        </w:rPr>
                      </w:rPrChange>
                    </w:rPr>
                  </w:pPr>
                  <w:r w:rsidRPr="001A0C52">
                    <w:rPr>
                      <w:rFonts w:ascii="Times New Roman" w:hAnsi="Times New Roman"/>
                      <w:sz w:val="24"/>
                      <w:rPrChange w:id="4607"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C45A88" w:rsidRPr="001A0C52" w:rsidRDefault="00C45A88" w:rsidP="0081167C">
                  <w:pPr>
                    <w:rPr>
                      <w:rFonts w:ascii="Times New Roman" w:hAnsi="Times New Roman"/>
                      <w:sz w:val="24"/>
                      <w:rPrChange w:id="4608" w:author="Red Army" w:date="2012-02-08T20:12:00Z">
                        <w:rPr>
                          <w:rFonts w:ascii="Times New Roman" w:hAnsi="Times New Roman"/>
                        </w:rPr>
                      </w:rPrChange>
                    </w:rPr>
                  </w:pPr>
                  <w:r w:rsidRPr="001A0C52">
                    <w:rPr>
                      <w:rFonts w:ascii="Times New Roman" w:hAnsi="Times New Roman"/>
                      <w:sz w:val="24"/>
                      <w:rPrChange w:id="4609" w:author="Red Army" w:date="2012-02-08T20:12:00Z">
                        <w:rPr>
                          <w:rFonts w:ascii="Times New Roman" w:eastAsia="ＭＳ ゴシック" w:hAnsi="Times New Roman"/>
                          <w:b/>
                          <w:bCs/>
                          <w:color w:val="4F81BD"/>
                        </w:rPr>
                      </w:rPrChange>
                    </w:rPr>
                    <w:t>Update Teaching Method Contents</w:t>
                  </w:r>
                </w:p>
              </w:tc>
              <w:tc>
                <w:tcPr>
                  <w:tcW w:w="4494" w:type="dxa"/>
                  <w:tcBorders>
                    <w:top w:val="single" w:sz="4" w:space="0" w:color="auto"/>
                    <w:left w:val="single" w:sz="4" w:space="0" w:color="auto"/>
                    <w:bottom w:val="single" w:sz="4" w:space="0" w:color="auto"/>
                    <w:right w:val="single" w:sz="4" w:space="0" w:color="auto"/>
                  </w:tcBorders>
                </w:tcPr>
                <w:p w:rsidR="00C45A88" w:rsidRPr="001A0C52" w:rsidRDefault="00C45A88" w:rsidP="0081167C">
                  <w:pPr>
                    <w:rPr>
                      <w:rFonts w:ascii="Times New Roman" w:hAnsi="Times New Roman"/>
                      <w:sz w:val="24"/>
                      <w:rPrChange w:id="4610" w:author="Red Army" w:date="2012-02-08T20:12:00Z">
                        <w:rPr>
                          <w:rFonts w:ascii="Times New Roman" w:hAnsi="Times New Roman"/>
                        </w:rPr>
                      </w:rPrChange>
                    </w:rPr>
                  </w:pPr>
                </w:p>
              </w:tc>
            </w:tr>
            <w:tr w:rsidR="00C45A88" w:rsidRPr="001A0C52" w:rsidTr="0081167C">
              <w:tc>
                <w:tcPr>
                  <w:tcW w:w="647" w:type="dxa"/>
                  <w:tcBorders>
                    <w:top w:val="single" w:sz="4" w:space="0" w:color="auto"/>
                    <w:left w:val="single" w:sz="4" w:space="0" w:color="auto"/>
                    <w:bottom w:val="single" w:sz="4" w:space="0" w:color="auto"/>
                    <w:right w:val="single" w:sz="4" w:space="0" w:color="auto"/>
                  </w:tcBorders>
                  <w:vAlign w:val="center"/>
                </w:tcPr>
                <w:p w:rsidR="00C45A88" w:rsidRPr="001A0C52" w:rsidRDefault="00332989" w:rsidP="0081167C">
                  <w:pPr>
                    <w:jc w:val="center"/>
                    <w:rPr>
                      <w:rFonts w:ascii="Times New Roman" w:hAnsi="Times New Roman"/>
                      <w:sz w:val="24"/>
                      <w:rPrChange w:id="4611" w:author="Red Army" w:date="2012-02-08T20:12:00Z">
                        <w:rPr>
                          <w:rFonts w:ascii="Times New Roman" w:hAnsi="Times New Roman"/>
                        </w:rPr>
                      </w:rPrChange>
                    </w:rPr>
                  </w:pPr>
                  <w:r w:rsidRPr="001A0C52">
                    <w:rPr>
                      <w:rFonts w:ascii="Times New Roman" w:hAnsi="Times New Roman"/>
                      <w:sz w:val="24"/>
                      <w:rPrChange w:id="4612" w:author="Red Army" w:date="2012-02-08T20:12:00Z">
                        <w:rPr>
                          <w:rFonts w:ascii="Times New Roman" w:eastAsia="ＭＳ ゴシック" w:hAnsi="Times New Roman"/>
                          <w:b/>
                          <w:bCs/>
                          <w:color w:val="4F81BD"/>
                        </w:rPr>
                      </w:rPrChange>
                    </w:rPr>
                    <w:t>4</w:t>
                  </w:r>
                </w:p>
              </w:tc>
              <w:tc>
                <w:tcPr>
                  <w:tcW w:w="4209" w:type="dxa"/>
                  <w:tcBorders>
                    <w:top w:val="single" w:sz="4" w:space="0" w:color="auto"/>
                    <w:left w:val="single" w:sz="4" w:space="0" w:color="auto"/>
                    <w:bottom w:val="single" w:sz="4" w:space="0" w:color="auto"/>
                    <w:right w:val="single" w:sz="4" w:space="0" w:color="auto"/>
                  </w:tcBorders>
                </w:tcPr>
                <w:p w:rsidR="00C45A88" w:rsidRPr="001A0C52" w:rsidRDefault="00C45A88">
                  <w:pPr>
                    <w:rPr>
                      <w:rFonts w:ascii="Times New Roman" w:hAnsi="Times New Roman"/>
                      <w:sz w:val="24"/>
                      <w:rPrChange w:id="4613" w:author="Red Army" w:date="2012-02-08T20:12:00Z">
                        <w:rPr>
                          <w:rFonts w:ascii="Times New Roman" w:hAnsi="Times New Roman"/>
                        </w:rPr>
                      </w:rPrChange>
                    </w:rPr>
                  </w:pPr>
                  <w:r w:rsidRPr="001A0C52">
                    <w:rPr>
                      <w:rFonts w:ascii="Times New Roman" w:hAnsi="Times New Roman"/>
                      <w:sz w:val="24"/>
                      <w:rPrChange w:id="4614" w:author="Red Army" w:date="2012-02-08T20:12:00Z">
                        <w:rPr>
                          <w:rFonts w:ascii="Times New Roman" w:eastAsia="ＭＳ ゴシック" w:hAnsi="Times New Roman"/>
                          <w:b/>
                          <w:bCs/>
                          <w:color w:val="4F81BD"/>
                        </w:rPr>
                      </w:rPrChange>
                    </w:rPr>
                    <w:t xml:space="preserve">Ask the system to save </w:t>
                  </w:r>
                  <w:r w:rsidR="000621B9" w:rsidRPr="001A0C52">
                    <w:rPr>
                      <w:rFonts w:ascii="Times New Roman" w:hAnsi="Times New Roman"/>
                      <w:sz w:val="24"/>
                      <w:rPrChange w:id="4615" w:author="Red Army" w:date="2012-02-08T20:12:00Z">
                        <w:rPr>
                          <w:rFonts w:ascii="Times New Roman" w:eastAsia="ＭＳ ゴシック" w:hAnsi="Times New Roman"/>
                          <w:b/>
                          <w:bCs/>
                          <w:color w:val="4F81BD"/>
                        </w:rPr>
                      </w:rPrChange>
                    </w:rPr>
                    <w:t xml:space="preserve">updated </w:t>
                  </w:r>
                  <w:r w:rsidRPr="001A0C52">
                    <w:rPr>
                      <w:rFonts w:ascii="Times New Roman" w:hAnsi="Times New Roman"/>
                      <w:sz w:val="24"/>
                      <w:rPrChange w:id="4616" w:author="Red Army" w:date="2012-02-08T20:12:00Z">
                        <w:rPr>
                          <w:rFonts w:ascii="Times New Roman" w:eastAsia="ＭＳ ゴシック" w:hAnsi="Times New Roman"/>
                          <w:b/>
                          <w:bCs/>
                          <w:color w:val="4F81BD"/>
                        </w:rPr>
                      </w:rPrChange>
                    </w:rPr>
                    <w:t xml:space="preserve">Teaching Method. </w:t>
                  </w:r>
                </w:p>
              </w:tc>
              <w:tc>
                <w:tcPr>
                  <w:tcW w:w="4494" w:type="dxa"/>
                  <w:tcBorders>
                    <w:top w:val="single" w:sz="4" w:space="0" w:color="auto"/>
                    <w:left w:val="single" w:sz="4" w:space="0" w:color="auto"/>
                    <w:bottom w:val="single" w:sz="4" w:space="0" w:color="auto"/>
                    <w:right w:val="single" w:sz="4" w:space="0" w:color="auto"/>
                  </w:tcBorders>
                </w:tcPr>
                <w:p w:rsidR="00C45A88" w:rsidRPr="001A0C52" w:rsidRDefault="00C45A88" w:rsidP="0081167C">
                  <w:pPr>
                    <w:rPr>
                      <w:rFonts w:ascii="Times New Roman" w:hAnsi="Times New Roman"/>
                      <w:sz w:val="24"/>
                      <w:rPrChange w:id="4617" w:author="Red Army" w:date="2012-02-08T20:12:00Z">
                        <w:rPr>
                          <w:rFonts w:ascii="Times New Roman" w:hAnsi="Times New Roman"/>
                        </w:rPr>
                      </w:rPrChange>
                    </w:rPr>
                  </w:pPr>
                  <w:r w:rsidRPr="001A0C52">
                    <w:rPr>
                      <w:rFonts w:ascii="Times New Roman" w:hAnsi="Times New Roman"/>
                      <w:sz w:val="24"/>
                      <w:rPrChange w:id="4618" w:author="Red Army" w:date="2012-02-08T20:12:00Z">
                        <w:rPr>
                          <w:rFonts w:ascii="Times New Roman" w:eastAsia="ＭＳ ゴシック" w:hAnsi="Times New Roman"/>
                          <w:b/>
                          <w:bCs/>
                          <w:color w:val="4F81BD"/>
                        </w:rPr>
                      </w:rPrChange>
                    </w:rPr>
                    <w:t>Save updated Teaching Method to the database.</w:t>
                  </w:r>
                </w:p>
                <w:p w:rsidR="00C45A88" w:rsidRPr="001A0C52" w:rsidRDefault="00C45A88" w:rsidP="00E27F83">
                  <w:pPr>
                    <w:rPr>
                      <w:rFonts w:ascii="Times New Roman" w:hAnsi="Times New Roman"/>
                      <w:sz w:val="24"/>
                      <w:rPrChange w:id="4619" w:author="Red Army" w:date="2012-02-08T20:12:00Z">
                        <w:rPr>
                          <w:rFonts w:ascii="Times New Roman" w:hAnsi="Times New Roman"/>
                        </w:rPr>
                      </w:rPrChange>
                    </w:rPr>
                  </w:pPr>
                  <w:r w:rsidRPr="001A0C52">
                    <w:rPr>
                      <w:rFonts w:ascii="Times New Roman" w:hAnsi="Times New Roman"/>
                      <w:sz w:val="24"/>
                      <w:rPrChange w:id="4620" w:author="Red Army" w:date="2012-02-08T20:12:00Z">
                        <w:rPr>
                          <w:rFonts w:ascii="Times New Roman" w:eastAsia="ＭＳ ゴシック" w:hAnsi="Times New Roman"/>
                          <w:b/>
                          <w:bCs/>
                          <w:color w:val="4F81BD"/>
                        </w:rPr>
                      </w:rPrChange>
                    </w:rPr>
                    <w:t>Display the previous screen</w:t>
                  </w:r>
                  <w:del w:id="4621" w:author="Phuong Giang" w:date="2012-02-10T16:30:00Z">
                    <w:r w:rsidRPr="001A0C52" w:rsidDel="00E27F83">
                      <w:rPr>
                        <w:rFonts w:ascii="Times New Roman" w:hAnsi="Times New Roman"/>
                        <w:sz w:val="24"/>
                        <w:rPrChange w:id="4622" w:author="Red Army" w:date="2012-02-08T20:12:00Z">
                          <w:rPr>
                            <w:rFonts w:ascii="Times New Roman" w:eastAsia="ＭＳ ゴシック" w:hAnsi="Times New Roman"/>
                            <w:b/>
                            <w:bCs/>
                            <w:color w:val="4F81BD"/>
                          </w:rPr>
                        </w:rPrChange>
                      </w:rPr>
                      <w:delText>; focus on the updated Teaching Method to view.</w:delText>
                    </w:r>
                  </w:del>
                </w:p>
              </w:tc>
            </w:tr>
          </w:tbl>
          <w:p w:rsidR="006E25C4" w:rsidRPr="001A0C52" w:rsidRDefault="006E25C4" w:rsidP="00B66277">
            <w:pPr>
              <w:rPr>
                <w:rFonts w:ascii="Times New Roman" w:hAnsi="Times New Roman"/>
                <w:b/>
                <w:bCs/>
                <w:sz w:val="24"/>
                <w:rPrChange w:id="4623" w:author="Red Army" w:date="2012-02-08T20:12:00Z">
                  <w:rPr>
                    <w:rFonts w:ascii="Times New Roman" w:hAnsi="Times New Roman"/>
                    <w:b/>
                    <w:bCs/>
                  </w:rPr>
                </w:rPrChange>
              </w:rPr>
            </w:pPr>
          </w:p>
          <w:p w:rsidR="006E25C4" w:rsidRPr="001A0C52" w:rsidRDefault="006E25C4" w:rsidP="00B66277">
            <w:pPr>
              <w:rPr>
                <w:rFonts w:ascii="Times New Roman" w:hAnsi="Times New Roman"/>
                <w:b/>
                <w:bCs/>
                <w:sz w:val="24"/>
                <w:rPrChange w:id="4624" w:author="Red Army" w:date="2012-02-08T20:12:00Z">
                  <w:rPr>
                    <w:rFonts w:ascii="Times New Roman" w:hAnsi="Times New Roman"/>
                    <w:b/>
                    <w:bCs/>
                  </w:rPr>
                </w:rPrChange>
              </w:rPr>
            </w:pPr>
            <w:r w:rsidRPr="001A0C52">
              <w:rPr>
                <w:rFonts w:ascii="Times New Roman" w:hAnsi="Times New Roman"/>
                <w:b/>
                <w:bCs/>
                <w:sz w:val="24"/>
                <w:rPrChange w:id="4625" w:author="Red Army" w:date="2012-02-08T20:12:00Z">
                  <w:rPr>
                    <w:rFonts w:ascii="Times New Roman" w:eastAsia="ＭＳ ゴシック" w:hAnsi="Times New Roman"/>
                    <w:b/>
                    <w:bCs/>
                    <w:color w:val="4F81BD"/>
                  </w:rPr>
                </w:rPrChange>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626" w:author="Red Army" w:date="2012-02-08T20:12:00Z">
                        <w:rPr>
                          <w:rFonts w:ascii="Times New Roman" w:hAnsi="Times New Roman"/>
                        </w:rPr>
                      </w:rPrChange>
                    </w:rPr>
                  </w:pPr>
                  <w:r w:rsidRPr="001A0C52">
                    <w:rPr>
                      <w:rFonts w:ascii="Times New Roman" w:hAnsi="Times New Roman"/>
                      <w:sz w:val="24"/>
                      <w:rPrChange w:id="4627"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628" w:author="Red Army" w:date="2012-02-08T20:12:00Z">
                        <w:rPr>
                          <w:rFonts w:ascii="Times New Roman" w:hAnsi="Times New Roman"/>
                        </w:rPr>
                      </w:rPrChange>
                    </w:rPr>
                  </w:pPr>
                  <w:r w:rsidRPr="001A0C52">
                    <w:rPr>
                      <w:rFonts w:ascii="Times New Roman" w:hAnsi="Times New Roman"/>
                      <w:sz w:val="24"/>
                      <w:rPrChange w:id="4629"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630" w:author="Red Army" w:date="2012-02-08T20:12:00Z">
                        <w:rPr>
                          <w:rFonts w:ascii="Times New Roman" w:hAnsi="Times New Roman"/>
                        </w:rPr>
                      </w:rPrChange>
                    </w:rPr>
                  </w:pPr>
                  <w:r w:rsidRPr="001A0C52">
                    <w:rPr>
                      <w:rFonts w:ascii="Times New Roman" w:hAnsi="Times New Roman"/>
                      <w:sz w:val="24"/>
                      <w:rPrChange w:id="4631" w:author="Red Army" w:date="2012-02-08T20:12:00Z">
                        <w:rPr>
                          <w:rFonts w:ascii="Times New Roman" w:eastAsia="ＭＳ ゴシック" w:hAnsi="Times New Roman"/>
                          <w:b/>
                          <w:bCs/>
                          <w:color w:val="4F81BD"/>
                        </w:rPr>
                      </w:rPrChange>
                    </w:rPr>
                    <w:t>System Response</w:t>
                  </w:r>
                </w:p>
              </w:tc>
            </w:tr>
            <w:tr w:rsidR="006E25C4" w:rsidRPr="001A0C52" w:rsidTr="00B66277">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B66277">
                  <w:pPr>
                    <w:jc w:val="center"/>
                    <w:rPr>
                      <w:rFonts w:ascii="Times New Roman" w:hAnsi="Times New Roman"/>
                      <w:sz w:val="24"/>
                      <w:rPrChange w:id="4632" w:author="Red Army" w:date="2012-02-08T20:12:00Z">
                        <w:rPr>
                          <w:rFonts w:ascii="Times New Roman" w:hAnsi="Times New Roman"/>
                        </w:rPr>
                      </w:rPrChange>
                    </w:rPr>
                  </w:pPr>
                  <w:r w:rsidRPr="001A0C52">
                    <w:rPr>
                      <w:rFonts w:ascii="Times New Roman" w:hAnsi="Times New Roman"/>
                      <w:sz w:val="24"/>
                      <w:rPrChange w:id="4633"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222077">
                  <w:pPr>
                    <w:rPr>
                      <w:rFonts w:ascii="Times New Roman" w:hAnsi="Times New Roman"/>
                      <w:sz w:val="24"/>
                      <w:rPrChange w:id="4634" w:author="Red Army" w:date="2012-02-08T20:12:00Z">
                        <w:rPr>
                          <w:rFonts w:ascii="Times New Roman" w:hAnsi="Times New Roman"/>
                        </w:rPr>
                      </w:rPrChange>
                    </w:rPr>
                  </w:pPr>
                  <w:r w:rsidRPr="001A0C52">
                    <w:rPr>
                      <w:rFonts w:ascii="Times New Roman" w:hAnsi="Times New Roman"/>
                      <w:sz w:val="24"/>
                      <w:rPrChange w:id="4635" w:author="Red Army" w:date="2012-02-08T20:12:00Z">
                        <w:rPr>
                          <w:rFonts w:ascii="Times New Roman" w:eastAsia="ＭＳ ゴシック" w:hAnsi="Times New Roman"/>
                          <w:b/>
                          <w:bCs/>
                          <w:color w:val="4F81BD"/>
                        </w:rPr>
                      </w:rPrChange>
                    </w:rPr>
                    <w:t xml:space="preserve">Start with step 1 to step 3 in main success scenario. </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222077">
                  <w:pPr>
                    <w:rPr>
                      <w:rFonts w:ascii="Times New Roman" w:hAnsi="Times New Roman"/>
                      <w:sz w:val="24"/>
                      <w:rPrChange w:id="4636" w:author="Red Army" w:date="2012-02-08T20:12:00Z">
                        <w:rPr>
                          <w:rFonts w:ascii="Times New Roman" w:hAnsi="Times New Roman"/>
                        </w:rPr>
                      </w:rPrChange>
                    </w:rPr>
                  </w:pPr>
                  <w:r w:rsidRPr="001A0C52">
                    <w:rPr>
                      <w:rFonts w:ascii="Times New Roman" w:hAnsi="Times New Roman"/>
                      <w:sz w:val="24"/>
                      <w:rPrChange w:id="4637" w:author="Red Army" w:date="2012-02-08T20:12:00Z">
                        <w:rPr>
                          <w:rFonts w:ascii="Times New Roman" w:eastAsia="ＭＳ ゴシック" w:hAnsi="Times New Roman"/>
                          <w:b/>
                          <w:bCs/>
                          <w:color w:val="4F81BD"/>
                        </w:rPr>
                      </w:rPrChange>
                    </w:rPr>
                    <w:t>Follow with step 1 to step 3 in main success scenario.</w:t>
                  </w:r>
                </w:p>
              </w:tc>
            </w:tr>
            <w:tr w:rsidR="00222077" w:rsidRPr="001A0C52" w:rsidTr="00B66277">
              <w:tc>
                <w:tcPr>
                  <w:tcW w:w="647" w:type="dxa"/>
                  <w:tcBorders>
                    <w:top w:val="single" w:sz="4" w:space="0" w:color="auto"/>
                    <w:left w:val="single" w:sz="4" w:space="0" w:color="auto"/>
                    <w:bottom w:val="single" w:sz="4" w:space="0" w:color="auto"/>
                    <w:right w:val="single" w:sz="4" w:space="0" w:color="auto"/>
                  </w:tcBorders>
                  <w:vAlign w:val="center"/>
                </w:tcPr>
                <w:p w:rsidR="00222077" w:rsidRPr="001A0C52" w:rsidRDefault="00222077" w:rsidP="00B66277">
                  <w:pPr>
                    <w:jc w:val="center"/>
                    <w:rPr>
                      <w:rFonts w:ascii="Times New Roman" w:hAnsi="Times New Roman"/>
                      <w:sz w:val="24"/>
                      <w:rPrChange w:id="4638" w:author="Red Army" w:date="2012-02-08T20:12:00Z">
                        <w:rPr>
                          <w:rFonts w:ascii="Times New Roman" w:hAnsi="Times New Roman"/>
                        </w:rPr>
                      </w:rPrChange>
                    </w:rPr>
                  </w:pPr>
                  <w:r w:rsidRPr="001A0C52">
                    <w:rPr>
                      <w:rFonts w:ascii="Times New Roman" w:hAnsi="Times New Roman"/>
                      <w:sz w:val="24"/>
                      <w:rPrChange w:id="4639"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222077" w:rsidRPr="001A0C52" w:rsidRDefault="00222077">
                  <w:pPr>
                    <w:rPr>
                      <w:rFonts w:ascii="Times New Roman" w:hAnsi="Times New Roman"/>
                      <w:sz w:val="24"/>
                      <w:rPrChange w:id="4640" w:author="Red Army" w:date="2012-02-08T20:12:00Z">
                        <w:rPr>
                          <w:rFonts w:ascii="Times New Roman" w:hAnsi="Times New Roman"/>
                        </w:rPr>
                      </w:rPrChange>
                    </w:rPr>
                  </w:pPr>
                  <w:r w:rsidRPr="001A0C52">
                    <w:rPr>
                      <w:rFonts w:ascii="Times New Roman" w:hAnsi="Times New Roman"/>
                      <w:sz w:val="24"/>
                      <w:rPrChange w:id="4641" w:author="Red Army" w:date="2012-02-08T20:12:00Z">
                        <w:rPr>
                          <w:rFonts w:ascii="Times New Roman" w:eastAsia="ＭＳ ゴシック" w:hAnsi="Times New Roman"/>
                          <w:b/>
                          <w:bCs/>
                          <w:color w:val="4F81BD"/>
                        </w:rPr>
                      </w:rPrChange>
                    </w:rPr>
                    <w:t xml:space="preserve">Cancel updating Teaching Method. </w:t>
                  </w:r>
                </w:p>
              </w:tc>
              <w:tc>
                <w:tcPr>
                  <w:tcW w:w="4494" w:type="dxa"/>
                  <w:tcBorders>
                    <w:top w:val="single" w:sz="4" w:space="0" w:color="auto"/>
                    <w:left w:val="single" w:sz="4" w:space="0" w:color="auto"/>
                    <w:bottom w:val="single" w:sz="4" w:space="0" w:color="auto"/>
                    <w:right w:val="single" w:sz="4" w:space="0" w:color="auto"/>
                  </w:tcBorders>
                </w:tcPr>
                <w:p w:rsidR="00222077" w:rsidRPr="001A0C52" w:rsidRDefault="00222077" w:rsidP="00B66277">
                  <w:pPr>
                    <w:rPr>
                      <w:rFonts w:ascii="Times New Roman" w:hAnsi="Times New Roman"/>
                      <w:sz w:val="24"/>
                      <w:rPrChange w:id="4642" w:author="Red Army" w:date="2012-02-08T20:12:00Z">
                        <w:rPr>
                          <w:rFonts w:ascii="Times New Roman" w:hAnsi="Times New Roman"/>
                        </w:rPr>
                      </w:rPrChange>
                    </w:rPr>
                  </w:pPr>
                  <w:r w:rsidRPr="001A0C52">
                    <w:rPr>
                      <w:rFonts w:ascii="Times New Roman" w:hAnsi="Times New Roman"/>
                      <w:sz w:val="24"/>
                      <w:rPrChange w:id="4643" w:author="Red Army" w:date="2012-02-08T20:12:00Z">
                        <w:rPr>
                          <w:rFonts w:ascii="Times New Roman" w:eastAsia="ＭＳ ゴシック" w:hAnsi="Times New Roman"/>
                          <w:b/>
                          <w:bCs/>
                          <w:color w:val="4F81BD"/>
                        </w:rPr>
                      </w:rPrChange>
                    </w:rPr>
                    <w:t>Ask user for Saving confirmation.</w:t>
                  </w:r>
                </w:p>
              </w:tc>
            </w:tr>
            <w:tr w:rsidR="00222077" w:rsidRPr="001A0C52" w:rsidTr="00B66277">
              <w:tc>
                <w:tcPr>
                  <w:tcW w:w="647" w:type="dxa"/>
                  <w:tcBorders>
                    <w:top w:val="single" w:sz="4" w:space="0" w:color="auto"/>
                    <w:left w:val="single" w:sz="4" w:space="0" w:color="auto"/>
                    <w:bottom w:val="single" w:sz="4" w:space="0" w:color="auto"/>
                    <w:right w:val="single" w:sz="4" w:space="0" w:color="auto"/>
                  </w:tcBorders>
                  <w:vAlign w:val="center"/>
                </w:tcPr>
                <w:p w:rsidR="00222077" w:rsidRPr="001A0C52" w:rsidRDefault="00222077" w:rsidP="00B66277">
                  <w:pPr>
                    <w:jc w:val="center"/>
                    <w:rPr>
                      <w:rFonts w:ascii="Times New Roman" w:hAnsi="Times New Roman"/>
                      <w:sz w:val="24"/>
                      <w:rPrChange w:id="4644" w:author="Red Army" w:date="2012-02-08T20:12:00Z">
                        <w:rPr>
                          <w:rFonts w:ascii="Times New Roman" w:hAnsi="Times New Roman"/>
                        </w:rPr>
                      </w:rPrChange>
                    </w:rPr>
                  </w:pPr>
                  <w:r w:rsidRPr="001A0C52">
                    <w:rPr>
                      <w:rFonts w:ascii="Times New Roman" w:hAnsi="Times New Roman"/>
                      <w:sz w:val="24"/>
                      <w:rPrChange w:id="4645"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222077" w:rsidRPr="001A0C52" w:rsidRDefault="00222077" w:rsidP="00B66277">
                  <w:pPr>
                    <w:rPr>
                      <w:rFonts w:ascii="Times New Roman" w:hAnsi="Times New Roman"/>
                      <w:sz w:val="24"/>
                      <w:rPrChange w:id="4646" w:author="Red Army" w:date="2012-02-08T20:12:00Z">
                        <w:rPr>
                          <w:rFonts w:ascii="Times New Roman" w:hAnsi="Times New Roman"/>
                        </w:rPr>
                      </w:rPrChange>
                    </w:rPr>
                  </w:pPr>
                  <w:r w:rsidRPr="001A0C52">
                    <w:rPr>
                      <w:rFonts w:ascii="Times New Roman" w:hAnsi="Times New Roman"/>
                      <w:sz w:val="24"/>
                      <w:rPrChange w:id="4647" w:author="Red Army" w:date="2012-02-08T20:12:00Z">
                        <w:rPr>
                          <w:rFonts w:ascii="Times New Roman" w:eastAsia="ＭＳ ゴシック" w:hAnsi="Times New Roman"/>
                          <w:b/>
                          <w:bCs/>
                          <w:color w:val="4F81BD"/>
                        </w:rPr>
                      </w:rPrChange>
                    </w:rPr>
                    <w:t>Confirm not to save.</w:t>
                  </w:r>
                </w:p>
              </w:tc>
              <w:tc>
                <w:tcPr>
                  <w:tcW w:w="4494" w:type="dxa"/>
                  <w:tcBorders>
                    <w:top w:val="single" w:sz="4" w:space="0" w:color="auto"/>
                    <w:left w:val="single" w:sz="4" w:space="0" w:color="auto"/>
                    <w:bottom w:val="single" w:sz="4" w:space="0" w:color="auto"/>
                    <w:right w:val="single" w:sz="4" w:space="0" w:color="auto"/>
                  </w:tcBorders>
                </w:tcPr>
                <w:p w:rsidR="00222077" w:rsidRPr="001A0C52" w:rsidRDefault="00222077" w:rsidP="00B66277">
                  <w:pPr>
                    <w:rPr>
                      <w:rFonts w:ascii="Times New Roman" w:hAnsi="Times New Roman"/>
                      <w:sz w:val="24"/>
                      <w:rPrChange w:id="4648" w:author="Red Army" w:date="2012-02-08T20:12:00Z">
                        <w:rPr>
                          <w:rFonts w:ascii="Times New Roman" w:hAnsi="Times New Roman"/>
                        </w:rPr>
                      </w:rPrChange>
                    </w:rPr>
                  </w:pPr>
                  <w:r w:rsidRPr="001A0C52">
                    <w:rPr>
                      <w:rFonts w:ascii="Times New Roman" w:hAnsi="Times New Roman"/>
                      <w:sz w:val="24"/>
                      <w:rPrChange w:id="4649" w:author="Red Army" w:date="2012-02-08T20:12:00Z">
                        <w:rPr>
                          <w:rFonts w:ascii="Times New Roman" w:eastAsia="ＭＳ ゴシック" w:hAnsi="Times New Roman"/>
                          <w:b/>
                          <w:bCs/>
                          <w:color w:val="4F81BD"/>
                        </w:rPr>
                      </w:rPrChange>
                    </w:rPr>
                    <w:t>Discard all inputted information. Display the previous screen.</w:t>
                  </w:r>
                </w:p>
              </w:tc>
            </w:tr>
          </w:tbl>
          <w:p w:rsidR="006E25C4" w:rsidRPr="001A0C52" w:rsidRDefault="006E25C4" w:rsidP="00B66277">
            <w:pPr>
              <w:rPr>
                <w:rFonts w:ascii="Times New Roman" w:hAnsi="Times New Roman"/>
                <w:sz w:val="24"/>
                <w:rPrChange w:id="4650" w:author="Red Army" w:date="2012-02-08T20:12:00Z">
                  <w:rPr>
                    <w:rFonts w:ascii="Times New Roman" w:hAnsi="Times New Roman"/>
                  </w:rPr>
                </w:rPrChange>
              </w:rPr>
            </w:pPr>
          </w:p>
          <w:p w:rsidR="006E25C4" w:rsidRPr="001A0C52" w:rsidRDefault="006E25C4" w:rsidP="00B66277">
            <w:pPr>
              <w:rPr>
                <w:rFonts w:ascii="Times New Roman" w:hAnsi="Times New Roman"/>
                <w:b/>
                <w:bCs/>
                <w:sz w:val="24"/>
                <w:rPrChange w:id="4651" w:author="Red Army" w:date="2012-02-08T20:12:00Z">
                  <w:rPr>
                    <w:rFonts w:ascii="Times New Roman" w:hAnsi="Times New Roman"/>
                    <w:b/>
                    <w:bCs/>
                  </w:rPr>
                </w:rPrChange>
              </w:rPr>
            </w:pPr>
            <w:r w:rsidRPr="001A0C52">
              <w:rPr>
                <w:rFonts w:ascii="Times New Roman" w:hAnsi="Times New Roman"/>
                <w:b/>
                <w:bCs/>
                <w:sz w:val="24"/>
                <w:rPrChange w:id="4652" w:author="Red Army" w:date="2012-02-08T20:12:00Z">
                  <w:rPr>
                    <w:rFonts w:ascii="Times New Roman" w:eastAsia="ＭＳ ゴシック" w:hAnsi="Times New Roman"/>
                    <w:b/>
                    <w:bCs/>
                    <w:color w:val="4F81BD"/>
                  </w:rPr>
                </w:rPrChange>
              </w:rPr>
              <w:t xml:space="preserve">Exceptions: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4047EC" w:rsidRPr="001A0C52" w:rsidTr="0081167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047EC" w:rsidRPr="001A0C52" w:rsidRDefault="004047EC" w:rsidP="0081167C">
                  <w:pPr>
                    <w:jc w:val="center"/>
                    <w:rPr>
                      <w:rFonts w:ascii="Times New Roman" w:hAnsi="Times New Roman"/>
                      <w:sz w:val="24"/>
                      <w:rPrChange w:id="4653" w:author="Red Army" w:date="2012-02-08T20:12:00Z">
                        <w:rPr>
                          <w:rFonts w:ascii="Times New Roman" w:hAnsi="Times New Roman"/>
                        </w:rPr>
                      </w:rPrChange>
                    </w:rPr>
                  </w:pPr>
                  <w:r w:rsidRPr="001A0C52">
                    <w:rPr>
                      <w:rFonts w:ascii="Times New Roman" w:hAnsi="Times New Roman"/>
                      <w:sz w:val="24"/>
                      <w:rPrChange w:id="4654"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047EC" w:rsidRPr="001A0C52" w:rsidRDefault="004047EC" w:rsidP="0081167C">
                  <w:pPr>
                    <w:jc w:val="center"/>
                    <w:rPr>
                      <w:rFonts w:ascii="Times New Roman" w:hAnsi="Times New Roman"/>
                      <w:sz w:val="24"/>
                      <w:rPrChange w:id="4655" w:author="Red Army" w:date="2012-02-08T20:12:00Z">
                        <w:rPr>
                          <w:rFonts w:ascii="Times New Roman" w:hAnsi="Times New Roman"/>
                        </w:rPr>
                      </w:rPrChange>
                    </w:rPr>
                  </w:pPr>
                  <w:r w:rsidRPr="001A0C52">
                    <w:rPr>
                      <w:rFonts w:ascii="Times New Roman" w:hAnsi="Times New Roman"/>
                      <w:sz w:val="24"/>
                      <w:rPrChange w:id="4656"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047EC" w:rsidRPr="001A0C52" w:rsidRDefault="004047EC" w:rsidP="0081167C">
                  <w:pPr>
                    <w:jc w:val="center"/>
                    <w:rPr>
                      <w:rFonts w:ascii="Times New Roman" w:hAnsi="Times New Roman"/>
                      <w:sz w:val="24"/>
                      <w:rPrChange w:id="4657" w:author="Red Army" w:date="2012-02-08T20:12:00Z">
                        <w:rPr>
                          <w:rFonts w:ascii="Times New Roman" w:hAnsi="Times New Roman"/>
                        </w:rPr>
                      </w:rPrChange>
                    </w:rPr>
                  </w:pPr>
                  <w:r w:rsidRPr="001A0C52">
                    <w:rPr>
                      <w:rFonts w:ascii="Times New Roman" w:hAnsi="Times New Roman"/>
                      <w:sz w:val="24"/>
                      <w:rPrChange w:id="4658" w:author="Red Army" w:date="2012-02-08T20:12:00Z">
                        <w:rPr>
                          <w:rFonts w:ascii="Times New Roman" w:eastAsia="ＭＳ ゴシック" w:hAnsi="Times New Roman"/>
                          <w:b/>
                          <w:bCs/>
                          <w:color w:val="4F81BD"/>
                        </w:rPr>
                      </w:rPrChange>
                    </w:rPr>
                    <w:t>System Response</w:t>
                  </w:r>
                </w:p>
              </w:tc>
            </w:tr>
            <w:tr w:rsidR="00F353DB" w:rsidRPr="001A0C52" w:rsidTr="0081167C">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F353DB" w:rsidRPr="001A0C52" w:rsidRDefault="00F353DB" w:rsidP="0081167C">
                  <w:pPr>
                    <w:jc w:val="center"/>
                    <w:rPr>
                      <w:rFonts w:ascii="Times New Roman" w:hAnsi="Times New Roman"/>
                      <w:sz w:val="24"/>
                      <w:rPrChange w:id="4659" w:author="Red Army" w:date="2012-02-08T20:12:00Z">
                        <w:rPr>
                          <w:rFonts w:ascii="Times New Roman" w:hAnsi="Times New Roman"/>
                        </w:rPr>
                      </w:rPrChange>
                    </w:rPr>
                  </w:pPr>
                  <w:r w:rsidRPr="001A0C52">
                    <w:rPr>
                      <w:rFonts w:ascii="Times New Roman" w:hAnsi="Times New Roman"/>
                      <w:sz w:val="24"/>
                      <w:rPrChange w:id="4660"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F353DB" w:rsidRPr="001A0C52" w:rsidRDefault="00F353DB">
                  <w:pPr>
                    <w:rPr>
                      <w:rFonts w:ascii="Times New Roman" w:hAnsi="Times New Roman"/>
                      <w:sz w:val="24"/>
                      <w:rPrChange w:id="4661" w:author="Red Army" w:date="2012-02-08T20:12:00Z">
                        <w:rPr>
                          <w:rFonts w:ascii="Times New Roman" w:hAnsi="Times New Roman"/>
                        </w:rPr>
                      </w:rPrChange>
                    </w:rPr>
                  </w:pPr>
                  <w:r w:rsidRPr="001A0C52">
                    <w:rPr>
                      <w:rFonts w:ascii="Times New Roman" w:hAnsi="Times New Roman"/>
                      <w:sz w:val="24"/>
                      <w:rPrChange w:id="4662" w:author="Red Army" w:date="2012-02-08T20:12:00Z">
                        <w:rPr>
                          <w:rFonts w:ascii="Times New Roman" w:eastAsia="ＭＳ ゴシック" w:hAnsi="Times New Roman"/>
                          <w:b/>
                          <w:bCs/>
                          <w:color w:val="4F81BD"/>
                        </w:rPr>
                      </w:rPrChange>
                    </w:rPr>
                    <w:t xml:space="preserve">Start with step 1 to step 3 in main success scenario. </w:t>
                  </w:r>
                </w:p>
              </w:tc>
              <w:tc>
                <w:tcPr>
                  <w:tcW w:w="4494" w:type="dxa"/>
                  <w:tcBorders>
                    <w:top w:val="single" w:sz="4" w:space="0" w:color="auto"/>
                    <w:left w:val="single" w:sz="4" w:space="0" w:color="auto"/>
                    <w:bottom w:val="single" w:sz="4" w:space="0" w:color="auto"/>
                    <w:right w:val="single" w:sz="4" w:space="0" w:color="auto"/>
                  </w:tcBorders>
                </w:tcPr>
                <w:p w:rsidR="00F353DB" w:rsidRPr="001A0C52" w:rsidRDefault="00F353DB" w:rsidP="0081167C">
                  <w:pPr>
                    <w:rPr>
                      <w:rFonts w:ascii="Times New Roman" w:hAnsi="Times New Roman"/>
                      <w:sz w:val="24"/>
                      <w:rPrChange w:id="4663" w:author="Red Army" w:date="2012-02-08T20:12:00Z">
                        <w:rPr>
                          <w:rFonts w:ascii="Times New Roman" w:hAnsi="Times New Roman"/>
                        </w:rPr>
                      </w:rPrChange>
                    </w:rPr>
                  </w:pPr>
                  <w:r w:rsidRPr="001A0C52">
                    <w:rPr>
                      <w:rFonts w:ascii="Times New Roman" w:hAnsi="Times New Roman"/>
                      <w:sz w:val="24"/>
                      <w:rPrChange w:id="4664" w:author="Red Army" w:date="2012-02-08T20:12:00Z">
                        <w:rPr>
                          <w:rFonts w:ascii="Times New Roman" w:eastAsia="ＭＳ ゴシック" w:hAnsi="Times New Roman"/>
                          <w:b/>
                          <w:bCs/>
                          <w:color w:val="4F81BD"/>
                        </w:rPr>
                      </w:rPrChange>
                    </w:rPr>
                    <w:t>Follow with step 1 to step 3 in main success scenario.</w:t>
                  </w:r>
                </w:p>
              </w:tc>
            </w:tr>
            <w:tr w:rsidR="004047EC" w:rsidRPr="001A0C52" w:rsidTr="0081167C">
              <w:tc>
                <w:tcPr>
                  <w:tcW w:w="647" w:type="dxa"/>
                  <w:tcBorders>
                    <w:top w:val="single" w:sz="4" w:space="0" w:color="auto"/>
                    <w:left w:val="single" w:sz="4" w:space="0" w:color="auto"/>
                    <w:bottom w:val="single" w:sz="4" w:space="0" w:color="auto"/>
                    <w:right w:val="single" w:sz="4" w:space="0" w:color="auto"/>
                  </w:tcBorders>
                  <w:vAlign w:val="center"/>
                  <w:hideMark/>
                </w:tcPr>
                <w:p w:rsidR="004047EC" w:rsidRPr="001A0C52" w:rsidRDefault="004047EC" w:rsidP="0081167C">
                  <w:pPr>
                    <w:jc w:val="center"/>
                    <w:rPr>
                      <w:rFonts w:ascii="Times New Roman" w:hAnsi="Times New Roman"/>
                      <w:sz w:val="24"/>
                      <w:rPrChange w:id="4665" w:author="Red Army" w:date="2012-02-08T20:12:00Z">
                        <w:rPr>
                          <w:rFonts w:ascii="Times New Roman" w:hAnsi="Times New Roman"/>
                        </w:rPr>
                      </w:rPrChange>
                    </w:rPr>
                  </w:pPr>
                  <w:r w:rsidRPr="001A0C52">
                    <w:rPr>
                      <w:rFonts w:ascii="Times New Roman" w:hAnsi="Times New Roman"/>
                      <w:sz w:val="24"/>
                      <w:rPrChange w:id="4666"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4047EC" w:rsidRPr="001A0C52" w:rsidRDefault="009B5E6C" w:rsidP="00B363AB">
                  <w:pPr>
                    <w:rPr>
                      <w:rFonts w:ascii="Times New Roman" w:hAnsi="Times New Roman"/>
                      <w:sz w:val="24"/>
                      <w:rPrChange w:id="4667" w:author="Red Army" w:date="2012-02-08T20:12:00Z">
                        <w:rPr>
                          <w:rFonts w:ascii="Times New Roman" w:hAnsi="Times New Roman"/>
                        </w:rPr>
                      </w:rPrChange>
                    </w:rPr>
                  </w:pPr>
                  <w:ins w:id="4668" w:author="Phuong Giang" w:date="2012-02-10T16:34:00Z">
                    <w:r w:rsidRPr="0091551D">
                      <w:rPr>
                        <w:rFonts w:ascii="Times New Roman" w:hAnsi="Times New Roman"/>
                        <w:sz w:val="24"/>
                      </w:rPr>
                      <w:t xml:space="preserve">Input information. Skip required data </w:t>
                    </w:r>
                  </w:ins>
                  <w:ins w:id="4669" w:author="Phuong Giang" w:date="2012-02-10T23:07:00Z">
                    <w:r w:rsidR="00953391">
                      <w:rPr>
                        <w:rFonts w:ascii="Times New Roman" w:hAnsi="Times New Roman"/>
                        <w:sz w:val="24"/>
                      </w:rPr>
                      <w:t>field</w:t>
                    </w:r>
                  </w:ins>
                  <w:ins w:id="4670" w:author="Phuong Giang" w:date="2012-02-10T16:34:00Z">
                    <w:r w:rsidRPr="0091551D">
                      <w:rPr>
                        <w:rFonts w:ascii="Times New Roman" w:hAnsi="Times New Roman"/>
                        <w:sz w:val="24"/>
                      </w:rPr>
                      <w:t>.</w:t>
                    </w:r>
                  </w:ins>
                  <w:del w:id="4671" w:author="Phuong Giang" w:date="2012-02-10T16:33:00Z">
                    <w:r w:rsidR="004047EC" w:rsidRPr="001A0C52" w:rsidDel="00B363AB">
                      <w:rPr>
                        <w:rFonts w:ascii="Times New Roman" w:hAnsi="Times New Roman"/>
                        <w:sz w:val="24"/>
                        <w:rPrChange w:id="4672" w:author="Red Army" w:date="2012-02-08T20:12:00Z">
                          <w:rPr>
                            <w:rFonts w:ascii="Times New Roman" w:eastAsia="ＭＳ ゴシック" w:hAnsi="Times New Roman"/>
                            <w:b/>
                            <w:bCs/>
                            <w:color w:val="4F81BD"/>
                          </w:rPr>
                        </w:rPrChange>
                      </w:rPr>
                      <w:delText xml:space="preserve">Leave </w:delText>
                    </w:r>
                    <w:r w:rsidR="00F353DB" w:rsidRPr="001A0C52" w:rsidDel="00B363AB">
                      <w:rPr>
                        <w:rFonts w:ascii="Times New Roman" w:hAnsi="Times New Roman"/>
                        <w:sz w:val="24"/>
                        <w:rPrChange w:id="4673" w:author="Red Army" w:date="2012-02-08T20:12:00Z">
                          <w:rPr>
                            <w:rFonts w:ascii="Times New Roman" w:eastAsia="ＭＳ ゴシック" w:hAnsi="Times New Roman"/>
                            <w:b/>
                            <w:bCs/>
                            <w:color w:val="4F81BD"/>
                          </w:rPr>
                        </w:rPrChange>
                      </w:rPr>
                      <w:delText xml:space="preserve">either any </w:delText>
                    </w:r>
                  </w:del>
                  <w:del w:id="4674" w:author="Phuong Giang" w:date="2012-02-10T16:34:00Z">
                    <w:r w:rsidR="004047EC" w:rsidRPr="001A0C52" w:rsidDel="009B5E6C">
                      <w:rPr>
                        <w:rFonts w:ascii="Times New Roman" w:hAnsi="Times New Roman"/>
                        <w:sz w:val="24"/>
                        <w:rPrChange w:id="4675" w:author="Red Army" w:date="2012-02-08T20:12:00Z">
                          <w:rPr>
                            <w:rFonts w:ascii="Times New Roman" w:eastAsia="ＭＳ ゴシック" w:hAnsi="Times New Roman"/>
                            <w:b/>
                            <w:bCs/>
                            <w:color w:val="4F81BD"/>
                          </w:rPr>
                        </w:rPrChange>
                      </w:rPr>
                      <w:delText xml:space="preserve">required data </w:delText>
                    </w:r>
                  </w:del>
                  <w:del w:id="4676" w:author="Phuong Giang" w:date="2012-02-10T16:33:00Z">
                    <w:r w:rsidR="004047EC" w:rsidRPr="001A0C52" w:rsidDel="00B363AB">
                      <w:rPr>
                        <w:rFonts w:ascii="Times New Roman" w:hAnsi="Times New Roman"/>
                        <w:sz w:val="24"/>
                        <w:rPrChange w:id="4677" w:author="Red Army" w:date="2012-02-08T20:12:00Z">
                          <w:rPr>
                            <w:rFonts w:ascii="Times New Roman" w:eastAsia="ＭＳ ゴシック" w:hAnsi="Times New Roman"/>
                            <w:b/>
                            <w:bCs/>
                            <w:color w:val="4F81BD"/>
                          </w:rPr>
                        </w:rPrChange>
                      </w:rPr>
                      <w:delText>filed blank</w:delText>
                    </w:r>
                  </w:del>
                  <w:del w:id="4678" w:author="Phuong Giang" w:date="2012-02-10T16:34:00Z">
                    <w:r w:rsidR="004047EC" w:rsidRPr="001A0C52" w:rsidDel="009B5E6C">
                      <w:rPr>
                        <w:rFonts w:ascii="Times New Roman" w:hAnsi="Times New Roman"/>
                        <w:sz w:val="24"/>
                        <w:rPrChange w:id="4679" w:author="Red Army" w:date="2012-02-08T20:12:00Z">
                          <w:rPr>
                            <w:rFonts w:ascii="Times New Roman" w:eastAsia="ＭＳ ゴシック" w:hAnsi="Times New Roman"/>
                            <w:b/>
                            <w:bCs/>
                            <w:color w:val="4F81BD"/>
                          </w:rPr>
                        </w:rPrChange>
                      </w:rPr>
                      <w:delText xml:space="preserve">. </w:delText>
                    </w:r>
                  </w:del>
                </w:p>
              </w:tc>
              <w:tc>
                <w:tcPr>
                  <w:tcW w:w="4494" w:type="dxa"/>
                  <w:tcBorders>
                    <w:top w:val="single" w:sz="4" w:space="0" w:color="auto"/>
                    <w:left w:val="single" w:sz="4" w:space="0" w:color="auto"/>
                    <w:bottom w:val="single" w:sz="4" w:space="0" w:color="auto"/>
                    <w:right w:val="single" w:sz="4" w:space="0" w:color="auto"/>
                  </w:tcBorders>
                </w:tcPr>
                <w:p w:rsidR="004047EC" w:rsidRPr="001A0C52" w:rsidRDefault="004047EC" w:rsidP="0081167C">
                  <w:pPr>
                    <w:rPr>
                      <w:rFonts w:ascii="Times New Roman" w:hAnsi="Times New Roman"/>
                      <w:sz w:val="24"/>
                      <w:rPrChange w:id="4680" w:author="Red Army" w:date="2012-02-08T20:12:00Z">
                        <w:rPr>
                          <w:rFonts w:ascii="Times New Roman" w:hAnsi="Times New Roman"/>
                        </w:rPr>
                      </w:rPrChange>
                    </w:rPr>
                  </w:pPr>
                </w:p>
              </w:tc>
            </w:tr>
            <w:tr w:rsidR="004047EC" w:rsidRPr="001A0C52" w:rsidTr="0081167C">
              <w:trPr>
                <w:trHeight w:val="602"/>
              </w:trPr>
              <w:tc>
                <w:tcPr>
                  <w:tcW w:w="647" w:type="dxa"/>
                  <w:tcBorders>
                    <w:top w:val="single" w:sz="4" w:space="0" w:color="auto"/>
                    <w:left w:val="single" w:sz="4" w:space="0" w:color="auto"/>
                    <w:bottom w:val="single" w:sz="4" w:space="0" w:color="auto"/>
                    <w:right w:val="single" w:sz="4" w:space="0" w:color="auto"/>
                  </w:tcBorders>
                  <w:vAlign w:val="center"/>
                </w:tcPr>
                <w:p w:rsidR="004047EC" w:rsidRPr="001A0C52" w:rsidRDefault="004047EC" w:rsidP="0081167C">
                  <w:pPr>
                    <w:jc w:val="center"/>
                    <w:rPr>
                      <w:rFonts w:ascii="Times New Roman" w:hAnsi="Times New Roman"/>
                      <w:sz w:val="24"/>
                      <w:rPrChange w:id="4681" w:author="Red Army" w:date="2012-02-08T20:12:00Z">
                        <w:rPr>
                          <w:rFonts w:ascii="Times New Roman" w:hAnsi="Times New Roman"/>
                        </w:rPr>
                      </w:rPrChange>
                    </w:rPr>
                  </w:pPr>
                  <w:r w:rsidRPr="001A0C52">
                    <w:rPr>
                      <w:rFonts w:ascii="Times New Roman" w:hAnsi="Times New Roman"/>
                      <w:sz w:val="24"/>
                      <w:rPrChange w:id="4682"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4047EC" w:rsidRPr="001A0C52" w:rsidRDefault="004047EC" w:rsidP="0081167C">
                  <w:pPr>
                    <w:rPr>
                      <w:rFonts w:ascii="Times New Roman" w:hAnsi="Times New Roman"/>
                      <w:sz w:val="24"/>
                      <w:rPrChange w:id="4683" w:author="Red Army" w:date="2012-02-08T20:12:00Z">
                        <w:rPr>
                          <w:rFonts w:ascii="Times New Roman" w:hAnsi="Times New Roman"/>
                        </w:rPr>
                      </w:rPrChange>
                    </w:rPr>
                  </w:pPr>
                  <w:r w:rsidRPr="001A0C52">
                    <w:rPr>
                      <w:rFonts w:ascii="Times New Roman" w:hAnsi="Times New Roman"/>
                      <w:sz w:val="24"/>
                      <w:rPrChange w:id="4684" w:author="Red Army" w:date="2012-02-08T20:12:00Z">
                        <w:rPr>
                          <w:rFonts w:ascii="Times New Roman" w:eastAsia="ＭＳ ゴシック" w:hAnsi="Times New Roman"/>
                          <w:b/>
                          <w:bCs/>
                          <w:color w:val="4F81BD"/>
                        </w:rPr>
                      </w:rPrChange>
                    </w:rPr>
                    <w:t>Ask the system to save Teaching Method.</w:t>
                  </w:r>
                </w:p>
              </w:tc>
              <w:tc>
                <w:tcPr>
                  <w:tcW w:w="4494" w:type="dxa"/>
                  <w:tcBorders>
                    <w:top w:val="single" w:sz="4" w:space="0" w:color="auto"/>
                    <w:left w:val="single" w:sz="4" w:space="0" w:color="auto"/>
                    <w:bottom w:val="single" w:sz="4" w:space="0" w:color="auto"/>
                    <w:right w:val="single" w:sz="4" w:space="0" w:color="auto"/>
                  </w:tcBorders>
                </w:tcPr>
                <w:p w:rsidR="004047EC" w:rsidRPr="001A0C52" w:rsidRDefault="004047EC" w:rsidP="0081167C">
                  <w:pPr>
                    <w:rPr>
                      <w:rFonts w:ascii="Times New Roman" w:hAnsi="Times New Roman"/>
                      <w:sz w:val="24"/>
                      <w:rPrChange w:id="4685" w:author="Red Army" w:date="2012-02-08T20:12:00Z">
                        <w:rPr>
                          <w:rFonts w:ascii="Times New Roman" w:hAnsi="Times New Roman"/>
                        </w:rPr>
                      </w:rPrChange>
                    </w:rPr>
                  </w:pPr>
                  <w:r w:rsidRPr="001A0C52">
                    <w:rPr>
                      <w:rFonts w:ascii="Times New Roman" w:hAnsi="Times New Roman"/>
                      <w:bCs/>
                      <w:sz w:val="24"/>
                      <w:rPrChange w:id="4686" w:author="Red Army" w:date="2012-02-08T20:12:00Z">
                        <w:rPr>
                          <w:rFonts w:ascii="Times New Roman" w:eastAsia="ＭＳ ゴシック" w:hAnsi="Times New Roman"/>
                          <w:b/>
                          <w:bCs/>
                          <w:color w:val="4F81BD"/>
                        </w:rPr>
                      </w:rPrChange>
                    </w:rPr>
                    <w:t xml:space="preserve">The system notifies user about missing field. </w:t>
                  </w:r>
                </w:p>
              </w:tc>
            </w:tr>
          </w:tbl>
          <w:p w:rsidR="004047EC" w:rsidRPr="001A0C52" w:rsidRDefault="004047EC" w:rsidP="00B66277">
            <w:pPr>
              <w:rPr>
                <w:rFonts w:ascii="Times New Roman" w:hAnsi="Times New Roman"/>
                <w:bCs/>
                <w:sz w:val="24"/>
                <w:rPrChange w:id="4687" w:author="Red Army" w:date="2012-02-08T20:12:00Z">
                  <w:rPr>
                    <w:rFonts w:ascii="Times New Roman" w:hAnsi="Times New Roman"/>
                    <w:bCs/>
                  </w:rPr>
                </w:rPrChange>
              </w:rPr>
            </w:pPr>
          </w:p>
          <w:p w:rsidR="006E25C4" w:rsidRPr="001A0C52" w:rsidRDefault="006E25C4" w:rsidP="00B66277">
            <w:pPr>
              <w:rPr>
                <w:rFonts w:ascii="Times New Roman" w:hAnsi="Times New Roman"/>
                <w:b/>
                <w:bCs/>
                <w:sz w:val="24"/>
                <w:rPrChange w:id="4688" w:author="Red Army" w:date="2012-02-08T20:12:00Z">
                  <w:rPr>
                    <w:rFonts w:ascii="Times New Roman" w:hAnsi="Times New Roman"/>
                    <w:b/>
                    <w:bCs/>
                  </w:rPr>
                </w:rPrChange>
              </w:rPr>
            </w:pPr>
            <w:r w:rsidRPr="001A0C52">
              <w:rPr>
                <w:rFonts w:ascii="Times New Roman" w:hAnsi="Times New Roman"/>
                <w:b/>
                <w:bCs/>
                <w:sz w:val="24"/>
                <w:rPrChange w:id="4689" w:author="Red Army" w:date="2012-02-08T20:12:00Z">
                  <w:rPr>
                    <w:rFonts w:ascii="Times New Roman" w:eastAsia="ＭＳ ゴシック" w:hAnsi="Times New Roman"/>
                    <w:b/>
                    <w:bCs/>
                    <w:color w:val="4F81BD"/>
                  </w:rPr>
                </w:rPrChange>
              </w:rPr>
              <w:t xml:space="preserve">Relationships: </w:t>
            </w:r>
          </w:p>
          <w:p w:rsidR="006E25C4" w:rsidRPr="001A0C52" w:rsidRDefault="006E25C4" w:rsidP="00B66277">
            <w:pPr>
              <w:rPr>
                <w:rFonts w:ascii="Times New Roman" w:hAnsi="Times New Roman"/>
                <w:bCs/>
                <w:sz w:val="24"/>
                <w:rPrChange w:id="4690" w:author="Red Army" w:date="2012-02-08T20:12:00Z">
                  <w:rPr>
                    <w:rFonts w:ascii="Times New Roman" w:hAnsi="Times New Roman"/>
                    <w:bCs/>
                  </w:rPr>
                </w:rPrChange>
              </w:rPr>
            </w:pPr>
            <w:r w:rsidRPr="001A0C52">
              <w:rPr>
                <w:rFonts w:ascii="Times New Roman" w:hAnsi="Times New Roman"/>
                <w:bCs/>
                <w:sz w:val="24"/>
                <w:rPrChange w:id="4691" w:author="Red Army" w:date="2012-02-08T20:12:00Z">
                  <w:rPr>
                    <w:rFonts w:ascii="Times New Roman" w:eastAsia="ＭＳ ゴシック" w:hAnsi="Times New Roman"/>
                    <w:b/>
                    <w:bCs/>
                    <w:color w:val="4F81BD"/>
                  </w:rPr>
                </w:rPrChange>
              </w:rPr>
              <w:tab/>
              <w:t>UC_TM_004 – Search Teaching Method</w:t>
            </w:r>
          </w:p>
          <w:p w:rsidR="006E25C4" w:rsidRPr="001A0C52" w:rsidDel="009B43C9" w:rsidRDefault="006E25C4" w:rsidP="00B66277">
            <w:pPr>
              <w:rPr>
                <w:del w:id="4692" w:author="Red Army" w:date="2012-02-08T17:43:00Z"/>
                <w:rFonts w:ascii="Times New Roman" w:hAnsi="Times New Roman"/>
                <w:bCs/>
                <w:sz w:val="24"/>
                <w:rPrChange w:id="4693" w:author="Red Army" w:date="2012-02-08T20:12:00Z">
                  <w:rPr>
                    <w:del w:id="4694" w:author="Red Army" w:date="2012-02-08T17:43:00Z"/>
                    <w:rFonts w:ascii="Times New Roman" w:hAnsi="Times New Roman"/>
                    <w:bCs/>
                  </w:rPr>
                </w:rPrChange>
              </w:rPr>
            </w:pPr>
            <w:del w:id="4695" w:author="Red Army" w:date="2012-02-08T17:43:00Z">
              <w:r w:rsidRPr="001A0C52" w:rsidDel="009B43C9">
                <w:rPr>
                  <w:rFonts w:ascii="Times New Roman" w:hAnsi="Times New Roman"/>
                  <w:bCs/>
                  <w:sz w:val="24"/>
                  <w:rPrChange w:id="4696" w:author="Red Army" w:date="2012-02-08T20:12:00Z">
                    <w:rPr>
                      <w:rFonts w:ascii="Times New Roman" w:eastAsia="ＭＳ ゴシック" w:hAnsi="Times New Roman"/>
                      <w:b/>
                      <w:bCs/>
                      <w:color w:val="4F81BD"/>
                    </w:rPr>
                  </w:rPrChange>
                </w:rPr>
                <w:tab/>
                <w:delText>UC_TM_005 – View Teaching Methods</w:delText>
              </w:r>
            </w:del>
          </w:p>
          <w:p w:rsidR="006E25C4" w:rsidRPr="001A0C52" w:rsidRDefault="006E25C4" w:rsidP="00B66277">
            <w:pPr>
              <w:rPr>
                <w:rFonts w:ascii="Times New Roman" w:hAnsi="Times New Roman"/>
                <w:b/>
                <w:bCs/>
                <w:sz w:val="24"/>
                <w:rPrChange w:id="4697" w:author="Red Army" w:date="2012-02-08T20:12:00Z">
                  <w:rPr>
                    <w:rFonts w:ascii="Times New Roman" w:hAnsi="Times New Roman"/>
                    <w:b/>
                    <w:bCs/>
                  </w:rPr>
                </w:rPrChange>
              </w:rPr>
            </w:pPr>
            <w:r w:rsidRPr="001A0C52">
              <w:rPr>
                <w:rFonts w:ascii="Times New Roman" w:hAnsi="Times New Roman"/>
                <w:b/>
                <w:bCs/>
                <w:sz w:val="24"/>
                <w:rPrChange w:id="4698" w:author="Red Army" w:date="2012-02-08T20:12:00Z">
                  <w:rPr>
                    <w:rFonts w:ascii="Times New Roman" w:eastAsia="ＭＳ ゴシック" w:hAnsi="Times New Roman"/>
                    <w:b/>
                    <w:bCs/>
                    <w:color w:val="4F81BD"/>
                  </w:rPr>
                </w:rPrChange>
              </w:rPr>
              <w:t>Business Rules:</w:t>
            </w:r>
          </w:p>
          <w:p w:rsidR="006E25C4" w:rsidRPr="001A0C52" w:rsidRDefault="006E25C4" w:rsidP="008A6CD1">
            <w:pPr>
              <w:rPr>
                <w:rFonts w:ascii="Times New Roman" w:hAnsi="Times New Roman"/>
                <w:sz w:val="24"/>
                <w:rPrChange w:id="4699" w:author="Red Army" w:date="2012-02-08T20:12:00Z">
                  <w:rPr>
                    <w:rFonts w:ascii="Times New Roman" w:hAnsi="Times New Roman"/>
                  </w:rPr>
                </w:rPrChange>
              </w:rPr>
            </w:pPr>
            <w:r w:rsidRPr="001A0C52">
              <w:rPr>
                <w:rFonts w:ascii="Times New Roman" w:hAnsi="Times New Roman"/>
                <w:bCs/>
                <w:sz w:val="24"/>
                <w:rPrChange w:id="4700" w:author="Red Army" w:date="2012-02-08T20:12:00Z">
                  <w:rPr>
                    <w:rFonts w:ascii="Times New Roman" w:eastAsia="ＭＳ ゴシック" w:hAnsi="Times New Roman"/>
                    <w:b/>
                    <w:bCs/>
                    <w:color w:val="4F81BD"/>
                  </w:rPr>
                </w:rPrChange>
              </w:rPr>
              <w:tab/>
              <w:t>None</w:t>
            </w:r>
          </w:p>
        </w:tc>
      </w:tr>
      <w:tr w:rsidR="006E25C4" w:rsidRPr="001A0C52" w:rsidTr="00B66277">
        <w:tc>
          <w:tcPr>
            <w:tcW w:w="5000" w:type="pct"/>
            <w:gridSpan w:val="5"/>
            <w:shd w:val="clear" w:color="auto" w:fill="auto"/>
          </w:tcPr>
          <w:p w:rsidR="006E25C4" w:rsidRPr="001A0C52" w:rsidRDefault="006E25C4" w:rsidP="00B66277">
            <w:pPr>
              <w:rPr>
                <w:rFonts w:ascii="Times New Roman" w:hAnsi="Times New Roman"/>
                <w:b/>
                <w:sz w:val="24"/>
                <w:rPrChange w:id="4701" w:author="Red Army" w:date="2012-02-08T20:12:00Z">
                  <w:rPr>
                    <w:rFonts w:ascii="Times New Roman" w:hAnsi="Times New Roman"/>
                    <w:b/>
                  </w:rPr>
                </w:rPrChange>
              </w:rPr>
            </w:pPr>
            <w:r w:rsidRPr="001A0C52">
              <w:rPr>
                <w:rFonts w:ascii="Times New Roman" w:hAnsi="Times New Roman"/>
                <w:b/>
                <w:sz w:val="24"/>
                <w:rPrChange w:id="4702" w:author="Red Army" w:date="2012-02-08T20:12:00Z">
                  <w:rPr>
                    <w:rFonts w:ascii="Times New Roman" w:eastAsia="ＭＳ ゴシック" w:hAnsi="Times New Roman"/>
                    <w:b/>
                    <w:bCs/>
                    <w:color w:val="4F81BD"/>
                  </w:rPr>
                </w:rPrChange>
              </w:rPr>
              <w:t>Description:</w:t>
            </w:r>
          </w:p>
          <w:p w:rsidR="006E25C4" w:rsidRPr="001A0C52" w:rsidRDefault="0025111D" w:rsidP="0025111D">
            <w:pPr>
              <w:rPr>
                <w:rFonts w:ascii="Times New Roman" w:hAnsi="Times New Roman"/>
                <w:sz w:val="24"/>
                <w:rPrChange w:id="4703" w:author="Red Army" w:date="2012-02-08T20:12:00Z">
                  <w:rPr>
                    <w:rFonts w:ascii="Times New Roman" w:hAnsi="Times New Roman"/>
                  </w:rPr>
                </w:rPrChange>
              </w:rPr>
            </w:pPr>
            <w:ins w:id="4704" w:author="Phuong Giang" w:date="2012-02-10T19:04:00Z">
              <w:r w:rsidRPr="0091551D">
                <w:rPr>
                  <w:rFonts w:ascii="Times New Roman" w:hAnsi="Times New Roman"/>
                  <w:sz w:val="24"/>
                </w:rPr>
                <w:t>When use</w:t>
              </w:r>
              <w:r>
                <w:rPr>
                  <w:rFonts w:ascii="Times New Roman" w:hAnsi="Times New Roman"/>
                  <w:sz w:val="24"/>
                </w:rPr>
                <w:t xml:space="preserve">r wants to update an </w:t>
              </w:r>
            </w:ins>
            <w:ins w:id="4705" w:author="Phuong Giang" w:date="2012-02-10T23:41:00Z">
              <w:r w:rsidR="00772ECA">
                <w:rPr>
                  <w:rFonts w:ascii="Times New Roman" w:hAnsi="Times New Roman"/>
                  <w:sz w:val="24"/>
                </w:rPr>
                <w:t>existed</w:t>
              </w:r>
            </w:ins>
            <w:ins w:id="4706" w:author="Phuong Giang" w:date="2012-02-10T19:04:00Z">
              <w:r>
                <w:rPr>
                  <w:rFonts w:ascii="Times New Roman" w:hAnsi="Times New Roman"/>
                  <w:sz w:val="24"/>
                </w:rPr>
                <w:t xml:space="preserve"> Teaching Method</w:t>
              </w:r>
              <w:r w:rsidRPr="0091551D">
                <w:rPr>
                  <w:rFonts w:ascii="Times New Roman" w:hAnsi="Times New Roman"/>
                  <w:sz w:val="24"/>
                </w:rPr>
                <w:t xml:space="preserve">, they can update an </w:t>
              </w:r>
            </w:ins>
            <w:ins w:id="4707" w:author="Phuong Giang" w:date="2012-02-10T23:41:00Z">
              <w:r w:rsidR="00772ECA">
                <w:rPr>
                  <w:rFonts w:ascii="Times New Roman" w:hAnsi="Times New Roman"/>
                  <w:sz w:val="24"/>
                </w:rPr>
                <w:t>existed</w:t>
              </w:r>
            </w:ins>
            <w:ins w:id="4708" w:author="Phuong Giang" w:date="2012-02-10T19:04:00Z">
              <w:r w:rsidRPr="0091551D">
                <w:rPr>
                  <w:rFonts w:ascii="Times New Roman" w:hAnsi="Times New Roman"/>
                  <w:sz w:val="24"/>
                </w:rPr>
                <w:t xml:space="preserve"> </w:t>
              </w:r>
              <w:r>
                <w:rPr>
                  <w:rFonts w:ascii="Times New Roman" w:hAnsi="Times New Roman"/>
                  <w:sz w:val="24"/>
                </w:rPr>
                <w:t>Teaching Method</w:t>
              </w:r>
              <w:r w:rsidRPr="0091551D">
                <w:rPr>
                  <w:rFonts w:ascii="Times New Roman" w:hAnsi="Times New Roman"/>
                  <w:sz w:val="24"/>
                </w:rPr>
                <w:t xml:space="preserve"> when working on Manage </w:t>
              </w:r>
              <w:r>
                <w:rPr>
                  <w:rFonts w:ascii="Times New Roman" w:hAnsi="Times New Roman"/>
                  <w:sz w:val="24"/>
                </w:rPr>
                <w:t>Teaching Method</w:t>
              </w:r>
              <w:r w:rsidRPr="0091551D">
                <w:rPr>
                  <w:rFonts w:ascii="Times New Roman" w:hAnsi="Times New Roman"/>
                  <w:sz w:val="24"/>
                </w:rPr>
                <w:t xml:space="preserve"> Module. I</w:t>
              </w:r>
              <w:r w:rsidR="003A2D04">
                <w:rPr>
                  <w:rFonts w:ascii="Times New Roman" w:hAnsi="Times New Roman"/>
                  <w:sz w:val="24"/>
                </w:rPr>
                <w:t xml:space="preserve">n order to update an </w:t>
              </w:r>
            </w:ins>
            <w:ins w:id="4709" w:author="Phuong Giang" w:date="2012-02-10T23:41:00Z">
              <w:r w:rsidR="00772ECA">
                <w:rPr>
                  <w:rFonts w:ascii="Times New Roman" w:hAnsi="Times New Roman"/>
                  <w:sz w:val="24"/>
                </w:rPr>
                <w:t>existed</w:t>
              </w:r>
            </w:ins>
            <w:ins w:id="4710" w:author="Phuong Giang" w:date="2012-02-10T19:04:00Z">
              <w:r w:rsidR="003A2D04">
                <w:rPr>
                  <w:rFonts w:ascii="Times New Roman" w:hAnsi="Times New Roman"/>
                  <w:sz w:val="24"/>
                </w:rPr>
                <w:t xml:space="preserve"> </w:t>
              </w:r>
            </w:ins>
            <w:ins w:id="4711" w:author="Phuong Giang" w:date="2012-02-10T23:25:00Z">
              <w:r w:rsidR="003A2D04">
                <w:rPr>
                  <w:rFonts w:ascii="Times New Roman" w:hAnsi="Times New Roman"/>
                  <w:sz w:val="24"/>
                </w:rPr>
                <w:t>Teaching Method</w:t>
              </w:r>
            </w:ins>
            <w:ins w:id="4712" w:author="Phuong Giang" w:date="2012-02-10T19:04:00Z">
              <w:r w:rsidRPr="0091551D">
                <w:rPr>
                  <w:rFonts w:ascii="Times New Roman" w:hAnsi="Times New Roman"/>
                  <w:sz w:val="24"/>
                </w:rPr>
                <w:t>, user need</w:t>
              </w:r>
            </w:ins>
            <w:ins w:id="4713" w:author="Phuong Giang" w:date="2012-02-10T23:25:00Z">
              <w:r w:rsidR="003A2D04">
                <w:rPr>
                  <w:rFonts w:ascii="Times New Roman" w:hAnsi="Times New Roman"/>
                  <w:sz w:val="24"/>
                </w:rPr>
                <w:t>s</w:t>
              </w:r>
            </w:ins>
            <w:ins w:id="4714" w:author="Phuong Giang" w:date="2012-02-10T19:04:00Z">
              <w:r w:rsidRPr="0091551D">
                <w:rPr>
                  <w:rFonts w:ascii="Times New Roman" w:hAnsi="Times New Roman"/>
                  <w:sz w:val="24"/>
                </w:rPr>
                <w:t xml:space="preserve"> to find or </w:t>
              </w:r>
              <w:r w:rsidR="007555D1">
                <w:rPr>
                  <w:rFonts w:ascii="Times New Roman" w:hAnsi="Times New Roman"/>
                  <w:sz w:val="24"/>
                </w:rPr>
                <w:t>navigate</w:t>
              </w:r>
            </w:ins>
            <w:ins w:id="4715" w:author="Phuong Giang" w:date="2012-02-10T23:25:00Z">
              <w:r w:rsidR="003A2D04">
                <w:rPr>
                  <w:rFonts w:ascii="Times New Roman" w:hAnsi="Times New Roman"/>
                  <w:sz w:val="24"/>
                </w:rPr>
                <w:t>s</w:t>
              </w:r>
            </w:ins>
            <w:ins w:id="4716" w:author="Phuong Giang" w:date="2012-02-10T19:04:00Z">
              <w:r w:rsidR="007555D1">
                <w:rPr>
                  <w:rFonts w:ascii="Times New Roman" w:hAnsi="Times New Roman"/>
                  <w:sz w:val="24"/>
                </w:rPr>
                <w:t xml:space="preserve"> to select the target Teaching Method</w:t>
              </w:r>
              <w:r>
                <w:rPr>
                  <w:rFonts w:ascii="Times New Roman" w:hAnsi="Times New Roman"/>
                  <w:sz w:val="24"/>
                </w:rPr>
                <w:t>.</w:t>
              </w:r>
              <w:r w:rsidRPr="0091551D">
                <w:rPr>
                  <w:rFonts w:ascii="Times New Roman" w:hAnsi="Times New Roman"/>
                  <w:sz w:val="24"/>
                </w:rPr>
                <w:t xml:space="preserve"> </w:t>
              </w:r>
            </w:ins>
            <w:del w:id="4717" w:author="Phuong Giang" w:date="2012-02-10T19:04:00Z">
              <w:r w:rsidR="006E25C4" w:rsidRPr="001A0C52" w:rsidDel="0025111D">
                <w:rPr>
                  <w:rFonts w:ascii="Times New Roman" w:hAnsi="Times New Roman"/>
                  <w:sz w:val="24"/>
                  <w:rPrChange w:id="4718" w:author="Red Army" w:date="2012-02-08T20:12:00Z">
                    <w:rPr>
                      <w:rFonts w:ascii="Times New Roman" w:eastAsia="ＭＳ ゴシック" w:hAnsi="Times New Roman"/>
                      <w:b/>
                      <w:bCs/>
                      <w:color w:val="4F81BD"/>
                    </w:rPr>
                  </w:rPrChange>
                </w:rPr>
                <w:delText xml:space="preserve">User can update a teaching method by picking it from a list. </w:delText>
              </w:r>
            </w:del>
            <w:r w:rsidR="006E25C4" w:rsidRPr="001A0C52">
              <w:rPr>
                <w:rFonts w:ascii="Times New Roman" w:hAnsi="Times New Roman"/>
                <w:sz w:val="24"/>
                <w:rPrChange w:id="4719" w:author="Red Army" w:date="2012-02-08T20:12:00Z">
                  <w:rPr>
                    <w:rFonts w:ascii="Times New Roman" w:eastAsia="ＭＳ ゴシック" w:hAnsi="Times New Roman"/>
                    <w:b/>
                    <w:bCs/>
                    <w:color w:val="4F81BD"/>
                  </w:rPr>
                </w:rPrChange>
              </w:rPr>
              <w:t>The system provides user with an Update Teaching Method window with the method’s content. User can modify it just like creating a new method and then save it. The method will be updated into database. If user cancels modification, the method will be left unchanged.</w:t>
            </w:r>
          </w:p>
        </w:tc>
      </w:tr>
    </w:tbl>
    <w:p w:rsidR="006E25C4" w:rsidRPr="001A0C52" w:rsidRDefault="006E25C4" w:rsidP="00B66277">
      <w:pPr>
        <w:pStyle w:val="ListParagraph"/>
        <w:tabs>
          <w:tab w:val="left" w:pos="6329"/>
        </w:tabs>
        <w:ind w:left="1080"/>
        <w:rPr>
          <w:rFonts w:ascii="Times New Roman" w:hAnsi="Times New Roman"/>
          <w:b/>
          <w:sz w:val="24"/>
          <w:rPrChange w:id="4720" w:author="Red Army" w:date="2012-02-08T20:12:00Z">
            <w:rPr>
              <w:rFonts w:ascii="Times New Roman" w:hAnsi="Times New Roman"/>
              <w:b/>
            </w:rPr>
          </w:rPrChange>
        </w:rPr>
      </w:pPr>
      <w:r w:rsidRPr="001A0C52">
        <w:rPr>
          <w:rFonts w:ascii="Times New Roman" w:hAnsi="Times New Roman"/>
          <w:b/>
          <w:sz w:val="24"/>
          <w:rPrChange w:id="4721" w:author="Red Army" w:date="2012-02-08T20:12:00Z">
            <w:rPr>
              <w:rFonts w:ascii="Times New Roman" w:eastAsia="ＭＳ ゴシック" w:hAnsi="Times New Roman"/>
              <w:b/>
              <w:bCs/>
              <w:color w:val="4F81BD"/>
            </w:rPr>
          </w:rPrChange>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98332C">
        <w:trPr>
          <w:trHeight w:val="1725"/>
        </w:trPr>
        <w:tc>
          <w:tcPr>
            <w:tcW w:w="5000" w:type="pct"/>
            <w:gridSpan w:val="5"/>
            <w:shd w:val="clear" w:color="auto" w:fill="D9D9D9"/>
            <w:vAlign w:val="center"/>
          </w:tcPr>
          <w:p w:rsidR="006E25C4" w:rsidRPr="001A0C52" w:rsidRDefault="006E25C4" w:rsidP="008063C6">
            <w:pPr>
              <w:rPr>
                <w:rFonts w:ascii="Times New Roman" w:hAnsi="Times New Roman"/>
                <w:sz w:val="24"/>
                <w:rPrChange w:id="4722" w:author="Red Army" w:date="2012-02-08T20:12:00Z">
                  <w:rPr>
                    <w:rFonts w:ascii="Times New Roman" w:hAnsi="Times New Roman"/>
                  </w:rPr>
                </w:rPrChange>
              </w:rPr>
            </w:pPr>
            <w:r w:rsidRPr="001A0C52">
              <w:rPr>
                <w:rFonts w:ascii="Times New Roman" w:hAnsi="Times New Roman"/>
                <w:b/>
                <w:sz w:val="24"/>
                <w:rPrChange w:id="4723" w:author="Red Army" w:date="2012-02-08T20:12:00Z">
                  <w:rPr>
                    <w:rFonts w:ascii="Times New Roman" w:eastAsia="ＭＳ ゴシック" w:hAnsi="Times New Roman"/>
                    <w:b/>
                    <w:bCs/>
                    <w:color w:val="4F81BD"/>
                  </w:rPr>
                </w:rPrChange>
              </w:rPr>
              <w:t>USE CASE -  Delete Teaching Method</w:t>
            </w:r>
          </w:p>
        </w:tc>
      </w:tr>
      <w:tr w:rsidR="006E25C4" w:rsidRPr="001A0C52" w:rsidTr="0098332C">
        <w:tc>
          <w:tcPr>
            <w:tcW w:w="1391" w:type="pct"/>
            <w:shd w:val="clear" w:color="auto" w:fill="D9D9D9"/>
          </w:tcPr>
          <w:p w:rsidR="006E25C4" w:rsidRPr="001A0C52" w:rsidRDefault="006E25C4" w:rsidP="00B66277">
            <w:pPr>
              <w:rPr>
                <w:rFonts w:ascii="Times New Roman" w:hAnsi="Times New Roman"/>
                <w:b/>
                <w:sz w:val="24"/>
                <w:rPrChange w:id="4724" w:author="Red Army" w:date="2012-02-08T20:12:00Z">
                  <w:rPr>
                    <w:rFonts w:ascii="Times New Roman" w:hAnsi="Times New Roman"/>
                    <w:b/>
                  </w:rPr>
                </w:rPrChange>
              </w:rPr>
            </w:pPr>
            <w:r w:rsidRPr="001A0C52">
              <w:rPr>
                <w:rFonts w:ascii="Times New Roman" w:hAnsi="Times New Roman"/>
                <w:b/>
                <w:sz w:val="24"/>
                <w:rPrChange w:id="4725" w:author="Red Army" w:date="2012-02-08T20:12:00Z">
                  <w:rPr>
                    <w:rFonts w:ascii="Times New Roman" w:eastAsia="ＭＳ ゴシック" w:hAnsi="Times New Roman"/>
                    <w:b/>
                    <w:bCs/>
                    <w:color w:val="4F81BD"/>
                  </w:rPr>
                </w:rPrChange>
              </w:rPr>
              <w:t>Use-case No.</w:t>
            </w:r>
          </w:p>
        </w:tc>
        <w:tc>
          <w:tcPr>
            <w:tcW w:w="1364" w:type="pct"/>
          </w:tcPr>
          <w:p w:rsidR="006E25C4" w:rsidRPr="001A0C52" w:rsidRDefault="006E25C4" w:rsidP="00B66277">
            <w:pPr>
              <w:rPr>
                <w:rFonts w:ascii="Times New Roman" w:hAnsi="Times New Roman"/>
                <w:sz w:val="24"/>
                <w:rPrChange w:id="4726" w:author="Red Army" w:date="2012-02-08T20:12:00Z">
                  <w:rPr>
                    <w:rFonts w:ascii="Times New Roman" w:hAnsi="Times New Roman"/>
                  </w:rPr>
                </w:rPrChange>
              </w:rPr>
            </w:pPr>
            <w:r w:rsidRPr="001A0C52">
              <w:rPr>
                <w:rFonts w:ascii="Times New Roman" w:hAnsi="Times New Roman"/>
                <w:sz w:val="24"/>
                <w:rPrChange w:id="4727" w:author="Red Army" w:date="2012-02-08T20:12:00Z">
                  <w:rPr>
                    <w:rFonts w:ascii="Times New Roman" w:eastAsia="ＭＳ ゴシック" w:hAnsi="Times New Roman"/>
                    <w:b/>
                    <w:bCs/>
                    <w:color w:val="4F81BD"/>
                  </w:rPr>
                </w:rPrChange>
              </w:rPr>
              <w:t>UC_TM_003</w:t>
            </w:r>
          </w:p>
        </w:tc>
        <w:tc>
          <w:tcPr>
            <w:tcW w:w="1059" w:type="pct"/>
            <w:gridSpan w:val="2"/>
            <w:shd w:val="clear" w:color="auto" w:fill="D9D9D9"/>
          </w:tcPr>
          <w:p w:rsidR="006E25C4" w:rsidRPr="001A0C52" w:rsidRDefault="006E25C4" w:rsidP="00B66277">
            <w:pPr>
              <w:rPr>
                <w:rFonts w:ascii="Times New Roman" w:hAnsi="Times New Roman"/>
                <w:b/>
                <w:sz w:val="24"/>
                <w:rPrChange w:id="4728" w:author="Red Army" w:date="2012-02-08T20:12:00Z">
                  <w:rPr>
                    <w:rFonts w:ascii="Times New Roman" w:hAnsi="Times New Roman"/>
                    <w:b/>
                  </w:rPr>
                </w:rPrChange>
              </w:rPr>
            </w:pPr>
            <w:r w:rsidRPr="001A0C52">
              <w:rPr>
                <w:rFonts w:ascii="Times New Roman" w:hAnsi="Times New Roman"/>
                <w:b/>
                <w:sz w:val="24"/>
                <w:rPrChange w:id="4729" w:author="Red Army" w:date="2012-02-08T20:12:00Z">
                  <w:rPr>
                    <w:rFonts w:ascii="Times New Roman" w:eastAsia="ＭＳ ゴシック" w:hAnsi="Times New Roman"/>
                    <w:b/>
                    <w:bCs/>
                    <w:color w:val="4F81BD"/>
                  </w:rPr>
                </w:rPrChange>
              </w:rPr>
              <w:t>Use-case Version</w:t>
            </w:r>
          </w:p>
        </w:tc>
        <w:tc>
          <w:tcPr>
            <w:tcW w:w="1186" w:type="pct"/>
          </w:tcPr>
          <w:p w:rsidR="006E25C4" w:rsidRPr="001A0C52" w:rsidRDefault="006E25C4" w:rsidP="00B66277">
            <w:pPr>
              <w:rPr>
                <w:rFonts w:ascii="Times New Roman" w:hAnsi="Times New Roman"/>
                <w:sz w:val="24"/>
                <w:rPrChange w:id="4730" w:author="Red Army" w:date="2012-02-08T20:12:00Z">
                  <w:rPr>
                    <w:rFonts w:ascii="Times New Roman" w:hAnsi="Times New Roman"/>
                  </w:rPr>
                </w:rPrChange>
              </w:rPr>
            </w:pPr>
            <w:r w:rsidRPr="001A0C52">
              <w:rPr>
                <w:rFonts w:ascii="Times New Roman" w:hAnsi="Times New Roman"/>
                <w:sz w:val="24"/>
                <w:rPrChange w:id="4731" w:author="Red Army" w:date="2012-02-08T20:12:00Z">
                  <w:rPr>
                    <w:rFonts w:ascii="Times New Roman" w:eastAsia="ＭＳ ゴシック" w:hAnsi="Times New Roman"/>
                    <w:b/>
                    <w:bCs/>
                    <w:color w:val="4F81BD"/>
                  </w:rPr>
                </w:rPrChange>
              </w:rPr>
              <w:t>1.0</w:t>
            </w:r>
          </w:p>
        </w:tc>
      </w:tr>
      <w:tr w:rsidR="006E25C4" w:rsidRPr="001A0C52" w:rsidTr="0098332C">
        <w:tc>
          <w:tcPr>
            <w:tcW w:w="1391" w:type="pct"/>
            <w:shd w:val="clear" w:color="auto" w:fill="D9D9D9"/>
          </w:tcPr>
          <w:p w:rsidR="006E25C4" w:rsidRPr="001A0C52" w:rsidRDefault="006E25C4" w:rsidP="00B66277">
            <w:pPr>
              <w:rPr>
                <w:rFonts w:ascii="Times New Roman" w:hAnsi="Times New Roman"/>
                <w:b/>
                <w:sz w:val="24"/>
                <w:rPrChange w:id="4732" w:author="Red Army" w:date="2012-02-08T20:12:00Z">
                  <w:rPr>
                    <w:rFonts w:ascii="Times New Roman" w:hAnsi="Times New Roman"/>
                    <w:b/>
                  </w:rPr>
                </w:rPrChange>
              </w:rPr>
            </w:pPr>
            <w:r w:rsidRPr="001A0C52">
              <w:rPr>
                <w:rFonts w:ascii="Times New Roman" w:hAnsi="Times New Roman"/>
                <w:b/>
                <w:sz w:val="24"/>
                <w:rPrChange w:id="4733" w:author="Red Army" w:date="2012-02-08T20:12:00Z">
                  <w:rPr>
                    <w:rFonts w:ascii="Times New Roman" w:eastAsia="ＭＳ ゴシック" w:hAnsi="Times New Roman"/>
                    <w:b/>
                    <w:bCs/>
                    <w:color w:val="4F81BD"/>
                  </w:rPr>
                </w:rPrChange>
              </w:rPr>
              <w:t>Use-case Name</w:t>
            </w:r>
          </w:p>
        </w:tc>
        <w:tc>
          <w:tcPr>
            <w:tcW w:w="3609" w:type="pct"/>
            <w:gridSpan w:val="4"/>
          </w:tcPr>
          <w:p w:rsidR="006E25C4" w:rsidRPr="001A0C52" w:rsidRDefault="006E25C4" w:rsidP="00B66277">
            <w:pPr>
              <w:rPr>
                <w:rFonts w:ascii="Times New Roman" w:hAnsi="Times New Roman"/>
                <w:sz w:val="24"/>
                <w:rPrChange w:id="4734" w:author="Red Army" w:date="2012-02-08T20:12:00Z">
                  <w:rPr>
                    <w:rFonts w:ascii="Times New Roman" w:hAnsi="Times New Roman"/>
                  </w:rPr>
                </w:rPrChange>
              </w:rPr>
            </w:pPr>
            <w:r w:rsidRPr="001A0C52">
              <w:rPr>
                <w:rFonts w:ascii="Times New Roman" w:hAnsi="Times New Roman"/>
                <w:sz w:val="24"/>
                <w:rPrChange w:id="4735" w:author="Red Army" w:date="2012-02-08T20:12:00Z">
                  <w:rPr>
                    <w:rFonts w:ascii="Times New Roman" w:eastAsia="ＭＳ ゴシック" w:hAnsi="Times New Roman"/>
                    <w:b/>
                    <w:bCs/>
                    <w:color w:val="4F81BD"/>
                  </w:rPr>
                </w:rPrChange>
              </w:rPr>
              <w:t>Delete Teaching Method</w:t>
            </w:r>
          </w:p>
        </w:tc>
      </w:tr>
      <w:tr w:rsidR="006E25C4" w:rsidRPr="001A0C52" w:rsidTr="0098332C">
        <w:tc>
          <w:tcPr>
            <w:tcW w:w="1391" w:type="pct"/>
            <w:shd w:val="clear" w:color="auto" w:fill="D9D9D9"/>
          </w:tcPr>
          <w:p w:rsidR="006E25C4" w:rsidRPr="001A0C52" w:rsidRDefault="006E25C4" w:rsidP="00B66277">
            <w:pPr>
              <w:rPr>
                <w:rFonts w:ascii="Times New Roman" w:hAnsi="Times New Roman"/>
                <w:b/>
                <w:sz w:val="24"/>
                <w:rPrChange w:id="4736" w:author="Red Army" w:date="2012-02-08T20:12:00Z">
                  <w:rPr>
                    <w:rFonts w:ascii="Times New Roman" w:hAnsi="Times New Roman"/>
                    <w:b/>
                  </w:rPr>
                </w:rPrChange>
              </w:rPr>
            </w:pPr>
            <w:r w:rsidRPr="001A0C52">
              <w:rPr>
                <w:rFonts w:ascii="Times New Roman" w:hAnsi="Times New Roman"/>
                <w:b/>
                <w:sz w:val="24"/>
                <w:rPrChange w:id="4737" w:author="Red Army" w:date="2012-02-08T20:12:00Z">
                  <w:rPr>
                    <w:rFonts w:ascii="Times New Roman" w:eastAsia="ＭＳ ゴシック" w:hAnsi="Times New Roman"/>
                    <w:b/>
                    <w:bCs/>
                    <w:color w:val="4F81BD"/>
                  </w:rPr>
                </w:rPrChange>
              </w:rPr>
              <w:t xml:space="preserve">Author </w:t>
            </w:r>
          </w:p>
        </w:tc>
        <w:tc>
          <w:tcPr>
            <w:tcW w:w="3609" w:type="pct"/>
            <w:gridSpan w:val="4"/>
          </w:tcPr>
          <w:p w:rsidR="006E25C4" w:rsidRPr="001A0C52" w:rsidRDefault="006E25C4" w:rsidP="00B66277">
            <w:pPr>
              <w:rPr>
                <w:rFonts w:ascii="Times New Roman" w:hAnsi="Times New Roman"/>
                <w:sz w:val="24"/>
                <w:rPrChange w:id="4738" w:author="Red Army" w:date="2012-02-08T20:12:00Z">
                  <w:rPr>
                    <w:rFonts w:ascii="Times New Roman" w:hAnsi="Times New Roman"/>
                  </w:rPr>
                </w:rPrChange>
              </w:rPr>
            </w:pPr>
            <w:r w:rsidRPr="001A0C52">
              <w:rPr>
                <w:rFonts w:ascii="Times New Roman" w:hAnsi="Times New Roman"/>
                <w:sz w:val="24"/>
                <w:rPrChange w:id="4739" w:author="Red Army" w:date="2012-02-08T20:12:00Z">
                  <w:rPr>
                    <w:rFonts w:ascii="Times New Roman" w:eastAsia="ＭＳ ゴシック" w:hAnsi="Times New Roman"/>
                    <w:b/>
                    <w:bCs/>
                    <w:color w:val="4F81BD"/>
                  </w:rPr>
                </w:rPrChange>
              </w:rPr>
              <w:t>HaiNH</w:t>
            </w:r>
          </w:p>
        </w:tc>
      </w:tr>
      <w:tr w:rsidR="006E25C4" w:rsidRPr="001A0C52" w:rsidTr="0098332C">
        <w:tc>
          <w:tcPr>
            <w:tcW w:w="1391" w:type="pct"/>
            <w:shd w:val="clear" w:color="auto" w:fill="D9D9D9"/>
          </w:tcPr>
          <w:p w:rsidR="006E25C4" w:rsidRPr="001A0C52" w:rsidRDefault="006E25C4" w:rsidP="00B66277">
            <w:pPr>
              <w:rPr>
                <w:rFonts w:ascii="Times New Roman" w:hAnsi="Times New Roman"/>
                <w:b/>
                <w:sz w:val="24"/>
                <w:rPrChange w:id="4740" w:author="Red Army" w:date="2012-02-08T20:12:00Z">
                  <w:rPr>
                    <w:rFonts w:ascii="Times New Roman" w:hAnsi="Times New Roman"/>
                    <w:b/>
                  </w:rPr>
                </w:rPrChange>
              </w:rPr>
            </w:pPr>
            <w:r w:rsidRPr="001A0C52">
              <w:rPr>
                <w:rFonts w:ascii="Times New Roman" w:hAnsi="Times New Roman"/>
                <w:b/>
                <w:sz w:val="24"/>
                <w:rPrChange w:id="4741" w:author="Red Army" w:date="2012-02-08T20:12:00Z">
                  <w:rPr>
                    <w:rFonts w:ascii="Times New Roman" w:eastAsia="ＭＳ ゴシック" w:hAnsi="Times New Roman"/>
                    <w:b/>
                    <w:bCs/>
                    <w:color w:val="4F81BD"/>
                  </w:rPr>
                </w:rPrChange>
              </w:rPr>
              <w:t>Date</w:t>
            </w:r>
          </w:p>
        </w:tc>
        <w:tc>
          <w:tcPr>
            <w:tcW w:w="1364" w:type="pct"/>
          </w:tcPr>
          <w:p w:rsidR="006E25C4" w:rsidRPr="001A0C52" w:rsidRDefault="006E25C4" w:rsidP="00B66277">
            <w:pPr>
              <w:rPr>
                <w:rFonts w:ascii="Times New Roman" w:hAnsi="Times New Roman"/>
                <w:sz w:val="24"/>
                <w:rPrChange w:id="4742" w:author="Red Army" w:date="2012-02-08T20:12:00Z">
                  <w:rPr>
                    <w:rFonts w:ascii="Times New Roman" w:hAnsi="Times New Roman"/>
                  </w:rPr>
                </w:rPrChange>
              </w:rPr>
            </w:pPr>
            <w:r w:rsidRPr="001A0C52">
              <w:rPr>
                <w:rFonts w:ascii="Times New Roman" w:hAnsi="Times New Roman"/>
                <w:sz w:val="24"/>
                <w:rPrChange w:id="4743" w:author="Red Army" w:date="2012-02-08T20:12:00Z">
                  <w:rPr>
                    <w:rFonts w:ascii="Times New Roman" w:eastAsia="ＭＳ ゴシック" w:hAnsi="Times New Roman"/>
                    <w:b/>
                    <w:bCs/>
                    <w:color w:val="4F81BD"/>
                  </w:rPr>
                </w:rPrChange>
              </w:rPr>
              <w:t>19/01/2012</w:t>
            </w:r>
          </w:p>
        </w:tc>
        <w:tc>
          <w:tcPr>
            <w:tcW w:w="637" w:type="pct"/>
            <w:shd w:val="clear" w:color="auto" w:fill="D9D9D9"/>
          </w:tcPr>
          <w:p w:rsidR="006E25C4" w:rsidRPr="001A0C52" w:rsidRDefault="006E25C4" w:rsidP="00B66277">
            <w:pPr>
              <w:rPr>
                <w:rFonts w:ascii="Times New Roman" w:hAnsi="Times New Roman"/>
                <w:b/>
                <w:sz w:val="24"/>
                <w:rPrChange w:id="4744" w:author="Red Army" w:date="2012-02-08T20:12:00Z">
                  <w:rPr>
                    <w:rFonts w:ascii="Times New Roman" w:hAnsi="Times New Roman"/>
                    <w:b/>
                  </w:rPr>
                </w:rPrChange>
              </w:rPr>
            </w:pPr>
            <w:r w:rsidRPr="001A0C52">
              <w:rPr>
                <w:rFonts w:ascii="Times New Roman" w:hAnsi="Times New Roman"/>
                <w:b/>
                <w:sz w:val="24"/>
                <w:rPrChange w:id="4745" w:author="Red Army" w:date="2012-02-08T20:12:00Z">
                  <w:rPr>
                    <w:rFonts w:ascii="Times New Roman" w:eastAsia="ＭＳ ゴシック" w:hAnsi="Times New Roman"/>
                    <w:b/>
                    <w:bCs/>
                    <w:color w:val="4F81BD"/>
                  </w:rPr>
                </w:rPrChange>
              </w:rPr>
              <w:t>Priority</w:t>
            </w:r>
          </w:p>
        </w:tc>
        <w:tc>
          <w:tcPr>
            <w:tcW w:w="1608" w:type="pct"/>
            <w:gridSpan w:val="2"/>
          </w:tcPr>
          <w:p w:rsidR="006E25C4" w:rsidRPr="001A0C52" w:rsidRDefault="006E25C4" w:rsidP="00B66277">
            <w:pPr>
              <w:rPr>
                <w:rFonts w:ascii="Times New Roman" w:hAnsi="Times New Roman"/>
                <w:sz w:val="24"/>
                <w:rPrChange w:id="4746" w:author="Red Army" w:date="2012-02-08T20:12:00Z">
                  <w:rPr>
                    <w:rFonts w:ascii="Times New Roman" w:hAnsi="Times New Roman"/>
                  </w:rPr>
                </w:rPrChange>
              </w:rPr>
            </w:pPr>
            <w:r w:rsidRPr="001A0C52">
              <w:rPr>
                <w:rFonts w:ascii="Times New Roman" w:hAnsi="Times New Roman"/>
                <w:sz w:val="24"/>
                <w:rPrChange w:id="4747" w:author="Red Army" w:date="2012-02-08T20:12:00Z">
                  <w:rPr>
                    <w:rFonts w:ascii="Times New Roman" w:eastAsia="ＭＳ ゴシック" w:hAnsi="Times New Roman"/>
                    <w:b/>
                    <w:bCs/>
                    <w:color w:val="4F81BD"/>
                  </w:rPr>
                </w:rPrChange>
              </w:rPr>
              <w:t>Normal</w:t>
            </w:r>
          </w:p>
        </w:tc>
      </w:tr>
      <w:tr w:rsidR="006E25C4" w:rsidRPr="001A0C52" w:rsidTr="00B66277">
        <w:tc>
          <w:tcPr>
            <w:tcW w:w="5000" w:type="pct"/>
            <w:gridSpan w:val="5"/>
            <w:shd w:val="clear" w:color="auto" w:fill="auto"/>
          </w:tcPr>
          <w:p w:rsidR="006E25C4" w:rsidRPr="001A0C52" w:rsidRDefault="006E25C4" w:rsidP="00B66277">
            <w:pPr>
              <w:rPr>
                <w:rFonts w:ascii="Times New Roman" w:hAnsi="Times New Roman"/>
                <w:b/>
                <w:sz w:val="24"/>
                <w:rPrChange w:id="4748" w:author="Red Army" w:date="2012-02-08T20:12:00Z">
                  <w:rPr>
                    <w:rFonts w:ascii="Times New Roman" w:hAnsi="Times New Roman"/>
                    <w:b/>
                  </w:rPr>
                </w:rPrChange>
              </w:rPr>
            </w:pPr>
            <w:r w:rsidRPr="001A0C52">
              <w:rPr>
                <w:rFonts w:ascii="Times New Roman" w:hAnsi="Times New Roman"/>
                <w:b/>
                <w:sz w:val="24"/>
                <w:rPrChange w:id="4749" w:author="Red Army" w:date="2012-02-08T20:12:00Z">
                  <w:rPr>
                    <w:rFonts w:ascii="Times New Roman" w:eastAsia="ＭＳ ゴシック" w:hAnsi="Times New Roman"/>
                    <w:b/>
                    <w:bCs/>
                    <w:color w:val="4F81BD"/>
                  </w:rPr>
                </w:rPrChange>
              </w:rPr>
              <w:t xml:space="preserve">Actor: </w:t>
            </w:r>
          </w:p>
          <w:p w:rsidR="006E25C4" w:rsidRPr="001A0C52" w:rsidRDefault="006E25C4" w:rsidP="00B66277">
            <w:pPr>
              <w:rPr>
                <w:rFonts w:ascii="Times New Roman" w:hAnsi="Times New Roman"/>
                <w:sz w:val="24"/>
                <w:rPrChange w:id="4750" w:author="Red Army" w:date="2012-02-08T20:12:00Z">
                  <w:rPr>
                    <w:rFonts w:ascii="Times New Roman" w:hAnsi="Times New Roman"/>
                  </w:rPr>
                </w:rPrChange>
              </w:rPr>
            </w:pPr>
            <w:r w:rsidRPr="001A0C52">
              <w:rPr>
                <w:rFonts w:ascii="Times New Roman" w:hAnsi="Times New Roman"/>
                <w:b/>
                <w:sz w:val="24"/>
                <w:rPrChange w:id="4751" w:author="Red Army" w:date="2012-02-08T20:12:00Z">
                  <w:rPr>
                    <w:rFonts w:ascii="Times New Roman" w:eastAsia="ＭＳ ゴシック" w:hAnsi="Times New Roman"/>
                    <w:b/>
                    <w:bCs/>
                    <w:color w:val="4F81BD"/>
                  </w:rPr>
                </w:rPrChange>
              </w:rPr>
              <w:tab/>
            </w:r>
            <w:r w:rsidRPr="001A0C52">
              <w:rPr>
                <w:rFonts w:ascii="Times New Roman" w:hAnsi="Times New Roman"/>
                <w:sz w:val="24"/>
                <w:rPrChange w:id="4752" w:author="Red Army" w:date="2012-02-08T20:12:00Z">
                  <w:rPr>
                    <w:rFonts w:ascii="Times New Roman" w:eastAsia="ＭＳ ゴシック" w:hAnsi="Times New Roman"/>
                    <w:b/>
                    <w:bCs/>
                    <w:color w:val="4F81BD"/>
                  </w:rPr>
                </w:rPrChange>
              </w:rPr>
              <w:t>User</w:t>
            </w:r>
          </w:p>
          <w:p w:rsidR="006E25C4" w:rsidRPr="001A0C52" w:rsidRDefault="006E25C4" w:rsidP="00B66277">
            <w:pPr>
              <w:rPr>
                <w:rFonts w:ascii="Times New Roman" w:hAnsi="Times New Roman"/>
                <w:b/>
                <w:sz w:val="24"/>
                <w:rPrChange w:id="4753" w:author="Red Army" w:date="2012-02-08T20:12:00Z">
                  <w:rPr>
                    <w:rFonts w:ascii="Times New Roman" w:hAnsi="Times New Roman"/>
                    <w:b/>
                  </w:rPr>
                </w:rPrChange>
              </w:rPr>
            </w:pPr>
            <w:r w:rsidRPr="001A0C52">
              <w:rPr>
                <w:rFonts w:ascii="Times New Roman" w:hAnsi="Times New Roman"/>
                <w:b/>
                <w:sz w:val="24"/>
                <w:rPrChange w:id="4754" w:author="Red Army" w:date="2012-02-08T20:12:00Z">
                  <w:rPr>
                    <w:rFonts w:ascii="Times New Roman" w:eastAsia="ＭＳ ゴシック" w:hAnsi="Times New Roman"/>
                    <w:b/>
                    <w:bCs/>
                    <w:color w:val="4F81BD"/>
                  </w:rPr>
                </w:rPrChange>
              </w:rPr>
              <w:t>Summary:</w:t>
            </w:r>
          </w:p>
          <w:p w:rsidR="006E25C4" w:rsidRPr="001A0C52" w:rsidRDefault="006E25C4" w:rsidP="00B66277">
            <w:pPr>
              <w:rPr>
                <w:rFonts w:ascii="Times New Roman" w:hAnsi="Times New Roman"/>
                <w:sz w:val="24"/>
                <w:rPrChange w:id="4755" w:author="Red Army" w:date="2012-02-08T20:12:00Z">
                  <w:rPr>
                    <w:rFonts w:ascii="Times New Roman" w:hAnsi="Times New Roman"/>
                  </w:rPr>
                </w:rPrChange>
              </w:rPr>
            </w:pPr>
            <w:r w:rsidRPr="001A0C52">
              <w:rPr>
                <w:rFonts w:ascii="Times New Roman" w:hAnsi="Times New Roman"/>
                <w:sz w:val="24"/>
                <w:rPrChange w:id="4756" w:author="Red Army" w:date="2012-02-08T20:12:00Z">
                  <w:rPr>
                    <w:rFonts w:ascii="Times New Roman" w:eastAsia="ＭＳ ゴシック" w:hAnsi="Times New Roman"/>
                    <w:b/>
                    <w:bCs/>
                    <w:color w:val="4F81BD"/>
                  </w:rPr>
                </w:rPrChange>
              </w:rPr>
              <w:tab/>
              <w:t>Users can delete Teaching Method from the database.</w:t>
            </w:r>
          </w:p>
          <w:p w:rsidR="006E25C4" w:rsidRPr="001A0C52" w:rsidRDefault="006E25C4" w:rsidP="00B66277">
            <w:pPr>
              <w:rPr>
                <w:rFonts w:ascii="Times New Roman" w:hAnsi="Times New Roman"/>
                <w:b/>
                <w:bCs/>
                <w:sz w:val="24"/>
                <w:rPrChange w:id="4757" w:author="Red Army" w:date="2012-02-08T20:12:00Z">
                  <w:rPr>
                    <w:rFonts w:ascii="Times New Roman" w:hAnsi="Times New Roman"/>
                    <w:b/>
                    <w:bCs/>
                  </w:rPr>
                </w:rPrChange>
              </w:rPr>
            </w:pPr>
            <w:r w:rsidRPr="001A0C52">
              <w:rPr>
                <w:rFonts w:ascii="Times New Roman" w:hAnsi="Times New Roman"/>
                <w:b/>
                <w:bCs/>
                <w:sz w:val="24"/>
                <w:rPrChange w:id="4758" w:author="Red Army" w:date="2012-02-08T20:12:00Z">
                  <w:rPr>
                    <w:rFonts w:ascii="Times New Roman" w:eastAsia="ＭＳ ゴシック" w:hAnsi="Times New Roman"/>
                    <w:b/>
                    <w:bCs/>
                    <w:color w:val="4F81BD"/>
                  </w:rPr>
                </w:rPrChange>
              </w:rPr>
              <w:t>Goal:</w:t>
            </w:r>
          </w:p>
          <w:p w:rsidR="006E25C4" w:rsidRPr="001A0C52" w:rsidRDefault="006E25C4" w:rsidP="00B66277">
            <w:pPr>
              <w:rPr>
                <w:rFonts w:ascii="Times New Roman" w:hAnsi="Times New Roman"/>
                <w:bCs/>
                <w:sz w:val="24"/>
                <w:rPrChange w:id="4759" w:author="Red Army" w:date="2012-02-08T20:12:00Z">
                  <w:rPr>
                    <w:rFonts w:ascii="Times New Roman" w:hAnsi="Times New Roman"/>
                    <w:bCs/>
                  </w:rPr>
                </w:rPrChange>
              </w:rPr>
            </w:pPr>
            <w:r w:rsidRPr="001A0C52">
              <w:rPr>
                <w:rFonts w:ascii="Times New Roman" w:hAnsi="Times New Roman"/>
                <w:b/>
                <w:bCs/>
                <w:sz w:val="24"/>
                <w:rPrChange w:id="4760" w:author="Red Army" w:date="2012-02-08T20:12:00Z">
                  <w:rPr>
                    <w:rFonts w:ascii="Times New Roman" w:eastAsia="ＭＳ ゴシック" w:hAnsi="Times New Roman"/>
                    <w:b/>
                    <w:bCs/>
                    <w:color w:val="4F81BD"/>
                  </w:rPr>
                </w:rPrChange>
              </w:rPr>
              <w:tab/>
            </w:r>
            <w:r w:rsidRPr="001A0C52">
              <w:rPr>
                <w:rFonts w:ascii="Times New Roman" w:hAnsi="Times New Roman"/>
                <w:bCs/>
                <w:sz w:val="24"/>
                <w:rPrChange w:id="4761" w:author="Red Army" w:date="2012-02-08T20:12:00Z">
                  <w:rPr>
                    <w:rFonts w:ascii="Times New Roman" w:eastAsia="ＭＳ ゴシック" w:hAnsi="Times New Roman"/>
                    <w:b/>
                    <w:bCs/>
                    <w:color w:val="4F81BD"/>
                  </w:rPr>
                </w:rPrChange>
              </w:rPr>
              <w:t xml:space="preserve">Delete a Teaching Method from </w:t>
            </w:r>
            <w:r w:rsidR="000A673D" w:rsidRPr="001A0C52">
              <w:rPr>
                <w:rFonts w:ascii="Times New Roman" w:hAnsi="Times New Roman"/>
                <w:bCs/>
                <w:sz w:val="24"/>
                <w:rPrChange w:id="4762" w:author="Red Army" w:date="2012-02-08T20:12:00Z">
                  <w:rPr>
                    <w:rFonts w:ascii="Times New Roman" w:eastAsia="ＭＳ ゴシック" w:hAnsi="Times New Roman"/>
                    <w:b/>
                    <w:bCs/>
                    <w:color w:val="4F81BD"/>
                  </w:rPr>
                </w:rPrChange>
              </w:rPr>
              <w:t>database.</w:t>
            </w:r>
          </w:p>
          <w:p w:rsidR="006E25C4" w:rsidRPr="001A0C52" w:rsidRDefault="006E25C4" w:rsidP="00B66277">
            <w:pPr>
              <w:rPr>
                <w:rFonts w:ascii="Times New Roman" w:hAnsi="Times New Roman"/>
                <w:b/>
                <w:bCs/>
                <w:sz w:val="24"/>
                <w:rPrChange w:id="4763" w:author="Red Army" w:date="2012-02-08T20:12:00Z">
                  <w:rPr>
                    <w:rFonts w:ascii="Times New Roman" w:hAnsi="Times New Roman"/>
                    <w:b/>
                    <w:bCs/>
                  </w:rPr>
                </w:rPrChange>
              </w:rPr>
            </w:pPr>
            <w:r w:rsidRPr="001A0C52">
              <w:rPr>
                <w:rFonts w:ascii="Times New Roman" w:hAnsi="Times New Roman"/>
                <w:b/>
                <w:bCs/>
                <w:sz w:val="24"/>
                <w:rPrChange w:id="4764" w:author="Red Army" w:date="2012-02-08T20:12:00Z">
                  <w:rPr>
                    <w:rFonts w:ascii="Times New Roman" w:eastAsia="ＭＳ ゴシック" w:hAnsi="Times New Roman"/>
                    <w:b/>
                    <w:bCs/>
                    <w:color w:val="4F81BD"/>
                  </w:rPr>
                </w:rPrChange>
              </w:rPr>
              <w:t>Triggers</w:t>
            </w:r>
          </w:p>
          <w:p w:rsidR="006E25C4" w:rsidRPr="001A0C52" w:rsidRDefault="006E25C4" w:rsidP="00B66277">
            <w:pPr>
              <w:rPr>
                <w:rFonts w:ascii="Times New Roman" w:hAnsi="Times New Roman"/>
                <w:sz w:val="24"/>
                <w:u w:val="single"/>
                <w:rPrChange w:id="4765" w:author="Red Army" w:date="2012-02-08T20:12:00Z">
                  <w:rPr>
                    <w:rFonts w:ascii="Times New Roman" w:hAnsi="Times New Roman"/>
                    <w:u w:val="single"/>
                  </w:rPr>
                </w:rPrChange>
              </w:rPr>
            </w:pPr>
            <w:r w:rsidRPr="001A0C52">
              <w:rPr>
                <w:rFonts w:ascii="Times New Roman" w:hAnsi="Times New Roman"/>
                <w:bCs/>
                <w:sz w:val="24"/>
                <w:rPrChange w:id="4766" w:author="Red Army" w:date="2012-02-08T20:12:00Z">
                  <w:rPr>
                    <w:rFonts w:ascii="Times New Roman" w:eastAsia="ＭＳ ゴシック" w:hAnsi="Times New Roman"/>
                    <w:b/>
                    <w:bCs/>
                    <w:color w:val="4F81BD"/>
                  </w:rPr>
                </w:rPrChange>
              </w:rPr>
              <w:tab/>
              <w:t>Activate this use case when user asks the system to delete Teaching Method</w:t>
            </w:r>
            <w:ins w:id="4767" w:author="Phuong Giang" w:date="2012-02-10T23:26:00Z">
              <w:r w:rsidR="003A2D04">
                <w:rPr>
                  <w:rFonts w:ascii="Times New Roman" w:hAnsi="Times New Roman"/>
                  <w:bCs/>
                  <w:sz w:val="24"/>
                </w:rPr>
                <w:t>s</w:t>
              </w:r>
            </w:ins>
            <w:r w:rsidRPr="001A0C52">
              <w:rPr>
                <w:rFonts w:ascii="Times New Roman" w:hAnsi="Times New Roman"/>
                <w:bCs/>
                <w:sz w:val="24"/>
                <w:rPrChange w:id="4768" w:author="Red Army" w:date="2012-02-08T20:12:00Z">
                  <w:rPr>
                    <w:rFonts w:ascii="Times New Roman" w:eastAsia="ＭＳ ゴシック" w:hAnsi="Times New Roman"/>
                    <w:b/>
                    <w:bCs/>
                    <w:color w:val="4F81BD"/>
                  </w:rPr>
                </w:rPrChange>
              </w:rPr>
              <w:t>.</w:t>
            </w:r>
          </w:p>
          <w:p w:rsidR="006E25C4" w:rsidRPr="001A0C52" w:rsidRDefault="006E25C4" w:rsidP="00B66277">
            <w:pPr>
              <w:rPr>
                <w:rFonts w:ascii="Times New Roman" w:hAnsi="Times New Roman"/>
                <w:b/>
                <w:bCs/>
                <w:sz w:val="24"/>
                <w:rPrChange w:id="4769" w:author="Red Army" w:date="2012-02-08T20:12:00Z">
                  <w:rPr>
                    <w:rFonts w:ascii="Times New Roman" w:hAnsi="Times New Roman"/>
                    <w:b/>
                    <w:bCs/>
                  </w:rPr>
                </w:rPrChange>
              </w:rPr>
            </w:pPr>
            <w:r w:rsidRPr="001A0C52">
              <w:rPr>
                <w:rFonts w:ascii="Times New Roman" w:hAnsi="Times New Roman"/>
                <w:b/>
                <w:bCs/>
                <w:sz w:val="24"/>
                <w:rPrChange w:id="4770" w:author="Red Army" w:date="2012-02-08T20:12:00Z">
                  <w:rPr>
                    <w:rFonts w:ascii="Times New Roman" w:eastAsia="ＭＳ ゴシック" w:hAnsi="Times New Roman"/>
                    <w:b/>
                    <w:bCs/>
                    <w:color w:val="4F81BD"/>
                  </w:rPr>
                </w:rPrChange>
              </w:rPr>
              <w:t>Preconditions:</w:t>
            </w:r>
          </w:p>
          <w:p w:rsidR="000A673D" w:rsidRPr="001A0C52" w:rsidRDefault="006E25C4" w:rsidP="00B66277">
            <w:pPr>
              <w:rPr>
                <w:rFonts w:ascii="Times New Roman" w:hAnsi="Times New Roman"/>
                <w:sz w:val="24"/>
                <w:lang w:eastAsia="zh-CN"/>
                <w:rPrChange w:id="4771" w:author="Red Army" w:date="2012-02-08T20:12:00Z">
                  <w:rPr>
                    <w:rFonts w:ascii="Times New Roman" w:hAnsi="Times New Roman"/>
                    <w:lang w:eastAsia="zh-CN"/>
                  </w:rPr>
                </w:rPrChange>
              </w:rPr>
            </w:pPr>
            <w:r w:rsidRPr="001A0C52">
              <w:rPr>
                <w:rFonts w:ascii="Times New Roman" w:hAnsi="Times New Roman"/>
                <w:bCs/>
                <w:sz w:val="24"/>
                <w:rPrChange w:id="4772" w:author="Red Army" w:date="2012-02-08T20:12:00Z">
                  <w:rPr>
                    <w:rFonts w:ascii="Times New Roman" w:eastAsia="ＭＳ ゴシック" w:hAnsi="Times New Roman"/>
                    <w:b/>
                    <w:bCs/>
                    <w:color w:val="4F81BD"/>
                  </w:rPr>
                </w:rPrChange>
              </w:rPr>
              <w:tab/>
            </w:r>
            <w:r w:rsidRPr="001A0C52">
              <w:rPr>
                <w:rFonts w:ascii="Times New Roman" w:hAnsi="Times New Roman"/>
                <w:sz w:val="24"/>
                <w:lang w:eastAsia="zh-CN"/>
                <w:rPrChange w:id="4773" w:author="Red Army" w:date="2012-02-08T20:12:00Z">
                  <w:rPr>
                    <w:rFonts w:ascii="Times New Roman" w:eastAsia="ＭＳ ゴシック" w:hAnsi="Times New Roman"/>
                    <w:b/>
                    <w:bCs/>
                    <w:color w:val="4F81BD"/>
                    <w:lang w:eastAsia="zh-CN"/>
                  </w:rPr>
                </w:rPrChange>
              </w:rPr>
              <w:t>Start application successfully</w:t>
            </w:r>
            <w:r w:rsidR="000A673D" w:rsidRPr="001A0C52">
              <w:rPr>
                <w:rFonts w:ascii="Times New Roman" w:hAnsi="Times New Roman"/>
                <w:sz w:val="24"/>
                <w:lang w:eastAsia="zh-CN"/>
                <w:rPrChange w:id="4774" w:author="Red Army" w:date="2012-02-08T20:12:00Z">
                  <w:rPr>
                    <w:rFonts w:ascii="Times New Roman" w:eastAsia="ＭＳ ゴシック" w:hAnsi="Times New Roman"/>
                    <w:b/>
                    <w:bCs/>
                    <w:color w:val="4F81BD"/>
                    <w:lang w:eastAsia="zh-CN"/>
                  </w:rPr>
                </w:rPrChange>
              </w:rPr>
              <w:t xml:space="preserve">. </w:t>
            </w:r>
          </w:p>
          <w:p w:rsidR="006E25C4" w:rsidRPr="001A0C52" w:rsidRDefault="000A673D" w:rsidP="00B66277">
            <w:pPr>
              <w:rPr>
                <w:rFonts w:ascii="Times New Roman" w:hAnsi="Times New Roman"/>
                <w:sz w:val="24"/>
                <w:lang w:eastAsia="zh-CN"/>
                <w:rPrChange w:id="4775" w:author="Red Army" w:date="2012-02-08T20:12:00Z">
                  <w:rPr>
                    <w:rFonts w:ascii="Times New Roman" w:hAnsi="Times New Roman"/>
                    <w:lang w:eastAsia="zh-CN"/>
                  </w:rPr>
                </w:rPrChange>
              </w:rPr>
            </w:pPr>
            <w:r w:rsidRPr="001A0C52">
              <w:rPr>
                <w:rFonts w:ascii="Times New Roman" w:hAnsi="Times New Roman"/>
                <w:sz w:val="24"/>
                <w:lang w:eastAsia="zh-CN"/>
                <w:rPrChange w:id="4776" w:author="Red Army" w:date="2012-02-08T20:12:00Z">
                  <w:rPr>
                    <w:rFonts w:ascii="Times New Roman" w:eastAsia="ＭＳ ゴシック" w:hAnsi="Times New Roman"/>
                    <w:b/>
                    <w:bCs/>
                    <w:color w:val="4F81BD"/>
                    <w:lang w:eastAsia="zh-CN"/>
                  </w:rPr>
                </w:rPrChange>
              </w:rPr>
              <w:tab/>
              <w:t xml:space="preserve">There is at least an existed Teaching Method. </w:t>
            </w:r>
          </w:p>
          <w:p w:rsidR="006E25C4" w:rsidRPr="001A0C52" w:rsidRDefault="006E25C4" w:rsidP="00B66277">
            <w:pPr>
              <w:rPr>
                <w:rFonts w:ascii="Times New Roman" w:hAnsi="Times New Roman"/>
                <w:b/>
                <w:bCs/>
                <w:sz w:val="24"/>
                <w:rPrChange w:id="4777" w:author="Red Army" w:date="2012-02-08T20:12:00Z">
                  <w:rPr>
                    <w:rFonts w:ascii="Times New Roman" w:hAnsi="Times New Roman"/>
                    <w:b/>
                    <w:bCs/>
                  </w:rPr>
                </w:rPrChange>
              </w:rPr>
            </w:pPr>
            <w:r w:rsidRPr="001A0C52">
              <w:rPr>
                <w:rFonts w:ascii="Times New Roman" w:hAnsi="Times New Roman"/>
                <w:b/>
                <w:bCs/>
                <w:sz w:val="24"/>
                <w:rPrChange w:id="4778" w:author="Red Army" w:date="2012-02-08T20:12:00Z">
                  <w:rPr>
                    <w:rFonts w:ascii="Times New Roman" w:eastAsia="ＭＳ ゴシック" w:hAnsi="Times New Roman"/>
                    <w:b/>
                    <w:bCs/>
                    <w:color w:val="4F81BD"/>
                  </w:rPr>
                </w:rPrChange>
              </w:rPr>
              <w:t>Post</w:t>
            </w:r>
            <w:r w:rsidRPr="001A0C52">
              <w:rPr>
                <w:rFonts w:ascii="Times New Roman" w:hAnsi="Times New Roman"/>
                <w:b/>
                <w:sz w:val="24"/>
                <w:rPrChange w:id="4779" w:author="Red Army" w:date="2012-02-08T20:12:00Z">
                  <w:rPr>
                    <w:rFonts w:ascii="Times New Roman" w:eastAsia="ＭＳ ゴシック" w:hAnsi="Times New Roman"/>
                    <w:b/>
                    <w:bCs/>
                    <w:color w:val="4F81BD"/>
                  </w:rPr>
                </w:rPrChange>
              </w:rPr>
              <w:t xml:space="preserve"> </w:t>
            </w:r>
            <w:r w:rsidRPr="001A0C52">
              <w:rPr>
                <w:rFonts w:ascii="Times New Roman" w:hAnsi="Times New Roman"/>
                <w:b/>
                <w:bCs/>
                <w:sz w:val="24"/>
                <w:rPrChange w:id="4780" w:author="Red Army" w:date="2012-02-08T20:12:00Z">
                  <w:rPr>
                    <w:rFonts w:ascii="Times New Roman" w:eastAsia="ＭＳ ゴシック" w:hAnsi="Times New Roman"/>
                    <w:b/>
                    <w:bCs/>
                    <w:color w:val="4F81BD"/>
                  </w:rPr>
                </w:rPrChange>
              </w:rPr>
              <w:t>Conditions:</w:t>
            </w:r>
          </w:p>
          <w:p w:rsidR="00F90300" w:rsidRDefault="00F23806" w:rsidP="00B66277">
            <w:pPr>
              <w:rPr>
                <w:ins w:id="4781" w:author="Phuong Giang" w:date="2012-02-10T16:49:00Z"/>
                <w:rFonts w:ascii="Times New Roman" w:hAnsi="Times New Roman"/>
                <w:bCs/>
                <w:sz w:val="24"/>
              </w:rPr>
            </w:pPr>
            <w:r w:rsidRPr="001A0C52">
              <w:rPr>
                <w:rFonts w:ascii="Times New Roman" w:hAnsi="Times New Roman"/>
                <w:bCs/>
                <w:sz w:val="24"/>
                <w:rPrChange w:id="4782" w:author="Red Army" w:date="2012-02-08T20:12:00Z">
                  <w:rPr>
                    <w:rFonts w:ascii="Times New Roman" w:eastAsia="ＭＳ ゴシック" w:hAnsi="Times New Roman"/>
                    <w:b/>
                    <w:bCs/>
                    <w:color w:val="4F81BD"/>
                  </w:rPr>
                </w:rPrChange>
              </w:rPr>
              <w:tab/>
              <w:t xml:space="preserve">All the information of deleted Teaching </w:t>
            </w:r>
            <w:del w:id="4783" w:author="Red Army" w:date="2012-02-08T17:44:00Z">
              <w:r w:rsidRPr="001A0C52" w:rsidDel="00AF1BEB">
                <w:rPr>
                  <w:rFonts w:ascii="Times New Roman" w:hAnsi="Times New Roman"/>
                  <w:bCs/>
                  <w:sz w:val="24"/>
                  <w:rPrChange w:id="4784" w:author="Red Army" w:date="2012-02-08T20:12:00Z">
                    <w:rPr>
                      <w:rFonts w:ascii="Times New Roman" w:eastAsia="ＭＳ ゴシック" w:hAnsi="Times New Roman"/>
                      <w:b/>
                      <w:bCs/>
                      <w:color w:val="4F81BD"/>
                    </w:rPr>
                  </w:rPrChange>
                </w:rPr>
                <w:delText>Method  is</w:delText>
              </w:r>
            </w:del>
            <w:ins w:id="4785" w:author="Red Army" w:date="2012-02-08T17:44:00Z">
              <w:r w:rsidR="00AF1BEB" w:rsidRPr="001A0C52">
                <w:rPr>
                  <w:rFonts w:ascii="Times New Roman" w:hAnsi="Times New Roman"/>
                  <w:bCs/>
                  <w:sz w:val="24"/>
                  <w:rPrChange w:id="4786" w:author="Red Army" w:date="2012-02-08T20:12:00Z">
                    <w:rPr>
                      <w:rFonts w:ascii="Times New Roman" w:eastAsia="ＭＳ ゴシック" w:hAnsi="Times New Roman"/>
                      <w:b/>
                      <w:bCs/>
                      <w:color w:val="4F81BD"/>
                    </w:rPr>
                  </w:rPrChange>
                </w:rPr>
                <w:t>Method is</w:t>
              </w:r>
            </w:ins>
            <w:r w:rsidRPr="001A0C52">
              <w:rPr>
                <w:rFonts w:ascii="Times New Roman" w:hAnsi="Times New Roman"/>
                <w:bCs/>
                <w:sz w:val="24"/>
                <w:rPrChange w:id="4787" w:author="Red Army" w:date="2012-02-08T20:12:00Z">
                  <w:rPr>
                    <w:rFonts w:ascii="Times New Roman" w:eastAsia="ＭＳ ゴシック" w:hAnsi="Times New Roman"/>
                    <w:b/>
                    <w:bCs/>
                    <w:color w:val="4F81BD"/>
                  </w:rPr>
                </w:rPrChange>
              </w:rPr>
              <w:t xml:space="preserve"> deleted successfully</w:t>
            </w:r>
            <w:r w:rsidR="006E25C4" w:rsidRPr="001A0C52">
              <w:rPr>
                <w:rFonts w:ascii="Times New Roman" w:hAnsi="Times New Roman"/>
                <w:bCs/>
                <w:sz w:val="24"/>
                <w:rPrChange w:id="4788" w:author="Red Army" w:date="2012-02-08T20:12:00Z">
                  <w:rPr>
                    <w:rFonts w:ascii="Times New Roman" w:eastAsia="ＭＳ ゴシック" w:hAnsi="Times New Roman"/>
                    <w:b/>
                    <w:bCs/>
                    <w:color w:val="4F81BD"/>
                  </w:rPr>
                </w:rPrChange>
              </w:rPr>
              <w:t>.</w:t>
            </w:r>
            <w:r w:rsidRPr="001A0C52">
              <w:rPr>
                <w:rFonts w:ascii="Times New Roman" w:hAnsi="Times New Roman"/>
                <w:bCs/>
                <w:sz w:val="24"/>
                <w:rPrChange w:id="4789" w:author="Red Army" w:date="2012-02-08T20:12:00Z">
                  <w:rPr>
                    <w:rFonts w:ascii="Times New Roman" w:eastAsia="ＭＳ ゴシック" w:hAnsi="Times New Roman"/>
                    <w:b/>
                    <w:bCs/>
                    <w:color w:val="4F81BD"/>
                  </w:rPr>
                </w:rPrChange>
              </w:rPr>
              <w:t xml:space="preserve">  </w:t>
            </w:r>
          </w:p>
          <w:p w:rsidR="00F23806" w:rsidRPr="001A0C52" w:rsidDel="00981026" w:rsidRDefault="00F90300" w:rsidP="00B66277">
            <w:pPr>
              <w:rPr>
                <w:del w:id="4790" w:author="Red Army" w:date="2012-02-07T18:52:00Z"/>
                <w:rFonts w:ascii="Times New Roman" w:hAnsi="Times New Roman"/>
                <w:bCs/>
                <w:sz w:val="24"/>
                <w:rPrChange w:id="4791" w:author="Red Army" w:date="2012-02-08T20:12:00Z">
                  <w:rPr>
                    <w:del w:id="4792" w:author="Red Army" w:date="2012-02-07T18:52:00Z"/>
                    <w:rFonts w:ascii="Times New Roman" w:hAnsi="Times New Roman"/>
                    <w:bCs/>
                  </w:rPr>
                </w:rPrChange>
              </w:rPr>
            </w:pPr>
            <w:ins w:id="4793" w:author="Phuong Giang" w:date="2012-02-10T16:49:00Z">
              <w:r>
                <w:rPr>
                  <w:rFonts w:ascii="Times New Roman" w:hAnsi="Times New Roman"/>
                  <w:bCs/>
                  <w:sz w:val="24"/>
                </w:rPr>
                <w:tab/>
              </w:r>
            </w:ins>
            <w:r w:rsidR="00F23806" w:rsidRPr="001A0C52">
              <w:rPr>
                <w:rFonts w:ascii="Times New Roman" w:hAnsi="Times New Roman"/>
                <w:bCs/>
                <w:sz w:val="24"/>
                <w:rPrChange w:id="4794" w:author="Red Army" w:date="2012-02-08T20:12:00Z">
                  <w:rPr>
                    <w:rFonts w:ascii="Times New Roman" w:eastAsia="ＭＳ ゴシック" w:hAnsi="Times New Roman"/>
                    <w:b/>
                    <w:bCs/>
                    <w:color w:val="4F81BD"/>
                  </w:rPr>
                </w:rPrChange>
              </w:rPr>
              <w:t>Data integrity is assured</w:t>
            </w:r>
            <w:del w:id="4795" w:author="Red Army" w:date="2012-02-07T18:52:00Z">
              <w:r w:rsidR="00F23806" w:rsidRPr="001A0C52" w:rsidDel="00981026">
                <w:rPr>
                  <w:rFonts w:ascii="Times New Roman" w:hAnsi="Times New Roman"/>
                  <w:bCs/>
                  <w:sz w:val="24"/>
                  <w:rPrChange w:id="4796" w:author="Red Army" w:date="2012-02-08T20:12:00Z">
                    <w:rPr>
                      <w:rFonts w:ascii="Times New Roman" w:eastAsia="ＭＳ ゴシック" w:hAnsi="Times New Roman"/>
                      <w:b/>
                      <w:bCs/>
                      <w:color w:val="4F81BD"/>
                    </w:rPr>
                  </w:rPrChange>
                </w:rPr>
                <w:delText>. No search cache of this Teaching Method remains.</w:delText>
              </w:r>
            </w:del>
          </w:p>
          <w:p w:rsidR="00981026" w:rsidRPr="001A0C52" w:rsidRDefault="00981026" w:rsidP="00B66277">
            <w:pPr>
              <w:rPr>
                <w:ins w:id="4797" w:author="Red Army" w:date="2012-02-07T18:52:00Z"/>
                <w:rFonts w:ascii="Times New Roman" w:hAnsi="Times New Roman"/>
                <w:b/>
                <w:bCs/>
                <w:sz w:val="24"/>
                <w:rPrChange w:id="4798" w:author="Red Army" w:date="2012-02-08T20:12:00Z">
                  <w:rPr>
                    <w:ins w:id="4799" w:author="Red Army" w:date="2012-02-07T18:52:00Z"/>
                    <w:rFonts w:ascii="Times New Roman" w:hAnsi="Times New Roman"/>
                    <w:b/>
                    <w:bCs/>
                  </w:rPr>
                </w:rPrChange>
              </w:rPr>
            </w:pPr>
            <w:ins w:id="4800" w:author="Red Army" w:date="2012-02-07T18:52:00Z">
              <w:r w:rsidRPr="001A0C52">
                <w:rPr>
                  <w:rFonts w:ascii="Times New Roman" w:hAnsi="Times New Roman"/>
                  <w:b/>
                  <w:bCs/>
                  <w:sz w:val="24"/>
                  <w:rPrChange w:id="4801" w:author="Red Army" w:date="2012-02-08T20:12:00Z">
                    <w:rPr>
                      <w:rFonts w:ascii="Times New Roman" w:eastAsia="ＭＳ ゴシック" w:hAnsi="Times New Roman"/>
                      <w:b/>
                      <w:bCs/>
                      <w:color w:val="4F81BD"/>
                    </w:rPr>
                  </w:rPrChange>
                </w:rPr>
                <w:t>.</w:t>
              </w:r>
            </w:ins>
          </w:p>
          <w:p w:rsidR="006E25C4" w:rsidRPr="001A0C52" w:rsidRDefault="006E25C4" w:rsidP="00B66277">
            <w:pPr>
              <w:rPr>
                <w:rFonts w:ascii="Times New Roman" w:hAnsi="Times New Roman"/>
                <w:b/>
                <w:bCs/>
                <w:sz w:val="24"/>
                <w:rPrChange w:id="4802" w:author="Red Army" w:date="2012-02-08T20:12:00Z">
                  <w:rPr>
                    <w:rFonts w:ascii="Times New Roman" w:hAnsi="Times New Roman"/>
                    <w:b/>
                    <w:bCs/>
                  </w:rPr>
                </w:rPrChange>
              </w:rPr>
            </w:pPr>
            <w:r w:rsidRPr="001A0C52">
              <w:rPr>
                <w:rFonts w:ascii="Times New Roman" w:hAnsi="Times New Roman"/>
                <w:b/>
                <w:bCs/>
                <w:sz w:val="24"/>
                <w:rPrChange w:id="4803" w:author="Red Army" w:date="2012-02-08T20:12:00Z">
                  <w:rPr>
                    <w:rFonts w:ascii="Times New Roman" w:eastAsia="ＭＳ ゴシック" w:hAnsi="Times New Roman"/>
                    <w:b/>
                    <w:b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804" w:author="Red Army" w:date="2012-02-08T20:12:00Z">
                        <w:rPr>
                          <w:rFonts w:ascii="Times New Roman" w:hAnsi="Times New Roman"/>
                        </w:rPr>
                      </w:rPrChange>
                    </w:rPr>
                  </w:pPr>
                  <w:r w:rsidRPr="001A0C52">
                    <w:rPr>
                      <w:rFonts w:ascii="Times New Roman" w:hAnsi="Times New Roman"/>
                      <w:sz w:val="24"/>
                      <w:rPrChange w:id="4805"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806" w:author="Red Army" w:date="2012-02-08T20:12:00Z">
                        <w:rPr>
                          <w:rFonts w:ascii="Times New Roman" w:hAnsi="Times New Roman"/>
                        </w:rPr>
                      </w:rPrChange>
                    </w:rPr>
                  </w:pPr>
                  <w:r w:rsidRPr="001A0C52">
                    <w:rPr>
                      <w:rFonts w:ascii="Times New Roman" w:hAnsi="Times New Roman"/>
                      <w:sz w:val="24"/>
                      <w:rPrChange w:id="4807"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808" w:author="Red Army" w:date="2012-02-08T20:12:00Z">
                        <w:rPr>
                          <w:rFonts w:ascii="Times New Roman" w:hAnsi="Times New Roman"/>
                        </w:rPr>
                      </w:rPrChange>
                    </w:rPr>
                  </w:pPr>
                  <w:r w:rsidRPr="001A0C52">
                    <w:rPr>
                      <w:rFonts w:ascii="Times New Roman" w:hAnsi="Times New Roman"/>
                      <w:sz w:val="24"/>
                      <w:rPrChange w:id="4809" w:author="Red Army" w:date="2012-02-08T20:12:00Z">
                        <w:rPr>
                          <w:rFonts w:ascii="Times New Roman" w:eastAsia="ＭＳ ゴシック" w:hAnsi="Times New Roman"/>
                          <w:b/>
                          <w:bCs/>
                          <w:color w:val="4F81BD"/>
                        </w:rPr>
                      </w:rPrChange>
                    </w:rPr>
                    <w:t>System Response</w:t>
                  </w:r>
                </w:p>
              </w:tc>
            </w:tr>
            <w:tr w:rsidR="006E25C4" w:rsidRPr="001A0C52" w:rsidTr="00B66277">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F4015F">
                  <w:pPr>
                    <w:jc w:val="center"/>
                    <w:rPr>
                      <w:rFonts w:ascii="Times New Roman" w:hAnsi="Times New Roman"/>
                      <w:sz w:val="24"/>
                      <w:rPrChange w:id="4810" w:author="Red Army" w:date="2012-02-08T20:12:00Z">
                        <w:rPr>
                          <w:rFonts w:ascii="Times New Roman" w:hAnsi="Times New Roman"/>
                        </w:rPr>
                      </w:rPrChange>
                    </w:rPr>
                  </w:pPr>
                  <w:r w:rsidRPr="001A0C52">
                    <w:rPr>
                      <w:rFonts w:ascii="Times New Roman" w:hAnsi="Times New Roman"/>
                      <w:sz w:val="24"/>
                      <w:rPrChange w:id="4811"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0A673D">
                  <w:pPr>
                    <w:rPr>
                      <w:rFonts w:ascii="Times New Roman" w:hAnsi="Times New Roman"/>
                      <w:sz w:val="24"/>
                      <w:rPrChange w:id="4812" w:author="Red Army" w:date="2012-02-08T20:12:00Z">
                        <w:rPr>
                          <w:rFonts w:ascii="Times New Roman" w:hAnsi="Times New Roman"/>
                        </w:rPr>
                      </w:rPrChange>
                    </w:rPr>
                  </w:pPr>
                  <w:r w:rsidRPr="001A0C52">
                    <w:rPr>
                      <w:rFonts w:ascii="Times New Roman" w:hAnsi="Times New Roman"/>
                      <w:sz w:val="24"/>
                      <w:rPrChange w:id="4813" w:author="Red Army" w:date="2012-02-08T20:12:00Z">
                        <w:rPr>
                          <w:rFonts w:ascii="Times New Roman" w:eastAsia="ＭＳ ゴシック" w:hAnsi="Times New Roman"/>
                          <w:b/>
                          <w:bCs/>
                          <w:color w:val="4F81BD"/>
                        </w:rPr>
                      </w:rPrChange>
                    </w:rPr>
                    <w:t>Select the target Teaching Method.</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0A673D" w:rsidP="00F4015F">
                  <w:pPr>
                    <w:rPr>
                      <w:rFonts w:ascii="Times New Roman" w:hAnsi="Times New Roman"/>
                      <w:sz w:val="24"/>
                      <w:rPrChange w:id="4814" w:author="Red Army" w:date="2012-02-08T20:12:00Z">
                        <w:rPr>
                          <w:rFonts w:ascii="Times New Roman" w:hAnsi="Times New Roman"/>
                        </w:rPr>
                      </w:rPrChange>
                    </w:rPr>
                  </w:pPr>
                  <w:r w:rsidRPr="001A0C52">
                    <w:rPr>
                      <w:rFonts w:ascii="Times New Roman" w:hAnsi="Times New Roman"/>
                      <w:sz w:val="24"/>
                      <w:rPrChange w:id="4815" w:author="Red Army" w:date="2012-02-08T20:12:00Z">
                        <w:rPr>
                          <w:rFonts w:ascii="Times New Roman" w:eastAsia="ＭＳ ゴシック" w:hAnsi="Times New Roman"/>
                          <w:b/>
                          <w:bCs/>
                          <w:color w:val="4F81BD"/>
                        </w:rPr>
                      </w:rPrChange>
                    </w:rPr>
                    <w:t>Focus on the selected Teaching Method.</w:t>
                  </w:r>
                </w:p>
                <w:p w:rsidR="000A673D" w:rsidRPr="001A0C52" w:rsidRDefault="000A673D">
                  <w:pPr>
                    <w:rPr>
                      <w:rFonts w:ascii="Times New Roman" w:hAnsi="Times New Roman"/>
                      <w:sz w:val="24"/>
                      <w:rPrChange w:id="4816" w:author="Red Army" w:date="2012-02-08T20:12:00Z">
                        <w:rPr>
                          <w:rFonts w:ascii="Times New Roman" w:hAnsi="Times New Roman"/>
                        </w:rPr>
                      </w:rPrChange>
                    </w:rPr>
                  </w:pPr>
                  <w:r w:rsidRPr="001A0C52">
                    <w:rPr>
                      <w:rFonts w:ascii="Times New Roman" w:hAnsi="Times New Roman"/>
                      <w:sz w:val="24"/>
                      <w:rPrChange w:id="4817" w:author="Red Army" w:date="2012-02-08T20:12:00Z">
                        <w:rPr>
                          <w:rFonts w:ascii="Times New Roman" w:eastAsia="ＭＳ ゴシック" w:hAnsi="Times New Roman"/>
                          <w:b/>
                          <w:bCs/>
                          <w:color w:val="4F81BD"/>
                        </w:rPr>
                      </w:rPrChange>
                    </w:rPr>
                    <w:t>Display the selected Teaching Method for user to view.</w:t>
                  </w:r>
                </w:p>
              </w:tc>
            </w:tr>
            <w:tr w:rsidR="006E25C4" w:rsidRPr="001A0C52" w:rsidTr="00B66277">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F4015F">
                  <w:pPr>
                    <w:jc w:val="center"/>
                    <w:rPr>
                      <w:rFonts w:ascii="Times New Roman" w:hAnsi="Times New Roman"/>
                      <w:sz w:val="24"/>
                      <w:rPrChange w:id="4818" w:author="Red Army" w:date="2012-02-08T20:12:00Z">
                        <w:rPr>
                          <w:rFonts w:ascii="Times New Roman" w:hAnsi="Times New Roman"/>
                        </w:rPr>
                      </w:rPrChange>
                    </w:rPr>
                  </w:pPr>
                  <w:r w:rsidRPr="001A0C52">
                    <w:rPr>
                      <w:rFonts w:ascii="Times New Roman" w:hAnsi="Times New Roman"/>
                      <w:sz w:val="24"/>
                      <w:rPrChange w:id="4819"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0A673D" w:rsidP="00F4015F">
                  <w:pPr>
                    <w:tabs>
                      <w:tab w:val="right" w:pos="3993"/>
                    </w:tabs>
                    <w:rPr>
                      <w:rFonts w:ascii="Times New Roman" w:hAnsi="Times New Roman"/>
                      <w:sz w:val="24"/>
                      <w:rPrChange w:id="4820" w:author="Red Army" w:date="2012-02-08T20:12:00Z">
                        <w:rPr>
                          <w:rFonts w:ascii="Times New Roman" w:hAnsi="Times New Roman"/>
                        </w:rPr>
                      </w:rPrChange>
                    </w:rPr>
                  </w:pPr>
                  <w:r w:rsidRPr="001A0C52">
                    <w:rPr>
                      <w:rFonts w:ascii="Times New Roman" w:hAnsi="Times New Roman"/>
                      <w:sz w:val="24"/>
                      <w:rPrChange w:id="4821" w:author="Red Army" w:date="2012-02-08T20:12:00Z">
                        <w:rPr>
                          <w:rFonts w:ascii="Times New Roman" w:eastAsia="ＭＳ ゴシック" w:hAnsi="Times New Roman"/>
                          <w:b/>
                          <w:bCs/>
                          <w:color w:val="4F81BD"/>
                        </w:rPr>
                      </w:rPrChange>
                    </w:rPr>
                    <w:t>Ask the system to delete selected Teaching Method.</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0A673D">
                  <w:pPr>
                    <w:rPr>
                      <w:rFonts w:ascii="Times New Roman" w:hAnsi="Times New Roman"/>
                      <w:sz w:val="24"/>
                      <w:rPrChange w:id="4822" w:author="Red Army" w:date="2012-02-08T20:12:00Z">
                        <w:rPr>
                          <w:rFonts w:ascii="Times New Roman" w:hAnsi="Times New Roman"/>
                        </w:rPr>
                      </w:rPrChange>
                    </w:rPr>
                  </w:pPr>
                  <w:r w:rsidRPr="001A0C52">
                    <w:rPr>
                      <w:rFonts w:ascii="Times New Roman" w:hAnsi="Times New Roman"/>
                      <w:sz w:val="24"/>
                      <w:rPrChange w:id="4823" w:author="Red Army" w:date="2012-02-08T20:12:00Z">
                        <w:rPr>
                          <w:rFonts w:ascii="Times New Roman" w:eastAsia="ＭＳ ゴシック" w:hAnsi="Times New Roman"/>
                          <w:b/>
                          <w:bCs/>
                          <w:color w:val="4F81BD"/>
                        </w:rPr>
                      </w:rPrChange>
                    </w:rPr>
                    <w:t>Ask user to confirm deletion</w:t>
                  </w:r>
                </w:p>
              </w:tc>
            </w:tr>
            <w:tr w:rsidR="006E25C4" w:rsidRPr="001A0C52" w:rsidTr="00B66277">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F4015F">
                  <w:pPr>
                    <w:jc w:val="center"/>
                    <w:rPr>
                      <w:rFonts w:ascii="Times New Roman" w:hAnsi="Times New Roman"/>
                      <w:sz w:val="24"/>
                      <w:rPrChange w:id="4824" w:author="Red Army" w:date="2012-02-08T20:12:00Z">
                        <w:rPr>
                          <w:rFonts w:ascii="Times New Roman" w:hAnsi="Times New Roman"/>
                        </w:rPr>
                      </w:rPrChange>
                    </w:rPr>
                  </w:pPr>
                  <w:r w:rsidRPr="001A0C52">
                    <w:rPr>
                      <w:rFonts w:ascii="Times New Roman" w:hAnsi="Times New Roman"/>
                      <w:sz w:val="24"/>
                      <w:rPrChange w:id="4825"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0A673D" w:rsidP="00F4015F">
                  <w:pPr>
                    <w:rPr>
                      <w:rFonts w:ascii="Times New Roman" w:hAnsi="Times New Roman"/>
                      <w:sz w:val="24"/>
                      <w:rPrChange w:id="4826" w:author="Red Army" w:date="2012-02-08T20:12:00Z">
                        <w:rPr>
                          <w:rFonts w:ascii="Times New Roman" w:hAnsi="Times New Roman"/>
                        </w:rPr>
                      </w:rPrChange>
                    </w:rPr>
                  </w:pPr>
                  <w:r w:rsidRPr="001A0C52">
                    <w:rPr>
                      <w:rFonts w:ascii="Times New Roman" w:hAnsi="Times New Roman"/>
                      <w:sz w:val="24"/>
                      <w:rPrChange w:id="4827" w:author="Red Army" w:date="2012-02-08T20:12:00Z">
                        <w:rPr>
                          <w:rFonts w:ascii="Times New Roman" w:eastAsia="ＭＳ ゴシック" w:hAnsi="Times New Roman"/>
                          <w:b/>
                          <w:bCs/>
                          <w:color w:val="4F81BD"/>
                        </w:rPr>
                      </w:rPrChange>
                    </w:rPr>
                    <w:t>Confirm to delete</w:t>
                  </w:r>
                </w:p>
              </w:tc>
              <w:tc>
                <w:tcPr>
                  <w:tcW w:w="4494" w:type="dxa"/>
                  <w:tcBorders>
                    <w:top w:val="single" w:sz="4" w:space="0" w:color="auto"/>
                    <w:left w:val="single" w:sz="4" w:space="0" w:color="auto"/>
                    <w:bottom w:val="single" w:sz="4" w:space="0" w:color="auto"/>
                    <w:right w:val="single" w:sz="4" w:space="0" w:color="auto"/>
                  </w:tcBorders>
                </w:tcPr>
                <w:p w:rsidR="000A673D" w:rsidRPr="001A0C52" w:rsidRDefault="000A673D" w:rsidP="00F4015F">
                  <w:pPr>
                    <w:rPr>
                      <w:rFonts w:ascii="Times New Roman" w:hAnsi="Times New Roman"/>
                      <w:sz w:val="24"/>
                      <w:rPrChange w:id="4828" w:author="Red Army" w:date="2012-02-08T20:12:00Z">
                        <w:rPr>
                          <w:rFonts w:ascii="Times New Roman" w:hAnsi="Times New Roman"/>
                        </w:rPr>
                      </w:rPrChange>
                    </w:rPr>
                  </w:pPr>
                  <w:r w:rsidRPr="001A0C52">
                    <w:rPr>
                      <w:rFonts w:ascii="Times New Roman" w:hAnsi="Times New Roman"/>
                      <w:sz w:val="24"/>
                      <w:rPrChange w:id="4829" w:author="Red Army" w:date="2012-02-08T20:12:00Z">
                        <w:rPr>
                          <w:rFonts w:ascii="Times New Roman" w:eastAsia="ＭＳ ゴシック" w:hAnsi="Times New Roman"/>
                          <w:b/>
                          <w:bCs/>
                          <w:color w:val="4F81BD"/>
                        </w:rPr>
                      </w:rPrChange>
                    </w:rPr>
                    <w:t>Delete the Teaching Method</w:t>
                  </w:r>
                  <w:r w:rsidR="00F23806" w:rsidRPr="001A0C52">
                    <w:rPr>
                      <w:rFonts w:ascii="Times New Roman" w:hAnsi="Times New Roman"/>
                      <w:sz w:val="24"/>
                      <w:rPrChange w:id="4830" w:author="Red Army" w:date="2012-02-08T20:12:00Z">
                        <w:rPr>
                          <w:rFonts w:ascii="Times New Roman" w:eastAsia="ＭＳ ゴシック" w:hAnsi="Times New Roman"/>
                          <w:b/>
                          <w:bCs/>
                          <w:color w:val="4F81BD"/>
                        </w:rPr>
                      </w:rPrChange>
                    </w:rPr>
                    <w:t xml:space="preserve"> from the database</w:t>
                  </w:r>
                  <w:r w:rsidRPr="001A0C52">
                    <w:rPr>
                      <w:rFonts w:ascii="Times New Roman" w:hAnsi="Times New Roman"/>
                      <w:sz w:val="24"/>
                      <w:rPrChange w:id="4831" w:author="Red Army" w:date="2012-02-08T20:12:00Z">
                        <w:rPr>
                          <w:rFonts w:ascii="Times New Roman" w:eastAsia="ＭＳ ゴシック" w:hAnsi="Times New Roman"/>
                          <w:b/>
                          <w:bCs/>
                          <w:color w:val="4F81BD"/>
                        </w:rPr>
                      </w:rPrChange>
                    </w:rPr>
                    <w:t xml:space="preserve">. </w:t>
                  </w:r>
                </w:p>
                <w:p w:rsidR="006E25C4" w:rsidRPr="001A0C52" w:rsidRDefault="000A673D" w:rsidP="00F90300">
                  <w:pPr>
                    <w:rPr>
                      <w:rFonts w:ascii="Times New Roman" w:hAnsi="Times New Roman"/>
                      <w:sz w:val="24"/>
                      <w:rPrChange w:id="4832" w:author="Red Army" w:date="2012-02-08T20:12:00Z">
                        <w:rPr>
                          <w:rFonts w:ascii="Times New Roman" w:hAnsi="Times New Roman"/>
                        </w:rPr>
                      </w:rPrChange>
                    </w:rPr>
                  </w:pPr>
                  <w:r w:rsidRPr="001A0C52">
                    <w:rPr>
                      <w:rFonts w:ascii="Times New Roman" w:hAnsi="Times New Roman"/>
                      <w:sz w:val="24"/>
                      <w:rPrChange w:id="4833" w:author="Red Army" w:date="2012-02-08T20:12:00Z">
                        <w:rPr>
                          <w:rFonts w:ascii="Times New Roman" w:eastAsia="ＭＳ ゴシック" w:hAnsi="Times New Roman"/>
                          <w:b/>
                          <w:bCs/>
                          <w:color w:val="4F81BD"/>
                        </w:rPr>
                      </w:rPrChange>
                    </w:rPr>
                    <w:t>Display the previous screen</w:t>
                  </w:r>
                  <w:del w:id="4834" w:author="Phuong Giang" w:date="2012-02-10T16:49:00Z">
                    <w:r w:rsidRPr="001A0C52" w:rsidDel="00F90300">
                      <w:rPr>
                        <w:rFonts w:ascii="Times New Roman" w:hAnsi="Times New Roman"/>
                        <w:sz w:val="24"/>
                        <w:rPrChange w:id="4835" w:author="Red Army" w:date="2012-02-08T20:12:00Z">
                          <w:rPr>
                            <w:rFonts w:ascii="Times New Roman" w:eastAsia="ＭＳ ゴシック" w:hAnsi="Times New Roman"/>
                            <w:b/>
                            <w:bCs/>
                            <w:color w:val="4F81BD"/>
                          </w:rPr>
                        </w:rPrChange>
                      </w:rPr>
                      <w:delText>; focus on next above Teaching Method if any.</w:delText>
                    </w:r>
                  </w:del>
                  <w:r w:rsidRPr="001A0C52">
                    <w:rPr>
                      <w:rFonts w:ascii="Times New Roman" w:hAnsi="Times New Roman"/>
                      <w:sz w:val="24"/>
                      <w:rPrChange w:id="4836" w:author="Red Army" w:date="2012-02-08T20:12:00Z">
                        <w:rPr>
                          <w:rFonts w:ascii="Times New Roman" w:eastAsia="ＭＳ ゴシック" w:hAnsi="Times New Roman"/>
                          <w:b/>
                          <w:bCs/>
                          <w:color w:val="4F81BD"/>
                        </w:rPr>
                      </w:rPrChange>
                    </w:rPr>
                    <w:t xml:space="preserve"> </w:t>
                  </w:r>
                </w:p>
              </w:tc>
            </w:tr>
          </w:tbl>
          <w:p w:rsidR="006E25C4" w:rsidRPr="001A0C52" w:rsidRDefault="006E25C4" w:rsidP="00B66277">
            <w:pPr>
              <w:rPr>
                <w:rFonts w:ascii="Times New Roman" w:hAnsi="Times New Roman"/>
                <w:b/>
                <w:bCs/>
                <w:sz w:val="24"/>
                <w:rPrChange w:id="4837" w:author="Red Army" w:date="2012-02-08T20:12:00Z">
                  <w:rPr>
                    <w:rFonts w:ascii="Times New Roman" w:hAnsi="Times New Roman"/>
                    <w:b/>
                    <w:bCs/>
                  </w:rPr>
                </w:rPrChange>
              </w:rPr>
            </w:pPr>
          </w:p>
          <w:p w:rsidR="006E25C4" w:rsidRPr="001A0C52" w:rsidRDefault="006E25C4" w:rsidP="00B66277">
            <w:pPr>
              <w:rPr>
                <w:rFonts w:ascii="Times New Roman" w:hAnsi="Times New Roman"/>
                <w:b/>
                <w:bCs/>
                <w:sz w:val="24"/>
                <w:rPrChange w:id="4838" w:author="Red Army" w:date="2012-02-08T20:12:00Z">
                  <w:rPr>
                    <w:rFonts w:ascii="Times New Roman" w:hAnsi="Times New Roman"/>
                    <w:b/>
                    <w:bCs/>
                  </w:rPr>
                </w:rPrChange>
              </w:rPr>
            </w:pPr>
            <w:r w:rsidRPr="001A0C52">
              <w:rPr>
                <w:rFonts w:ascii="Times New Roman" w:hAnsi="Times New Roman"/>
                <w:b/>
                <w:bCs/>
                <w:sz w:val="24"/>
                <w:rPrChange w:id="4839" w:author="Red Army" w:date="2012-02-08T20:12:00Z">
                  <w:rPr>
                    <w:rFonts w:ascii="Times New Roman" w:eastAsia="ＭＳ ゴシック" w:hAnsi="Times New Roman"/>
                    <w:b/>
                    <w:bCs/>
                    <w:color w:val="4F81BD"/>
                  </w:rPr>
                </w:rPrChange>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840" w:author="Red Army" w:date="2012-02-08T20:12:00Z">
                        <w:rPr>
                          <w:rFonts w:ascii="Times New Roman" w:hAnsi="Times New Roman"/>
                        </w:rPr>
                      </w:rPrChange>
                    </w:rPr>
                  </w:pPr>
                  <w:r w:rsidRPr="001A0C52">
                    <w:rPr>
                      <w:rFonts w:ascii="Times New Roman" w:hAnsi="Times New Roman"/>
                      <w:sz w:val="24"/>
                      <w:rPrChange w:id="4841"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842" w:author="Red Army" w:date="2012-02-08T20:12:00Z">
                        <w:rPr>
                          <w:rFonts w:ascii="Times New Roman" w:hAnsi="Times New Roman"/>
                        </w:rPr>
                      </w:rPrChange>
                    </w:rPr>
                  </w:pPr>
                  <w:r w:rsidRPr="001A0C52">
                    <w:rPr>
                      <w:rFonts w:ascii="Times New Roman" w:hAnsi="Times New Roman"/>
                      <w:sz w:val="24"/>
                      <w:rPrChange w:id="4843"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66277">
                  <w:pPr>
                    <w:jc w:val="center"/>
                    <w:rPr>
                      <w:rFonts w:ascii="Times New Roman" w:hAnsi="Times New Roman"/>
                      <w:sz w:val="24"/>
                      <w:rPrChange w:id="4844" w:author="Red Army" w:date="2012-02-08T20:12:00Z">
                        <w:rPr>
                          <w:rFonts w:ascii="Times New Roman" w:hAnsi="Times New Roman"/>
                        </w:rPr>
                      </w:rPrChange>
                    </w:rPr>
                  </w:pPr>
                  <w:r w:rsidRPr="001A0C52">
                    <w:rPr>
                      <w:rFonts w:ascii="Times New Roman" w:hAnsi="Times New Roman"/>
                      <w:sz w:val="24"/>
                      <w:rPrChange w:id="4845" w:author="Red Army" w:date="2012-02-08T20:12:00Z">
                        <w:rPr>
                          <w:rFonts w:ascii="Times New Roman" w:eastAsia="ＭＳ ゴシック" w:hAnsi="Times New Roman"/>
                          <w:b/>
                          <w:bCs/>
                          <w:color w:val="4F81BD"/>
                        </w:rPr>
                      </w:rPrChange>
                    </w:rPr>
                    <w:t>System Response</w:t>
                  </w:r>
                </w:p>
              </w:tc>
            </w:tr>
            <w:tr w:rsidR="000A673D" w:rsidRPr="001A0C52" w:rsidTr="00B66277">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0A673D" w:rsidRPr="001A0C52" w:rsidRDefault="000A673D" w:rsidP="00B66277">
                  <w:pPr>
                    <w:jc w:val="center"/>
                    <w:rPr>
                      <w:rFonts w:ascii="Times New Roman" w:hAnsi="Times New Roman"/>
                      <w:sz w:val="24"/>
                      <w:rPrChange w:id="4846" w:author="Red Army" w:date="2012-02-08T20:12:00Z">
                        <w:rPr>
                          <w:rFonts w:ascii="Times New Roman" w:hAnsi="Times New Roman"/>
                        </w:rPr>
                      </w:rPrChange>
                    </w:rPr>
                  </w:pPr>
                  <w:r w:rsidRPr="001A0C52">
                    <w:rPr>
                      <w:rFonts w:ascii="Times New Roman" w:hAnsi="Times New Roman"/>
                      <w:sz w:val="24"/>
                      <w:rPrChange w:id="4847"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0A673D" w:rsidRPr="001A0C52" w:rsidRDefault="000A673D" w:rsidP="00B66277">
                  <w:pPr>
                    <w:rPr>
                      <w:rFonts w:ascii="Times New Roman" w:hAnsi="Times New Roman"/>
                      <w:sz w:val="24"/>
                      <w:rPrChange w:id="4848" w:author="Red Army" w:date="2012-02-08T20:12:00Z">
                        <w:rPr>
                          <w:rFonts w:ascii="Times New Roman" w:hAnsi="Times New Roman"/>
                        </w:rPr>
                      </w:rPrChange>
                    </w:rPr>
                  </w:pPr>
                  <w:r w:rsidRPr="001A0C52">
                    <w:rPr>
                      <w:rFonts w:ascii="Times New Roman" w:hAnsi="Times New Roman"/>
                      <w:sz w:val="24"/>
                      <w:rPrChange w:id="4849" w:author="Red Army" w:date="2012-02-08T20:12:00Z">
                        <w:rPr>
                          <w:rFonts w:ascii="Times New Roman" w:eastAsia="ＭＳ ゴシック" w:hAnsi="Times New Roman"/>
                          <w:b/>
                          <w:bCs/>
                          <w:color w:val="4F81BD"/>
                        </w:rPr>
                      </w:rPrChange>
                    </w:rPr>
                    <w:t>Select the target Teaching Method.</w:t>
                  </w:r>
                </w:p>
              </w:tc>
              <w:tc>
                <w:tcPr>
                  <w:tcW w:w="4494" w:type="dxa"/>
                  <w:tcBorders>
                    <w:top w:val="single" w:sz="4" w:space="0" w:color="auto"/>
                    <w:left w:val="single" w:sz="4" w:space="0" w:color="auto"/>
                    <w:bottom w:val="single" w:sz="4" w:space="0" w:color="auto"/>
                    <w:right w:val="single" w:sz="4" w:space="0" w:color="auto"/>
                  </w:tcBorders>
                </w:tcPr>
                <w:p w:rsidR="000A673D" w:rsidRPr="001A0C52" w:rsidRDefault="000A673D" w:rsidP="0081167C">
                  <w:pPr>
                    <w:rPr>
                      <w:rFonts w:ascii="Times New Roman" w:hAnsi="Times New Roman"/>
                      <w:sz w:val="24"/>
                      <w:rPrChange w:id="4850" w:author="Red Army" w:date="2012-02-08T20:12:00Z">
                        <w:rPr>
                          <w:rFonts w:ascii="Times New Roman" w:hAnsi="Times New Roman"/>
                        </w:rPr>
                      </w:rPrChange>
                    </w:rPr>
                  </w:pPr>
                  <w:r w:rsidRPr="001A0C52">
                    <w:rPr>
                      <w:rFonts w:ascii="Times New Roman" w:hAnsi="Times New Roman"/>
                      <w:sz w:val="24"/>
                      <w:rPrChange w:id="4851" w:author="Red Army" w:date="2012-02-08T20:12:00Z">
                        <w:rPr>
                          <w:rFonts w:ascii="Times New Roman" w:eastAsia="ＭＳ ゴシック" w:hAnsi="Times New Roman"/>
                          <w:b/>
                          <w:bCs/>
                          <w:color w:val="4F81BD"/>
                        </w:rPr>
                      </w:rPrChange>
                    </w:rPr>
                    <w:t>Focus on the selected Teaching Method.</w:t>
                  </w:r>
                </w:p>
                <w:p w:rsidR="000A673D" w:rsidRPr="001A0C52" w:rsidRDefault="000A673D" w:rsidP="00B66277">
                  <w:pPr>
                    <w:rPr>
                      <w:rFonts w:ascii="Times New Roman" w:hAnsi="Times New Roman"/>
                      <w:sz w:val="24"/>
                      <w:rPrChange w:id="4852" w:author="Red Army" w:date="2012-02-08T20:12:00Z">
                        <w:rPr>
                          <w:rFonts w:ascii="Times New Roman" w:hAnsi="Times New Roman"/>
                        </w:rPr>
                      </w:rPrChange>
                    </w:rPr>
                  </w:pPr>
                  <w:r w:rsidRPr="001A0C52">
                    <w:rPr>
                      <w:rFonts w:ascii="Times New Roman" w:hAnsi="Times New Roman"/>
                      <w:sz w:val="24"/>
                      <w:rPrChange w:id="4853" w:author="Red Army" w:date="2012-02-08T20:12:00Z">
                        <w:rPr>
                          <w:rFonts w:ascii="Times New Roman" w:eastAsia="ＭＳ ゴシック" w:hAnsi="Times New Roman"/>
                          <w:b/>
                          <w:bCs/>
                          <w:color w:val="4F81BD"/>
                        </w:rPr>
                      </w:rPrChange>
                    </w:rPr>
                    <w:t>Display the selected Teaching Method for user to view.</w:t>
                  </w:r>
                </w:p>
              </w:tc>
            </w:tr>
            <w:tr w:rsidR="000A673D" w:rsidRPr="001A0C52" w:rsidTr="00B66277">
              <w:tc>
                <w:tcPr>
                  <w:tcW w:w="647" w:type="dxa"/>
                  <w:tcBorders>
                    <w:top w:val="single" w:sz="4" w:space="0" w:color="auto"/>
                    <w:left w:val="single" w:sz="4" w:space="0" w:color="auto"/>
                    <w:bottom w:val="single" w:sz="4" w:space="0" w:color="auto"/>
                    <w:right w:val="single" w:sz="4" w:space="0" w:color="auto"/>
                  </w:tcBorders>
                  <w:vAlign w:val="center"/>
                </w:tcPr>
                <w:p w:rsidR="000A673D" w:rsidRPr="001A0C52" w:rsidRDefault="000A673D" w:rsidP="00B66277">
                  <w:pPr>
                    <w:jc w:val="center"/>
                    <w:rPr>
                      <w:rFonts w:ascii="Times New Roman" w:hAnsi="Times New Roman"/>
                      <w:sz w:val="24"/>
                      <w:rPrChange w:id="4854" w:author="Red Army" w:date="2012-02-08T20:12:00Z">
                        <w:rPr>
                          <w:rFonts w:ascii="Times New Roman" w:hAnsi="Times New Roman"/>
                        </w:rPr>
                      </w:rPrChange>
                    </w:rPr>
                  </w:pPr>
                  <w:r w:rsidRPr="001A0C52">
                    <w:rPr>
                      <w:rFonts w:ascii="Times New Roman" w:hAnsi="Times New Roman"/>
                      <w:sz w:val="24"/>
                      <w:rPrChange w:id="4855"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0A673D" w:rsidRPr="001A0C52" w:rsidRDefault="000A673D" w:rsidP="00B66277">
                  <w:pPr>
                    <w:rPr>
                      <w:rFonts w:ascii="Times New Roman" w:hAnsi="Times New Roman"/>
                      <w:sz w:val="24"/>
                      <w:rPrChange w:id="4856" w:author="Red Army" w:date="2012-02-08T20:12:00Z">
                        <w:rPr>
                          <w:rFonts w:ascii="Times New Roman" w:hAnsi="Times New Roman"/>
                        </w:rPr>
                      </w:rPrChange>
                    </w:rPr>
                  </w:pPr>
                  <w:r w:rsidRPr="001A0C52">
                    <w:rPr>
                      <w:rFonts w:ascii="Times New Roman" w:hAnsi="Times New Roman"/>
                      <w:sz w:val="24"/>
                      <w:rPrChange w:id="4857" w:author="Red Army" w:date="2012-02-08T20:12:00Z">
                        <w:rPr>
                          <w:rFonts w:ascii="Times New Roman" w:eastAsia="ＭＳ ゴシック" w:hAnsi="Times New Roman"/>
                          <w:b/>
                          <w:bCs/>
                          <w:color w:val="4F81BD"/>
                        </w:rPr>
                      </w:rPrChange>
                    </w:rPr>
                    <w:t>Ask the system to delete selected Teaching Method.</w:t>
                  </w:r>
                </w:p>
              </w:tc>
              <w:tc>
                <w:tcPr>
                  <w:tcW w:w="4494" w:type="dxa"/>
                  <w:tcBorders>
                    <w:top w:val="single" w:sz="4" w:space="0" w:color="auto"/>
                    <w:left w:val="single" w:sz="4" w:space="0" w:color="auto"/>
                    <w:bottom w:val="single" w:sz="4" w:space="0" w:color="auto"/>
                    <w:right w:val="single" w:sz="4" w:space="0" w:color="auto"/>
                  </w:tcBorders>
                </w:tcPr>
                <w:p w:rsidR="000A673D" w:rsidRPr="001A0C52" w:rsidRDefault="000A673D" w:rsidP="00B66277">
                  <w:pPr>
                    <w:rPr>
                      <w:rFonts w:ascii="Times New Roman" w:hAnsi="Times New Roman"/>
                      <w:sz w:val="24"/>
                      <w:rPrChange w:id="4858" w:author="Red Army" w:date="2012-02-08T20:12:00Z">
                        <w:rPr>
                          <w:rFonts w:ascii="Times New Roman" w:hAnsi="Times New Roman"/>
                        </w:rPr>
                      </w:rPrChange>
                    </w:rPr>
                  </w:pPr>
                  <w:r w:rsidRPr="001A0C52">
                    <w:rPr>
                      <w:rFonts w:ascii="Times New Roman" w:hAnsi="Times New Roman"/>
                      <w:sz w:val="24"/>
                      <w:rPrChange w:id="4859" w:author="Red Army" w:date="2012-02-08T20:12:00Z">
                        <w:rPr>
                          <w:rFonts w:ascii="Times New Roman" w:eastAsia="ＭＳ ゴシック" w:hAnsi="Times New Roman"/>
                          <w:b/>
                          <w:bCs/>
                          <w:color w:val="4F81BD"/>
                        </w:rPr>
                      </w:rPrChange>
                    </w:rPr>
                    <w:t>Ask user to confirm deletion</w:t>
                  </w:r>
                </w:p>
              </w:tc>
            </w:tr>
            <w:tr w:rsidR="000A673D" w:rsidRPr="001A0C52" w:rsidTr="00B66277">
              <w:tc>
                <w:tcPr>
                  <w:tcW w:w="647" w:type="dxa"/>
                  <w:tcBorders>
                    <w:top w:val="single" w:sz="4" w:space="0" w:color="auto"/>
                    <w:left w:val="single" w:sz="4" w:space="0" w:color="auto"/>
                    <w:bottom w:val="single" w:sz="4" w:space="0" w:color="auto"/>
                    <w:right w:val="single" w:sz="4" w:space="0" w:color="auto"/>
                  </w:tcBorders>
                  <w:vAlign w:val="center"/>
                </w:tcPr>
                <w:p w:rsidR="000A673D" w:rsidRPr="001A0C52" w:rsidRDefault="000A673D" w:rsidP="00B66277">
                  <w:pPr>
                    <w:jc w:val="center"/>
                    <w:rPr>
                      <w:rFonts w:ascii="Times New Roman" w:hAnsi="Times New Roman"/>
                      <w:sz w:val="24"/>
                      <w:rPrChange w:id="4860" w:author="Red Army" w:date="2012-02-08T20:12:00Z">
                        <w:rPr>
                          <w:rFonts w:ascii="Times New Roman" w:hAnsi="Times New Roman"/>
                        </w:rPr>
                      </w:rPrChange>
                    </w:rPr>
                  </w:pPr>
                  <w:r w:rsidRPr="001A0C52">
                    <w:rPr>
                      <w:rFonts w:ascii="Times New Roman" w:hAnsi="Times New Roman"/>
                      <w:sz w:val="24"/>
                      <w:rPrChange w:id="4861"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0A673D" w:rsidRPr="001A0C52" w:rsidRDefault="000A673D" w:rsidP="00B66277">
                  <w:pPr>
                    <w:rPr>
                      <w:rFonts w:ascii="Times New Roman" w:hAnsi="Times New Roman"/>
                      <w:sz w:val="24"/>
                      <w:rPrChange w:id="4862" w:author="Red Army" w:date="2012-02-08T20:12:00Z">
                        <w:rPr>
                          <w:rFonts w:ascii="Times New Roman" w:hAnsi="Times New Roman"/>
                        </w:rPr>
                      </w:rPrChange>
                    </w:rPr>
                  </w:pPr>
                  <w:r w:rsidRPr="001A0C52">
                    <w:rPr>
                      <w:rFonts w:ascii="Times New Roman" w:hAnsi="Times New Roman"/>
                      <w:sz w:val="24"/>
                      <w:rPrChange w:id="4863" w:author="Red Army" w:date="2012-02-08T20:12:00Z">
                        <w:rPr>
                          <w:rFonts w:ascii="Times New Roman" w:eastAsia="ＭＳ ゴシック" w:hAnsi="Times New Roman"/>
                          <w:b/>
                          <w:bCs/>
                          <w:color w:val="4F81BD"/>
                        </w:rPr>
                      </w:rPrChange>
                    </w:rPr>
                    <w:t>Confirm NOT to delete</w:t>
                  </w:r>
                </w:p>
              </w:tc>
              <w:tc>
                <w:tcPr>
                  <w:tcW w:w="4494" w:type="dxa"/>
                  <w:tcBorders>
                    <w:top w:val="single" w:sz="4" w:space="0" w:color="auto"/>
                    <w:left w:val="single" w:sz="4" w:space="0" w:color="auto"/>
                    <w:bottom w:val="single" w:sz="4" w:space="0" w:color="auto"/>
                    <w:right w:val="single" w:sz="4" w:space="0" w:color="auto"/>
                  </w:tcBorders>
                </w:tcPr>
                <w:p w:rsidR="00F90300" w:rsidRDefault="00F90300" w:rsidP="00785730">
                  <w:pPr>
                    <w:rPr>
                      <w:ins w:id="4864" w:author="Phuong Giang" w:date="2012-02-10T16:49:00Z"/>
                      <w:rFonts w:ascii="Times New Roman" w:hAnsi="Times New Roman"/>
                      <w:sz w:val="24"/>
                    </w:rPr>
                  </w:pPr>
                  <w:ins w:id="4865" w:author="Phuong Giang" w:date="2012-02-10T16:50:00Z">
                    <w:r>
                      <w:rPr>
                        <w:rFonts w:ascii="Times New Roman" w:hAnsi="Times New Roman"/>
                        <w:sz w:val="24"/>
                      </w:rPr>
                      <w:t>The teaching method is left unchanged</w:t>
                    </w:r>
                  </w:ins>
                </w:p>
                <w:p w:rsidR="000A673D" w:rsidRPr="001A0C52" w:rsidRDefault="000A673D" w:rsidP="00785730">
                  <w:pPr>
                    <w:rPr>
                      <w:rFonts w:ascii="Times New Roman" w:hAnsi="Times New Roman"/>
                      <w:sz w:val="24"/>
                      <w:rPrChange w:id="4866" w:author="Red Army" w:date="2012-02-08T20:12:00Z">
                        <w:rPr>
                          <w:rFonts w:ascii="Times New Roman" w:hAnsi="Times New Roman"/>
                        </w:rPr>
                      </w:rPrChange>
                    </w:rPr>
                  </w:pPr>
                  <w:r w:rsidRPr="001A0C52">
                    <w:rPr>
                      <w:rFonts w:ascii="Times New Roman" w:hAnsi="Times New Roman"/>
                      <w:sz w:val="24"/>
                      <w:rPrChange w:id="4867" w:author="Red Army" w:date="2012-02-08T20:12:00Z">
                        <w:rPr>
                          <w:rFonts w:ascii="Times New Roman" w:eastAsia="ＭＳ ゴシック" w:hAnsi="Times New Roman"/>
                          <w:b/>
                          <w:bCs/>
                          <w:color w:val="4F81BD"/>
                        </w:rPr>
                      </w:rPrChange>
                    </w:rPr>
                    <w:t>Display the previous screen</w:t>
                  </w:r>
                  <w:del w:id="4868" w:author="Phuong Giang" w:date="2012-02-10T16:49:00Z">
                    <w:r w:rsidRPr="001A0C52" w:rsidDel="00F90300">
                      <w:rPr>
                        <w:rFonts w:ascii="Times New Roman" w:hAnsi="Times New Roman"/>
                        <w:sz w:val="24"/>
                        <w:rPrChange w:id="4869" w:author="Red Army" w:date="2012-02-08T20:12:00Z">
                          <w:rPr>
                            <w:rFonts w:ascii="Times New Roman" w:eastAsia="ＭＳ ゴシック" w:hAnsi="Times New Roman"/>
                            <w:b/>
                            <w:bCs/>
                            <w:color w:val="4F81BD"/>
                          </w:rPr>
                        </w:rPrChange>
                      </w:rPr>
                      <w:delText>; focus on selected Teaching Method.</w:delText>
                    </w:r>
                  </w:del>
                  <w:ins w:id="4870" w:author="Phuong Giang" w:date="2012-02-10T16:49:00Z">
                    <w:r w:rsidR="00F90300">
                      <w:rPr>
                        <w:rFonts w:ascii="Times New Roman" w:hAnsi="Times New Roman"/>
                        <w:sz w:val="24"/>
                      </w:rPr>
                      <w:t>.</w:t>
                    </w:r>
                  </w:ins>
                  <w:r w:rsidRPr="001A0C52">
                    <w:rPr>
                      <w:rFonts w:ascii="Times New Roman" w:hAnsi="Times New Roman"/>
                      <w:sz w:val="24"/>
                      <w:rPrChange w:id="4871" w:author="Red Army" w:date="2012-02-08T20:12:00Z">
                        <w:rPr>
                          <w:rFonts w:ascii="Times New Roman" w:eastAsia="ＭＳ ゴシック" w:hAnsi="Times New Roman"/>
                          <w:b/>
                          <w:bCs/>
                          <w:color w:val="4F81BD"/>
                        </w:rPr>
                      </w:rPrChange>
                    </w:rPr>
                    <w:t xml:space="preserve"> </w:t>
                  </w:r>
                </w:p>
              </w:tc>
            </w:tr>
          </w:tbl>
          <w:p w:rsidR="006E25C4" w:rsidRPr="001A0C52" w:rsidRDefault="006E25C4" w:rsidP="00B66277">
            <w:pPr>
              <w:rPr>
                <w:rFonts w:ascii="Times New Roman" w:hAnsi="Times New Roman"/>
                <w:sz w:val="24"/>
                <w:rPrChange w:id="4872" w:author="Red Army" w:date="2012-02-08T20:12:00Z">
                  <w:rPr>
                    <w:rFonts w:ascii="Times New Roman" w:hAnsi="Times New Roman"/>
                  </w:rPr>
                </w:rPrChange>
              </w:rPr>
            </w:pPr>
          </w:p>
          <w:p w:rsidR="006E25C4" w:rsidRPr="001A0C52" w:rsidRDefault="006E25C4" w:rsidP="00B66277">
            <w:pPr>
              <w:rPr>
                <w:rFonts w:ascii="Times New Roman" w:hAnsi="Times New Roman"/>
                <w:bCs/>
                <w:sz w:val="24"/>
                <w:rPrChange w:id="4873" w:author="Red Army" w:date="2012-02-08T20:12:00Z">
                  <w:rPr>
                    <w:rFonts w:ascii="Times New Roman" w:hAnsi="Times New Roman"/>
                    <w:bCs/>
                  </w:rPr>
                </w:rPrChange>
              </w:rPr>
            </w:pPr>
            <w:r w:rsidRPr="001A0C52">
              <w:rPr>
                <w:rFonts w:ascii="Times New Roman" w:hAnsi="Times New Roman"/>
                <w:b/>
                <w:bCs/>
                <w:sz w:val="24"/>
                <w:rPrChange w:id="4874" w:author="Red Army" w:date="2012-02-08T20:12:00Z">
                  <w:rPr>
                    <w:rFonts w:ascii="Times New Roman" w:eastAsia="ＭＳ ゴシック" w:hAnsi="Times New Roman"/>
                    <w:b/>
                    <w:bCs/>
                    <w:color w:val="4F81BD"/>
                  </w:rPr>
                </w:rPrChange>
              </w:rPr>
              <w:t xml:space="preserve">Exceptions: </w:t>
            </w:r>
          </w:p>
          <w:p w:rsidR="006E25C4" w:rsidRPr="001A0C52" w:rsidRDefault="006E25C4" w:rsidP="00B66277">
            <w:pPr>
              <w:rPr>
                <w:rFonts w:ascii="Times New Roman" w:hAnsi="Times New Roman"/>
                <w:bCs/>
                <w:sz w:val="24"/>
                <w:rPrChange w:id="4875" w:author="Red Army" w:date="2012-02-08T20:12:00Z">
                  <w:rPr>
                    <w:rFonts w:ascii="Times New Roman" w:hAnsi="Times New Roman"/>
                    <w:bCs/>
                  </w:rPr>
                </w:rPrChange>
              </w:rPr>
            </w:pPr>
            <w:r w:rsidRPr="001A0C52">
              <w:rPr>
                <w:rFonts w:ascii="Times New Roman" w:hAnsi="Times New Roman"/>
                <w:b/>
                <w:bCs/>
                <w:sz w:val="24"/>
                <w:rPrChange w:id="4876" w:author="Red Army" w:date="2012-02-08T20:12:00Z">
                  <w:rPr>
                    <w:rFonts w:ascii="Times New Roman" w:eastAsia="ＭＳ ゴシック" w:hAnsi="Times New Roman"/>
                    <w:b/>
                    <w:bCs/>
                    <w:color w:val="4F81BD"/>
                  </w:rPr>
                </w:rPrChange>
              </w:rPr>
              <w:tab/>
            </w:r>
            <w:r w:rsidRPr="001A0C52">
              <w:rPr>
                <w:rFonts w:ascii="Times New Roman" w:hAnsi="Times New Roman"/>
                <w:bCs/>
                <w:sz w:val="24"/>
                <w:rPrChange w:id="4877" w:author="Red Army" w:date="2012-02-08T20:12:00Z">
                  <w:rPr>
                    <w:rFonts w:ascii="Times New Roman" w:eastAsia="ＭＳ ゴシック" w:hAnsi="Times New Roman"/>
                    <w:b/>
                    <w:bCs/>
                    <w:color w:val="4F81BD"/>
                  </w:rPr>
                </w:rPrChange>
              </w:rPr>
              <w:t>None</w:t>
            </w:r>
          </w:p>
          <w:p w:rsidR="006E25C4" w:rsidRPr="001A0C52" w:rsidRDefault="006E25C4" w:rsidP="00B66277">
            <w:pPr>
              <w:rPr>
                <w:rFonts w:ascii="Times New Roman" w:hAnsi="Times New Roman"/>
                <w:b/>
                <w:bCs/>
                <w:sz w:val="24"/>
                <w:rPrChange w:id="4878" w:author="Red Army" w:date="2012-02-08T20:12:00Z">
                  <w:rPr>
                    <w:rFonts w:ascii="Times New Roman" w:hAnsi="Times New Roman"/>
                    <w:b/>
                    <w:bCs/>
                  </w:rPr>
                </w:rPrChange>
              </w:rPr>
            </w:pPr>
            <w:r w:rsidRPr="001A0C52">
              <w:rPr>
                <w:rFonts w:ascii="Times New Roman" w:hAnsi="Times New Roman"/>
                <w:b/>
                <w:bCs/>
                <w:sz w:val="24"/>
                <w:rPrChange w:id="4879" w:author="Red Army" w:date="2012-02-08T20:12:00Z">
                  <w:rPr>
                    <w:rFonts w:ascii="Times New Roman" w:eastAsia="ＭＳ ゴシック" w:hAnsi="Times New Roman"/>
                    <w:b/>
                    <w:bCs/>
                    <w:color w:val="4F81BD"/>
                  </w:rPr>
                </w:rPrChange>
              </w:rPr>
              <w:t xml:space="preserve">Relationships: </w:t>
            </w:r>
          </w:p>
          <w:p w:rsidR="006E25C4" w:rsidRPr="001A0C52" w:rsidRDefault="006E25C4" w:rsidP="00B66277">
            <w:pPr>
              <w:rPr>
                <w:rFonts w:ascii="Times New Roman" w:hAnsi="Times New Roman"/>
                <w:bCs/>
                <w:sz w:val="24"/>
                <w:rPrChange w:id="4880" w:author="Red Army" w:date="2012-02-08T20:12:00Z">
                  <w:rPr>
                    <w:rFonts w:ascii="Times New Roman" w:hAnsi="Times New Roman"/>
                    <w:bCs/>
                  </w:rPr>
                </w:rPrChange>
              </w:rPr>
            </w:pPr>
            <w:r w:rsidRPr="001A0C52">
              <w:rPr>
                <w:rFonts w:ascii="Times New Roman" w:hAnsi="Times New Roman"/>
                <w:bCs/>
                <w:sz w:val="24"/>
                <w:rPrChange w:id="4881" w:author="Red Army" w:date="2012-02-08T20:12:00Z">
                  <w:rPr>
                    <w:rFonts w:ascii="Times New Roman" w:eastAsia="ＭＳ ゴシック" w:hAnsi="Times New Roman"/>
                    <w:b/>
                    <w:bCs/>
                    <w:color w:val="4F81BD"/>
                  </w:rPr>
                </w:rPrChange>
              </w:rPr>
              <w:tab/>
              <w:t>UC_TM_004 – Search Teaching Method</w:t>
            </w:r>
          </w:p>
          <w:p w:rsidR="006E25C4" w:rsidRPr="001A0C52" w:rsidDel="00AF1BEB" w:rsidRDefault="006E25C4" w:rsidP="00B66277">
            <w:pPr>
              <w:rPr>
                <w:del w:id="4882" w:author="Red Army" w:date="2012-02-08T17:44:00Z"/>
                <w:rFonts w:ascii="Times New Roman" w:hAnsi="Times New Roman"/>
                <w:bCs/>
                <w:sz w:val="24"/>
                <w:rPrChange w:id="4883" w:author="Red Army" w:date="2012-02-08T20:12:00Z">
                  <w:rPr>
                    <w:del w:id="4884" w:author="Red Army" w:date="2012-02-08T17:44:00Z"/>
                    <w:rFonts w:ascii="Times New Roman" w:hAnsi="Times New Roman"/>
                    <w:bCs/>
                  </w:rPr>
                </w:rPrChange>
              </w:rPr>
            </w:pPr>
            <w:del w:id="4885" w:author="Red Army" w:date="2012-02-08T17:44:00Z">
              <w:r w:rsidRPr="001A0C52" w:rsidDel="00AF1BEB">
                <w:rPr>
                  <w:rFonts w:ascii="Times New Roman" w:hAnsi="Times New Roman"/>
                  <w:bCs/>
                  <w:sz w:val="24"/>
                  <w:rPrChange w:id="4886" w:author="Red Army" w:date="2012-02-08T20:12:00Z">
                    <w:rPr>
                      <w:rFonts w:ascii="Times New Roman" w:eastAsia="ＭＳ ゴシック" w:hAnsi="Times New Roman"/>
                      <w:b/>
                      <w:bCs/>
                      <w:color w:val="4F81BD"/>
                    </w:rPr>
                  </w:rPrChange>
                </w:rPr>
                <w:tab/>
                <w:delText>UC_TM_005 – View Teaching Methods</w:delText>
              </w:r>
            </w:del>
          </w:p>
          <w:p w:rsidR="006E25C4" w:rsidRPr="001A0C52" w:rsidRDefault="006E25C4" w:rsidP="00B66277">
            <w:pPr>
              <w:rPr>
                <w:rFonts w:ascii="Times New Roman" w:hAnsi="Times New Roman"/>
                <w:b/>
                <w:bCs/>
                <w:sz w:val="24"/>
                <w:rPrChange w:id="4887" w:author="Red Army" w:date="2012-02-08T20:12:00Z">
                  <w:rPr>
                    <w:rFonts w:ascii="Times New Roman" w:hAnsi="Times New Roman"/>
                    <w:b/>
                    <w:bCs/>
                  </w:rPr>
                </w:rPrChange>
              </w:rPr>
            </w:pPr>
            <w:r w:rsidRPr="001A0C52">
              <w:rPr>
                <w:rFonts w:ascii="Times New Roman" w:hAnsi="Times New Roman"/>
                <w:b/>
                <w:bCs/>
                <w:sz w:val="24"/>
                <w:rPrChange w:id="4888" w:author="Red Army" w:date="2012-02-08T20:12:00Z">
                  <w:rPr>
                    <w:rFonts w:ascii="Times New Roman" w:eastAsia="ＭＳ ゴシック" w:hAnsi="Times New Roman"/>
                    <w:b/>
                    <w:bCs/>
                    <w:color w:val="4F81BD"/>
                  </w:rPr>
                </w:rPrChange>
              </w:rPr>
              <w:t>Business Rules:</w:t>
            </w:r>
          </w:p>
          <w:p w:rsidR="006E25C4" w:rsidRPr="001A0C52" w:rsidRDefault="006E25C4" w:rsidP="00B66277">
            <w:pPr>
              <w:rPr>
                <w:rFonts w:ascii="Times New Roman" w:hAnsi="Times New Roman"/>
                <w:bCs/>
                <w:sz w:val="24"/>
                <w:rPrChange w:id="4889" w:author="Red Army" w:date="2012-02-08T20:12:00Z">
                  <w:rPr>
                    <w:rFonts w:ascii="Times New Roman" w:hAnsi="Times New Roman"/>
                    <w:bCs/>
                  </w:rPr>
                </w:rPrChange>
              </w:rPr>
            </w:pPr>
            <w:r w:rsidRPr="001A0C52">
              <w:rPr>
                <w:rFonts w:ascii="Times New Roman" w:hAnsi="Times New Roman"/>
                <w:bCs/>
                <w:sz w:val="24"/>
                <w:rPrChange w:id="4890" w:author="Red Army" w:date="2012-02-08T20:12:00Z">
                  <w:rPr>
                    <w:rFonts w:ascii="Times New Roman" w:eastAsia="ＭＳ ゴシック" w:hAnsi="Times New Roman"/>
                    <w:b/>
                    <w:bCs/>
                    <w:color w:val="4F81BD"/>
                  </w:rPr>
                </w:rPrChange>
              </w:rPr>
              <w:tab/>
              <w:t>None</w:t>
            </w:r>
          </w:p>
          <w:p w:rsidR="006E25C4" w:rsidRPr="001A0C52" w:rsidRDefault="006E25C4" w:rsidP="00B66277">
            <w:pPr>
              <w:tabs>
                <w:tab w:val="left" w:pos="6751"/>
              </w:tabs>
              <w:ind w:firstLine="720"/>
              <w:rPr>
                <w:rFonts w:ascii="Times New Roman" w:hAnsi="Times New Roman"/>
                <w:sz w:val="24"/>
                <w:rPrChange w:id="4891" w:author="Red Army" w:date="2012-02-08T20:12:00Z">
                  <w:rPr>
                    <w:rFonts w:ascii="Times New Roman" w:hAnsi="Times New Roman"/>
                  </w:rPr>
                </w:rPrChange>
              </w:rPr>
            </w:pPr>
          </w:p>
        </w:tc>
      </w:tr>
      <w:tr w:rsidR="006E25C4" w:rsidRPr="001A0C52" w:rsidTr="00B66277">
        <w:tc>
          <w:tcPr>
            <w:tcW w:w="5000" w:type="pct"/>
            <w:gridSpan w:val="5"/>
            <w:shd w:val="clear" w:color="auto" w:fill="auto"/>
          </w:tcPr>
          <w:p w:rsidR="006E25C4" w:rsidRPr="001A0C52" w:rsidRDefault="006E25C4" w:rsidP="00B66277">
            <w:pPr>
              <w:rPr>
                <w:rFonts w:ascii="Times New Roman" w:hAnsi="Times New Roman"/>
                <w:b/>
                <w:sz w:val="24"/>
                <w:rPrChange w:id="4892" w:author="Red Army" w:date="2012-02-08T20:12:00Z">
                  <w:rPr>
                    <w:rFonts w:ascii="Times New Roman" w:hAnsi="Times New Roman"/>
                    <w:b/>
                  </w:rPr>
                </w:rPrChange>
              </w:rPr>
            </w:pPr>
            <w:r w:rsidRPr="001A0C52">
              <w:rPr>
                <w:rFonts w:ascii="Times New Roman" w:hAnsi="Times New Roman"/>
                <w:b/>
                <w:sz w:val="24"/>
                <w:rPrChange w:id="4893" w:author="Red Army" w:date="2012-02-08T20:12:00Z">
                  <w:rPr>
                    <w:rFonts w:ascii="Times New Roman" w:eastAsia="ＭＳ ゴシック" w:hAnsi="Times New Roman"/>
                    <w:b/>
                    <w:bCs/>
                    <w:color w:val="4F81BD"/>
                  </w:rPr>
                </w:rPrChange>
              </w:rPr>
              <w:t>Description:</w:t>
            </w:r>
          </w:p>
          <w:p w:rsidR="00B82C2A" w:rsidRPr="0091551D" w:rsidRDefault="00B82C2A" w:rsidP="00B82C2A">
            <w:pPr>
              <w:rPr>
                <w:ins w:id="4894" w:author="Phuong Giang" w:date="2012-02-10T18:55:00Z"/>
                <w:rFonts w:ascii="Times New Roman" w:hAnsi="Times New Roman"/>
                <w:sz w:val="24"/>
              </w:rPr>
            </w:pPr>
            <w:ins w:id="4895" w:author="Phuong Giang" w:date="2012-02-10T18:55:00Z">
              <w:r w:rsidRPr="0091551D">
                <w:rPr>
                  <w:rFonts w:ascii="Times New Roman" w:hAnsi="Times New Roman"/>
                  <w:sz w:val="24"/>
                </w:rPr>
                <w:t>When us</w:t>
              </w:r>
              <w:r>
                <w:rPr>
                  <w:rFonts w:ascii="Times New Roman" w:hAnsi="Times New Roman"/>
                  <w:sz w:val="24"/>
                </w:rPr>
                <w:t>er want</w:t>
              </w:r>
            </w:ins>
            <w:ins w:id="4896" w:author="Phuong Giang" w:date="2012-02-10T23:10:00Z">
              <w:r w:rsidR="00CA4363">
                <w:rPr>
                  <w:rFonts w:ascii="Times New Roman" w:hAnsi="Times New Roman"/>
                  <w:sz w:val="24"/>
                </w:rPr>
                <w:t>s</w:t>
              </w:r>
            </w:ins>
            <w:ins w:id="4897" w:author="Phuong Giang" w:date="2012-02-10T18:55:00Z">
              <w:r>
                <w:rPr>
                  <w:rFonts w:ascii="Times New Roman" w:hAnsi="Times New Roman"/>
                  <w:sz w:val="24"/>
                </w:rPr>
                <w:t xml:space="preserve"> to delete one or many Teaching Method</w:t>
              </w:r>
              <w:r w:rsidRPr="0091551D">
                <w:rPr>
                  <w:rFonts w:ascii="Times New Roman" w:hAnsi="Times New Roman"/>
                  <w:sz w:val="24"/>
                </w:rPr>
                <w:t xml:space="preserve">s, they can delete those by selected them when working on Manage </w:t>
              </w:r>
            </w:ins>
            <w:ins w:id="4898" w:author="Phuong Giang" w:date="2012-02-10T18:56:00Z">
              <w:r>
                <w:rPr>
                  <w:rFonts w:ascii="Times New Roman" w:hAnsi="Times New Roman"/>
                  <w:sz w:val="24"/>
                </w:rPr>
                <w:t xml:space="preserve">Teaching Method </w:t>
              </w:r>
            </w:ins>
            <w:ins w:id="4899" w:author="Phuong Giang" w:date="2012-02-10T18:55:00Z">
              <w:r w:rsidRPr="0091551D">
                <w:rPr>
                  <w:rFonts w:ascii="Times New Roman" w:hAnsi="Times New Roman"/>
                  <w:sz w:val="24"/>
                </w:rPr>
                <w:t>Module . In order to delete, user need</w:t>
              </w:r>
            </w:ins>
            <w:ins w:id="4900" w:author="Phuong Giang" w:date="2012-02-10T23:13:00Z">
              <w:r w:rsidR="00CA4363">
                <w:rPr>
                  <w:rFonts w:ascii="Times New Roman" w:hAnsi="Times New Roman"/>
                  <w:sz w:val="24"/>
                </w:rPr>
                <w:t>s</w:t>
              </w:r>
            </w:ins>
            <w:ins w:id="4901" w:author="Phuong Giang" w:date="2012-02-10T18:55:00Z">
              <w:r w:rsidRPr="0091551D">
                <w:rPr>
                  <w:rFonts w:ascii="Times New Roman" w:hAnsi="Times New Roman"/>
                  <w:sz w:val="24"/>
                </w:rPr>
                <w:t xml:space="preserve"> to navigate to or found the target </w:t>
              </w:r>
            </w:ins>
            <w:ins w:id="4902" w:author="Phuong Giang" w:date="2012-02-10T18:56:00Z">
              <w:r>
                <w:rPr>
                  <w:rFonts w:ascii="Times New Roman" w:hAnsi="Times New Roman"/>
                  <w:sz w:val="24"/>
                </w:rPr>
                <w:t>Teaching Method</w:t>
              </w:r>
            </w:ins>
            <w:ins w:id="4903" w:author="Phuong Giang" w:date="2012-02-10T18:55:00Z">
              <w:r w:rsidRPr="0091551D">
                <w:rPr>
                  <w:rFonts w:ascii="Times New Roman" w:hAnsi="Times New Roman"/>
                  <w:sz w:val="24"/>
                </w:rPr>
                <w:t>. The system will ask for deleting confirmation before delete.</w:t>
              </w:r>
            </w:ins>
          </w:p>
          <w:p w:rsidR="00B82C2A" w:rsidRDefault="00B82C2A" w:rsidP="00B82C2A">
            <w:pPr>
              <w:rPr>
                <w:ins w:id="4904" w:author="Phuong Giang" w:date="2012-02-10T18:55:00Z"/>
                <w:rFonts w:ascii="Times New Roman" w:hAnsi="Times New Roman"/>
                <w:sz w:val="24"/>
              </w:rPr>
            </w:pPr>
            <w:ins w:id="4905" w:author="Phuong Giang" w:date="2012-02-10T18:55:00Z">
              <w:r w:rsidRPr="0091551D">
                <w:rPr>
                  <w:rFonts w:ascii="Times New Roman" w:hAnsi="Times New Roman"/>
                  <w:sz w:val="24"/>
                </w:rPr>
                <w:t xml:space="preserve">If user confirms to delete, the system will delete all information and cached information related (if any) to these </w:t>
              </w:r>
            </w:ins>
            <w:ins w:id="4906" w:author="Phuong Giang" w:date="2012-02-10T18:56:00Z">
              <w:r>
                <w:rPr>
                  <w:rFonts w:ascii="Times New Roman" w:hAnsi="Times New Roman"/>
                  <w:sz w:val="24"/>
                </w:rPr>
                <w:t>Teaching Method</w:t>
              </w:r>
            </w:ins>
            <w:ins w:id="4907" w:author="Phuong Giang" w:date="2012-02-10T18:55:00Z">
              <w:r w:rsidRPr="0091551D">
                <w:rPr>
                  <w:rFonts w:ascii="Times New Roman" w:hAnsi="Times New Roman"/>
                  <w:sz w:val="24"/>
                </w:rPr>
                <w:t xml:space="preserve">s. </w:t>
              </w:r>
              <w:r w:rsidRPr="008B5A90">
                <w:rPr>
                  <w:rFonts w:ascii="Times New Roman" w:hAnsi="Times New Roman"/>
                  <w:sz w:val="24"/>
                </w:rPr>
                <w:t>Otherwise</w:t>
              </w:r>
              <w:r>
                <w:rPr>
                  <w:rFonts w:ascii="Times New Roman" w:hAnsi="Times New Roman"/>
                  <w:sz w:val="24"/>
                </w:rPr>
                <w:t xml:space="preserve">, they are </w:t>
              </w:r>
              <w:r w:rsidRPr="0091551D">
                <w:rPr>
                  <w:rFonts w:ascii="Times New Roman" w:hAnsi="Times New Roman"/>
                  <w:sz w:val="24"/>
                </w:rPr>
                <w:t>left unchanged.</w:t>
              </w:r>
            </w:ins>
          </w:p>
          <w:p w:rsidR="008B5A90" w:rsidRPr="001A0C52" w:rsidRDefault="00B82C2A" w:rsidP="00B82C2A">
            <w:pPr>
              <w:rPr>
                <w:rFonts w:ascii="Times New Roman" w:hAnsi="Times New Roman"/>
                <w:sz w:val="24"/>
                <w:rPrChange w:id="4908" w:author="Red Army" w:date="2012-02-08T20:12:00Z">
                  <w:rPr>
                    <w:rFonts w:ascii="Times New Roman" w:hAnsi="Times New Roman"/>
                  </w:rPr>
                </w:rPrChange>
              </w:rPr>
            </w:pPr>
            <w:ins w:id="4909" w:author="Phuong Giang" w:date="2012-02-10T18:55:00Z">
              <w:r w:rsidRPr="0091551D">
                <w:rPr>
                  <w:rFonts w:ascii="Times New Roman" w:hAnsi="Times New Roman"/>
                  <w:sz w:val="24"/>
                </w:rPr>
                <w:t xml:space="preserve">Any deleted </w:t>
              </w:r>
            </w:ins>
            <w:ins w:id="4910" w:author="Phuong Giang" w:date="2012-02-10T18:56:00Z">
              <w:r>
                <w:rPr>
                  <w:rFonts w:ascii="Times New Roman" w:hAnsi="Times New Roman"/>
                  <w:sz w:val="24"/>
                </w:rPr>
                <w:t>Teaching Method</w:t>
              </w:r>
            </w:ins>
            <w:ins w:id="4911" w:author="Phuong Giang" w:date="2012-02-10T18:55:00Z">
              <w:r w:rsidRPr="0091551D">
                <w:rPr>
                  <w:rFonts w:ascii="Times New Roman" w:hAnsi="Times New Roman"/>
                  <w:sz w:val="24"/>
                </w:rPr>
                <w:t xml:space="preserve"> is NOT recoverable.</w:t>
              </w:r>
            </w:ins>
            <w:del w:id="4912" w:author="Phuong Giang" w:date="2012-02-10T18:55:00Z">
              <w:r w:rsidR="006E25C4" w:rsidRPr="001A0C52" w:rsidDel="00B82C2A">
                <w:rPr>
                  <w:rFonts w:ascii="Times New Roman" w:hAnsi="Times New Roman"/>
                  <w:sz w:val="24"/>
                  <w:rPrChange w:id="4913" w:author="Red Army" w:date="2012-02-08T20:12:00Z">
                    <w:rPr>
                      <w:rFonts w:ascii="Times New Roman" w:eastAsia="ＭＳ ゴシック" w:hAnsi="Times New Roman"/>
                      <w:b/>
                      <w:bCs/>
                      <w:color w:val="4F81BD"/>
                    </w:rPr>
                  </w:rPrChange>
                </w:rPr>
                <w:delText xml:space="preserve">User can delete </w:delText>
              </w:r>
            </w:del>
            <w:del w:id="4914" w:author="Phuong Giang" w:date="2012-02-10T18:52:00Z">
              <w:r w:rsidR="006E25C4" w:rsidRPr="001A0C52" w:rsidDel="008B5A90">
                <w:rPr>
                  <w:rFonts w:ascii="Times New Roman" w:hAnsi="Times New Roman"/>
                  <w:sz w:val="24"/>
                  <w:rPrChange w:id="4915" w:author="Red Army" w:date="2012-02-08T20:12:00Z">
                    <w:rPr>
                      <w:rFonts w:ascii="Times New Roman" w:eastAsia="ＭＳ ゴシック" w:hAnsi="Times New Roman"/>
                      <w:b/>
                      <w:bCs/>
                      <w:color w:val="4F81BD"/>
                    </w:rPr>
                  </w:rPrChange>
                </w:rPr>
                <w:delText>a t</w:delText>
              </w:r>
            </w:del>
            <w:del w:id="4916" w:author="Phuong Giang" w:date="2012-02-10T18:55:00Z">
              <w:r w:rsidR="006E25C4" w:rsidRPr="001A0C52" w:rsidDel="00B82C2A">
                <w:rPr>
                  <w:rFonts w:ascii="Times New Roman" w:hAnsi="Times New Roman"/>
                  <w:sz w:val="24"/>
                  <w:rPrChange w:id="4917" w:author="Red Army" w:date="2012-02-08T20:12:00Z">
                    <w:rPr>
                      <w:rFonts w:ascii="Times New Roman" w:eastAsia="ＭＳ ゴシック" w:hAnsi="Times New Roman"/>
                      <w:b/>
                      <w:bCs/>
                      <w:color w:val="4F81BD"/>
                    </w:rPr>
                  </w:rPrChange>
                </w:rPr>
                <w:delText xml:space="preserve">eaching </w:delText>
              </w:r>
            </w:del>
            <w:del w:id="4918" w:author="Phuong Giang" w:date="2012-02-10T18:52:00Z">
              <w:r w:rsidR="006E25C4" w:rsidRPr="001A0C52" w:rsidDel="008B5A90">
                <w:rPr>
                  <w:rFonts w:ascii="Times New Roman" w:hAnsi="Times New Roman"/>
                  <w:sz w:val="24"/>
                  <w:rPrChange w:id="4919" w:author="Red Army" w:date="2012-02-08T20:12:00Z">
                    <w:rPr>
                      <w:rFonts w:ascii="Times New Roman" w:eastAsia="ＭＳ ゴシック" w:hAnsi="Times New Roman"/>
                      <w:b/>
                      <w:bCs/>
                      <w:color w:val="4F81BD"/>
                    </w:rPr>
                  </w:rPrChange>
                </w:rPr>
                <w:delText>m</w:delText>
              </w:r>
            </w:del>
            <w:del w:id="4920" w:author="Phuong Giang" w:date="2012-02-10T18:55:00Z">
              <w:r w:rsidR="006E25C4" w:rsidRPr="001A0C52" w:rsidDel="00B82C2A">
                <w:rPr>
                  <w:rFonts w:ascii="Times New Roman" w:hAnsi="Times New Roman"/>
                  <w:sz w:val="24"/>
                  <w:rPrChange w:id="4921" w:author="Red Army" w:date="2012-02-08T20:12:00Z">
                    <w:rPr>
                      <w:rFonts w:ascii="Times New Roman" w:eastAsia="ＭＳ ゴシック" w:hAnsi="Times New Roman"/>
                      <w:b/>
                      <w:bCs/>
                      <w:color w:val="4F81BD"/>
                    </w:rPr>
                  </w:rPrChange>
                </w:rPr>
                <w:delText xml:space="preserve">ethod from </w:delText>
              </w:r>
            </w:del>
            <w:del w:id="4922" w:author="Phuong Giang" w:date="2012-02-10T18:54:00Z">
              <w:r w:rsidR="006E25C4" w:rsidRPr="001A0C52" w:rsidDel="00B82C2A">
                <w:rPr>
                  <w:rFonts w:ascii="Times New Roman" w:hAnsi="Times New Roman"/>
                  <w:sz w:val="24"/>
                  <w:rPrChange w:id="4923" w:author="Red Army" w:date="2012-02-08T20:12:00Z">
                    <w:rPr>
                      <w:rFonts w:ascii="Times New Roman" w:eastAsia="ＭＳ ゴシック" w:hAnsi="Times New Roman"/>
                      <w:b/>
                      <w:bCs/>
                      <w:color w:val="4F81BD"/>
                    </w:rPr>
                  </w:rPrChange>
                </w:rPr>
                <w:delText xml:space="preserve">the </w:delText>
              </w:r>
            </w:del>
            <w:del w:id="4924" w:author="Phuong Giang" w:date="2012-02-10T18:55:00Z">
              <w:r w:rsidR="006E25C4" w:rsidRPr="001A0C52" w:rsidDel="00B82C2A">
                <w:rPr>
                  <w:rFonts w:ascii="Times New Roman" w:hAnsi="Times New Roman"/>
                  <w:sz w:val="24"/>
                  <w:rPrChange w:id="4925" w:author="Red Army" w:date="2012-02-08T20:12:00Z">
                    <w:rPr>
                      <w:rFonts w:ascii="Times New Roman" w:eastAsia="ＭＳ ゴシック" w:hAnsi="Times New Roman"/>
                      <w:b/>
                      <w:bCs/>
                      <w:color w:val="4F81BD"/>
                    </w:rPr>
                  </w:rPrChange>
                </w:rPr>
                <w:delText xml:space="preserve">list. The system will ask user for confirmation. If user confirms deletion, the method will be removed from the </w:delText>
              </w:r>
            </w:del>
            <w:del w:id="4926" w:author="Phuong Giang" w:date="2012-02-10T18:53:00Z">
              <w:r w:rsidR="006E25C4" w:rsidRPr="001A0C52" w:rsidDel="008B5A90">
                <w:rPr>
                  <w:rFonts w:ascii="Times New Roman" w:hAnsi="Times New Roman"/>
                  <w:sz w:val="24"/>
                  <w:rPrChange w:id="4927" w:author="Red Army" w:date="2012-02-08T20:12:00Z">
                    <w:rPr>
                      <w:rFonts w:ascii="Times New Roman" w:eastAsia="ＭＳ ゴシック" w:hAnsi="Times New Roman"/>
                      <w:b/>
                      <w:bCs/>
                      <w:color w:val="4F81BD"/>
                    </w:rPr>
                  </w:rPrChange>
                </w:rPr>
                <w:delText>system. Otherwise</w:delText>
              </w:r>
            </w:del>
            <w:del w:id="4928" w:author="Phuong Giang" w:date="2012-02-10T18:55:00Z">
              <w:r w:rsidR="006E25C4" w:rsidRPr="001A0C52" w:rsidDel="00B82C2A">
                <w:rPr>
                  <w:rFonts w:ascii="Times New Roman" w:hAnsi="Times New Roman"/>
                  <w:sz w:val="24"/>
                  <w:rPrChange w:id="4929" w:author="Red Army" w:date="2012-02-08T20:12:00Z">
                    <w:rPr>
                      <w:rFonts w:ascii="Times New Roman" w:eastAsia="ＭＳ ゴシック" w:hAnsi="Times New Roman"/>
                      <w:b/>
                      <w:bCs/>
                      <w:color w:val="4F81BD"/>
                    </w:rPr>
                  </w:rPrChange>
                </w:rPr>
                <w:delText xml:space="preserve">, </w:delText>
              </w:r>
            </w:del>
            <w:del w:id="4930" w:author="Phuong Giang" w:date="2012-02-10T18:54:00Z">
              <w:r w:rsidR="006E25C4" w:rsidRPr="001A0C52" w:rsidDel="00EE0CBD">
                <w:rPr>
                  <w:rFonts w:ascii="Times New Roman" w:hAnsi="Times New Roman"/>
                  <w:sz w:val="24"/>
                  <w:rPrChange w:id="4931" w:author="Red Army" w:date="2012-02-08T20:12:00Z">
                    <w:rPr>
                      <w:rFonts w:ascii="Times New Roman" w:eastAsia="ＭＳ ゴシック" w:hAnsi="Times New Roman"/>
                      <w:b/>
                      <w:bCs/>
                      <w:color w:val="4F81BD"/>
                    </w:rPr>
                  </w:rPrChange>
                </w:rPr>
                <w:delText>it is</w:delText>
              </w:r>
            </w:del>
            <w:del w:id="4932" w:author="Phuong Giang" w:date="2012-02-10T18:55:00Z">
              <w:r w:rsidR="006E25C4" w:rsidRPr="001A0C52" w:rsidDel="00B82C2A">
                <w:rPr>
                  <w:rFonts w:ascii="Times New Roman" w:hAnsi="Times New Roman"/>
                  <w:sz w:val="24"/>
                  <w:rPrChange w:id="4933" w:author="Red Army" w:date="2012-02-08T20:12:00Z">
                    <w:rPr>
                      <w:rFonts w:ascii="Times New Roman" w:eastAsia="ＭＳ ゴシック" w:hAnsi="Times New Roman"/>
                      <w:b/>
                      <w:bCs/>
                      <w:color w:val="4F81BD"/>
                    </w:rPr>
                  </w:rPrChange>
                </w:rPr>
                <w:delText xml:space="preserve"> left unchanged.</w:delText>
              </w:r>
            </w:del>
          </w:p>
        </w:tc>
      </w:tr>
    </w:tbl>
    <w:p w:rsidR="006E25C4" w:rsidRPr="001A0C52" w:rsidRDefault="006E25C4" w:rsidP="00B66277">
      <w:pPr>
        <w:pStyle w:val="ListParagraph"/>
        <w:tabs>
          <w:tab w:val="left" w:pos="6329"/>
        </w:tabs>
        <w:ind w:left="1080"/>
        <w:rPr>
          <w:rFonts w:ascii="Times New Roman" w:hAnsi="Times New Roman"/>
          <w:b/>
          <w:sz w:val="24"/>
          <w:rPrChange w:id="4934" w:author="Red Army" w:date="2012-02-08T20:12:00Z">
            <w:rPr>
              <w:rFonts w:ascii="Times New Roman" w:hAnsi="Times New Roman"/>
              <w:b/>
            </w:rPr>
          </w:rPrChange>
        </w:rPr>
      </w:pPr>
    </w:p>
    <w:p w:rsidR="006E25C4" w:rsidRPr="001A0C52" w:rsidRDefault="006E25C4" w:rsidP="00B66277">
      <w:pPr>
        <w:pStyle w:val="ListParagraph"/>
        <w:tabs>
          <w:tab w:val="left" w:pos="6329"/>
        </w:tabs>
        <w:ind w:left="1080"/>
        <w:rPr>
          <w:rFonts w:ascii="Times New Roman" w:hAnsi="Times New Roman"/>
          <w:b/>
          <w:sz w:val="24"/>
          <w:rPrChange w:id="4935" w:author="Red Army" w:date="2012-02-08T20:12:00Z">
            <w:rPr>
              <w:rFonts w:ascii="Times New Roman" w:hAnsi="Times New Roman"/>
              <w:b/>
            </w:rPr>
          </w:rPrChang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98332C">
        <w:trPr>
          <w:trHeight w:val="1725"/>
        </w:trPr>
        <w:tc>
          <w:tcPr>
            <w:tcW w:w="5000" w:type="pct"/>
            <w:gridSpan w:val="5"/>
            <w:shd w:val="clear" w:color="auto" w:fill="D9D9D9"/>
            <w:vAlign w:val="center"/>
          </w:tcPr>
          <w:p w:rsidR="006E25C4" w:rsidRPr="001A0C52" w:rsidRDefault="006E25C4" w:rsidP="00C41932">
            <w:pPr>
              <w:rPr>
                <w:rFonts w:ascii="Times New Roman" w:hAnsi="Times New Roman"/>
                <w:sz w:val="24"/>
                <w:rPrChange w:id="4936" w:author="Red Army" w:date="2012-02-08T20:12:00Z">
                  <w:rPr>
                    <w:rFonts w:ascii="Times New Roman" w:hAnsi="Times New Roman"/>
                  </w:rPr>
                </w:rPrChange>
              </w:rPr>
            </w:pPr>
            <w:r w:rsidRPr="001A0C52">
              <w:rPr>
                <w:rFonts w:ascii="Times New Roman" w:hAnsi="Times New Roman"/>
                <w:b/>
                <w:sz w:val="24"/>
                <w:rPrChange w:id="4937" w:author="Red Army" w:date="2012-02-08T20:12:00Z">
                  <w:rPr>
                    <w:rFonts w:ascii="Times New Roman" w:eastAsia="ＭＳ ゴシック" w:hAnsi="Times New Roman"/>
                    <w:b/>
                    <w:bCs/>
                    <w:color w:val="4F81BD"/>
                  </w:rPr>
                </w:rPrChange>
              </w:rPr>
              <w:t>USE CASE -  Search Teaching Method</w:t>
            </w:r>
          </w:p>
        </w:tc>
      </w:tr>
      <w:tr w:rsidR="006E25C4" w:rsidRPr="001A0C52" w:rsidTr="0098332C">
        <w:tc>
          <w:tcPr>
            <w:tcW w:w="1391" w:type="pct"/>
            <w:shd w:val="clear" w:color="auto" w:fill="D9D9D9"/>
          </w:tcPr>
          <w:p w:rsidR="006E25C4" w:rsidRPr="001A0C52" w:rsidRDefault="006E25C4" w:rsidP="00D5471E">
            <w:pPr>
              <w:rPr>
                <w:rFonts w:ascii="Times New Roman" w:hAnsi="Times New Roman"/>
                <w:b/>
                <w:sz w:val="24"/>
                <w:rPrChange w:id="4938" w:author="Red Army" w:date="2012-02-08T20:12:00Z">
                  <w:rPr>
                    <w:rFonts w:ascii="Times New Roman" w:hAnsi="Times New Roman"/>
                    <w:b/>
                  </w:rPr>
                </w:rPrChange>
              </w:rPr>
            </w:pPr>
            <w:r w:rsidRPr="001A0C52">
              <w:rPr>
                <w:rFonts w:ascii="Times New Roman" w:hAnsi="Times New Roman"/>
                <w:b/>
                <w:sz w:val="24"/>
                <w:rPrChange w:id="4939" w:author="Red Army" w:date="2012-02-08T20:12:00Z">
                  <w:rPr>
                    <w:rFonts w:ascii="Times New Roman" w:eastAsia="ＭＳ ゴシック" w:hAnsi="Times New Roman"/>
                    <w:b/>
                    <w:bCs/>
                    <w:color w:val="4F81BD"/>
                  </w:rPr>
                </w:rPrChange>
              </w:rPr>
              <w:t>Use-case No.</w:t>
            </w:r>
          </w:p>
        </w:tc>
        <w:tc>
          <w:tcPr>
            <w:tcW w:w="1364" w:type="pct"/>
          </w:tcPr>
          <w:p w:rsidR="006E25C4" w:rsidRPr="001A0C52" w:rsidRDefault="006E25C4" w:rsidP="00D5471E">
            <w:pPr>
              <w:rPr>
                <w:rFonts w:ascii="Times New Roman" w:hAnsi="Times New Roman"/>
                <w:sz w:val="24"/>
                <w:rPrChange w:id="4940" w:author="Red Army" w:date="2012-02-08T20:12:00Z">
                  <w:rPr>
                    <w:rFonts w:ascii="Times New Roman" w:hAnsi="Times New Roman"/>
                  </w:rPr>
                </w:rPrChange>
              </w:rPr>
            </w:pPr>
            <w:r w:rsidRPr="001A0C52">
              <w:rPr>
                <w:rFonts w:ascii="Times New Roman" w:hAnsi="Times New Roman"/>
                <w:sz w:val="24"/>
                <w:rPrChange w:id="4941" w:author="Red Army" w:date="2012-02-08T20:12:00Z">
                  <w:rPr>
                    <w:rFonts w:ascii="Times New Roman" w:eastAsia="ＭＳ ゴシック" w:hAnsi="Times New Roman"/>
                    <w:b/>
                    <w:bCs/>
                    <w:color w:val="4F81BD"/>
                  </w:rPr>
                </w:rPrChange>
              </w:rPr>
              <w:t>UC_TM_004</w:t>
            </w:r>
          </w:p>
        </w:tc>
        <w:tc>
          <w:tcPr>
            <w:tcW w:w="1059" w:type="pct"/>
            <w:gridSpan w:val="2"/>
            <w:shd w:val="clear" w:color="auto" w:fill="D9D9D9"/>
          </w:tcPr>
          <w:p w:rsidR="006E25C4" w:rsidRPr="001A0C52" w:rsidRDefault="006E25C4" w:rsidP="00D5471E">
            <w:pPr>
              <w:rPr>
                <w:rFonts w:ascii="Times New Roman" w:hAnsi="Times New Roman"/>
                <w:b/>
                <w:sz w:val="24"/>
                <w:rPrChange w:id="4942" w:author="Red Army" w:date="2012-02-08T20:12:00Z">
                  <w:rPr>
                    <w:rFonts w:ascii="Times New Roman" w:hAnsi="Times New Roman"/>
                    <w:b/>
                  </w:rPr>
                </w:rPrChange>
              </w:rPr>
            </w:pPr>
            <w:r w:rsidRPr="001A0C52">
              <w:rPr>
                <w:rFonts w:ascii="Times New Roman" w:hAnsi="Times New Roman"/>
                <w:b/>
                <w:sz w:val="24"/>
                <w:rPrChange w:id="4943" w:author="Red Army" w:date="2012-02-08T20:12:00Z">
                  <w:rPr>
                    <w:rFonts w:ascii="Times New Roman" w:eastAsia="ＭＳ ゴシック" w:hAnsi="Times New Roman"/>
                    <w:b/>
                    <w:bCs/>
                    <w:color w:val="4F81BD"/>
                  </w:rPr>
                </w:rPrChange>
              </w:rPr>
              <w:t>Use-case Version</w:t>
            </w:r>
          </w:p>
        </w:tc>
        <w:tc>
          <w:tcPr>
            <w:tcW w:w="1186" w:type="pct"/>
          </w:tcPr>
          <w:p w:rsidR="006E25C4" w:rsidRPr="001A0C52" w:rsidRDefault="006E25C4" w:rsidP="00D5471E">
            <w:pPr>
              <w:rPr>
                <w:rFonts w:ascii="Times New Roman" w:hAnsi="Times New Roman"/>
                <w:sz w:val="24"/>
                <w:rPrChange w:id="4944" w:author="Red Army" w:date="2012-02-08T20:12:00Z">
                  <w:rPr>
                    <w:rFonts w:ascii="Times New Roman" w:hAnsi="Times New Roman"/>
                  </w:rPr>
                </w:rPrChange>
              </w:rPr>
            </w:pPr>
            <w:r w:rsidRPr="001A0C52">
              <w:rPr>
                <w:rFonts w:ascii="Times New Roman" w:hAnsi="Times New Roman"/>
                <w:sz w:val="24"/>
                <w:rPrChange w:id="4945" w:author="Red Army" w:date="2012-02-08T20:12:00Z">
                  <w:rPr>
                    <w:rFonts w:ascii="Times New Roman" w:eastAsia="ＭＳ ゴシック" w:hAnsi="Times New Roman"/>
                    <w:b/>
                    <w:bCs/>
                    <w:color w:val="4F81BD"/>
                  </w:rPr>
                </w:rPrChange>
              </w:rPr>
              <w:t>1.0</w:t>
            </w:r>
          </w:p>
        </w:tc>
      </w:tr>
      <w:tr w:rsidR="006E25C4" w:rsidRPr="001A0C52" w:rsidTr="0098332C">
        <w:tc>
          <w:tcPr>
            <w:tcW w:w="1391" w:type="pct"/>
            <w:shd w:val="clear" w:color="auto" w:fill="D9D9D9"/>
          </w:tcPr>
          <w:p w:rsidR="006E25C4" w:rsidRPr="001A0C52" w:rsidRDefault="006E25C4" w:rsidP="00D5471E">
            <w:pPr>
              <w:rPr>
                <w:rFonts w:ascii="Times New Roman" w:hAnsi="Times New Roman"/>
                <w:b/>
                <w:sz w:val="24"/>
                <w:rPrChange w:id="4946" w:author="Red Army" w:date="2012-02-08T20:12:00Z">
                  <w:rPr>
                    <w:rFonts w:ascii="Times New Roman" w:hAnsi="Times New Roman"/>
                    <w:b/>
                  </w:rPr>
                </w:rPrChange>
              </w:rPr>
            </w:pPr>
            <w:r w:rsidRPr="001A0C52">
              <w:rPr>
                <w:rFonts w:ascii="Times New Roman" w:hAnsi="Times New Roman"/>
                <w:b/>
                <w:sz w:val="24"/>
                <w:rPrChange w:id="4947" w:author="Red Army" w:date="2012-02-08T20:12:00Z">
                  <w:rPr>
                    <w:rFonts w:ascii="Times New Roman" w:eastAsia="ＭＳ ゴシック" w:hAnsi="Times New Roman"/>
                    <w:b/>
                    <w:bCs/>
                    <w:color w:val="4F81BD"/>
                  </w:rPr>
                </w:rPrChange>
              </w:rPr>
              <w:t>Use-case Name</w:t>
            </w:r>
          </w:p>
        </w:tc>
        <w:tc>
          <w:tcPr>
            <w:tcW w:w="3609" w:type="pct"/>
            <w:gridSpan w:val="4"/>
          </w:tcPr>
          <w:p w:rsidR="006E25C4" w:rsidRPr="001A0C52" w:rsidRDefault="006E25C4" w:rsidP="00D5471E">
            <w:pPr>
              <w:rPr>
                <w:rFonts w:ascii="Times New Roman" w:hAnsi="Times New Roman"/>
                <w:sz w:val="24"/>
                <w:rPrChange w:id="4948" w:author="Red Army" w:date="2012-02-08T20:12:00Z">
                  <w:rPr>
                    <w:rFonts w:ascii="Times New Roman" w:hAnsi="Times New Roman"/>
                  </w:rPr>
                </w:rPrChange>
              </w:rPr>
            </w:pPr>
            <w:r w:rsidRPr="001A0C52">
              <w:rPr>
                <w:rFonts w:ascii="Times New Roman" w:hAnsi="Times New Roman"/>
                <w:sz w:val="24"/>
                <w:rPrChange w:id="4949" w:author="Red Army" w:date="2012-02-08T20:12:00Z">
                  <w:rPr>
                    <w:rFonts w:ascii="Times New Roman" w:eastAsia="ＭＳ ゴシック" w:hAnsi="Times New Roman"/>
                    <w:b/>
                    <w:bCs/>
                    <w:color w:val="4F81BD"/>
                  </w:rPr>
                </w:rPrChange>
              </w:rPr>
              <w:t>Search Teaching Method</w:t>
            </w:r>
          </w:p>
        </w:tc>
      </w:tr>
      <w:tr w:rsidR="006E25C4" w:rsidRPr="001A0C52" w:rsidTr="0098332C">
        <w:tc>
          <w:tcPr>
            <w:tcW w:w="1391" w:type="pct"/>
            <w:shd w:val="clear" w:color="auto" w:fill="D9D9D9"/>
          </w:tcPr>
          <w:p w:rsidR="006E25C4" w:rsidRPr="001A0C52" w:rsidRDefault="006E25C4" w:rsidP="00D5471E">
            <w:pPr>
              <w:rPr>
                <w:rFonts w:ascii="Times New Roman" w:hAnsi="Times New Roman"/>
                <w:b/>
                <w:sz w:val="24"/>
                <w:rPrChange w:id="4950" w:author="Red Army" w:date="2012-02-08T20:12:00Z">
                  <w:rPr>
                    <w:rFonts w:ascii="Times New Roman" w:hAnsi="Times New Roman"/>
                    <w:b/>
                  </w:rPr>
                </w:rPrChange>
              </w:rPr>
            </w:pPr>
            <w:r w:rsidRPr="001A0C52">
              <w:rPr>
                <w:rFonts w:ascii="Times New Roman" w:hAnsi="Times New Roman"/>
                <w:b/>
                <w:sz w:val="24"/>
                <w:rPrChange w:id="4951" w:author="Red Army" w:date="2012-02-08T20:12:00Z">
                  <w:rPr>
                    <w:rFonts w:ascii="Times New Roman" w:eastAsia="ＭＳ ゴシック" w:hAnsi="Times New Roman"/>
                    <w:b/>
                    <w:bCs/>
                    <w:color w:val="4F81BD"/>
                  </w:rPr>
                </w:rPrChange>
              </w:rPr>
              <w:t xml:space="preserve">Author </w:t>
            </w:r>
          </w:p>
        </w:tc>
        <w:tc>
          <w:tcPr>
            <w:tcW w:w="3609" w:type="pct"/>
            <w:gridSpan w:val="4"/>
          </w:tcPr>
          <w:p w:rsidR="006E25C4" w:rsidRPr="001A0C52" w:rsidRDefault="006E25C4" w:rsidP="00D5471E">
            <w:pPr>
              <w:rPr>
                <w:rFonts w:ascii="Times New Roman" w:hAnsi="Times New Roman"/>
                <w:sz w:val="24"/>
                <w:rPrChange w:id="4952" w:author="Red Army" w:date="2012-02-08T20:12:00Z">
                  <w:rPr>
                    <w:rFonts w:ascii="Times New Roman" w:hAnsi="Times New Roman"/>
                  </w:rPr>
                </w:rPrChange>
              </w:rPr>
            </w:pPr>
            <w:r w:rsidRPr="001A0C52">
              <w:rPr>
                <w:rFonts w:ascii="Times New Roman" w:hAnsi="Times New Roman"/>
                <w:sz w:val="24"/>
                <w:rPrChange w:id="4953" w:author="Red Army" w:date="2012-02-08T20:12:00Z">
                  <w:rPr>
                    <w:rFonts w:ascii="Times New Roman" w:eastAsia="ＭＳ ゴシック" w:hAnsi="Times New Roman"/>
                    <w:b/>
                    <w:bCs/>
                    <w:color w:val="4F81BD"/>
                  </w:rPr>
                </w:rPrChange>
              </w:rPr>
              <w:t>HaiNH</w:t>
            </w:r>
          </w:p>
        </w:tc>
      </w:tr>
      <w:tr w:rsidR="006E25C4" w:rsidRPr="001A0C52" w:rsidTr="0098332C">
        <w:tc>
          <w:tcPr>
            <w:tcW w:w="1391" w:type="pct"/>
            <w:shd w:val="clear" w:color="auto" w:fill="D9D9D9"/>
          </w:tcPr>
          <w:p w:rsidR="006E25C4" w:rsidRPr="001A0C52" w:rsidRDefault="006E25C4" w:rsidP="00D5471E">
            <w:pPr>
              <w:rPr>
                <w:rFonts w:ascii="Times New Roman" w:hAnsi="Times New Roman"/>
                <w:b/>
                <w:sz w:val="24"/>
                <w:rPrChange w:id="4954" w:author="Red Army" w:date="2012-02-08T20:12:00Z">
                  <w:rPr>
                    <w:rFonts w:ascii="Times New Roman" w:hAnsi="Times New Roman"/>
                    <w:b/>
                  </w:rPr>
                </w:rPrChange>
              </w:rPr>
            </w:pPr>
            <w:r w:rsidRPr="001A0C52">
              <w:rPr>
                <w:rFonts w:ascii="Times New Roman" w:hAnsi="Times New Roman"/>
                <w:b/>
                <w:sz w:val="24"/>
                <w:rPrChange w:id="4955" w:author="Red Army" w:date="2012-02-08T20:12:00Z">
                  <w:rPr>
                    <w:rFonts w:ascii="Times New Roman" w:eastAsia="ＭＳ ゴシック" w:hAnsi="Times New Roman"/>
                    <w:b/>
                    <w:bCs/>
                    <w:color w:val="4F81BD"/>
                  </w:rPr>
                </w:rPrChange>
              </w:rPr>
              <w:t>Date</w:t>
            </w:r>
          </w:p>
        </w:tc>
        <w:tc>
          <w:tcPr>
            <w:tcW w:w="1364" w:type="pct"/>
          </w:tcPr>
          <w:p w:rsidR="006E25C4" w:rsidRPr="001A0C52" w:rsidRDefault="006E25C4" w:rsidP="00D5471E">
            <w:pPr>
              <w:rPr>
                <w:rFonts w:ascii="Times New Roman" w:hAnsi="Times New Roman"/>
                <w:sz w:val="24"/>
                <w:rPrChange w:id="4956" w:author="Red Army" w:date="2012-02-08T20:12:00Z">
                  <w:rPr>
                    <w:rFonts w:ascii="Times New Roman" w:hAnsi="Times New Roman"/>
                  </w:rPr>
                </w:rPrChange>
              </w:rPr>
            </w:pPr>
            <w:r w:rsidRPr="001A0C52">
              <w:rPr>
                <w:rFonts w:ascii="Times New Roman" w:hAnsi="Times New Roman"/>
                <w:sz w:val="24"/>
                <w:rPrChange w:id="4957" w:author="Red Army" w:date="2012-02-08T20:12:00Z">
                  <w:rPr>
                    <w:rFonts w:ascii="Times New Roman" w:eastAsia="ＭＳ ゴシック" w:hAnsi="Times New Roman"/>
                    <w:b/>
                    <w:bCs/>
                    <w:color w:val="4F81BD"/>
                  </w:rPr>
                </w:rPrChange>
              </w:rPr>
              <w:t>19/01/2012</w:t>
            </w:r>
          </w:p>
        </w:tc>
        <w:tc>
          <w:tcPr>
            <w:tcW w:w="637" w:type="pct"/>
            <w:shd w:val="clear" w:color="auto" w:fill="D9D9D9"/>
          </w:tcPr>
          <w:p w:rsidR="006E25C4" w:rsidRPr="001A0C52" w:rsidRDefault="006E25C4" w:rsidP="00D5471E">
            <w:pPr>
              <w:rPr>
                <w:rFonts w:ascii="Times New Roman" w:hAnsi="Times New Roman"/>
                <w:b/>
                <w:sz w:val="24"/>
                <w:rPrChange w:id="4958" w:author="Red Army" w:date="2012-02-08T20:12:00Z">
                  <w:rPr>
                    <w:rFonts w:ascii="Times New Roman" w:hAnsi="Times New Roman"/>
                    <w:b/>
                  </w:rPr>
                </w:rPrChange>
              </w:rPr>
            </w:pPr>
            <w:r w:rsidRPr="001A0C52">
              <w:rPr>
                <w:rFonts w:ascii="Times New Roman" w:hAnsi="Times New Roman"/>
                <w:b/>
                <w:sz w:val="24"/>
                <w:rPrChange w:id="4959" w:author="Red Army" w:date="2012-02-08T20:12:00Z">
                  <w:rPr>
                    <w:rFonts w:ascii="Times New Roman" w:eastAsia="ＭＳ ゴシック" w:hAnsi="Times New Roman"/>
                    <w:b/>
                    <w:bCs/>
                    <w:color w:val="4F81BD"/>
                  </w:rPr>
                </w:rPrChange>
              </w:rPr>
              <w:t>Priority</w:t>
            </w:r>
          </w:p>
        </w:tc>
        <w:tc>
          <w:tcPr>
            <w:tcW w:w="1608" w:type="pct"/>
            <w:gridSpan w:val="2"/>
          </w:tcPr>
          <w:p w:rsidR="006E25C4" w:rsidRPr="001A0C52" w:rsidRDefault="006E25C4" w:rsidP="00D5471E">
            <w:pPr>
              <w:rPr>
                <w:rFonts w:ascii="Times New Roman" w:hAnsi="Times New Roman"/>
                <w:sz w:val="24"/>
                <w:rPrChange w:id="4960" w:author="Red Army" w:date="2012-02-08T20:12:00Z">
                  <w:rPr>
                    <w:rFonts w:ascii="Times New Roman" w:hAnsi="Times New Roman"/>
                  </w:rPr>
                </w:rPrChange>
              </w:rPr>
            </w:pPr>
            <w:r w:rsidRPr="001A0C52">
              <w:rPr>
                <w:rFonts w:ascii="Times New Roman" w:hAnsi="Times New Roman"/>
                <w:sz w:val="24"/>
                <w:rPrChange w:id="4961" w:author="Red Army" w:date="2012-02-08T20:12:00Z">
                  <w:rPr>
                    <w:rFonts w:ascii="Times New Roman" w:eastAsia="ＭＳ ゴシック" w:hAnsi="Times New Roman"/>
                    <w:b/>
                    <w:bCs/>
                    <w:color w:val="4F81BD"/>
                  </w:rPr>
                </w:rPrChange>
              </w:rPr>
              <w:t>High</w:t>
            </w:r>
          </w:p>
        </w:tc>
      </w:tr>
      <w:tr w:rsidR="006E25C4" w:rsidRPr="001A0C52" w:rsidTr="00D5471E">
        <w:tc>
          <w:tcPr>
            <w:tcW w:w="5000" w:type="pct"/>
            <w:gridSpan w:val="5"/>
            <w:shd w:val="clear" w:color="auto" w:fill="auto"/>
          </w:tcPr>
          <w:p w:rsidR="006E25C4" w:rsidRPr="001A0C52" w:rsidRDefault="006E25C4" w:rsidP="00D5471E">
            <w:pPr>
              <w:rPr>
                <w:rFonts w:ascii="Times New Roman" w:hAnsi="Times New Roman"/>
                <w:b/>
                <w:sz w:val="24"/>
                <w:rPrChange w:id="4962" w:author="Red Army" w:date="2012-02-08T20:12:00Z">
                  <w:rPr>
                    <w:rFonts w:ascii="Times New Roman" w:hAnsi="Times New Roman"/>
                    <w:b/>
                  </w:rPr>
                </w:rPrChange>
              </w:rPr>
            </w:pPr>
            <w:r w:rsidRPr="001A0C52">
              <w:rPr>
                <w:rFonts w:ascii="Times New Roman" w:hAnsi="Times New Roman"/>
                <w:b/>
                <w:sz w:val="24"/>
                <w:rPrChange w:id="4963" w:author="Red Army" w:date="2012-02-08T20:12:00Z">
                  <w:rPr>
                    <w:rFonts w:ascii="Times New Roman" w:eastAsia="ＭＳ ゴシック" w:hAnsi="Times New Roman"/>
                    <w:b/>
                    <w:bCs/>
                    <w:color w:val="4F81BD"/>
                  </w:rPr>
                </w:rPrChange>
              </w:rPr>
              <w:t xml:space="preserve">Actor: </w:t>
            </w:r>
          </w:p>
          <w:p w:rsidR="006E25C4" w:rsidRPr="001A0C52" w:rsidRDefault="006E25C4" w:rsidP="00D5471E">
            <w:pPr>
              <w:rPr>
                <w:rFonts w:ascii="Times New Roman" w:hAnsi="Times New Roman"/>
                <w:sz w:val="24"/>
                <w:rPrChange w:id="4964" w:author="Red Army" w:date="2012-02-08T20:12:00Z">
                  <w:rPr>
                    <w:rFonts w:ascii="Times New Roman" w:hAnsi="Times New Roman"/>
                  </w:rPr>
                </w:rPrChange>
              </w:rPr>
            </w:pPr>
            <w:r w:rsidRPr="001A0C52">
              <w:rPr>
                <w:rFonts w:ascii="Times New Roman" w:hAnsi="Times New Roman"/>
                <w:b/>
                <w:sz w:val="24"/>
                <w:rPrChange w:id="4965" w:author="Red Army" w:date="2012-02-08T20:12:00Z">
                  <w:rPr>
                    <w:rFonts w:ascii="Times New Roman" w:eastAsia="ＭＳ ゴシック" w:hAnsi="Times New Roman"/>
                    <w:b/>
                    <w:bCs/>
                    <w:color w:val="4F81BD"/>
                  </w:rPr>
                </w:rPrChange>
              </w:rPr>
              <w:t xml:space="preserve">           </w:t>
            </w:r>
            <w:r w:rsidRPr="001A0C52">
              <w:rPr>
                <w:rFonts w:ascii="Times New Roman" w:hAnsi="Times New Roman"/>
                <w:sz w:val="24"/>
                <w:rPrChange w:id="4966" w:author="Red Army" w:date="2012-02-08T20:12:00Z">
                  <w:rPr>
                    <w:rFonts w:ascii="Times New Roman" w:eastAsia="ＭＳ ゴシック" w:hAnsi="Times New Roman"/>
                    <w:b/>
                    <w:bCs/>
                    <w:color w:val="4F81BD"/>
                  </w:rPr>
                </w:rPrChange>
              </w:rPr>
              <w:t>User</w:t>
            </w:r>
          </w:p>
          <w:p w:rsidR="006E25C4" w:rsidRPr="001A0C52" w:rsidRDefault="006E25C4" w:rsidP="00D5471E">
            <w:pPr>
              <w:rPr>
                <w:rFonts w:ascii="Times New Roman" w:hAnsi="Times New Roman"/>
                <w:b/>
                <w:sz w:val="24"/>
                <w:rPrChange w:id="4967" w:author="Red Army" w:date="2012-02-08T20:12:00Z">
                  <w:rPr>
                    <w:rFonts w:ascii="Times New Roman" w:hAnsi="Times New Roman"/>
                    <w:b/>
                  </w:rPr>
                </w:rPrChange>
              </w:rPr>
            </w:pPr>
            <w:r w:rsidRPr="001A0C52">
              <w:rPr>
                <w:rFonts w:ascii="Times New Roman" w:hAnsi="Times New Roman"/>
                <w:b/>
                <w:sz w:val="24"/>
                <w:rPrChange w:id="4968" w:author="Red Army" w:date="2012-02-08T20:12:00Z">
                  <w:rPr>
                    <w:rFonts w:ascii="Times New Roman" w:eastAsia="ＭＳ ゴシック" w:hAnsi="Times New Roman"/>
                    <w:b/>
                    <w:bCs/>
                    <w:color w:val="4F81BD"/>
                  </w:rPr>
                </w:rPrChange>
              </w:rPr>
              <w:t>Summary:</w:t>
            </w:r>
          </w:p>
          <w:p w:rsidR="00EC34BF" w:rsidRPr="0091551D" w:rsidRDefault="006E25C4" w:rsidP="00EC34BF">
            <w:pPr>
              <w:rPr>
                <w:ins w:id="4969" w:author="Phuong Giang" w:date="2012-02-10T18:57:00Z"/>
                <w:rFonts w:ascii="Times New Roman" w:hAnsi="Times New Roman"/>
                <w:sz w:val="24"/>
              </w:rPr>
            </w:pPr>
            <w:del w:id="4970" w:author="Phuong Giang" w:date="2012-02-10T18:57:00Z">
              <w:r w:rsidRPr="001A0C52" w:rsidDel="00EC34BF">
                <w:rPr>
                  <w:rFonts w:ascii="Times New Roman" w:hAnsi="Times New Roman"/>
                  <w:sz w:val="24"/>
                  <w:rPrChange w:id="4971" w:author="Red Army" w:date="2012-02-08T20:12:00Z">
                    <w:rPr>
                      <w:rFonts w:ascii="Times New Roman" w:eastAsia="ＭＳ ゴシック" w:hAnsi="Times New Roman"/>
                      <w:b/>
                      <w:bCs/>
                      <w:color w:val="4F81BD"/>
                    </w:rPr>
                  </w:rPrChange>
                </w:rPr>
                <w:delText xml:space="preserve">           </w:delText>
              </w:r>
            </w:del>
            <w:ins w:id="4972" w:author="Phuong Giang" w:date="2012-02-10T22:47:00Z">
              <w:r w:rsidR="00FA79D4">
                <w:rPr>
                  <w:rFonts w:ascii="Times New Roman" w:hAnsi="Times New Roman"/>
                  <w:sz w:val="24"/>
                </w:rPr>
                <w:tab/>
                <w:t>User can</w:t>
              </w:r>
            </w:ins>
            <w:ins w:id="4973" w:author="Phuong Giang" w:date="2012-02-10T18:57:00Z">
              <w:r w:rsidR="00EC34BF" w:rsidRPr="0091551D">
                <w:rPr>
                  <w:rFonts w:ascii="Times New Roman" w:hAnsi="Times New Roman"/>
                  <w:sz w:val="24"/>
                </w:rPr>
                <w:t xml:space="preserve"> find a specific or a collection of </w:t>
              </w:r>
              <w:r w:rsidR="00EC34BF">
                <w:rPr>
                  <w:rFonts w:ascii="Times New Roman" w:hAnsi="Times New Roman"/>
                  <w:sz w:val="24"/>
                </w:rPr>
                <w:t>Teaching Method</w:t>
              </w:r>
              <w:r w:rsidR="00EC34BF" w:rsidRPr="0091551D">
                <w:rPr>
                  <w:rFonts w:ascii="Times New Roman" w:hAnsi="Times New Roman"/>
                  <w:sz w:val="24"/>
                </w:rPr>
                <w:t xml:space="preserve">s satisfied search condition. </w:t>
              </w:r>
            </w:ins>
          </w:p>
          <w:p w:rsidR="006E25C4" w:rsidRPr="001A0C52" w:rsidDel="00EC34BF" w:rsidRDefault="006E25C4" w:rsidP="00D5471E">
            <w:pPr>
              <w:rPr>
                <w:del w:id="4974" w:author="Phuong Giang" w:date="2012-02-10T18:57:00Z"/>
                <w:rFonts w:ascii="Times New Roman" w:hAnsi="Times New Roman"/>
                <w:sz w:val="24"/>
                <w:rPrChange w:id="4975" w:author="Red Army" w:date="2012-02-08T20:12:00Z">
                  <w:rPr>
                    <w:del w:id="4976" w:author="Phuong Giang" w:date="2012-02-10T18:57:00Z"/>
                    <w:rFonts w:ascii="Times New Roman" w:hAnsi="Times New Roman"/>
                  </w:rPr>
                </w:rPrChange>
              </w:rPr>
            </w:pPr>
            <w:del w:id="4977" w:author="Phuong Giang" w:date="2012-02-10T18:57:00Z">
              <w:r w:rsidRPr="001A0C52" w:rsidDel="00EC34BF">
                <w:rPr>
                  <w:rFonts w:ascii="Times New Roman" w:hAnsi="Times New Roman"/>
                  <w:sz w:val="24"/>
                  <w:rPrChange w:id="4978" w:author="Red Army" w:date="2012-02-08T20:12:00Z">
                    <w:rPr>
                      <w:rFonts w:ascii="Times New Roman" w:eastAsia="ＭＳ ゴシック" w:hAnsi="Times New Roman"/>
                      <w:b/>
                      <w:bCs/>
                      <w:color w:val="4F81BD"/>
                    </w:rPr>
                  </w:rPrChange>
                </w:rPr>
                <w:delText>User can search Teaching Method</w:delText>
              </w:r>
            </w:del>
          </w:p>
          <w:p w:rsidR="006E25C4" w:rsidRPr="001A0C52" w:rsidRDefault="006E25C4" w:rsidP="00D5471E">
            <w:pPr>
              <w:rPr>
                <w:rFonts w:ascii="Times New Roman" w:hAnsi="Times New Roman"/>
                <w:b/>
                <w:bCs/>
                <w:sz w:val="24"/>
                <w:rPrChange w:id="4979" w:author="Red Army" w:date="2012-02-08T20:12:00Z">
                  <w:rPr>
                    <w:rFonts w:ascii="Times New Roman" w:hAnsi="Times New Roman"/>
                    <w:b/>
                    <w:bCs/>
                  </w:rPr>
                </w:rPrChange>
              </w:rPr>
            </w:pPr>
            <w:r w:rsidRPr="001A0C52">
              <w:rPr>
                <w:rFonts w:ascii="Times New Roman" w:hAnsi="Times New Roman"/>
                <w:b/>
                <w:bCs/>
                <w:sz w:val="24"/>
                <w:rPrChange w:id="4980" w:author="Red Army" w:date="2012-02-08T20:12:00Z">
                  <w:rPr>
                    <w:rFonts w:ascii="Times New Roman" w:eastAsia="ＭＳ ゴシック" w:hAnsi="Times New Roman"/>
                    <w:b/>
                    <w:bCs/>
                    <w:color w:val="4F81BD"/>
                  </w:rPr>
                </w:rPrChange>
              </w:rPr>
              <w:t>Goal:</w:t>
            </w:r>
          </w:p>
          <w:p w:rsidR="006E25C4" w:rsidRPr="001A0C52" w:rsidRDefault="0020011F" w:rsidP="00D5471E">
            <w:pPr>
              <w:rPr>
                <w:rFonts w:ascii="Times New Roman" w:hAnsi="Times New Roman"/>
                <w:bCs/>
                <w:sz w:val="24"/>
                <w:rPrChange w:id="4981" w:author="Red Army" w:date="2012-02-08T20:12:00Z">
                  <w:rPr>
                    <w:rFonts w:ascii="Times New Roman" w:hAnsi="Times New Roman"/>
                    <w:bCs/>
                  </w:rPr>
                </w:rPrChange>
              </w:rPr>
            </w:pPr>
            <w:r w:rsidRPr="001A0C52">
              <w:rPr>
                <w:rFonts w:ascii="Times New Roman" w:hAnsi="Times New Roman"/>
                <w:bCs/>
                <w:sz w:val="24"/>
                <w:rPrChange w:id="4982" w:author="Red Army" w:date="2012-02-08T20:12:00Z">
                  <w:rPr>
                    <w:rFonts w:ascii="Times New Roman" w:eastAsia="ＭＳ ゴシック" w:hAnsi="Times New Roman"/>
                    <w:b/>
                    <w:bCs/>
                    <w:color w:val="4F81BD"/>
                  </w:rPr>
                </w:rPrChange>
              </w:rPr>
              <w:tab/>
            </w:r>
            <w:del w:id="4983" w:author="Phuong Giang" w:date="2012-02-10T16:56:00Z">
              <w:r w:rsidR="00B82F3B" w:rsidRPr="001A0C52" w:rsidDel="007B6B60">
                <w:rPr>
                  <w:rFonts w:ascii="Times New Roman" w:hAnsi="Times New Roman"/>
                  <w:bCs/>
                  <w:sz w:val="24"/>
                  <w:rPrChange w:id="4984" w:author="Red Army" w:date="2012-02-08T20:12:00Z">
                    <w:rPr>
                      <w:rFonts w:ascii="Times New Roman" w:eastAsia="ＭＳ ゴシック" w:hAnsi="Times New Roman"/>
                      <w:b/>
                      <w:bCs/>
                      <w:color w:val="4F81BD"/>
                    </w:rPr>
                  </w:rPrChange>
                </w:rPr>
                <w:delText>Fou</w:delText>
              </w:r>
              <w:r w:rsidRPr="001A0C52" w:rsidDel="007B6B60">
                <w:rPr>
                  <w:rFonts w:ascii="Times New Roman" w:hAnsi="Times New Roman"/>
                  <w:bCs/>
                  <w:sz w:val="24"/>
                  <w:rPrChange w:id="4985" w:author="Red Army" w:date="2012-02-08T20:12:00Z">
                    <w:rPr>
                      <w:rFonts w:ascii="Times New Roman" w:eastAsia="ＭＳ ゴシック" w:hAnsi="Times New Roman"/>
                      <w:b/>
                      <w:bCs/>
                      <w:color w:val="4F81BD"/>
                    </w:rPr>
                  </w:rPrChange>
                </w:rPr>
                <w:delText xml:space="preserve">nd </w:delText>
              </w:r>
            </w:del>
            <w:ins w:id="4986" w:author="Phuong Giang" w:date="2012-02-10T16:56:00Z">
              <w:r w:rsidR="007B6B60">
                <w:rPr>
                  <w:rFonts w:ascii="Times New Roman" w:hAnsi="Times New Roman"/>
                  <w:bCs/>
                  <w:sz w:val="24"/>
                </w:rPr>
                <w:t>Find</w:t>
              </w:r>
              <w:r w:rsidR="007B6B60" w:rsidRPr="001A0C52">
                <w:rPr>
                  <w:rFonts w:ascii="Times New Roman" w:hAnsi="Times New Roman"/>
                  <w:bCs/>
                  <w:sz w:val="24"/>
                  <w:rPrChange w:id="4987" w:author="Red Army" w:date="2012-02-08T20:12:00Z">
                    <w:rPr>
                      <w:rFonts w:ascii="Times New Roman" w:eastAsia="ＭＳ ゴシック" w:hAnsi="Times New Roman"/>
                      <w:b/>
                      <w:bCs/>
                      <w:color w:val="4F81BD"/>
                    </w:rPr>
                  </w:rPrChange>
                </w:rPr>
                <w:t xml:space="preserve"> </w:t>
              </w:r>
            </w:ins>
            <w:r w:rsidRPr="001A0C52">
              <w:rPr>
                <w:rFonts w:ascii="Times New Roman" w:hAnsi="Times New Roman"/>
                <w:bCs/>
                <w:sz w:val="24"/>
                <w:rPrChange w:id="4988" w:author="Red Army" w:date="2012-02-08T20:12:00Z">
                  <w:rPr>
                    <w:rFonts w:ascii="Times New Roman" w:eastAsia="ＭＳ ゴシック" w:hAnsi="Times New Roman"/>
                    <w:b/>
                    <w:bCs/>
                    <w:color w:val="4F81BD"/>
                  </w:rPr>
                </w:rPrChange>
              </w:rPr>
              <w:t xml:space="preserve">expected </w:t>
            </w:r>
            <w:r w:rsidR="006E25C4" w:rsidRPr="001A0C52">
              <w:rPr>
                <w:rFonts w:ascii="Times New Roman" w:hAnsi="Times New Roman"/>
                <w:bCs/>
                <w:sz w:val="24"/>
                <w:rPrChange w:id="4989" w:author="Red Army" w:date="2012-02-08T20:12:00Z">
                  <w:rPr>
                    <w:rFonts w:ascii="Times New Roman" w:eastAsia="ＭＳ ゴシック" w:hAnsi="Times New Roman"/>
                    <w:b/>
                    <w:bCs/>
                    <w:color w:val="4F81BD"/>
                  </w:rPr>
                </w:rPrChange>
              </w:rPr>
              <w:t xml:space="preserve">Teaching Methods that </w:t>
            </w:r>
            <w:r w:rsidRPr="001A0C52">
              <w:rPr>
                <w:rFonts w:ascii="Times New Roman" w:hAnsi="Times New Roman"/>
                <w:bCs/>
                <w:sz w:val="24"/>
                <w:rPrChange w:id="4990" w:author="Red Army" w:date="2012-02-08T20:12:00Z">
                  <w:rPr>
                    <w:rFonts w:ascii="Times New Roman" w:eastAsia="ＭＳ ゴシック" w:hAnsi="Times New Roman"/>
                    <w:b/>
                    <w:bCs/>
                    <w:color w:val="4F81BD"/>
                  </w:rPr>
                </w:rPrChange>
              </w:rPr>
              <w:t xml:space="preserve">best </w:t>
            </w:r>
            <w:r w:rsidR="006E25C4" w:rsidRPr="001A0C52">
              <w:rPr>
                <w:rFonts w:ascii="Times New Roman" w:hAnsi="Times New Roman"/>
                <w:bCs/>
                <w:sz w:val="24"/>
                <w:rPrChange w:id="4991" w:author="Red Army" w:date="2012-02-08T20:12:00Z">
                  <w:rPr>
                    <w:rFonts w:ascii="Times New Roman" w:eastAsia="ＭＳ ゴシック" w:hAnsi="Times New Roman"/>
                    <w:b/>
                    <w:bCs/>
                    <w:color w:val="4F81BD"/>
                  </w:rPr>
                </w:rPrChange>
              </w:rPr>
              <w:t>match</w:t>
            </w:r>
            <w:ins w:id="4992" w:author="Phuong Giang" w:date="2012-02-10T16:52:00Z">
              <w:r w:rsidR="00785730">
                <w:rPr>
                  <w:rFonts w:ascii="Times New Roman" w:hAnsi="Times New Roman"/>
                  <w:bCs/>
                  <w:sz w:val="24"/>
                </w:rPr>
                <w:t>ed</w:t>
              </w:r>
            </w:ins>
            <w:r w:rsidR="006E25C4" w:rsidRPr="001A0C52">
              <w:rPr>
                <w:rFonts w:ascii="Times New Roman" w:hAnsi="Times New Roman"/>
                <w:bCs/>
                <w:sz w:val="24"/>
                <w:rPrChange w:id="4993" w:author="Red Army" w:date="2012-02-08T20:12:00Z">
                  <w:rPr>
                    <w:rFonts w:ascii="Times New Roman" w:eastAsia="ＭＳ ゴシック" w:hAnsi="Times New Roman"/>
                    <w:b/>
                    <w:bCs/>
                    <w:color w:val="4F81BD"/>
                  </w:rPr>
                </w:rPrChange>
              </w:rPr>
              <w:t xml:space="preserve"> with search condition</w:t>
            </w:r>
            <w:ins w:id="4994" w:author="Phuong Giang" w:date="2012-02-10T16:56:00Z">
              <w:r w:rsidR="00F84B30">
                <w:rPr>
                  <w:rFonts w:ascii="Times New Roman" w:hAnsi="Times New Roman"/>
                  <w:bCs/>
                  <w:sz w:val="24"/>
                </w:rPr>
                <w:t>s</w:t>
              </w:r>
            </w:ins>
            <w:r w:rsidR="006E25C4" w:rsidRPr="001A0C52">
              <w:rPr>
                <w:rFonts w:ascii="Times New Roman" w:hAnsi="Times New Roman"/>
                <w:bCs/>
                <w:sz w:val="24"/>
                <w:rPrChange w:id="4995" w:author="Red Army" w:date="2012-02-08T20:12:00Z">
                  <w:rPr>
                    <w:rFonts w:ascii="Times New Roman" w:eastAsia="ＭＳ ゴシック" w:hAnsi="Times New Roman"/>
                    <w:b/>
                    <w:bCs/>
                    <w:color w:val="4F81BD"/>
                  </w:rPr>
                </w:rPrChange>
              </w:rPr>
              <w:t>.</w:t>
            </w:r>
          </w:p>
          <w:p w:rsidR="006E25C4" w:rsidRPr="001A0C52" w:rsidRDefault="006E25C4" w:rsidP="00D5471E">
            <w:pPr>
              <w:rPr>
                <w:rFonts w:ascii="Times New Roman" w:hAnsi="Times New Roman"/>
                <w:b/>
                <w:bCs/>
                <w:sz w:val="24"/>
                <w:rPrChange w:id="4996" w:author="Red Army" w:date="2012-02-08T20:12:00Z">
                  <w:rPr>
                    <w:rFonts w:ascii="Times New Roman" w:hAnsi="Times New Roman"/>
                    <w:b/>
                    <w:bCs/>
                  </w:rPr>
                </w:rPrChange>
              </w:rPr>
            </w:pPr>
            <w:r w:rsidRPr="001A0C52">
              <w:rPr>
                <w:rFonts w:ascii="Times New Roman" w:hAnsi="Times New Roman"/>
                <w:b/>
                <w:bCs/>
                <w:sz w:val="24"/>
                <w:rPrChange w:id="4997" w:author="Red Army" w:date="2012-02-08T20:12:00Z">
                  <w:rPr>
                    <w:rFonts w:ascii="Times New Roman" w:eastAsia="ＭＳ ゴシック" w:hAnsi="Times New Roman"/>
                    <w:b/>
                    <w:bCs/>
                    <w:color w:val="4F81BD"/>
                  </w:rPr>
                </w:rPrChange>
              </w:rPr>
              <w:t>Triggers</w:t>
            </w:r>
          </w:p>
          <w:p w:rsidR="006E25C4" w:rsidRPr="001A0C52" w:rsidRDefault="006E25C4" w:rsidP="00D5471E">
            <w:pPr>
              <w:rPr>
                <w:rFonts w:ascii="Times New Roman" w:hAnsi="Times New Roman"/>
                <w:sz w:val="24"/>
                <w:u w:val="single"/>
                <w:rPrChange w:id="4998" w:author="Red Army" w:date="2012-02-08T20:12:00Z">
                  <w:rPr>
                    <w:rFonts w:ascii="Times New Roman" w:hAnsi="Times New Roman"/>
                    <w:u w:val="single"/>
                  </w:rPr>
                </w:rPrChange>
              </w:rPr>
            </w:pPr>
            <w:r w:rsidRPr="001A0C52">
              <w:rPr>
                <w:rFonts w:ascii="Times New Roman" w:hAnsi="Times New Roman"/>
                <w:bCs/>
                <w:sz w:val="24"/>
                <w:rPrChange w:id="4999" w:author="Red Army" w:date="2012-02-08T20:12:00Z">
                  <w:rPr>
                    <w:rFonts w:ascii="Times New Roman" w:eastAsia="ＭＳ ゴシック" w:hAnsi="Times New Roman"/>
                    <w:b/>
                    <w:bCs/>
                    <w:color w:val="4F81BD"/>
                  </w:rPr>
                </w:rPrChange>
              </w:rPr>
              <w:tab/>
              <w:t>Activate this use case when user asks the system to search Teaching Method.</w:t>
            </w:r>
          </w:p>
          <w:p w:rsidR="006E25C4" w:rsidRPr="001A0C52" w:rsidRDefault="006E25C4" w:rsidP="00D5471E">
            <w:pPr>
              <w:rPr>
                <w:rFonts w:ascii="Times New Roman" w:hAnsi="Times New Roman"/>
                <w:b/>
                <w:bCs/>
                <w:sz w:val="24"/>
                <w:rPrChange w:id="5000" w:author="Red Army" w:date="2012-02-08T20:12:00Z">
                  <w:rPr>
                    <w:rFonts w:ascii="Times New Roman" w:hAnsi="Times New Roman"/>
                    <w:b/>
                    <w:bCs/>
                  </w:rPr>
                </w:rPrChange>
              </w:rPr>
            </w:pPr>
            <w:r w:rsidRPr="001A0C52">
              <w:rPr>
                <w:rFonts w:ascii="Times New Roman" w:hAnsi="Times New Roman"/>
                <w:b/>
                <w:bCs/>
                <w:sz w:val="24"/>
                <w:rPrChange w:id="5001" w:author="Red Army" w:date="2012-02-08T20:12:00Z">
                  <w:rPr>
                    <w:rFonts w:ascii="Times New Roman" w:eastAsia="ＭＳ ゴシック" w:hAnsi="Times New Roman"/>
                    <w:b/>
                    <w:bCs/>
                    <w:color w:val="4F81BD"/>
                  </w:rPr>
                </w:rPrChange>
              </w:rPr>
              <w:t>Preconditions:</w:t>
            </w:r>
          </w:p>
          <w:p w:rsidR="006E25C4" w:rsidRPr="001A0C52" w:rsidRDefault="006E25C4" w:rsidP="00D5471E">
            <w:pPr>
              <w:rPr>
                <w:rFonts w:ascii="Times New Roman" w:hAnsi="Times New Roman"/>
                <w:bCs/>
                <w:sz w:val="24"/>
                <w:rPrChange w:id="5002" w:author="Red Army" w:date="2012-02-08T20:12:00Z">
                  <w:rPr>
                    <w:rFonts w:ascii="Times New Roman" w:hAnsi="Times New Roman"/>
                    <w:bCs/>
                  </w:rPr>
                </w:rPrChange>
              </w:rPr>
            </w:pPr>
            <w:r w:rsidRPr="001A0C52">
              <w:rPr>
                <w:rFonts w:ascii="Times New Roman" w:hAnsi="Times New Roman"/>
                <w:bCs/>
                <w:sz w:val="24"/>
                <w:rPrChange w:id="5003" w:author="Red Army" w:date="2012-02-08T20:12:00Z">
                  <w:rPr>
                    <w:rFonts w:ascii="Times New Roman" w:eastAsia="ＭＳ ゴシック" w:hAnsi="Times New Roman"/>
                    <w:b/>
                    <w:bCs/>
                    <w:color w:val="4F81BD"/>
                  </w:rPr>
                </w:rPrChange>
              </w:rPr>
              <w:tab/>
            </w:r>
            <w:r w:rsidRPr="001A0C52">
              <w:rPr>
                <w:rFonts w:ascii="Times New Roman" w:hAnsi="Times New Roman"/>
                <w:sz w:val="24"/>
                <w:lang w:eastAsia="zh-CN"/>
                <w:rPrChange w:id="5004" w:author="Red Army" w:date="2012-02-08T20:12:00Z">
                  <w:rPr>
                    <w:rFonts w:ascii="Times New Roman" w:eastAsia="ＭＳ ゴシック" w:hAnsi="Times New Roman"/>
                    <w:b/>
                    <w:bCs/>
                    <w:color w:val="4F81BD"/>
                    <w:lang w:eastAsia="zh-CN"/>
                  </w:rPr>
                </w:rPrChange>
              </w:rPr>
              <w:t>Start application successfully</w:t>
            </w:r>
            <w:r w:rsidR="0020011F" w:rsidRPr="001A0C52">
              <w:rPr>
                <w:rFonts w:ascii="Times New Roman" w:hAnsi="Times New Roman"/>
                <w:sz w:val="24"/>
                <w:lang w:eastAsia="zh-CN"/>
                <w:rPrChange w:id="5005" w:author="Red Army" w:date="2012-02-08T20:12:00Z">
                  <w:rPr>
                    <w:rFonts w:ascii="Times New Roman" w:eastAsia="ＭＳ ゴシック" w:hAnsi="Times New Roman"/>
                    <w:b/>
                    <w:bCs/>
                    <w:color w:val="4F81BD"/>
                    <w:lang w:eastAsia="zh-CN"/>
                  </w:rPr>
                </w:rPrChange>
              </w:rPr>
              <w:t xml:space="preserve">. </w:t>
            </w:r>
          </w:p>
          <w:p w:rsidR="006E25C4" w:rsidRPr="001A0C52" w:rsidRDefault="006E25C4" w:rsidP="00D5471E">
            <w:pPr>
              <w:rPr>
                <w:rFonts w:ascii="Times New Roman" w:hAnsi="Times New Roman"/>
                <w:b/>
                <w:bCs/>
                <w:sz w:val="24"/>
                <w:rPrChange w:id="5006" w:author="Red Army" w:date="2012-02-08T20:12:00Z">
                  <w:rPr>
                    <w:rFonts w:ascii="Times New Roman" w:hAnsi="Times New Roman"/>
                    <w:b/>
                    <w:bCs/>
                  </w:rPr>
                </w:rPrChange>
              </w:rPr>
            </w:pPr>
            <w:r w:rsidRPr="001A0C52">
              <w:rPr>
                <w:rFonts w:ascii="Times New Roman" w:hAnsi="Times New Roman"/>
                <w:b/>
                <w:bCs/>
                <w:sz w:val="24"/>
                <w:rPrChange w:id="5007" w:author="Red Army" w:date="2012-02-08T20:12:00Z">
                  <w:rPr>
                    <w:rFonts w:ascii="Times New Roman" w:eastAsia="ＭＳ ゴシック" w:hAnsi="Times New Roman"/>
                    <w:b/>
                    <w:bCs/>
                    <w:color w:val="4F81BD"/>
                  </w:rPr>
                </w:rPrChange>
              </w:rPr>
              <w:t>Post</w:t>
            </w:r>
            <w:r w:rsidRPr="001A0C52">
              <w:rPr>
                <w:rFonts w:ascii="Times New Roman" w:hAnsi="Times New Roman"/>
                <w:b/>
                <w:sz w:val="24"/>
                <w:rPrChange w:id="5008" w:author="Red Army" w:date="2012-02-08T20:12:00Z">
                  <w:rPr>
                    <w:rFonts w:ascii="Times New Roman" w:eastAsia="ＭＳ ゴシック" w:hAnsi="Times New Roman"/>
                    <w:b/>
                    <w:bCs/>
                    <w:color w:val="4F81BD"/>
                  </w:rPr>
                </w:rPrChange>
              </w:rPr>
              <w:t xml:space="preserve"> </w:t>
            </w:r>
            <w:r w:rsidRPr="001A0C52">
              <w:rPr>
                <w:rFonts w:ascii="Times New Roman" w:hAnsi="Times New Roman"/>
                <w:b/>
                <w:bCs/>
                <w:sz w:val="24"/>
                <w:rPrChange w:id="5009" w:author="Red Army" w:date="2012-02-08T20:12:00Z">
                  <w:rPr>
                    <w:rFonts w:ascii="Times New Roman" w:eastAsia="ＭＳ ゴシック" w:hAnsi="Times New Roman"/>
                    <w:b/>
                    <w:bCs/>
                    <w:color w:val="4F81BD"/>
                  </w:rPr>
                </w:rPrChange>
              </w:rPr>
              <w:t>Conditions:</w:t>
            </w:r>
          </w:p>
          <w:p w:rsidR="006E25C4" w:rsidRPr="001A0C52" w:rsidRDefault="006E25C4" w:rsidP="00D5471E">
            <w:pPr>
              <w:rPr>
                <w:rFonts w:ascii="Times New Roman" w:hAnsi="Times New Roman"/>
                <w:bCs/>
                <w:sz w:val="24"/>
                <w:rPrChange w:id="5010" w:author="Red Army" w:date="2012-02-08T20:12:00Z">
                  <w:rPr>
                    <w:rFonts w:ascii="Times New Roman" w:hAnsi="Times New Roman"/>
                    <w:bCs/>
                  </w:rPr>
                </w:rPrChange>
              </w:rPr>
            </w:pPr>
            <w:r w:rsidRPr="001A0C52">
              <w:rPr>
                <w:rFonts w:ascii="Times New Roman" w:hAnsi="Times New Roman"/>
                <w:bCs/>
                <w:sz w:val="24"/>
                <w:rPrChange w:id="5011" w:author="Red Army" w:date="2012-02-08T20:12:00Z">
                  <w:rPr>
                    <w:rFonts w:ascii="Times New Roman" w:eastAsia="ＭＳ ゴシック" w:hAnsi="Times New Roman"/>
                    <w:b/>
                    <w:bCs/>
                    <w:color w:val="4F81BD"/>
                  </w:rPr>
                </w:rPrChange>
              </w:rPr>
              <w:tab/>
            </w:r>
            <w:r w:rsidR="00BF7629" w:rsidRPr="001A0C52">
              <w:rPr>
                <w:rFonts w:ascii="Times New Roman" w:hAnsi="Times New Roman"/>
                <w:bCs/>
                <w:sz w:val="24"/>
                <w:rPrChange w:id="5012" w:author="Red Army" w:date="2012-02-08T20:12:00Z">
                  <w:rPr>
                    <w:rFonts w:ascii="Times New Roman" w:eastAsia="ＭＳ ゴシック" w:hAnsi="Times New Roman"/>
                    <w:b/>
                    <w:bCs/>
                    <w:color w:val="4F81BD"/>
                  </w:rPr>
                </w:rPrChange>
              </w:rPr>
              <w:t xml:space="preserve"> Data integrity is assured</w:t>
            </w:r>
            <w:r w:rsidR="0020011F" w:rsidRPr="001A0C52">
              <w:rPr>
                <w:rFonts w:ascii="Times New Roman" w:hAnsi="Times New Roman"/>
                <w:bCs/>
                <w:sz w:val="24"/>
                <w:rPrChange w:id="5013" w:author="Red Army" w:date="2012-02-08T20:12:00Z">
                  <w:rPr>
                    <w:rFonts w:ascii="Times New Roman" w:eastAsia="ＭＳ ゴシック" w:hAnsi="Times New Roman"/>
                    <w:b/>
                    <w:bCs/>
                    <w:color w:val="4F81BD"/>
                  </w:rPr>
                </w:rPrChange>
              </w:rPr>
              <w:t xml:space="preserve">. </w:t>
            </w:r>
          </w:p>
          <w:p w:rsidR="006E25C4" w:rsidRPr="001A0C52" w:rsidRDefault="006E25C4" w:rsidP="00D5471E">
            <w:pPr>
              <w:rPr>
                <w:rFonts w:ascii="Times New Roman" w:hAnsi="Times New Roman"/>
                <w:b/>
                <w:bCs/>
                <w:sz w:val="24"/>
                <w:rPrChange w:id="5014" w:author="Red Army" w:date="2012-02-08T20:12:00Z">
                  <w:rPr>
                    <w:rFonts w:ascii="Times New Roman" w:hAnsi="Times New Roman"/>
                    <w:b/>
                    <w:bCs/>
                  </w:rPr>
                </w:rPrChange>
              </w:rPr>
            </w:pPr>
            <w:r w:rsidRPr="001A0C52">
              <w:rPr>
                <w:rFonts w:ascii="Times New Roman" w:hAnsi="Times New Roman"/>
                <w:b/>
                <w:bCs/>
                <w:sz w:val="24"/>
                <w:rPrChange w:id="5015" w:author="Red Army" w:date="2012-02-08T20:12:00Z">
                  <w:rPr>
                    <w:rFonts w:ascii="Times New Roman" w:eastAsia="ＭＳ ゴシック" w:hAnsi="Times New Roman"/>
                    <w:b/>
                    <w:b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5471E">
                  <w:pPr>
                    <w:jc w:val="center"/>
                    <w:rPr>
                      <w:rFonts w:ascii="Times New Roman" w:hAnsi="Times New Roman"/>
                      <w:sz w:val="24"/>
                      <w:rPrChange w:id="5016" w:author="Red Army" w:date="2012-02-08T20:12:00Z">
                        <w:rPr>
                          <w:rFonts w:ascii="Times New Roman" w:hAnsi="Times New Roman"/>
                        </w:rPr>
                      </w:rPrChange>
                    </w:rPr>
                  </w:pPr>
                  <w:r w:rsidRPr="001A0C52">
                    <w:rPr>
                      <w:rFonts w:ascii="Times New Roman" w:hAnsi="Times New Roman"/>
                      <w:sz w:val="24"/>
                      <w:rPrChange w:id="5017"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5471E">
                  <w:pPr>
                    <w:jc w:val="center"/>
                    <w:rPr>
                      <w:rFonts w:ascii="Times New Roman" w:hAnsi="Times New Roman"/>
                      <w:sz w:val="24"/>
                      <w:rPrChange w:id="5018" w:author="Red Army" w:date="2012-02-08T20:12:00Z">
                        <w:rPr>
                          <w:rFonts w:ascii="Times New Roman" w:hAnsi="Times New Roman"/>
                        </w:rPr>
                      </w:rPrChange>
                    </w:rPr>
                  </w:pPr>
                  <w:r w:rsidRPr="001A0C52">
                    <w:rPr>
                      <w:rFonts w:ascii="Times New Roman" w:hAnsi="Times New Roman"/>
                      <w:sz w:val="24"/>
                      <w:rPrChange w:id="5019"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5471E">
                  <w:pPr>
                    <w:jc w:val="center"/>
                    <w:rPr>
                      <w:rFonts w:ascii="Times New Roman" w:hAnsi="Times New Roman"/>
                      <w:sz w:val="24"/>
                      <w:rPrChange w:id="5020" w:author="Red Army" w:date="2012-02-08T20:12:00Z">
                        <w:rPr>
                          <w:rFonts w:ascii="Times New Roman" w:hAnsi="Times New Roman"/>
                        </w:rPr>
                      </w:rPrChange>
                    </w:rPr>
                  </w:pPr>
                  <w:r w:rsidRPr="001A0C52">
                    <w:rPr>
                      <w:rFonts w:ascii="Times New Roman" w:hAnsi="Times New Roman"/>
                      <w:sz w:val="24"/>
                      <w:rPrChange w:id="5021" w:author="Red Army" w:date="2012-02-08T20:12:00Z">
                        <w:rPr>
                          <w:rFonts w:ascii="Times New Roman" w:eastAsia="ＭＳ ゴシック" w:hAnsi="Times New Roman"/>
                          <w:b/>
                          <w:bCs/>
                          <w:color w:val="4F81BD"/>
                        </w:rPr>
                      </w:rPrChange>
                    </w:rPr>
                    <w:t>System Response</w:t>
                  </w:r>
                </w:p>
              </w:tc>
            </w:tr>
            <w:tr w:rsidR="006E25C4" w:rsidRPr="001A0C52" w:rsidTr="00D5471E">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D5471E">
                  <w:pPr>
                    <w:jc w:val="center"/>
                    <w:rPr>
                      <w:rFonts w:ascii="Times New Roman" w:hAnsi="Times New Roman"/>
                      <w:sz w:val="24"/>
                      <w:rPrChange w:id="5022" w:author="Red Army" w:date="2012-02-08T20:12:00Z">
                        <w:rPr>
                          <w:rFonts w:ascii="Times New Roman" w:hAnsi="Times New Roman"/>
                        </w:rPr>
                      </w:rPrChange>
                    </w:rPr>
                  </w:pPr>
                  <w:r w:rsidRPr="001A0C52">
                    <w:rPr>
                      <w:rFonts w:ascii="Times New Roman" w:hAnsi="Times New Roman"/>
                      <w:sz w:val="24"/>
                      <w:rPrChange w:id="5023"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0A673D" w:rsidRPr="001A0C52" w:rsidRDefault="000A673D">
                  <w:pPr>
                    <w:rPr>
                      <w:rFonts w:ascii="Times New Roman" w:hAnsi="Times New Roman"/>
                      <w:sz w:val="24"/>
                      <w:rPrChange w:id="5024" w:author="Red Army" w:date="2012-02-08T20:12:00Z">
                        <w:rPr>
                          <w:rFonts w:ascii="Times New Roman" w:hAnsi="Times New Roman"/>
                        </w:rPr>
                      </w:rPrChange>
                    </w:rPr>
                  </w:pPr>
                  <w:r w:rsidRPr="001A0C52">
                    <w:rPr>
                      <w:rFonts w:ascii="Times New Roman" w:hAnsi="Times New Roman"/>
                      <w:sz w:val="24"/>
                      <w:rPrChange w:id="5025" w:author="Red Army" w:date="2012-02-08T20:12:00Z">
                        <w:rPr>
                          <w:rFonts w:ascii="Times New Roman" w:eastAsia="ＭＳ ゴシック" w:hAnsi="Times New Roman"/>
                          <w:b/>
                          <w:bCs/>
                          <w:color w:val="4F81BD"/>
                        </w:rPr>
                      </w:rPrChange>
                    </w:rPr>
                    <w:t xml:space="preserve">Open Teaching Method Management Module. </w:t>
                  </w:r>
                </w:p>
                <w:p w:rsidR="006E25C4" w:rsidRPr="001A0C52" w:rsidRDefault="006E25C4">
                  <w:pPr>
                    <w:rPr>
                      <w:rFonts w:ascii="Times New Roman" w:hAnsi="Times New Roman"/>
                      <w:sz w:val="24"/>
                      <w:rPrChange w:id="5026" w:author="Red Army" w:date="2012-02-08T20:12:00Z">
                        <w:rPr>
                          <w:rFonts w:ascii="Times New Roman" w:hAnsi="Times New Roman"/>
                        </w:rPr>
                      </w:rPrChange>
                    </w:rPr>
                  </w:pP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0A673D">
                  <w:pPr>
                    <w:rPr>
                      <w:rFonts w:ascii="Times New Roman" w:hAnsi="Times New Roman"/>
                      <w:sz w:val="24"/>
                      <w:rPrChange w:id="5027" w:author="Red Army" w:date="2012-02-08T20:12:00Z">
                        <w:rPr>
                          <w:rFonts w:ascii="Times New Roman" w:hAnsi="Times New Roman"/>
                        </w:rPr>
                      </w:rPrChange>
                    </w:rPr>
                  </w:pPr>
                  <w:r w:rsidRPr="001A0C52">
                    <w:rPr>
                      <w:rFonts w:ascii="Times New Roman" w:hAnsi="Times New Roman"/>
                      <w:sz w:val="24"/>
                      <w:rPrChange w:id="5028" w:author="Red Army" w:date="2012-02-08T20:12:00Z">
                        <w:rPr>
                          <w:rFonts w:ascii="Times New Roman" w:eastAsia="ＭＳ ゴシック" w:hAnsi="Times New Roman"/>
                          <w:b/>
                          <w:bCs/>
                          <w:color w:val="4F81BD"/>
                        </w:rPr>
                      </w:rPrChange>
                    </w:rPr>
                    <w:t xml:space="preserve">Display and enable screen area to search for </w:t>
                  </w:r>
                  <w:r w:rsidR="00B82F3B" w:rsidRPr="001A0C52">
                    <w:rPr>
                      <w:rFonts w:ascii="Times New Roman" w:hAnsi="Times New Roman"/>
                      <w:sz w:val="24"/>
                      <w:rPrChange w:id="5029" w:author="Red Army" w:date="2012-02-08T20:12:00Z">
                        <w:rPr>
                          <w:rFonts w:ascii="Times New Roman" w:eastAsia="ＭＳ ゴシック" w:hAnsi="Times New Roman"/>
                          <w:b/>
                          <w:bCs/>
                          <w:color w:val="4F81BD"/>
                        </w:rPr>
                      </w:rPrChange>
                    </w:rPr>
                    <w:t>Teaching Method</w:t>
                  </w:r>
                  <w:r w:rsidRPr="001A0C52">
                    <w:rPr>
                      <w:rFonts w:ascii="Times New Roman" w:hAnsi="Times New Roman"/>
                      <w:sz w:val="24"/>
                      <w:rPrChange w:id="5030" w:author="Red Army" w:date="2012-02-08T20:12:00Z">
                        <w:rPr>
                          <w:rFonts w:ascii="Times New Roman" w:eastAsia="ＭＳ ゴシック" w:hAnsi="Times New Roman"/>
                          <w:b/>
                          <w:bCs/>
                          <w:color w:val="4F81BD"/>
                        </w:rPr>
                      </w:rPrChange>
                    </w:rPr>
                    <w:t>.</w:t>
                  </w:r>
                </w:p>
              </w:tc>
            </w:tr>
            <w:tr w:rsidR="000A673D" w:rsidRPr="001A0C52" w:rsidTr="00D5471E">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0A673D" w:rsidRPr="001A0C52" w:rsidRDefault="000A673D" w:rsidP="00D5471E">
                  <w:pPr>
                    <w:jc w:val="center"/>
                    <w:rPr>
                      <w:rFonts w:ascii="Times New Roman" w:hAnsi="Times New Roman"/>
                      <w:sz w:val="24"/>
                      <w:rPrChange w:id="5031" w:author="Red Army" w:date="2012-02-08T20:12:00Z">
                        <w:rPr>
                          <w:rFonts w:ascii="Times New Roman" w:hAnsi="Times New Roman"/>
                        </w:rPr>
                      </w:rPrChange>
                    </w:rPr>
                  </w:pPr>
                  <w:r w:rsidRPr="001A0C52">
                    <w:rPr>
                      <w:rFonts w:ascii="Times New Roman" w:hAnsi="Times New Roman"/>
                      <w:sz w:val="24"/>
                      <w:rPrChange w:id="5032"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0A673D" w:rsidRPr="001A0C52" w:rsidRDefault="000A673D" w:rsidP="000A673D">
                  <w:pPr>
                    <w:rPr>
                      <w:rFonts w:ascii="Times New Roman" w:hAnsi="Times New Roman"/>
                      <w:sz w:val="24"/>
                      <w:rPrChange w:id="5033" w:author="Red Army" w:date="2012-02-08T20:12:00Z">
                        <w:rPr>
                          <w:rFonts w:ascii="Times New Roman" w:hAnsi="Times New Roman"/>
                        </w:rPr>
                      </w:rPrChange>
                    </w:rPr>
                  </w:pPr>
                  <w:r w:rsidRPr="001A0C52">
                    <w:rPr>
                      <w:rFonts w:ascii="Times New Roman" w:hAnsi="Times New Roman"/>
                      <w:sz w:val="24"/>
                      <w:rPrChange w:id="5034" w:author="Red Army" w:date="2012-02-08T20:12:00Z">
                        <w:rPr>
                          <w:rFonts w:ascii="Times New Roman" w:eastAsia="ＭＳ ゴシック" w:hAnsi="Times New Roman"/>
                          <w:b/>
                          <w:bCs/>
                          <w:color w:val="4F81BD"/>
                        </w:rPr>
                      </w:rPrChange>
                    </w:rPr>
                    <w:t>Enter search condition.</w:t>
                  </w:r>
                </w:p>
              </w:tc>
              <w:tc>
                <w:tcPr>
                  <w:tcW w:w="4494" w:type="dxa"/>
                  <w:tcBorders>
                    <w:top w:val="single" w:sz="4" w:space="0" w:color="auto"/>
                    <w:left w:val="single" w:sz="4" w:space="0" w:color="auto"/>
                    <w:bottom w:val="single" w:sz="4" w:space="0" w:color="auto"/>
                    <w:right w:val="single" w:sz="4" w:space="0" w:color="auto"/>
                  </w:tcBorders>
                </w:tcPr>
                <w:p w:rsidR="00981026" w:rsidRPr="001A0C52" w:rsidDel="00F84B30" w:rsidRDefault="000A673D">
                  <w:pPr>
                    <w:rPr>
                      <w:ins w:id="5035" w:author="Red Army" w:date="2012-02-07T18:53:00Z"/>
                      <w:del w:id="5036" w:author="Phuong Giang" w:date="2012-02-10T16:58:00Z"/>
                      <w:rFonts w:ascii="Times New Roman" w:hAnsi="Times New Roman"/>
                      <w:sz w:val="24"/>
                      <w:rPrChange w:id="5037" w:author="Red Army" w:date="2012-02-08T20:12:00Z">
                        <w:rPr>
                          <w:ins w:id="5038" w:author="Red Army" w:date="2012-02-07T18:53:00Z"/>
                          <w:del w:id="5039" w:author="Phuong Giang" w:date="2012-02-10T16:58:00Z"/>
                          <w:rFonts w:ascii="Times New Roman" w:hAnsi="Times New Roman"/>
                        </w:rPr>
                      </w:rPrChange>
                    </w:rPr>
                  </w:pPr>
                  <w:del w:id="5040" w:author="Phuong Giang" w:date="2012-02-10T16:58:00Z">
                    <w:r w:rsidRPr="001A0C52" w:rsidDel="00F84B30">
                      <w:rPr>
                        <w:rFonts w:ascii="Times New Roman" w:hAnsi="Times New Roman"/>
                        <w:sz w:val="24"/>
                        <w:rPrChange w:id="5041" w:author="Red Army" w:date="2012-02-08T20:12:00Z">
                          <w:rPr>
                            <w:rFonts w:ascii="Times New Roman" w:eastAsia="ＭＳ ゴシック" w:hAnsi="Times New Roman"/>
                            <w:b/>
                            <w:bCs/>
                            <w:color w:val="4F81BD"/>
                          </w:rPr>
                        </w:rPrChange>
                      </w:rPr>
                      <w:delText>Validate input</w:delText>
                    </w:r>
                  </w:del>
                  <w:ins w:id="5042" w:author="Red Army" w:date="2012-02-07T18:53:00Z">
                    <w:del w:id="5043" w:author="Phuong Giang" w:date="2012-02-10T16:58:00Z">
                      <w:r w:rsidR="00981026" w:rsidRPr="001A0C52" w:rsidDel="00F84B30">
                        <w:rPr>
                          <w:rFonts w:ascii="Times New Roman" w:hAnsi="Times New Roman"/>
                          <w:sz w:val="24"/>
                          <w:rPrChange w:id="5044" w:author="Red Army" w:date="2012-02-08T20:12:00Z">
                            <w:rPr>
                              <w:rFonts w:ascii="Times New Roman" w:eastAsia="ＭＳ ゴシック" w:hAnsi="Times New Roman"/>
                              <w:b/>
                              <w:bCs/>
                              <w:color w:val="4F81BD"/>
                            </w:rPr>
                          </w:rPrChange>
                        </w:rPr>
                        <w:delText>.</w:delText>
                      </w:r>
                    </w:del>
                  </w:ins>
                  <w:del w:id="5045" w:author="Phuong Giang" w:date="2012-02-10T16:58:00Z">
                    <w:r w:rsidRPr="001A0C52" w:rsidDel="00F84B30">
                      <w:rPr>
                        <w:rFonts w:ascii="Times New Roman" w:hAnsi="Times New Roman"/>
                        <w:sz w:val="24"/>
                        <w:rPrChange w:id="5046" w:author="Red Army" w:date="2012-02-08T20:12:00Z">
                          <w:rPr>
                            <w:rFonts w:ascii="Times New Roman" w:eastAsia="ＭＳ ゴシック" w:hAnsi="Times New Roman"/>
                            <w:b/>
                            <w:bCs/>
                            <w:color w:val="4F81BD"/>
                          </w:rPr>
                        </w:rPrChange>
                      </w:rPr>
                      <w:delText xml:space="preserve">, </w:delText>
                    </w:r>
                  </w:del>
                </w:p>
                <w:p w:rsidR="000A673D" w:rsidRPr="001A0C52" w:rsidDel="00981026" w:rsidRDefault="000A673D">
                  <w:pPr>
                    <w:rPr>
                      <w:del w:id="5047" w:author="Red Army" w:date="2012-02-07T18:53:00Z"/>
                      <w:rFonts w:ascii="Times New Roman" w:hAnsi="Times New Roman"/>
                      <w:sz w:val="24"/>
                      <w:rPrChange w:id="5048" w:author="Red Army" w:date="2012-02-08T20:12:00Z">
                        <w:rPr>
                          <w:del w:id="5049" w:author="Red Army" w:date="2012-02-07T18:53:00Z"/>
                          <w:rFonts w:ascii="Times New Roman" w:hAnsi="Times New Roman"/>
                        </w:rPr>
                      </w:rPrChange>
                    </w:rPr>
                  </w:pPr>
                  <w:del w:id="5050" w:author="Red Army" w:date="2012-02-07T18:53:00Z">
                    <w:r w:rsidRPr="001A0C52" w:rsidDel="00981026">
                      <w:rPr>
                        <w:rFonts w:ascii="Times New Roman" w:hAnsi="Times New Roman"/>
                        <w:sz w:val="24"/>
                        <w:rPrChange w:id="5051" w:author="Red Army" w:date="2012-02-08T20:12:00Z">
                          <w:rPr>
                            <w:rFonts w:ascii="Times New Roman" w:eastAsia="ＭＳ ゴシック" w:hAnsi="Times New Roman"/>
                            <w:b/>
                            <w:bCs/>
                            <w:color w:val="4F81BD"/>
                          </w:rPr>
                        </w:rPrChange>
                      </w:rPr>
                      <w:delText>load search condition suggests.</w:delText>
                    </w:r>
                  </w:del>
                </w:p>
                <w:p w:rsidR="000A673D" w:rsidRPr="001A0C52" w:rsidRDefault="000A673D">
                  <w:pPr>
                    <w:rPr>
                      <w:rFonts w:ascii="Times New Roman" w:hAnsi="Times New Roman"/>
                      <w:sz w:val="24"/>
                      <w:rPrChange w:id="5052" w:author="Red Army" w:date="2012-02-08T20:12:00Z">
                        <w:rPr>
                          <w:rFonts w:ascii="Times New Roman" w:hAnsi="Times New Roman"/>
                        </w:rPr>
                      </w:rPrChange>
                    </w:rPr>
                  </w:pPr>
                  <w:del w:id="5053" w:author="Red Army" w:date="2012-02-07T18:53:00Z">
                    <w:r w:rsidRPr="001A0C52" w:rsidDel="00981026">
                      <w:rPr>
                        <w:rFonts w:ascii="Times New Roman" w:hAnsi="Times New Roman"/>
                        <w:sz w:val="24"/>
                        <w:rPrChange w:id="5054" w:author="Red Army" w:date="2012-02-08T20:12:00Z">
                          <w:rPr>
                            <w:rFonts w:ascii="Times New Roman" w:eastAsia="ＭＳ ゴシック" w:hAnsi="Times New Roman"/>
                            <w:b/>
                            <w:bCs/>
                            <w:color w:val="4F81BD"/>
                          </w:rPr>
                        </w:rPrChange>
                      </w:rPr>
                      <w:delText>Display possible results.</w:delText>
                    </w:r>
                  </w:del>
                </w:p>
              </w:tc>
            </w:tr>
            <w:tr w:rsidR="000A673D" w:rsidRPr="001A0C52" w:rsidTr="00D5471E">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0A673D" w:rsidRPr="001A0C52" w:rsidRDefault="000A673D" w:rsidP="00D5471E">
                  <w:pPr>
                    <w:jc w:val="center"/>
                    <w:rPr>
                      <w:rFonts w:ascii="Times New Roman" w:hAnsi="Times New Roman"/>
                      <w:sz w:val="24"/>
                      <w:rPrChange w:id="5055" w:author="Red Army" w:date="2012-02-08T20:12:00Z">
                        <w:rPr>
                          <w:rFonts w:ascii="Times New Roman" w:hAnsi="Times New Roman"/>
                        </w:rPr>
                      </w:rPrChange>
                    </w:rPr>
                  </w:pPr>
                  <w:r w:rsidRPr="001A0C52">
                    <w:rPr>
                      <w:rFonts w:ascii="Times New Roman" w:hAnsi="Times New Roman"/>
                      <w:sz w:val="24"/>
                      <w:rPrChange w:id="5056"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0A673D" w:rsidRPr="001A0C52" w:rsidRDefault="000A673D" w:rsidP="000A673D">
                  <w:pPr>
                    <w:rPr>
                      <w:rFonts w:ascii="Times New Roman" w:hAnsi="Times New Roman"/>
                      <w:sz w:val="24"/>
                      <w:rPrChange w:id="5057" w:author="Red Army" w:date="2012-02-08T20:12:00Z">
                        <w:rPr>
                          <w:rFonts w:ascii="Times New Roman" w:hAnsi="Times New Roman"/>
                        </w:rPr>
                      </w:rPrChange>
                    </w:rPr>
                  </w:pPr>
                  <w:r w:rsidRPr="001A0C52">
                    <w:rPr>
                      <w:rFonts w:ascii="Times New Roman" w:hAnsi="Times New Roman"/>
                      <w:sz w:val="24"/>
                      <w:rPrChange w:id="5058" w:author="Red Army" w:date="2012-02-08T20:12:00Z">
                        <w:rPr>
                          <w:rFonts w:ascii="Times New Roman" w:eastAsia="ＭＳ ゴシック" w:hAnsi="Times New Roman"/>
                          <w:b/>
                          <w:bCs/>
                          <w:color w:val="4F81BD"/>
                        </w:rPr>
                      </w:rPrChange>
                    </w:rPr>
                    <w:t>Ask the system to search. (Confirm search condition).</w:t>
                  </w:r>
                </w:p>
              </w:tc>
              <w:tc>
                <w:tcPr>
                  <w:tcW w:w="4494" w:type="dxa"/>
                  <w:tcBorders>
                    <w:top w:val="single" w:sz="4" w:space="0" w:color="auto"/>
                    <w:left w:val="single" w:sz="4" w:space="0" w:color="auto"/>
                    <w:bottom w:val="single" w:sz="4" w:space="0" w:color="auto"/>
                    <w:right w:val="single" w:sz="4" w:space="0" w:color="auto"/>
                  </w:tcBorders>
                </w:tcPr>
                <w:p w:rsidR="000A673D" w:rsidRPr="001A0C52" w:rsidDel="00981026" w:rsidRDefault="000A673D" w:rsidP="0081167C">
                  <w:pPr>
                    <w:rPr>
                      <w:del w:id="5059" w:author="Red Army" w:date="2012-02-07T18:53:00Z"/>
                      <w:rFonts w:ascii="Times New Roman" w:hAnsi="Times New Roman"/>
                      <w:sz w:val="24"/>
                      <w:rPrChange w:id="5060" w:author="Red Army" w:date="2012-02-08T20:12:00Z">
                        <w:rPr>
                          <w:del w:id="5061" w:author="Red Army" w:date="2012-02-07T18:53:00Z"/>
                          <w:rFonts w:ascii="Times New Roman" w:hAnsi="Times New Roman"/>
                        </w:rPr>
                      </w:rPrChange>
                    </w:rPr>
                  </w:pPr>
                  <w:del w:id="5062" w:author="Red Army" w:date="2012-02-07T18:53:00Z">
                    <w:r w:rsidRPr="001A0C52" w:rsidDel="00981026">
                      <w:rPr>
                        <w:rFonts w:ascii="Times New Roman" w:hAnsi="Times New Roman"/>
                        <w:sz w:val="24"/>
                        <w:rPrChange w:id="5063" w:author="Red Army" w:date="2012-02-08T20:12:00Z">
                          <w:rPr>
                            <w:rFonts w:ascii="Times New Roman" w:eastAsia="ＭＳ ゴシック" w:hAnsi="Times New Roman"/>
                            <w:b/>
                            <w:bCs/>
                            <w:color w:val="4F81BD"/>
                          </w:rPr>
                        </w:rPrChange>
                      </w:rPr>
                      <w:delText>Stop loading search condition suggestion.</w:delText>
                    </w:r>
                  </w:del>
                </w:p>
                <w:p w:rsidR="000A673D" w:rsidRPr="001A0C52" w:rsidDel="00981026" w:rsidRDefault="000A673D" w:rsidP="0081167C">
                  <w:pPr>
                    <w:rPr>
                      <w:del w:id="5064" w:author="Red Army" w:date="2012-02-07T18:53:00Z"/>
                      <w:rFonts w:ascii="Times New Roman" w:hAnsi="Times New Roman"/>
                      <w:sz w:val="24"/>
                      <w:rPrChange w:id="5065" w:author="Red Army" w:date="2012-02-08T20:12:00Z">
                        <w:rPr>
                          <w:del w:id="5066" w:author="Red Army" w:date="2012-02-07T18:53:00Z"/>
                          <w:rFonts w:ascii="Times New Roman" w:hAnsi="Times New Roman"/>
                        </w:rPr>
                      </w:rPrChange>
                    </w:rPr>
                  </w:pPr>
                  <w:del w:id="5067" w:author="Red Army" w:date="2012-02-07T18:53:00Z">
                    <w:r w:rsidRPr="001A0C52" w:rsidDel="00981026">
                      <w:rPr>
                        <w:rFonts w:ascii="Times New Roman" w:hAnsi="Times New Roman"/>
                        <w:sz w:val="24"/>
                        <w:rPrChange w:id="5068" w:author="Red Army" w:date="2012-02-08T20:12:00Z">
                          <w:rPr>
                            <w:rFonts w:ascii="Times New Roman" w:eastAsia="ＭＳ ゴシック" w:hAnsi="Times New Roman"/>
                            <w:b/>
                            <w:bCs/>
                            <w:color w:val="4F81BD"/>
                          </w:rPr>
                        </w:rPrChange>
                      </w:rPr>
                      <w:delText>Stop loading possible result.</w:delText>
                    </w:r>
                  </w:del>
                </w:p>
                <w:p w:rsidR="000A673D" w:rsidRPr="001A0C52" w:rsidRDefault="000A673D" w:rsidP="000A673D">
                  <w:pPr>
                    <w:rPr>
                      <w:rFonts w:ascii="Times New Roman" w:hAnsi="Times New Roman"/>
                      <w:sz w:val="24"/>
                      <w:rPrChange w:id="5069" w:author="Red Army" w:date="2012-02-08T20:12:00Z">
                        <w:rPr>
                          <w:rFonts w:ascii="Times New Roman" w:hAnsi="Times New Roman"/>
                        </w:rPr>
                      </w:rPrChange>
                    </w:rPr>
                  </w:pPr>
                  <w:r w:rsidRPr="001A0C52">
                    <w:rPr>
                      <w:rFonts w:ascii="Times New Roman" w:hAnsi="Times New Roman"/>
                      <w:sz w:val="24"/>
                      <w:rPrChange w:id="5070" w:author="Red Army" w:date="2012-02-08T20:12:00Z">
                        <w:rPr>
                          <w:rFonts w:ascii="Times New Roman" w:eastAsia="ＭＳ ゴシック" w:hAnsi="Times New Roman"/>
                          <w:b/>
                          <w:bCs/>
                          <w:color w:val="4F81BD"/>
                        </w:rPr>
                      </w:rPrChange>
                    </w:rPr>
                    <w:t xml:space="preserve">Display final results. </w:t>
                  </w:r>
                </w:p>
              </w:tc>
            </w:tr>
          </w:tbl>
          <w:p w:rsidR="006E25C4" w:rsidRPr="001A0C52" w:rsidRDefault="006E25C4" w:rsidP="00D5471E">
            <w:pPr>
              <w:rPr>
                <w:rFonts w:ascii="Times New Roman" w:hAnsi="Times New Roman"/>
                <w:b/>
                <w:bCs/>
                <w:sz w:val="24"/>
                <w:rPrChange w:id="5071" w:author="Red Army" w:date="2012-02-08T20:12:00Z">
                  <w:rPr>
                    <w:rFonts w:ascii="Times New Roman" w:hAnsi="Times New Roman"/>
                    <w:b/>
                    <w:bCs/>
                  </w:rPr>
                </w:rPrChange>
              </w:rPr>
            </w:pPr>
          </w:p>
          <w:p w:rsidR="006E25C4" w:rsidRPr="001A0C52" w:rsidRDefault="006E25C4" w:rsidP="00D5471E">
            <w:pPr>
              <w:rPr>
                <w:rFonts w:ascii="Times New Roman" w:hAnsi="Times New Roman"/>
                <w:b/>
                <w:bCs/>
                <w:sz w:val="24"/>
                <w:rPrChange w:id="5072" w:author="Red Army" w:date="2012-02-08T20:12:00Z">
                  <w:rPr>
                    <w:rFonts w:ascii="Times New Roman" w:hAnsi="Times New Roman"/>
                    <w:b/>
                    <w:bCs/>
                  </w:rPr>
                </w:rPrChange>
              </w:rPr>
            </w:pPr>
            <w:r w:rsidRPr="001A0C52">
              <w:rPr>
                <w:rFonts w:ascii="Times New Roman" w:hAnsi="Times New Roman"/>
                <w:b/>
                <w:bCs/>
                <w:sz w:val="24"/>
                <w:rPrChange w:id="5073" w:author="Red Army" w:date="2012-02-08T20:12:00Z">
                  <w:rPr>
                    <w:rFonts w:ascii="Times New Roman" w:eastAsia="ＭＳ ゴシック" w:hAnsi="Times New Roman"/>
                    <w:b/>
                    <w:bCs/>
                    <w:color w:val="4F81BD"/>
                  </w:rPr>
                </w:rPrChange>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98332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5471E">
                  <w:pPr>
                    <w:jc w:val="center"/>
                    <w:rPr>
                      <w:rFonts w:ascii="Times New Roman" w:hAnsi="Times New Roman"/>
                      <w:sz w:val="24"/>
                      <w:rPrChange w:id="5074" w:author="Red Army" w:date="2012-02-08T20:12:00Z">
                        <w:rPr>
                          <w:rFonts w:ascii="Times New Roman" w:hAnsi="Times New Roman"/>
                        </w:rPr>
                      </w:rPrChange>
                    </w:rPr>
                  </w:pPr>
                  <w:r w:rsidRPr="001A0C52">
                    <w:rPr>
                      <w:rFonts w:ascii="Times New Roman" w:hAnsi="Times New Roman"/>
                      <w:sz w:val="24"/>
                      <w:rPrChange w:id="5075"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5471E">
                  <w:pPr>
                    <w:jc w:val="center"/>
                    <w:rPr>
                      <w:rFonts w:ascii="Times New Roman" w:hAnsi="Times New Roman"/>
                      <w:sz w:val="24"/>
                      <w:rPrChange w:id="5076" w:author="Red Army" w:date="2012-02-08T20:12:00Z">
                        <w:rPr>
                          <w:rFonts w:ascii="Times New Roman" w:hAnsi="Times New Roman"/>
                        </w:rPr>
                      </w:rPrChange>
                    </w:rPr>
                  </w:pPr>
                  <w:r w:rsidRPr="001A0C52">
                    <w:rPr>
                      <w:rFonts w:ascii="Times New Roman" w:hAnsi="Times New Roman"/>
                      <w:sz w:val="24"/>
                      <w:rPrChange w:id="5077"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5471E">
                  <w:pPr>
                    <w:jc w:val="center"/>
                    <w:rPr>
                      <w:rFonts w:ascii="Times New Roman" w:hAnsi="Times New Roman"/>
                      <w:sz w:val="24"/>
                      <w:rPrChange w:id="5078" w:author="Red Army" w:date="2012-02-08T20:12:00Z">
                        <w:rPr>
                          <w:rFonts w:ascii="Times New Roman" w:hAnsi="Times New Roman"/>
                        </w:rPr>
                      </w:rPrChange>
                    </w:rPr>
                  </w:pPr>
                  <w:r w:rsidRPr="001A0C52">
                    <w:rPr>
                      <w:rFonts w:ascii="Times New Roman" w:hAnsi="Times New Roman"/>
                      <w:sz w:val="24"/>
                      <w:rPrChange w:id="5079" w:author="Red Army" w:date="2012-02-08T20:12:00Z">
                        <w:rPr>
                          <w:rFonts w:ascii="Times New Roman" w:eastAsia="ＭＳ ゴシック" w:hAnsi="Times New Roman"/>
                          <w:b/>
                          <w:bCs/>
                          <w:color w:val="4F81BD"/>
                        </w:rPr>
                      </w:rPrChange>
                    </w:rPr>
                    <w:t>System Response</w:t>
                  </w:r>
                </w:p>
              </w:tc>
            </w:tr>
            <w:tr w:rsidR="00B82F3B" w:rsidRPr="001A0C52" w:rsidTr="00D5471E">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B82F3B" w:rsidRPr="001A0C52" w:rsidRDefault="00B82F3B" w:rsidP="00C41932">
                  <w:pPr>
                    <w:jc w:val="center"/>
                    <w:rPr>
                      <w:rFonts w:ascii="Times New Roman" w:hAnsi="Times New Roman"/>
                      <w:sz w:val="24"/>
                      <w:rPrChange w:id="5080" w:author="Red Army" w:date="2012-02-08T20:12:00Z">
                        <w:rPr>
                          <w:rFonts w:ascii="Times New Roman" w:hAnsi="Times New Roman"/>
                        </w:rPr>
                      </w:rPrChange>
                    </w:rPr>
                  </w:pPr>
                  <w:r w:rsidRPr="001A0C52">
                    <w:rPr>
                      <w:rFonts w:ascii="Times New Roman" w:hAnsi="Times New Roman"/>
                      <w:sz w:val="24"/>
                      <w:rPrChange w:id="5081"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pPr>
                    <w:rPr>
                      <w:rFonts w:ascii="Times New Roman" w:hAnsi="Times New Roman"/>
                      <w:sz w:val="24"/>
                      <w:rPrChange w:id="5082" w:author="Red Army" w:date="2012-02-08T20:12:00Z">
                        <w:rPr>
                          <w:rFonts w:ascii="Times New Roman" w:hAnsi="Times New Roman"/>
                        </w:rPr>
                      </w:rPrChange>
                    </w:rPr>
                  </w:pPr>
                  <w:r w:rsidRPr="001A0C52">
                    <w:rPr>
                      <w:rFonts w:ascii="Times New Roman" w:hAnsi="Times New Roman"/>
                      <w:sz w:val="24"/>
                      <w:rPrChange w:id="5083" w:author="Red Army" w:date="2012-02-08T20:12:00Z">
                        <w:rPr>
                          <w:rFonts w:ascii="Times New Roman" w:eastAsia="ＭＳ ゴシック" w:hAnsi="Times New Roman"/>
                          <w:b/>
                          <w:bCs/>
                          <w:color w:val="4F81BD"/>
                        </w:rPr>
                      </w:rPrChange>
                    </w:rPr>
                    <w:t xml:space="preserve">Open Teaching Method Management Module. </w:t>
                  </w:r>
                </w:p>
              </w:tc>
              <w:tc>
                <w:tcPr>
                  <w:tcW w:w="4494" w:type="dxa"/>
                  <w:tcBorders>
                    <w:top w:val="single" w:sz="4" w:space="0" w:color="auto"/>
                    <w:left w:val="single" w:sz="4" w:space="0" w:color="auto"/>
                    <w:bottom w:val="single" w:sz="4" w:space="0" w:color="auto"/>
                    <w:right w:val="single" w:sz="4" w:space="0" w:color="auto"/>
                  </w:tcBorders>
                </w:tcPr>
                <w:p w:rsidR="00B82F3B" w:rsidRPr="001A0C52" w:rsidRDefault="00B82F3B" w:rsidP="00C41932">
                  <w:pPr>
                    <w:rPr>
                      <w:rFonts w:ascii="Times New Roman" w:hAnsi="Times New Roman"/>
                      <w:sz w:val="24"/>
                      <w:rPrChange w:id="5084" w:author="Red Army" w:date="2012-02-08T20:12:00Z">
                        <w:rPr>
                          <w:rFonts w:ascii="Times New Roman" w:hAnsi="Times New Roman"/>
                        </w:rPr>
                      </w:rPrChange>
                    </w:rPr>
                  </w:pPr>
                  <w:r w:rsidRPr="001A0C52">
                    <w:rPr>
                      <w:rFonts w:ascii="Times New Roman" w:hAnsi="Times New Roman"/>
                      <w:sz w:val="24"/>
                      <w:rPrChange w:id="5085" w:author="Red Army" w:date="2012-02-08T20:12:00Z">
                        <w:rPr>
                          <w:rFonts w:ascii="Times New Roman" w:eastAsia="ＭＳ ゴシック" w:hAnsi="Times New Roman"/>
                          <w:b/>
                          <w:bCs/>
                          <w:color w:val="4F81BD"/>
                        </w:rPr>
                      </w:rPrChange>
                    </w:rPr>
                    <w:t>Display and enable screen area to search for Teaching Method.</w:t>
                  </w:r>
                </w:p>
              </w:tc>
            </w:tr>
            <w:tr w:rsidR="00B82F3B" w:rsidRPr="001A0C52" w:rsidTr="00D5471E">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B82F3B" w:rsidRPr="001A0C52" w:rsidRDefault="00B82F3B" w:rsidP="00C41932">
                  <w:pPr>
                    <w:jc w:val="center"/>
                    <w:rPr>
                      <w:rFonts w:ascii="Times New Roman" w:hAnsi="Times New Roman"/>
                      <w:sz w:val="24"/>
                      <w:rPrChange w:id="5086" w:author="Red Army" w:date="2012-02-08T20:12:00Z">
                        <w:rPr>
                          <w:rFonts w:ascii="Times New Roman" w:hAnsi="Times New Roman"/>
                        </w:rPr>
                      </w:rPrChange>
                    </w:rPr>
                  </w:pPr>
                  <w:r w:rsidRPr="001A0C52">
                    <w:rPr>
                      <w:rFonts w:ascii="Times New Roman" w:hAnsi="Times New Roman"/>
                      <w:sz w:val="24"/>
                      <w:rPrChange w:id="5087"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rsidP="00C41932">
                  <w:pPr>
                    <w:rPr>
                      <w:rFonts w:ascii="Times New Roman" w:hAnsi="Times New Roman"/>
                      <w:sz w:val="24"/>
                      <w:rPrChange w:id="5088" w:author="Red Army" w:date="2012-02-08T20:12:00Z">
                        <w:rPr>
                          <w:rFonts w:ascii="Times New Roman" w:hAnsi="Times New Roman"/>
                        </w:rPr>
                      </w:rPrChange>
                    </w:rPr>
                  </w:pPr>
                  <w:r w:rsidRPr="001A0C52">
                    <w:rPr>
                      <w:rFonts w:ascii="Times New Roman" w:hAnsi="Times New Roman"/>
                      <w:sz w:val="24"/>
                      <w:rPrChange w:id="5089" w:author="Red Army" w:date="2012-02-08T20:12:00Z">
                        <w:rPr>
                          <w:rFonts w:ascii="Times New Roman" w:eastAsia="ＭＳ ゴシック" w:hAnsi="Times New Roman"/>
                          <w:b/>
                          <w:bCs/>
                          <w:color w:val="4F81BD"/>
                        </w:rPr>
                      </w:rPrChange>
                    </w:rPr>
                    <w:t>Blank keyword and no search condition</w:t>
                  </w:r>
                </w:p>
              </w:tc>
              <w:tc>
                <w:tcPr>
                  <w:tcW w:w="4494" w:type="dxa"/>
                  <w:tcBorders>
                    <w:top w:val="single" w:sz="4" w:space="0" w:color="auto"/>
                    <w:left w:val="single" w:sz="4" w:space="0" w:color="auto"/>
                    <w:bottom w:val="single" w:sz="4" w:space="0" w:color="auto"/>
                    <w:right w:val="single" w:sz="4" w:space="0" w:color="auto"/>
                  </w:tcBorders>
                </w:tcPr>
                <w:p w:rsidR="00B82F3B" w:rsidRPr="001A0C52" w:rsidRDefault="00B82F3B" w:rsidP="00C41932">
                  <w:pPr>
                    <w:rPr>
                      <w:rFonts w:ascii="Times New Roman" w:hAnsi="Times New Roman"/>
                      <w:sz w:val="24"/>
                      <w:rPrChange w:id="5090" w:author="Red Army" w:date="2012-02-08T20:12:00Z">
                        <w:rPr>
                          <w:rFonts w:ascii="Times New Roman" w:hAnsi="Times New Roman"/>
                        </w:rPr>
                      </w:rPrChange>
                    </w:rPr>
                  </w:pPr>
                </w:p>
              </w:tc>
            </w:tr>
            <w:tr w:rsidR="00B82F3B" w:rsidRPr="001A0C52" w:rsidTr="00D5471E">
              <w:tc>
                <w:tcPr>
                  <w:tcW w:w="647" w:type="dxa"/>
                  <w:tcBorders>
                    <w:top w:val="single" w:sz="4" w:space="0" w:color="auto"/>
                    <w:left w:val="single" w:sz="4" w:space="0" w:color="auto"/>
                    <w:bottom w:val="single" w:sz="4" w:space="0" w:color="auto"/>
                    <w:right w:val="single" w:sz="4" w:space="0" w:color="auto"/>
                  </w:tcBorders>
                  <w:vAlign w:val="center"/>
                </w:tcPr>
                <w:p w:rsidR="00B82F3B" w:rsidRPr="001A0C52" w:rsidRDefault="00B82F3B" w:rsidP="00C41932">
                  <w:pPr>
                    <w:jc w:val="center"/>
                    <w:rPr>
                      <w:rFonts w:ascii="Times New Roman" w:hAnsi="Times New Roman"/>
                      <w:sz w:val="24"/>
                      <w:rPrChange w:id="5091" w:author="Red Army" w:date="2012-02-08T20:12:00Z">
                        <w:rPr>
                          <w:rFonts w:ascii="Times New Roman" w:hAnsi="Times New Roman"/>
                        </w:rPr>
                      </w:rPrChange>
                    </w:rPr>
                  </w:pPr>
                  <w:r w:rsidRPr="001A0C52">
                    <w:rPr>
                      <w:rFonts w:ascii="Times New Roman" w:hAnsi="Times New Roman"/>
                      <w:sz w:val="24"/>
                      <w:rPrChange w:id="5092"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rsidP="00C41932">
                  <w:pPr>
                    <w:rPr>
                      <w:rFonts w:ascii="Times New Roman" w:hAnsi="Times New Roman"/>
                      <w:sz w:val="24"/>
                      <w:rPrChange w:id="5093" w:author="Red Army" w:date="2012-02-08T20:12:00Z">
                        <w:rPr>
                          <w:rFonts w:ascii="Times New Roman" w:hAnsi="Times New Roman"/>
                        </w:rPr>
                      </w:rPrChange>
                    </w:rPr>
                  </w:pPr>
                  <w:r w:rsidRPr="001A0C52">
                    <w:rPr>
                      <w:rFonts w:ascii="Times New Roman" w:hAnsi="Times New Roman"/>
                      <w:sz w:val="24"/>
                      <w:rPrChange w:id="5094" w:author="Red Army" w:date="2012-02-08T20:12:00Z">
                        <w:rPr>
                          <w:rFonts w:ascii="Times New Roman" w:eastAsia="ＭＳ ゴシック" w:hAnsi="Times New Roman"/>
                          <w:b/>
                          <w:bCs/>
                          <w:color w:val="4F81BD"/>
                        </w:rPr>
                      </w:rPrChange>
                    </w:rPr>
                    <w:t>Ask the system to search</w:t>
                  </w:r>
                </w:p>
              </w:tc>
              <w:tc>
                <w:tcPr>
                  <w:tcW w:w="4494" w:type="dxa"/>
                  <w:tcBorders>
                    <w:top w:val="single" w:sz="4" w:space="0" w:color="auto"/>
                    <w:left w:val="single" w:sz="4" w:space="0" w:color="auto"/>
                    <w:bottom w:val="single" w:sz="4" w:space="0" w:color="auto"/>
                    <w:right w:val="single" w:sz="4" w:space="0" w:color="auto"/>
                  </w:tcBorders>
                </w:tcPr>
                <w:p w:rsidR="00B82F3B" w:rsidRPr="001A0C52" w:rsidRDefault="00B82F3B">
                  <w:pPr>
                    <w:rPr>
                      <w:rFonts w:ascii="Times New Roman" w:hAnsi="Times New Roman"/>
                      <w:sz w:val="24"/>
                      <w:rPrChange w:id="5095" w:author="Red Army" w:date="2012-02-08T20:12:00Z">
                        <w:rPr>
                          <w:rFonts w:ascii="Times New Roman" w:hAnsi="Times New Roman"/>
                        </w:rPr>
                      </w:rPrChange>
                    </w:rPr>
                  </w:pPr>
                  <w:del w:id="5096" w:author="Phuong Giang" w:date="2012-02-10T23:14:00Z">
                    <w:r w:rsidRPr="001A0C52" w:rsidDel="00CA4363">
                      <w:rPr>
                        <w:rFonts w:ascii="Times New Roman" w:hAnsi="Times New Roman"/>
                        <w:sz w:val="24"/>
                        <w:rPrChange w:id="5097" w:author="Red Army" w:date="2012-02-08T20:12:00Z">
                          <w:rPr>
                            <w:rFonts w:ascii="Times New Roman" w:eastAsia="ＭＳ ゴシック" w:hAnsi="Times New Roman"/>
                            <w:b/>
                            <w:bCs/>
                            <w:color w:val="4F81BD"/>
                          </w:rPr>
                        </w:rPrChange>
                      </w:rPr>
                      <w:delText xml:space="preserve">Return </w:delText>
                    </w:r>
                  </w:del>
                  <w:ins w:id="5098" w:author="Phuong Giang" w:date="2012-02-10T23:14:00Z">
                    <w:r w:rsidR="00CA4363">
                      <w:rPr>
                        <w:rFonts w:ascii="Times New Roman" w:hAnsi="Times New Roman"/>
                        <w:sz w:val="24"/>
                      </w:rPr>
                      <w:t>Display</w:t>
                    </w:r>
                    <w:r w:rsidR="00CA4363" w:rsidRPr="001A0C52">
                      <w:rPr>
                        <w:rFonts w:ascii="Times New Roman" w:hAnsi="Times New Roman"/>
                        <w:sz w:val="24"/>
                        <w:rPrChange w:id="5099" w:author="Red Army" w:date="2012-02-08T20:12:00Z">
                          <w:rPr>
                            <w:rFonts w:ascii="Times New Roman" w:eastAsia="ＭＳ ゴシック" w:hAnsi="Times New Roman"/>
                            <w:b/>
                            <w:bCs/>
                            <w:color w:val="4F81BD"/>
                          </w:rPr>
                        </w:rPrChange>
                      </w:rPr>
                      <w:t xml:space="preserve"> </w:t>
                    </w:r>
                  </w:ins>
                  <w:r w:rsidRPr="001A0C52">
                    <w:rPr>
                      <w:rFonts w:ascii="Times New Roman" w:hAnsi="Times New Roman"/>
                      <w:sz w:val="24"/>
                      <w:rPrChange w:id="5100" w:author="Red Army" w:date="2012-02-08T20:12:00Z">
                        <w:rPr>
                          <w:rFonts w:ascii="Times New Roman" w:eastAsia="ＭＳ ゴシック" w:hAnsi="Times New Roman"/>
                          <w:b/>
                          <w:bCs/>
                          <w:color w:val="4F81BD"/>
                        </w:rPr>
                      </w:rPrChange>
                    </w:rPr>
                    <w:t xml:space="preserve">all Teaching Methods. </w:t>
                  </w:r>
                </w:p>
              </w:tc>
            </w:tr>
          </w:tbl>
          <w:p w:rsidR="006E25C4" w:rsidRPr="001A0C52" w:rsidRDefault="006E25C4" w:rsidP="00D5471E">
            <w:pPr>
              <w:rPr>
                <w:rFonts w:ascii="Times New Roman" w:hAnsi="Times New Roman"/>
                <w:sz w:val="24"/>
                <w:rPrChange w:id="5101" w:author="Red Army" w:date="2012-02-08T20:12:00Z">
                  <w:rPr>
                    <w:rFonts w:ascii="Times New Roman" w:hAnsi="Times New Roman"/>
                  </w:rPr>
                </w:rPrChange>
              </w:rPr>
            </w:pPr>
          </w:p>
          <w:p w:rsidR="006E25C4" w:rsidRPr="001A0C52" w:rsidRDefault="006E25C4" w:rsidP="00D5471E">
            <w:pPr>
              <w:rPr>
                <w:rFonts w:ascii="Times New Roman" w:hAnsi="Times New Roman"/>
                <w:bCs/>
                <w:sz w:val="24"/>
                <w:rPrChange w:id="5102" w:author="Red Army" w:date="2012-02-08T20:12:00Z">
                  <w:rPr>
                    <w:rFonts w:ascii="Times New Roman" w:hAnsi="Times New Roman"/>
                    <w:bCs/>
                  </w:rPr>
                </w:rPrChange>
              </w:rPr>
            </w:pPr>
            <w:r w:rsidRPr="001A0C52">
              <w:rPr>
                <w:rFonts w:ascii="Times New Roman" w:hAnsi="Times New Roman"/>
                <w:b/>
                <w:bCs/>
                <w:sz w:val="24"/>
                <w:rPrChange w:id="5103" w:author="Red Army" w:date="2012-02-08T20:12:00Z">
                  <w:rPr>
                    <w:rFonts w:ascii="Times New Roman" w:eastAsia="ＭＳ ゴシック" w:hAnsi="Times New Roman"/>
                    <w:b/>
                    <w:bCs/>
                    <w:color w:val="4F81BD"/>
                  </w:rPr>
                </w:rPrChange>
              </w:rPr>
              <w:t xml:space="preserve">Exceptions: </w:t>
            </w:r>
          </w:p>
          <w:p w:rsidR="006E25C4" w:rsidRPr="001A0C52" w:rsidRDefault="006E25C4" w:rsidP="00D5471E">
            <w:pPr>
              <w:rPr>
                <w:rFonts w:ascii="Times New Roman" w:hAnsi="Times New Roman"/>
                <w:bCs/>
                <w:sz w:val="24"/>
                <w:rPrChange w:id="5104" w:author="Red Army" w:date="2012-02-08T20:12:00Z">
                  <w:rPr>
                    <w:rFonts w:ascii="Times New Roman" w:hAnsi="Times New Roman"/>
                    <w:bCs/>
                  </w:rPr>
                </w:rPrChange>
              </w:rPr>
            </w:pPr>
            <w:r w:rsidRPr="001A0C52">
              <w:rPr>
                <w:rFonts w:ascii="Times New Roman" w:hAnsi="Times New Roman"/>
                <w:b/>
                <w:bCs/>
                <w:sz w:val="24"/>
                <w:rPrChange w:id="5105" w:author="Red Army" w:date="2012-02-08T20:12:00Z">
                  <w:rPr>
                    <w:rFonts w:ascii="Times New Roman" w:eastAsia="ＭＳ ゴシック" w:hAnsi="Times New Roman"/>
                    <w:b/>
                    <w:bCs/>
                    <w:color w:val="4F81BD"/>
                  </w:rPr>
                </w:rPrChange>
              </w:rPr>
              <w:tab/>
            </w:r>
            <w:r w:rsidRPr="001A0C52">
              <w:rPr>
                <w:rFonts w:ascii="Times New Roman" w:hAnsi="Times New Roman"/>
                <w:bCs/>
                <w:sz w:val="24"/>
                <w:rPrChange w:id="5106" w:author="Red Army" w:date="2012-02-08T20:12:00Z">
                  <w:rPr>
                    <w:rFonts w:ascii="Times New Roman" w:eastAsia="ＭＳ ゴシック" w:hAnsi="Times New Roman"/>
                    <w:b/>
                    <w:bCs/>
                    <w:color w:val="4F81BD"/>
                  </w:rPr>
                </w:rPrChange>
              </w:rPr>
              <w:t>None</w:t>
            </w:r>
          </w:p>
          <w:p w:rsidR="006E25C4" w:rsidRPr="001A0C52" w:rsidRDefault="006E25C4" w:rsidP="00D5471E">
            <w:pPr>
              <w:rPr>
                <w:rFonts w:ascii="Times New Roman" w:hAnsi="Times New Roman"/>
                <w:b/>
                <w:bCs/>
                <w:sz w:val="24"/>
                <w:rPrChange w:id="5107" w:author="Red Army" w:date="2012-02-08T20:12:00Z">
                  <w:rPr>
                    <w:rFonts w:ascii="Times New Roman" w:hAnsi="Times New Roman"/>
                    <w:b/>
                    <w:bCs/>
                  </w:rPr>
                </w:rPrChange>
              </w:rPr>
            </w:pPr>
            <w:r w:rsidRPr="001A0C52">
              <w:rPr>
                <w:rFonts w:ascii="Times New Roman" w:hAnsi="Times New Roman"/>
                <w:b/>
                <w:bCs/>
                <w:sz w:val="24"/>
                <w:rPrChange w:id="5108" w:author="Red Army" w:date="2012-02-08T20:12:00Z">
                  <w:rPr>
                    <w:rFonts w:ascii="Times New Roman" w:eastAsia="ＭＳ ゴシック" w:hAnsi="Times New Roman"/>
                    <w:b/>
                    <w:bCs/>
                    <w:color w:val="4F81BD"/>
                  </w:rPr>
                </w:rPrChange>
              </w:rPr>
              <w:t xml:space="preserve">Relationships: </w:t>
            </w:r>
          </w:p>
          <w:p w:rsidR="00284178" w:rsidRPr="001A0C52" w:rsidRDefault="00284178" w:rsidP="00D5471E">
            <w:pPr>
              <w:rPr>
                <w:rFonts w:ascii="Times New Roman" w:hAnsi="Times New Roman"/>
                <w:bCs/>
                <w:sz w:val="24"/>
                <w:rPrChange w:id="5109" w:author="Red Army" w:date="2012-02-08T20:12:00Z">
                  <w:rPr>
                    <w:rFonts w:ascii="Times New Roman" w:hAnsi="Times New Roman"/>
                    <w:bCs/>
                  </w:rPr>
                </w:rPrChange>
              </w:rPr>
            </w:pPr>
            <w:r w:rsidRPr="001A0C52">
              <w:rPr>
                <w:rFonts w:ascii="Times New Roman" w:hAnsi="Times New Roman"/>
                <w:bCs/>
                <w:sz w:val="24"/>
                <w:rPrChange w:id="5110" w:author="Red Army" w:date="2012-02-08T20:12:00Z">
                  <w:rPr>
                    <w:rFonts w:ascii="Times New Roman" w:eastAsia="ＭＳ ゴシック" w:hAnsi="Times New Roman"/>
                    <w:b/>
                    <w:bCs/>
                    <w:color w:val="4F81BD"/>
                  </w:rPr>
                </w:rPrChange>
              </w:rPr>
              <w:tab/>
              <w:t>UC_TM_002 – Update Teaching Method</w:t>
            </w:r>
          </w:p>
          <w:p w:rsidR="00284178" w:rsidRPr="001A0C52" w:rsidRDefault="00284178" w:rsidP="00D5471E">
            <w:pPr>
              <w:rPr>
                <w:rFonts w:ascii="Times New Roman" w:hAnsi="Times New Roman"/>
                <w:bCs/>
                <w:sz w:val="24"/>
                <w:rPrChange w:id="5111" w:author="Red Army" w:date="2012-02-08T20:12:00Z">
                  <w:rPr>
                    <w:rFonts w:ascii="Times New Roman" w:hAnsi="Times New Roman"/>
                    <w:bCs/>
                  </w:rPr>
                </w:rPrChange>
              </w:rPr>
            </w:pPr>
            <w:r w:rsidRPr="001A0C52">
              <w:rPr>
                <w:rFonts w:ascii="Times New Roman" w:hAnsi="Times New Roman"/>
                <w:bCs/>
                <w:sz w:val="24"/>
                <w:rPrChange w:id="5112" w:author="Red Army" w:date="2012-02-08T20:12:00Z">
                  <w:rPr>
                    <w:rFonts w:ascii="Times New Roman" w:eastAsia="ＭＳ ゴシック" w:hAnsi="Times New Roman"/>
                    <w:b/>
                    <w:bCs/>
                    <w:color w:val="4F81BD"/>
                  </w:rPr>
                </w:rPrChange>
              </w:rPr>
              <w:tab/>
              <w:t>UC_TM_003 – Delete Teaching Method.</w:t>
            </w:r>
          </w:p>
          <w:p w:rsidR="00284178" w:rsidRPr="001A0C52" w:rsidDel="00AF1BEB" w:rsidRDefault="00284178" w:rsidP="00D5471E">
            <w:pPr>
              <w:rPr>
                <w:del w:id="5113" w:author="Red Army" w:date="2012-02-08T17:44:00Z"/>
                <w:rFonts w:ascii="Times New Roman" w:hAnsi="Times New Roman"/>
                <w:bCs/>
                <w:sz w:val="24"/>
                <w:rPrChange w:id="5114" w:author="Red Army" w:date="2012-02-08T20:12:00Z">
                  <w:rPr>
                    <w:del w:id="5115" w:author="Red Army" w:date="2012-02-08T17:44:00Z"/>
                    <w:rFonts w:ascii="Times New Roman" w:hAnsi="Times New Roman"/>
                    <w:bCs/>
                  </w:rPr>
                </w:rPrChange>
              </w:rPr>
            </w:pPr>
            <w:del w:id="5116" w:author="Red Army" w:date="2012-02-08T17:44:00Z">
              <w:r w:rsidRPr="001A0C52" w:rsidDel="00AF1BEB">
                <w:rPr>
                  <w:rFonts w:ascii="Times New Roman" w:hAnsi="Times New Roman"/>
                  <w:bCs/>
                  <w:sz w:val="24"/>
                  <w:rPrChange w:id="5117" w:author="Red Army" w:date="2012-02-08T20:12:00Z">
                    <w:rPr>
                      <w:rFonts w:ascii="Times New Roman" w:eastAsia="ＭＳ ゴシック" w:hAnsi="Times New Roman"/>
                      <w:b/>
                      <w:bCs/>
                      <w:color w:val="4F81BD"/>
                    </w:rPr>
                  </w:rPrChange>
                </w:rPr>
                <w:tab/>
                <w:delText>UC_TM_005 – View Teaching Methods</w:delText>
              </w:r>
            </w:del>
          </w:p>
          <w:p w:rsidR="00284178" w:rsidRPr="001A0C52" w:rsidRDefault="00284178" w:rsidP="00D5471E">
            <w:pPr>
              <w:rPr>
                <w:rFonts w:ascii="Times New Roman" w:hAnsi="Times New Roman"/>
                <w:bCs/>
                <w:sz w:val="24"/>
                <w:rPrChange w:id="5118" w:author="Red Army" w:date="2012-02-08T20:12:00Z">
                  <w:rPr>
                    <w:rFonts w:ascii="Times New Roman" w:hAnsi="Times New Roman"/>
                    <w:bCs/>
                  </w:rPr>
                </w:rPrChange>
              </w:rPr>
            </w:pPr>
            <w:r w:rsidRPr="001A0C52">
              <w:rPr>
                <w:rFonts w:ascii="Times New Roman" w:hAnsi="Times New Roman"/>
                <w:bCs/>
                <w:sz w:val="24"/>
                <w:rPrChange w:id="5119" w:author="Red Army" w:date="2012-02-08T20:12:00Z">
                  <w:rPr>
                    <w:rFonts w:ascii="Times New Roman" w:eastAsia="ＭＳ ゴシック" w:hAnsi="Times New Roman"/>
                    <w:b/>
                    <w:bCs/>
                    <w:color w:val="4F81BD"/>
                  </w:rPr>
                </w:rPrChange>
              </w:rPr>
              <w:tab/>
              <w:t>UC_TP_001 – Create Teaching Plan.</w:t>
            </w:r>
          </w:p>
          <w:p w:rsidR="006E25C4" w:rsidRPr="001A0C52" w:rsidRDefault="006E25C4" w:rsidP="00D5471E">
            <w:pPr>
              <w:rPr>
                <w:rFonts w:ascii="Times New Roman" w:hAnsi="Times New Roman"/>
                <w:b/>
                <w:bCs/>
                <w:sz w:val="24"/>
                <w:rPrChange w:id="5120" w:author="Red Army" w:date="2012-02-08T20:12:00Z">
                  <w:rPr>
                    <w:rFonts w:ascii="Times New Roman" w:hAnsi="Times New Roman"/>
                    <w:b/>
                    <w:bCs/>
                  </w:rPr>
                </w:rPrChange>
              </w:rPr>
            </w:pPr>
            <w:r w:rsidRPr="001A0C52">
              <w:rPr>
                <w:rFonts w:ascii="Times New Roman" w:hAnsi="Times New Roman"/>
                <w:b/>
                <w:bCs/>
                <w:sz w:val="24"/>
                <w:rPrChange w:id="5121" w:author="Red Army" w:date="2012-02-08T20:12:00Z">
                  <w:rPr>
                    <w:rFonts w:ascii="Times New Roman" w:eastAsia="ＭＳ ゴシック" w:hAnsi="Times New Roman"/>
                    <w:b/>
                    <w:bCs/>
                    <w:color w:val="4F81BD"/>
                  </w:rPr>
                </w:rPrChange>
              </w:rPr>
              <w:t>Business Rules:</w:t>
            </w:r>
          </w:p>
          <w:p w:rsidR="006E25C4" w:rsidRPr="001A0C52" w:rsidRDefault="006E25C4" w:rsidP="008A6CD1">
            <w:pPr>
              <w:rPr>
                <w:rFonts w:ascii="Times New Roman" w:hAnsi="Times New Roman"/>
                <w:sz w:val="24"/>
                <w:rPrChange w:id="5122" w:author="Red Army" w:date="2012-02-08T20:12:00Z">
                  <w:rPr>
                    <w:rFonts w:ascii="Times New Roman" w:hAnsi="Times New Roman"/>
                  </w:rPr>
                </w:rPrChange>
              </w:rPr>
            </w:pPr>
            <w:r w:rsidRPr="001A0C52">
              <w:rPr>
                <w:rFonts w:ascii="Times New Roman" w:hAnsi="Times New Roman"/>
                <w:bCs/>
                <w:sz w:val="24"/>
                <w:rPrChange w:id="5123" w:author="Red Army" w:date="2012-02-08T20:12:00Z">
                  <w:rPr>
                    <w:rFonts w:ascii="Times New Roman" w:eastAsia="ＭＳ ゴシック" w:hAnsi="Times New Roman"/>
                    <w:b/>
                    <w:bCs/>
                    <w:color w:val="4F81BD"/>
                  </w:rPr>
                </w:rPrChange>
              </w:rPr>
              <w:t xml:space="preserve">          None</w:t>
            </w:r>
          </w:p>
        </w:tc>
      </w:tr>
      <w:tr w:rsidR="006E25C4" w:rsidRPr="001A0C52" w:rsidTr="00D5471E">
        <w:tc>
          <w:tcPr>
            <w:tcW w:w="5000" w:type="pct"/>
            <w:gridSpan w:val="5"/>
            <w:shd w:val="clear" w:color="auto" w:fill="auto"/>
          </w:tcPr>
          <w:p w:rsidR="006E25C4" w:rsidRPr="001A0C52" w:rsidRDefault="006E25C4" w:rsidP="00D5471E">
            <w:pPr>
              <w:rPr>
                <w:rFonts w:ascii="Times New Roman" w:hAnsi="Times New Roman"/>
                <w:b/>
                <w:sz w:val="24"/>
                <w:rPrChange w:id="5124" w:author="Red Army" w:date="2012-02-08T20:12:00Z">
                  <w:rPr>
                    <w:rFonts w:ascii="Times New Roman" w:hAnsi="Times New Roman"/>
                    <w:b/>
                  </w:rPr>
                </w:rPrChange>
              </w:rPr>
            </w:pPr>
            <w:r w:rsidRPr="001A0C52">
              <w:rPr>
                <w:rFonts w:ascii="Times New Roman" w:hAnsi="Times New Roman"/>
                <w:b/>
                <w:sz w:val="24"/>
                <w:rPrChange w:id="5125" w:author="Red Army" w:date="2012-02-08T20:12:00Z">
                  <w:rPr>
                    <w:rFonts w:ascii="Times New Roman" w:eastAsia="ＭＳ ゴシック" w:hAnsi="Times New Roman"/>
                    <w:b/>
                    <w:bCs/>
                    <w:color w:val="4F81BD"/>
                  </w:rPr>
                </w:rPrChange>
              </w:rPr>
              <w:t>Description:</w:t>
            </w:r>
          </w:p>
          <w:p w:rsidR="006E25C4" w:rsidRPr="001A0C52" w:rsidRDefault="006E25C4" w:rsidP="00C120C2">
            <w:pPr>
              <w:rPr>
                <w:rFonts w:ascii="Times New Roman" w:hAnsi="Times New Roman"/>
                <w:sz w:val="24"/>
                <w:rPrChange w:id="5126" w:author="Red Army" w:date="2012-02-08T20:12:00Z">
                  <w:rPr>
                    <w:rFonts w:ascii="Times New Roman" w:hAnsi="Times New Roman"/>
                  </w:rPr>
                </w:rPrChange>
              </w:rPr>
            </w:pPr>
            <w:r w:rsidRPr="001A0C52">
              <w:rPr>
                <w:rFonts w:ascii="Times New Roman" w:hAnsi="Times New Roman"/>
                <w:sz w:val="24"/>
                <w:rPrChange w:id="5127" w:author="Red Army" w:date="2012-02-08T20:12:00Z">
                  <w:rPr>
                    <w:rFonts w:ascii="Times New Roman" w:eastAsia="ＭＳ ゴシック" w:hAnsi="Times New Roman"/>
                    <w:b/>
                    <w:bCs/>
                    <w:color w:val="4F81BD"/>
                  </w:rPr>
                </w:rPrChange>
              </w:rPr>
              <w:t xml:space="preserve">User can look </w:t>
            </w:r>
            <w:del w:id="5128" w:author="Phuong Giang" w:date="2012-02-10T16:59:00Z">
              <w:r w:rsidRPr="001A0C52" w:rsidDel="00C120C2">
                <w:rPr>
                  <w:rFonts w:ascii="Times New Roman" w:hAnsi="Times New Roman"/>
                  <w:sz w:val="24"/>
                  <w:rPrChange w:id="5129" w:author="Red Army" w:date="2012-02-08T20:12:00Z">
                    <w:rPr>
                      <w:rFonts w:ascii="Times New Roman" w:eastAsia="ＭＳ ゴシック" w:hAnsi="Times New Roman"/>
                      <w:b/>
                      <w:bCs/>
                      <w:color w:val="4F81BD"/>
                    </w:rPr>
                  </w:rPrChange>
                </w:rPr>
                <w:delText xml:space="preserve">up </w:delText>
              </w:r>
            </w:del>
            <w:ins w:id="5130" w:author="Phuong Giang" w:date="2012-02-10T16:59:00Z">
              <w:r w:rsidR="00C120C2">
                <w:rPr>
                  <w:rFonts w:ascii="Times New Roman" w:hAnsi="Times New Roman"/>
                  <w:sz w:val="24"/>
                </w:rPr>
                <w:t>for</w:t>
              </w:r>
              <w:r w:rsidR="00C120C2" w:rsidRPr="001A0C52">
                <w:rPr>
                  <w:rFonts w:ascii="Times New Roman" w:hAnsi="Times New Roman"/>
                  <w:sz w:val="24"/>
                  <w:rPrChange w:id="5131" w:author="Red Army" w:date="2012-02-08T20:12:00Z">
                    <w:rPr>
                      <w:rFonts w:ascii="Times New Roman" w:eastAsia="ＭＳ ゴシック" w:hAnsi="Times New Roman"/>
                      <w:b/>
                      <w:bCs/>
                      <w:color w:val="4F81BD"/>
                    </w:rPr>
                  </w:rPrChange>
                </w:rPr>
                <w:t xml:space="preserve"> </w:t>
              </w:r>
            </w:ins>
            <w:r w:rsidRPr="001A0C52">
              <w:rPr>
                <w:rFonts w:ascii="Times New Roman" w:hAnsi="Times New Roman"/>
                <w:sz w:val="24"/>
                <w:rPrChange w:id="5132" w:author="Red Army" w:date="2012-02-08T20:12:00Z">
                  <w:rPr>
                    <w:rFonts w:ascii="Times New Roman" w:eastAsia="ＭＳ ゴシック" w:hAnsi="Times New Roman"/>
                    <w:b/>
                    <w:bCs/>
                    <w:color w:val="4F81BD"/>
                  </w:rPr>
                </w:rPrChange>
              </w:rPr>
              <w:t xml:space="preserve">a Teaching Method by providing search condition. The system will return a list of results that </w:t>
            </w:r>
            <w:del w:id="5133" w:author="Phuong Giang" w:date="2012-02-10T16:59:00Z">
              <w:r w:rsidRPr="001A0C52" w:rsidDel="00C120C2">
                <w:rPr>
                  <w:rFonts w:ascii="Times New Roman" w:hAnsi="Times New Roman"/>
                  <w:sz w:val="24"/>
                  <w:rPrChange w:id="5134" w:author="Red Army" w:date="2012-02-08T20:12:00Z">
                    <w:rPr>
                      <w:rFonts w:ascii="Times New Roman" w:eastAsia="ＭＳ ゴシック" w:hAnsi="Times New Roman"/>
                      <w:b/>
                      <w:bCs/>
                      <w:color w:val="4F81BD"/>
                    </w:rPr>
                  </w:rPrChange>
                </w:rPr>
                <w:delText xml:space="preserve">meet </w:delText>
              </w:r>
            </w:del>
            <w:ins w:id="5135" w:author="Phuong Giang" w:date="2012-02-10T16:59:00Z">
              <w:r w:rsidR="00C120C2">
                <w:rPr>
                  <w:rFonts w:ascii="Times New Roman" w:hAnsi="Times New Roman"/>
                  <w:sz w:val="24"/>
                </w:rPr>
                <w:t>meet</w:t>
              </w:r>
              <w:r w:rsidR="00C120C2" w:rsidRPr="001A0C52">
                <w:rPr>
                  <w:rFonts w:ascii="Times New Roman" w:hAnsi="Times New Roman"/>
                  <w:sz w:val="24"/>
                  <w:rPrChange w:id="5136" w:author="Red Army" w:date="2012-02-08T20:12:00Z">
                    <w:rPr>
                      <w:rFonts w:ascii="Times New Roman" w:eastAsia="ＭＳ ゴシック" w:hAnsi="Times New Roman"/>
                      <w:b/>
                      <w:bCs/>
                      <w:color w:val="4F81BD"/>
                    </w:rPr>
                  </w:rPrChange>
                </w:rPr>
                <w:t xml:space="preserve"> </w:t>
              </w:r>
            </w:ins>
            <w:r w:rsidRPr="001A0C52">
              <w:rPr>
                <w:rFonts w:ascii="Times New Roman" w:hAnsi="Times New Roman"/>
                <w:sz w:val="24"/>
                <w:rPrChange w:id="5137" w:author="Red Army" w:date="2012-02-08T20:12:00Z">
                  <w:rPr>
                    <w:rFonts w:ascii="Times New Roman" w:eastAsia="ＭＳ ゴシック" w:hAnsi="Times New Roman"/>
                    <w:b/>
                    <w:bCs/>
                    <w:color w:val="4F81BD"/>
                  </w:rPr>
                </w:rPrChange>
              </w:rPr>
              <w:t xml:space="preserve">user needs. </w:t>
            </w:r>
            <w:ins w:id="5138" w:author="Phuong Giang" w:date="2012-02-10T18:59:00Z">
              <w:r w:rsidR="009C2CAE" w:rsidRPr="0091551D">
                <w:rPr>
                  <w:rFonts w:ascii="Times New Roman" w:hAnsi="Times New Roman"/>
                  <w:sz w:val="24"/>
                </w:rPr>
                <w:t>The search default conditions are based on the context of each scenario</w:t>
              </w:r>
              <w:r w:rsidR="009C2CAE" w:rsidRPr="009C2CAE">
                <w:rPr>
                  <w:rFonts w:ascii="Times New Roman" w:hAnsi="Times New Roman"/>
                  <w:sz w:val="24"/>
                </w:rPr>
                <w:t xml:space="preserve">. </w:t>
              </w:r>
            </w:ins>
            <w:r w:rsidRPr="001A0C52">
              <w:rPr>
                <w:rFonts w:ascii="Times New Roman" w:hAnsi="Times New Roman"/>
                <w:sz w:val="24"/>
                <w:rPrChange w:id="5139" w:author="Red Army" w:date="2012-02-08T20:12:00Z">
                  <w:rPr>
                    <w:rFonts w:ascii="Times New Roman" w:eastAsia="ＭＳ ゴシック" w:hAnsi="Times New Roman"/>
                    <w:b/>
                    <w:bCs/>
                    <w:color w:val="4F81BD"/>
                  </w:rPr>
                </w:rPrChange>
              </w:rPr>
              <w:t>If user chooses to search with no condition, the system will return all Teaching Methods.</w:t>
            </w:r>
          </w:p>
        </w:tc>
      </w:tr>
    </w:tbl>
    <w:p w:rsidR="006E25C4" w:rsidRPr="001A0C52" w:rsidRDefault="006E25C4" w:rsidP="00B66277">
      <w:pPr>
        <w:pStyle w:val="ListParagraph"/>
        <w:tabs>
          <w:tab w:val="left" w:pos="6329"/>
        </w:tabs>
        <w:ind w:left="1080"/>
        <w:rPr>
          <w:ins w:id="5140" w:author="Red Army" w:date="2012-02-07T18:37:00Z"/>
          <w:rFonts w:ascii="Times New Roman" w:hAnsi="Times New Roman"/>
          <w:b/>
          <w:sz w:val="24"/>
          <w:rPrChange w:id="5141" w:author="Red Army" w:date="2012-02-08T20:12:00Z">
            <w:rPr>
              <w:ins w:id="5142" w:author="Red Army" w:date="2012-02-07T18:37:00Z"/>
              <w:rFonts w:ascii="Times New Roman" w:hAnsi="Times New Roman"/>
              <w:b/>
            </w:rPr>
          </w:rPrChange>
        </w:rPr>
      </w:pPr>
    </w:p>
    <w:p w:rsidR="00D80145" w:rsidRPr="001A0C52" w:rsidDel="00AF1BEB" w:rsidRDefault="00D80145" w:rsidP="00B66277">
      <w:pPr>
        <w:pStyle w:val="ListParagraph"/>
        <w:tabs>
          <w:tab w:val="left" w:pos="6329"/>
        </w:tabs>
        <w:ind w:left="1080"/>
        <w:rPr>
          <w:del w:id="5143" w:author="Red Army" w:date="2012-02-08T17:45:00Z"/>
          <w:rFonts w:ascii="Times New Roman" w:hAnsi="Times New Roman"/>
          <w:b/>
          <w:sz w:val="24"/>
          <w:rPrChange w:id="5144" w:author="Red Army" w:date="2012-02-08T20:12:00Z">
            <w:rPr>
              <w:del w:id="5145" w:author="Red Army" w:date="2012-02-08T17:45:00Z"/>
              <w:rFonts w:ascii="Times New Roman" w:hAnsi="Times New Roman"/>
              <w:b/>
            </w:rPr>
          </w:rPrChang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Del="00AF1BEB" w:rsidTr="00B916E9">
        <w:trPr>
          <w:trHeight w:val="1725"/>
          <w:del w:id="5146" w:author="Red Army" w:date="2012-02-08T17:45:00Z"/>
        </w:trPr>
        <w:tc>
          <w:tcPr>
            <w:tcW w:w="5000" w:type="pct"/>
            <w:gridSpan w:val="5"/>
            <w:shd w:val="clear" w:color="auto" w:fill="D9D9D9"/>
            <w:vAlign w:val="center"/>
          </w:tcPr>
          <w:p w:rsidR="006E25C4" w:rsidRPr="001A0C52" w:rsidDel="00AF1BEB" w:rsidRDefault="006E25C4">
            <w:pPr>
              <w:rPr>
                <w:del w:id="5147" w:author="Red Army" w:date="2012-02-08T17:45:00Z"/>
                <w:rFonts w:ascii="Times New Roman" w:hAnsi="Times New Roman"/>
                <w:sz w:val="24"/>
                <w:rPrChange w:id="5148" w:author="Red Army" w:date="2012-02-08T20:12:00Z">
                  <w:rPr>
                    <w:del w:id="5149" w:author="Red Army" w:date="2012-02-08T17:45:00Z"/>
                    <w:rFonts w:ascii="Times New Roman" w:hAnsi="Times New Roman"/>
                  </w:rPr>
                </w:rPrChange>
              </w:rPr>
            </w:pPr>
            <w:del w:id="5150" w:author="Red Army" w:date="2012-02-08T17:45:00Z">
              <w:r w:rsidRPr="001A0C52" w:rsidDel="00AF1BEB">
                <w:rPr>
                  <w:rFonts w:ascii="Times New Roman" w:hAnsi="Times New Roman"/>
                  <w:b/>
                  <w:sz w:val="24"/>
                  <w:rPrChange w:id="5151" w:author="Red Army" w:date="2012-02-08T20:12:00Z">
                    <w:rPr>
                      <w:rFonts w:ascii="Times New Roman" w:eastAsia="ＭＳ ゴシック" w:hAnsi="Times New Roman"/>
                      <w:b/>
                      <w:bCs/>
                      <w:color w:val="4F81BD"/>
                    </w:rPr>
                  </w:rPrChange>
                </w:rPr>
                <w:delText>USE CASE -  View All Teaching Methods</w:delText>
              </w:r>
            </w:del>
          </w:p>
        </w:tc>
      </w:tr>
      <w:tr w:rsidR="006E25C4" w:rsidRPr="001A0C52" w:rsidDel="00AF1BEB" w:rsidTr="00B916E9">
        <w:trPr>
          <w:del w:id="5152" w:author="Red Army" w:date="2012-02-08T17:45:00Z"/>
        </w:trPr>
        <w:tc>
          <w:tcPr>
            <w:tcW w:w="1391" w:type="pct"/>
            <w:shd w:val="clear" w:color="auto" w:fill="D9D9D9"/>
          </w:tcPr>
          <w:p w:rsidR="006E25C4" w:rsidRPr="001A0C52" w:rsidDel="00AF1BEB" w:rsidRDefault="006E25C4" w:rsidP="00B916E9">
            <w:pPr>
              <w:rPr>
                <w:del w:id="5153" w:author="Red Army" w:date="2012-02-08T17:45:00Z"/>
                <w:rFonts w:ascii="Times New Roman" w:hAnsi="Times New Roman"/>
                <w:b/>
                <w:sz w:val="24"/>
                <w:rPrChange w:id="5154" w:author="Red Army" w:date="2012-02-08T20:12:00Z">
                  <w:rPr>
                    <w:del w:id="5155" w:author="Red Army" w:date="2012-02-08T17:45:00Z"/>
                    <w:rFonts w:ascii="Times New Roman" w:hAnsi="Times New Roman"/>
                    <w:b/>
                  </w:rPr>
                </w:rPrChange>
              </w:rPr>
            </w:pPr>
            <w:del w:id="5156" w:author="Red Army" w:date="2012-02-08T17:45:00Z">
              <w:r w:rsidRPr="001A0C52" w:rsidDel="00AF1BEB">
                <w:rPr>
                  <w:rFonts w:ascii="Times New Roman" w:hAnsi="Times New Roman"/>
                  <w:b/>
                  <w:sz w:val="24"/>
                  <w:rPrChange w:id="5157" w:author="Red Army" w:date="2012-02-08T20:12:00Z">
                    <w:rPr>
                      <w:rFonts w:ascii="Times New Roman" w:eastAsia="ＭＳ ゴシック" w:hAnsi="Times New Roman"/>
                      <w:b/>
                      <w:bCs/>
                      <w:color w:val="4F81BD"/>
                    </w:rPr>
                  </w:rPrChange>
                </w:rPr>
                <w:delText>Use-case No.</w:delText>
              </w:r>
            </w:del>
          </w:p>
        </w:tc>
        <w:tc>
          <w:tcPr>
            <w:tcW w:w="1364" w:type="pct"/>
          </w:tcPr>
          <w:p w:rsidR="006E25C4" w:rsidRPr="001A0C52" w:rsidDel="00AF1BEB" w:rsidRDefault="006E25C4" w:rsidP="00B916E9">
            <w:pPr>
              <w:rPr>
                <w:del w:id="5158" w:author="Red Army" w:date="2012-02-08T17:45:00Z"/>
                <w:rFonts w:ascii="Times New Roman" w:hAnsi="Times New Roman"/>
                <w:sz w:val="24"/>
                <w:rPrChange w:id="5159" w:author="Red Army" w:date="2012-02-08T20:12:00Z">
                  <w:rPr>
                    <w:del w:id="5160" w:author="Red Army" w:date="2012-02-08T17:45:00Z"/>
                    <w:rFonts w:ascii="Times New Roman" w:hAnsi="Times New Roman"/>
                  </w:rPr>
                </w:rPrChange>
              </w:rPr>
            </w:pPr>
            <w:del w:id="5161" w:author="Red Army" w:date="2012-02-08T17:45:00Z">
              <w:r w:rsidRPr="001A0C52" w:rsidDel="00AF1BEB">
                <w:rPr>
                  <w:rFonts w:ascii="Times New Roman" w:hAnsi="Times New Roman"/>
                  <w:sz w:val="24"/>
                  <w:rPrChange w:id="5162" w:author="Red Army" w:date="2012-02-08T20:12:00Z">
                    <w:rPr>
                      <w:rFonts w:ascii="Times New Roman" w:eastAsia="ＭＳ ゴシック" w:hAnsi="Times New Roman"/>
                      <w:b/>
                      <w:bCs/>
                      <w:color w:val="4F81BD"/>
                    </w:rPr>
                  </w:rPrChange>
                </w:rPr>
                <w:delText>UC_TM_005</w:delText>
              </w:r>
            </w:del>
          </w:p>
        </w:tc>
        <w:tc>
          <w:tcPr>
            <w:tcW w:w="1059" w:type="pct"/>
            <w:gridSpan w:val="2"/>
            <w:shd w:val="clear" w:color="auto" w:fill="D9D9D9"/>
          </w:tcPr>
          <w:p w:rsidR="006E25C4" w:rsidRPr="001A0C52" w:rsidDel="00AF1BEB" w:rsidRDefault="006E25C4" w:rsidP="00B916E9">
            <w:pPr>
              <w:rPr>
                <w:del w:id="5163" w:author="Red Army" w:date="2012-02-08T17:45:00Z"/>
                <w:rFonts w:ascii="Times New Roman" w:hAnsi="Times New Roman"/>
                <w:b/>
                <w:sz w:val="24"/>
                <w:rPrChange w:id="5164" w:author="Red Army" w:date="2012-02-08T20:12:00Z">
                  <w:rPr>
                    <w:del w:id="5165" w:author="Red Army" w:date="2012-02-08T17:45:00Z"/>
                    <w:rFonts w:ascii="Times New Roman" w:hAnsi="Times New Roman"/>
                    <w:b/>
                  </w:rPr>
                </w:rPrChange>
              </w:rPr>
            </w:pPr>
            <w:del w:id="5166" w:author="Red Army" w:date="2012-02-08T17:45:00Z">
              <w:r w:rsidRPr="001A0C52" w:rsidDel="00AF1BEB">
                <w:rPr>
                  <w:rFonts w:ascii="Times New Roman" w:hAnsi="Times New Roman"/>
                  <w:b/>
                  <w:sz w:val="24"/>
                  <w:rPrChange w:id="5167" w:author="Red Army" w:date="2012-02-08T20:12:00Z">
                    <w:rPr>
                      <w:rFonts w:ascii="Times New Roman" w:eastAsia="ＭＳ ゴシック" w:hAnsi="Times New Roman"/>
                      <w:b/>
                      <w:bCs/>
                      <w:color w:val="4F81BD"/>
                    </w:rPr>
                  </w:rPrChange>
                </w:rPr>
                <w:delText>Use-case Version</w:delText>
              </w:r>
            </w:del>
          </w:p>
        </w:tc>
        <w:tc>
          <w:tcPr>
            <w:tcW w:w="1186" w:type="pct"/>
          </w:tcPr>
          <w:p w:rsidR="006E25C4" w:rsidRPr="001A0C52" w:rsidDel="00AF1BEB" w:rsidRDefault="006E25C4" w:rsidP="00B916E9">
            <w:pPr>
              <w:rPr>
                <w:del w:id="5168" w:author="Red Army" w:date="2012-02-08T17:45:00Z"/>
                <w:rFonts w:ascii="Times New Roman" w:hAnsi="Times New Roman"/>
                <w:sz w:val="24"/>
                <w:rPrChange w:id="5169" w:author="Red Army" w:date="2012-02-08T20:12:00Z">
                  <w:rPr>
                    <w:del w:id="5170" w:author="Red Army" w:date="2012-02-08T17:45:00Z"/>
                    <w:rFonts w:ascii="Times New Roman" w:hAnsi="Times New Roman"/>
                  </w:rPr>
                </w:rPrChange>
              </w:rPr>
            </w:pPr>
            <w:del w:id="5171" w:author="Red Army" w:date="2012-02-08T17:45:00Z">
              <w:r w:rsidRPr="001A0C52" w:rsidDel="00AF1BEB">
                <w:rPr>
                  <w:rFonts w:ascii="Times New Roman" w:hAnsi="Times New Roman"/>
                  <w:sz w:val="24"/>
                  <w:rPrChange w:id="5172" w:author="Red Army" w:date="2012-02-08T20:12:00Z">
                    <w:rPr>
                      <w:rFonts w:ascii="Times New Roman" w:eastAsia="ＭＳ ゴシック" w:hAnsi="Times New Roman"/>
                      <w:b/>
                      <w:bCs/>
                      <w:color w:val="4F81BD"/>
                    </w:rPr>
                  </w:rPrChange>
                </w:rPr>
                <w:delText>1.0</w:delText>
              </w:r>
            </w:del>
          </w:p>
        </w:tc>
      </w:tr>
      <w:tr w:rsidR="006E25C4" w:rsidRPr="001A0C52" w:rsidDel="00AF1BEB" w:rsidTr="00B916E9">
        <w:trPr>
          <w:del w:id="5173" w:author="Red Army" w:date="2012-02-08T17:45:00Z"/>
        </w:trPr>
        <w:tc>
          <w:tcPr>
            <w:tcW w:w="1391" w:type="pct"/>
            <w:shd w:val="clear" w:color="auto" w:fill="D9D9D9"/>
          </w:tcPr>
          <w:p w:rsidR="006E25C4" w:rsidRPr="001A0C52" w:rsidDel="00AF1BEB" w:rsidRDefault="006E25C4" w:rsidP="00B916E9">
            <w:pPr>
              <w:rPr>
                <w:del w:id="5174" w:author="Red Army" w:date="2012-02-08T17:45:00Z"/>
                <w:rFonts w:ascii="Times New Roman" w:hAnsi="Times New Roman"/>
                <w:b/>
                <w:sz w:val="24"/>
                <w:rPrChange w:id="5175" w:author="Red Army" w:date="2012-02-08T20:12:00Z">
                  <w:rPr>
                    <w:del w:id="5176" w:author="Red Army" w:date="2012-02-08T17:45:00Z"/>
                    <w:rFonts w:ascii="Times New Roman" w:hAnsi="Times New Roman"/>
                    <w:b/>
                  </w:rPr>
                </w:rPrChange>
              </w:rPr>
            </w:pPr>
            <w:del w:id="5177" w:author="Red Army" w:date="2012-02-08T17:45:00Z">
              <w:r w:rsidRPr="001A0C52" w:rsidDel="00AF1BEB">
                <w:rPr>
                  <w:rFonts w:ascii="Times New Roman" w:hAnsi="Times New Roman"/>
                  <w:b/>
                  <w:sz w:val="24"/>
                  <w:rPrChange w:id="5178" w:author="Red Army" w:date="2012-02-08T20:12:00Z">
                    <w:rPr>
                      <w:rFonts w:ascii="Times New Roman" w:eastAsia="ＭＳ ゴシック" w:hAnsi="Times New Roman"/>
                      <w:b/>
                      <w:bCs/>
                      <w:color w:val="4F81BD"/>
                    </w:rPr>
                  </w:rPrChange>
                </w:rPr>
                <w:delText>Use-case Name</w:delText>
              </w:r>
            </w:del>
          </w:p>
        </w:tc>
        <w:tc>
          <w:tcPr>
            <w:tcW w:w="3609" w:type="pct"/>
            <w:gridSpan w:val="4"/>
          </w:tcPr>
          <w:p w:rsidR="006E25C4" w:rsidRPr="001A0C52" w:rsidDel="00AF1BEB" w:rsidRDefault="006E25C4" w:rsidP="00B916E9">
            <w:pPr>
              <w:rPr>
                <w:del w:id="5179" w:author="Red Army" w:date="2012-02-08T17:45:00Z"/>
                <w:rFonts w:ascii="Times New Roman" w:hAnsi="Times New Roman"/>
                <w:sz w:val="24"/>
                <w:rPrChange w:id="5180" w:author="Red Army" w:date="2012-02-08T20:12:00Z">
                  <w:rPr>
                    <w:del w:id="5181" w:author="Red Army" w:date="2012-02-08T17:45:00Z"/>
                    <w:rFonts w:ascii="Times New Roman" w:hAnsi="Times New Roman"/>
                  </w:rPr>
                </w:rPrChange>
              </w:rPr>
            </w:pPr>
            <w:del w:id="5182" w:author="Red Army" w:date="2012-02-08T17:45:00Z">
              <w:r w:rsidRPr="001A0C52" w:rsidDel="00AF1BEB">
                <w:rPr>
                  <w:rFonts w:ascii="Times New Roman" w:hAnsi="Times New Roman"/>
                  <w:sz w:val="24"/>
                  <w:rPrChange w:id="5183" w:author="Red Army" w:date="2012-02-08T20:12:00Z">
                    <w:rPr>
                      <w:rFonts w:ascii="Times New Roman" w:eastAsia="ＭＳ ゴシック" w:hAnsi="Times New Roman"/>
                      <w:b/>
                      <w:bCs/>
                      <w:color w:val="4F81BD"/>
                    </w:rPr>
                  </w:rPrChange>
                </w:rPr>
                <w:delText>View All</w:delText>
              </w:r>
            </w:del>
          </w:p>
        </w:tc>
      </w:tr>
      <w:tr w:rsidR="006E25C4" w:rsidRPr="001A0C52" w:rsidDel="00AF1BEB" w:rsidTr="00B916E9">
        <w:trPr>
          <w:del w:id="5184" w:author="Red Army" w:date="2012-02-08T17:45:00Z"/>
        </w:trPr>
        <w:tc>
          <w:tcPr>
            <w:tcW w:w="1391" w:type="pct"/>
            <w:shd w:val="clear" w:color="auto" w:fill="D9D9D9"/>
          </w:tcPr>
          <w:p w:rsidR="006E25C4" w:rsidRPr="001A0C52" w:rsidDel="00AF1BEB" w:rsidRDefault="006E25C4" w:rsidP="00B916E9">
            <w:pPr>
              <w:rPr>
                <w:del w:id="5185" w:author="Red Army" w:date="2012-02-08T17:45:00Z"/>
                <w:rFonts w:ascii="Times New Roman" w:hAnsi="Times New Roman"/>
                <w:b/>
                <w:sz w:val="24"/>
                <w:rPrChange w:id="5186" w:author="Red Army" w:date="2012-02-08T20:12:00Z">
                  <w:rPr>
                    <w:del w:id="5187" w:author="Red Army" w:date="2012-02-08T17:45:00Z"/>
                    <w:rFonts w:ascii="Times New Roman" w:hAnsi="Times New Roman"/>
                    <w:b/>
                  </w:rPr>
                </w:rPrChange>
              </w:rPr>
            </w:pPr>
            <w:del w:id="5188" w:author="Red Army" w:date="2012-02-08T17:45:00Z">
              <w:r w:rsidRPr="001A0C52" w:rsidDel="00AF1BEB">
                <w:rPr>
                  <w:rFonts w:ascii="Times New Roman" w:hAnsi="Times New Roman"/>
                  <w:b/>
                  <w:sz w:val="24"/>
                  <w:rPrChange w:id="5189" w:author="Red Army" w:date="2012-02-08T20:12:00Z">
                    <w:rPr>
                      <w:rFonts w:ascii="Times New Roman" w:eastAsia="ＭＳ ゴシック" w:hAnsi="Times New Roman"/>
                      <w:b/>
                      <w:bCs/>
                      <w:color w:val="4F81BD"/>
                    </w:rPr>
                  </w:rPrChange>
                </w:rPr>
                <w:delText xml:space="preserve">Author </w:delText>
              </w:r>
            </w:del>
          </w:p>
        </w:tc>
        <w:tc>
          <w:tcPr>
            <w:tcW w:w="3609" w:type="pct"/>
            <w:gridSpan w:val="4"/>
          </w:tcPr>
          <w:p w:rsidR="006E25C4" w:rsidRPr="001A0C52" w:rsidDel="00AF1BEB" w:rsidRDefault="006E25C4" w:rsidP="00B916E9">
            <w:pPr>
              <w:rPr>
                <w:del w:id="5190" w:author="Red Army" w:date="2012-02-08T17:45:00Z"/>
                <w:rFonts w:ascii="Times New Roman" w:hAnsi="Times New Roman"/>
                <w:sz w:val="24"/>
                <w:rPrChange w:id="5191" w:author="Red Army" w:date="2012-02-08T20:12:00Z">
                  <w:rPr>
                    <w:del w:id="5192" w:author="Red Army" w:date="2012-02-08T17:45:00Z"/>
                    <w:rFonts w:ascii="Times New Roman" w:hAnsi="Times New Roman"/>
                  </w:rPr>
                </w:rPrChange>
              </w:rPr>
            </w:pPr>
            <w:del w:id="5193" w:author="Red Army" w:date="2012-02-08T17:45:00Z">
              <w:r w:rsidRPr="001A0C52" w:rsidDel="00AF1BEB">
                <w:rPr>
                  <w:rFonts w:ascii="Times New Roman" w:hAnsi="Times New Roman"/>
                  <w:sz w:val="24"/>
                  <w:rPrChange w:id="5194" w:author="Red Army" w:date="2012-02-08T20:12:00Z">
                    <w:rPr>
                      <w:rFonts w:ascii="Times New Roman" w:eastAsia="ＭＳ ゴシック" w:hAnsi="Times New Roman"/>
                      <w:b/>
                      <w:bCs/>
                      <w:color w:val="4F81BD"/>
                    </w:rPr>
                  </w:rPrChange>
                </w:rPr>
                <w:delText>HaiNH</w:delText>
              </w:r>
            </w:del>
          </w:p>
        </w:tc>
      </w:tr>
      <w:tr w:rsidR="006E25C4" w:rsidRPr="001A0C52" w:rsidDel="00AF1BEB" w:rsidTr="00B916E9">
        <w:trPr>
          <w:del w:id="5195" w:author="Red Army" w:date="2012-02-08T17:45:00Z"/>
        </w:trPr>
        <w:tc>
          <w:tcPr>
            <w:tcW w:w="1391" w:type="pct"/>
            <w:shd w:val="clear" w:color="auto" w:fill="D9D9D9"/>
          </w:tcPr>
          <w:p w:rsidR="006E25C4" w:rsidRPr="001A0C52" w:rsidDel="00AF1BEB" w:rsidRDefault="006E25C4" w:rsidP="00B916E9">
            <w:pPr>
              <w:rPr>
                <w:del w:id="5196" w:author="Red Army" w:date="2012-02-08T17:45:00Z"/>
                <w:rFonts w:ascii="Times New Roman" w:hAnsi="Times New Roman"/>
                <w:b/>
                <w:sz w:val="24"/>
                <w:rPrChange w:id="5197" w:author="Red Army" w:date="2012-02-08T20:12:00Z">
                  <w:rPr>
                    <w:del w:id="5198" w:author="Red Army" w:date="2012-02-08T17:45:00Z"/>
                    <w:rFonts w:ascii="Times New Roman" w:hAnsi="Times New Roman"/>
                    <w:b/>
                  </w:rPr>
                </w:rPrChange>
              </w:rPr>
            </w:pPr>
            <w:del w:id="5199" w:author="Red Army" w:date="2012-02-08T17:45:00Z">
              <w:r w:rsidRPr="001A0C52" w:rsidDel="00AF1BEB">
                <w:rPr>
                  <w:rFonts w:ascii="Times New Roman" w:hAnsi="Times New Roman"/>
                  <w:b/>
                  <w:sz w:val="24"/>
                  <w:rPrChange w:id="5200" w:author="Red Army" w:date="2012-02-08T20:12:00Z">
                    <w:rPr>
                      <w:rFonts w:ascii="Times New Roman" w:eastAsia="ＭＳ ゴシック" w:hAnsi="Times New Roman"/>
                      <w:b/>
                      <w:bCs/>
                      <w:color w:val="4F81BD"/>
                    </w:rPr>
                  </w:rPrChange>
                </w:rPr>
                <w:delText>Date</w:delText>
              </w:r>
            </w:del>
          </w:p>
        </w:tc>
        <w:tc>
          <w:tcPr>
            <w:tcW w:w="1364" w:type="pct"/>
          </w:tcPr>
          <w:p w:rsidR="006E25C4" w:rsidRPr="001A0C52" w:rsidDel="00AF1BEB" w:rsidRDefault="006E25C4" w:rsidP="00B916E9">
            <w:pPr>
              <w:rPr>
                <w:del w:id="5201" w:author="Red Army" w:date="2012-02-08T17:45:00Z"/>
                <w:rFonts w:ascii="Times New Roman" w:hAnsi="Times New Roman"/>
                <w:sz w:val="24"/>
                <w:rPrChange w:id="5202" w:author="Red Army" w:date="2012-02-08T20:12:00Z">
                  <w:rPr>
                    <w:del w:id="5203" w:author="Red Army" w:date="2012-02-08T17:45:00Z"/>
                    <w:rFonts w:ascii="Times New Roman" w:hAnsi="Times New Roman"/>
                  </w:rPr>
                </w:rPrChange>
              </w:rPr>
            </w:pPr>
            <w:del w:id="5204" w:author="Red Army" w:date="2012-02-08T17:45:00Z">
              <w:r w:rsidRPr="001A0C52" w:rsidDel="00AF1BEB">
                <w:rPr>
                  <w:rFonts w:ascii="Times New Roman" w:hAnsi="Times New Roman"/>
                  <w:sz w:val="24"/>
                  <w:rPrChange w:id="5205" w:author="Red Army" w:date="2012-02-08T20:12:00Z">
                    <w:rPr>
                      <w:rFonts w:ascii="Times New Roman" w:eastAsia="ＭＳ ゴシック" w:hAnsi="Times New Roman"/>
                      <w:b/>
                      <w:bCs/>
                      <w:color w:val="4F81BD"/>
                    </w:rPr>
                  </w:rPrChange>
                </w:rPr>
                <w:delText>19/01/2012</w:delText>
              </w:r>
            </w:del>
          </w:p>
        </w:tc>
        <w:tc>
          <w:tcPr>
            <w:tcW w:w="637" w:type="pct"/>
            <w:shd w:val="clear" w:color="auto" w:fill="D9D9D9"/>
          </w:tcPr>
          <w:p w:rsidR="006E25C4" w:rsidRPr="001A0C52" w:rsidDel="00AF1BEB" w:rsidRDefault="006E25C4" w:rsidP="00B916E9">
            <w:pPr>
              <w:rPr>
                <w:del w:id="5206" w:author="Red Army" w:date="2012-02-08T17:45:00Z"/>
                <w:rFonts w:ascii="Times New Roman" w:hAnsi="Times New Roman"/>
                <w:b/>
                <w:sz w:val="24"/>
                <w:rPrChange w:id="5207" w:author="Red Army" w:date="2012-02-08T20:12:00Z">
                  <w:rPr>
                    <w:del w:id="5208" w:author="Red Army" w:date="2012-02-08T17:45:00Z"/>
                    <w:rFonts w:ascii="Times New Roman" w:hAnsi="Times New Roman"/>
                    <w:b/>
                  </w:rPr>
                </w:rPrChange>
              </w:rPr>
            </w:pPr>
            <w:del w:id="5209" w:author="Red Army" w:date="2012-02-08T17:45:00Z">
              <w:r w:rsidRPr="001A0C52" w:rsidDel="00AF1BEB">
                <w:rPr>
                  <w:rFonts w:ascii="Times New Roman" w:hAnsi="Times New Roman"/>
                  <w:b/>
                  <w:sz w:val="24"/>
                  <w:rPrChange w:id="5210" w:author="Red Army" w:date="2012-02-08T20:12:00Z">
                    <w:rPr>
                      <w:rFonts w:ascii="Times New Roman" w:eastAsia="ＭＳ ゴシック" w:hAnsi="Times New Roman"/>
                      <w:b/>
                      <w:bCs/>
                      <w:color w:val="4F81BD"/>
                    </w:rPr>
                  </w:rPrChange>
                </w:rPr>
                <w:delText>Priority</w:delText>
              </w:r>
            </w:del>
          </w:p>
        </w:tc>
        <w:tc>
          <w:tcPr>
            <w:tcW w:w="1608" w:type="pct"/>
            <w:gridSpan w:val="2"/>
          </w:tcPr>
          <w:p w:rsidR="006E25C4" w:rsidRPr="001A0C52" w:rsidDel="00AF1BEB" w:rsidRDefault="006E25C4" w:rsidP="00B916E9">
            <w:pPr>
              <w:rPr>
                <w:del w:id="5211" w:author="Red Army" w:date="2012-02-08T17:45:00Z"/>
                <w:rFonts w:ascii="Times New Roman" w:hAnsi="Times New Roman"/>
                <w:sz w:val="24"/>
                <w:rPrChange w:id="5212" w:author="Red Army" w:date="2012-02-08T20:12:00Z">
                  <w:rPr>
                    <w:del w:id="5213" w:author="Red Army" w:date="2012-02-08T17:45:00Z"/>
                    <w:rFonts w:ascii="Times New Roman" w:hAnsi="Times New Roman"/>
                  </w:rPr>
                </w:rPrChange>
              </w:rPr>
            </w:pPr>
            <w:del w:id="5214" w:author="Red Army" w:date="2012-02-08T17:45:00Z">
              <w:r w:rsidRPr="001A0C52" w:rsidDel="00AF1BEB">
                <w:rPr>
                  <w:rFonts w:ascii="Times New Roman" w:hAnsi="Times New Roman"/>
                  <w:sz w:val="24"/>
                  <w:rPrChange w:id="5215" w:author="Red Army" w:date="2012-02-08T20:12:00Z">
                    <w:rPr>
                      <w:rFonts w:ascii="Times New Roman" w:eastAsia="ＭＳ ゴシック" w:hAnsi="Times New Roman"/>
                      <w:b/>
                      <w:bCs/>
                      <w:color w:val="4F81BD"/>
                    </w:rPr>
                  </w:rPrChange>
                </w:rPr>
                <w:delText>High</w:delText>
              </w:r>
            </w:del>
          </w:p>
        </w:tc>
      </w:tr>
      <w:tr w:rsidR="006E25C4" w:rsidRPr="001A0C52" w:rsidDel="00AF1BEB" w:rsidTr="00B916E9">
        <w:trPr>
          <w:del w:id="5216" w:author="Red Army" w:date="2012-02-08T17:45:00Z"/>
        </w:trPr>
        <w:tc>
          <w:tcPr>
            <w:tcW w:w="5000" w:type="pct"/>
            <w:gridSpan w:val="5"/>
            <w:shd w:val="clear" w:color="auto" w:fill="auto"/>
          </w:tcPr>
          <w:p w:rsidR="006E25C4" w:rsidRPr="001A0C52" w:rsidDel="00AF1BEB" w:rsidRDefault="006E25C4" w:rsidP="00B916E9">
            <w:pPr>
              <w:rPr>
                <w:del w:id="5217" w:author="Red Army" w:date="2012-02-08T17:45:00Z"/>
                <w:rFonts w:ascii="Times New Roman" w:hAnsi="Times New Roman"/>
                <w:b/>
                <w:sz w:val="24"/>
                <w:rPrChange w:id="5218" w:author="Red Army" w:date="2012-02-08T20:12:00Z">
                  <w:rPr>
                    <w:del w:id="5219" w:author="Red Army" w:date="2012-02-08T17:45:00Z"/>
                    <w:rFonts w:ascii="Times New Roman" w:hAnsi="Times New Roman"/>
                    <w:b/>
                  </w:rPr>
                </w:rPrChange>
              </w:rPr>
            </w:pPr>
            <w:del w:id="5220" w:author="Red Army" w:date="2012-02-08T17:45:00Z">
              <w:r w:rsidRPr="001A0C52" w:rsidDel="00AF1BEB">
                <w:rPr>
                  <w:rFonts w:ascii="Times New Roman" w:hAnsi="Times New Roman"/>
                  <w:b/>
                  <w:sz w:val="24"/>
                  <w:rPrChange w:id="5221" w:author="Red Army" w:date="2012-02-08T20:12:00Z">
                    <w:rPr>
                      <w:rFonts w:ascii="Times New Roman" w:eastAsia="ＭＳ ゴシック" w:hAnsi="Times New Roman"/>
                      <w:b/>
                      <w:bCs/>
                      <w:color w:val="4F81BD"/>
                    </w:rPr>
                  </w:rPrChange>
                </w:rPr>
                <w:delText xml:space="preserve">Actor: </w:delText>
              </w:r>
            </w:del>
          </w:p>
          <w:p w:rsidR="006E25C4" w:rsidRPr="001A0C52" w:rsidDel="00AF1BEB" w:rsidRDefault="006E25C4" w:rsidP="00B916E9">
            <w:pPr>
              <w:rPr>
                <w:del w:id="5222" w:author="Red Army" w:date="2012-02-08T17:45:00Z"/>
                <w:rFonts w:ascii="Times New Roman" w:hAnsi="Times New Roman"/>
                <w:sz w:val="24"/>
                <w:rPrChange w:id="5223" w:author="Red Army" w:date="2012-02-08T20:12:00Z">
                  <w:rPr>
                    <w:del w:id="5224" w:author="Red Army" w:date="2012-02-08T17:45:00Z"/>
                    <w:rFonts w:ascii="Times New Roman" w:hAnsi="Times New Roman"/>
                  </w:rPr>
                </w:rPrChange>
              </w:rPr>
            </w:pPr>
            <w:del w:id="5225" w:author="Red Army" w:date="2012-02-08T17:45:00Z">
              <w:r w:rsidRPr="001A0C52" w:rsidDel="00AF1BEB">
                <w:rPr>
                  <w:rFonts w:ascii="Times New Roman" w:hAnsi="Times New Roman"/>
                  <w:b/>
                  <w:sz w:val="24"/>
                  <w:rPrChange w:id="5226" w:author="Red Army" w:date="2012-02-08T20:12:00Z">
                    <w:rPr>
                      <w:rFonts w:ascii="Times New Roman" w:eastAsia="ＭＳ ゴシック" w:hAnsi="Times New Roman"/>
                      <w:b/>
                      <w:bCs/>
                      <w:color w:val="4F81BD"/>
                    </w:rPr>
                  </w:rPrChange>
                </w:rPr>
                <w:tab/>
              </w:r>
              <w:r w:rsidRPr="001A0C52" w:rsidDel="00AF1BEB">
                <w:rPr>
                  <w:rFonts w:ascii="Times New Roman" w:hAnsi="Times New Roman"/>
                  <w:sz w:val="24"/>
                  <w:rPrChange w:id="5227" w:author="Red Army" w:date="2012-02-08T20:12:00Z">
                    <w:rPr>
                      <w:rFonts w:ascii="Times New Roman" w:eastAsia="ＭＳ ゴシック" w:hAnsi="Times New Roman"/>
                      <w:b/>
                      <w:bCs/>
                      <w:color w:val="4F81BD"/>
                    </w:rPr>
                  </w:rPrChange>
                </w:rPr>
                <w:delText>User</w:delText>
              </w:r>
            </w:del>
          </w:p>
          <w:p w:rsidR="006E25C4" w:rsidRPr="001A0C52" w:rsidDel="00AF1BEB" w:rsidRDefault="006E25C4" w:rsidP="00B916E9">
            <w:pPr>
              <w:rPr>
                <w:del w:id="5228" w:author="Red Army" w:date="2012-02-08T17:45:00Z"/>
                <w:rFonts w:ascii="Times New Roman" w:hAnsi="Times New Roman"/>
                <w:b/>
                <w:sz w:val="24"/>
                <w:rPrChange w:id="5229" w:author="Red Army" w:date="2012-02-08T20:12:00Z">
                  <w:rPr>
                    <w:del w:id="5230" w:author="Red Army" w:date="2012-02-08T17:45:00Z"/>
                    <w:rFonts w:ascii="Times New Roman" w:hAnsi="Times New Roman"/>
                    <w:b/>
                  </w:rPr>
                </w:rPrChange>
              </w:rPr>
            </w:pPr>
            <w:del w:id="5231" w:author="Red Army" w:date="2012-02-08T17:45:00Z">
              <w:r w:rsidRPr="001A0C52" w:rsidDel="00AF1BEB">
                <w:rPr>
                  <w:rFonts w:ascii="Times New Roman" w:hAnsi="Times New Roman"/>
                  <w:b/>
                  <w:sz w:val="24"/>
                  <w:rPrChange w:id="5232" w:author="Red Army" w:date="2012-02-08T20:12:00Z">
                    <w:rPr>
                      <w:rFonts w:ascii="Times New Roman" w:eastAsia="ＭＳ ゴシック" w:hAnsi="Times New Roman"/>
                      <w:b/>
                      <w:bCs/>
                      <w:color w:val="4F81BD"/>
                    </w:rPr>
                  </w:rPrChange>
                </w:rPr>
                <w:delText>Summary:</w:delText>
              </w:r>
            </w:del>
          </w:p>
          <w:p w:rsidR="006E25C4" w:rsidRPr="001A0C52" w:rsidDel="00AF1BEB" w:rsidRDefault="006E25C4" w:rsidP="00B916E9">
            <w:pPr>
              <w:rPr>
                <w:del w:id="5233" w:author="Red Army" w:date="2012-02-08T17:45:00Z"/>
                <w:rFonts w:ascii="Times New Roman" w:hAnsi="Times New Roman"/>
                <w:sz w:val="24"/>
                <w:rPrChange w:id="5234" w:author="Red Army" w:date="2012-02-08T20:12:00Z">
                  <w:rPr>
                    <w:del w:id="5235" w:author="Red Army" w:date="2012-02-08T17:45:00Z"/>
                    <w:rFonts w:ascii="Times New Roman" w:hAnsi="Times New Roman"/>
                  </w:rPr>
                </w:rPrChange>
              </w:rPr>
            </w:pPr>
            <w:del w:id="5236" w:author="Red Army" w:date="2012-02-08T17:45:00Z">
              <w:r w:rsidRPr="001A0C52" w:rsidDel="00AF1BEB">
                <w:rPr>
                  <w:rFonts w:ascii="Times New Roman" w:hAnsi="Times New Roman"/>
                  <w:sz w:val="24"/>
                  <w:rPrChange w:id="5237" w:author="Red Army" w:date="2012-02-08T20:12:00Z">
                    <w:rPr>
                      <w:rFonts w:ascii="Times New Roman" w:eastAsia="ＭＳ ゴシック" w:hAnsi="Times New Roman"/>
                      <w:b/>
                      <w:bCs/>
                      <w:color w:val="4F81BD"/>
                    </w:rPr>
                  </w:rPrChange>
                </w:rPr>
                <w:tab/>
                <w:delText xml:space="preserve">User can view </w:delText>
              </w:r>
              <w:r w:rsidR="00610110" w:rsidRPr="001A0C52" w:rsidDel="00AF1BEB">
                <w:rPr>
                  <w:rFonts w:ascii="Times New Roman" w:hAnsi="Times New Roman"/>
                  <w:sz w:val="24"/>
                  <w:rPrChange w:id="5238" w:author="Red Army" w:date="2012-02-08T20:12:00Z">
                    <w:rPr>
                      <w:rFonts w:ascii="Times New Roman" w:eastAsia="ＭＳ ゴシック" w:hAnsi="Times New Roman"/>
                      <w:b/>
                      <w:bCs/>
                      <w:color w:val="4F81BD"/>
                    </w:rPr>
                  </w:rPrChange>
                </w:rPr>
                <w:delText>saved T</w:delText>
              </w:r>
              <w:r w:rsidRPr="001A0C52" w:rsidDel="00AF1BEB">
                <w:rPr>
                  <w:rFonts w:ascii="Times New Roman" w:hAnsi="Times New Roman"/>
                  <w:sz w:val="24"/>
                  <w:rPrChange w:id="5239" w:author="Red Army" w:date="2012-02-08T20:12:00Z">
                    <w:rPr>
                      <w:rFonts w:ascii="Times New Roman" w:eastAsia="ＭＳ ゴシック" w:hAnsi="Times New Roman"/>
                      <w:b/>
                      <w:bCs/>
                      <w:color w:val="4F81BD"/>
                    </w:rPr>
                  </w:rPrChange>
                </w:rPr>
                <w:delText xml:space="preserve">eaching </w:delText>
              </w:r>
              <w:r w:rsidR="00610110" w:rsidRPr="001A0C52" w:rsidDel="00AF1BEB">
                <w:rPr>
                  <w:rFonts w:ascii="Times New Roman" w:hAnsi="Times New Roman"/>
                  <w:sz w:val="24"/>
                  <w:rPrChange w:id="5240" w:author="Red Army" w:date="2012-02-08T20:12:00Z">
                    <w:rPr>
                      <w:rFonts w:ascii="Times New Roman" w:eastAsia="ＭＳ ゴシック" w:hAnsi="Times New Roman"/>
                      <w:b/>
                      <w:bCs/>
                      <w:color w:val="4F81BD"/>
                    </w:rPr>
                  </w:rPrChange>
                </w:rPr>
                <w:delText>M</w:delText>
              </w:r>
              <w:r w:rsidRPr="001A0C52" w:rsidDel="00AF1BEB">
                <w:rPr>
                  <w:rFonts w:ascii="Times New Roman" w:hAnsi="Times New Roman"/>
                  <w:sz w:val="24"/>
                  <w:rPrChange w:id="5241" w:author="Red Army" w:date="2012-02-08T20:12:00Z">
                    <w:rPr>
                      <w:rFonts w:ascii="Times New Roman" w:eastAsia="ＭＳ ゴシック" w:hAnsi="Times New Roman"/>
                      <w:b/>
                      <w:bCs/>
                      <w:color w:val="4F81BD"/>
                    </w:rPr>
                  </w:rPrChange>
                </w:rPr>
                <w:delText xml:space="preserve">ethods. </w:delText>
              </w:r>
            </w:del>
          </w:p>
          <w:p w:rsidR="006E25C4" w:rsidRPr="001A0C52" w:rsidDel="00AF1BEB" w:rsidRDefault="006E25C4" w:rsidP="00B916E9">
            <w:pPr>
              <w:rPr>
                <w:del w:id="5242" w:author="Red Army" w:date="2012-02-08T17:45:00Z"/>
                <w:rFonts w:ascii="Times New Roman" w:hAnsi="Times New Roman"/>
                <w:b/>
                <w:bCs/>
                <w:sz w:val="24"/>
                <w:rPrChange w:id="5243" w:author="Red Army" w:date="2012-02-08T20:12:00Z">
                  <w:rPr>
                    <w:del w:id="5244" w:author="Red Army" w:date="2012-02-08T17:45:00Z"/>
                    <w:rFonts w:ascii="Times New Roman" w:hAnsi="Times New Roman"/>
                    <w:b/>
                    <w:bCs/>
                  </w:rPr>
                </w:rPrChange>
              </w:rPr>
            </w:pPr>
            <w:del w:id="5245" w:author="Red Army" w:date="2012-02-08T17:45:00Z">
              <w:r w:rsidRPr="001A0C52" w:rsidDel="00AF1BEB">
                <w:rPr>
                  <w:rFonts w:ascii="Times New Roman" w:hAnsi="Times New Roman"/>
                  <w:b/>
                  <w:bCs/>
                  <w:sz w:val="24"/>
                  <w:rPrChange w:id="5246" w:author="Red Army" w:date="2012-02-08T20:12:00Z">
                    <w:rPr>
                      <w:rFonts w:ascii="Times New Roman" w:eastAsia="ＭＳ ゴシック" w:hAnsi="Times New Roman"/>
                      <w:b/>
                      <w:bCs/>
                      <w:color w:val="4F81BD"/>
                    </w:rPr>
                  </w:rPrChange>
                </w:rPr>
                <w:delText>Goal:</w:delText>
              </w:r>
            </w:del>
          </w:p>
          <w:p w:rsidR="006E25C4" w:rsidRPr="001A0C52" w:rsidDel="00AF1BEB" w:rsidRDefault="006E25C4" w:rsidP="00B916E9">
            <w:pPr>
              <w:rPr>
                <w:del w:id="5247" w:author="Red Army" w:date="2012-02-08T17:45:00Z"/>
                <w:rFonts w:ascii="Times New Roman" w:hAnsi="Times New Roman"/>
                <w:bCs/>
                <w:sz w:val="24"/>
                <w:rPrChange w:id="5248" w:author="Red Army" w:date="2012-02-08T20:12:00Z">
                  <w:rPr>
                    <w:del w:id="5249" w:author="Red Army" w:date="2012-02-08T17:45:00Z"/>
                    <w:rFonts w:ascii="Times New Roman" w:hAnsi="Times New Roman"/>
                    <w:bCs/>
                  </w:rPr>
                </w:rPrChange>
              </w:rPr>
            </w:pPr>
            <w:del w:id="5250" w:author="Red Army" w:date="2012-02-08T17:45:00Z">
              <w:r w:rsidRPr="001A0C52" w:rsidDel="00AF1BEB">
                <w:rPr>
                  <w:rFonts w:ascii="Times New Roman" w:hAnsi="Times New Roman"/>
                  <w:bCs/>
                  <w:sz w:val="24"/>
                  <w:rPrChange w:id="5251" w:author="Red Army" w:date="2012-02-08T20:12:00Z">
                    <w:rPr>
                      <w:rFonts w:ascii="Times New Roman" w:eastAsia="ＭＳ ゴシック" w:hAnsi="Times New Roman"/>
                      <w:b/>
                      <w:bCs/>
                      <w:color w:val="4F81BD"/>
                    </w:rPr>
                  </w:rPrChange>
                </w:rPr>
                <w:tab/>
                <w:delText>Show all or a list of Teaching Methods matching with search condition.</w:delText>
              </w:r>
            </w:del>
          </w:p>
          <w:p w:rsidR="006E25C4" w:rsidRPr="001A0C52" w:rsidDel="00AF1BEB" w:rsidRDefault="006E25C4" w:rsidP="00B916E9">
            <w:pPr>
              <w:rPr>
                <w:del w:id="5252" w:author="Red Army" w:date="2012-02-08T17:45:00Z"/>
                <w:rFonts w:ascii="Times New Roman" w:hAnsi="Times New Roman"/>
                <w:b/>
                <w:bCs/>
                <w:sz w:val="24"/>
                <w:rPrChange w:id="5253" w:author="Red Army" w:date="2012-02-08T20:12:00Z">
                  <w:rPr>
                    <w:del w:id="5254" w:author="Red Army" w:date="2012-02-08T17:45:00Z"/>
                    <w:rFonts w:ascii="Times New Roman" w:hAnsi="Times New Roman"/>
                    <w:b/>
                    <w:bCs/>
                  </w:rPr>
                </w:rPrChange>
              </w:rPr>
            </w:pPr>
            <w:del w:id="5255" w:author="Red Army" w:date="2012-02-08T17:45:00Z">
              <w:r w:rsidRPr="001A0C52" w:rsidDel="00AF1BEB">
                <w:rPr>
                  <w:rFonts w:ascii="Times New Roman" w:hAnsi="Times New Roman"/>
                  <w:b/>
                  <w:bCs/>
                  <w:sz w:val="24"/>
                  <w:rPrChange w:id="5256" w:author="Red Army" w:date="2012-02-08T20:12:00Z">
                    <w:rPr>
                      <w:rFonts w:ascii="Times New Roman" w:eastAsia="ＭＳ ゴシック" w:hAnsi="Times New Roman"/>
                      <w:b/>
                      <w:bCs/>
                      <w:color w:val="4F81BD"/>
                    </w:rPr>
                  </w:rPrChange>
                </w:rPr>
                <w:delText>Triggers</w:delText>
              </w:r>
            </w:del>
          </w:p>
          <w:p w:rsidR="006E25C4" w:rsidRPr="001A0C52" w:rsidDel="00AF1BEB" w:rsidRDefault="006E25C4" w:rsidP="00B916E9">
            <w:pPr>
              <w:rPr>
                <w:del w:id="5257" w:author="Red Army" w:date="2012-02-08T17:45:00Z"/>
                <w:rFonts w:ascii="Times New Roman" w:hAnsi="Times New Roman"/>
                <w:bCs/>
                <w:sz w:val="24"/>
                <w:rPrChange w:id="5258" w:author="Red Army" w:date="2012-02-08T20:12:00Z">
                  <w:rPr>
                    <w:del w:id="5259" w:author="Red Army" w:date="2012-02-08T17:45:00Z"/>
                    <w:rFonts w:ascii="Times New Roman" w:hAnsi="Times New Roman"/>
                    <w:bCs/>
                  </w:rPr>
                </w:rPrChange>
              </w:rPr>
            </w:pPr>
            <w:del w:id="5260" w:author="Red Army" w:date="2012-02-08T17:45:00Z">
              <w:r w:rsidRPr="001A0C52" w:rsidDel="00AF1BEB">
                <w:rPr>
                  <w:rFonts w:ascii="Times New Roman" w:hAnsi="Times New Roman"/>
                  <w:bCs/>
                  <w:sz w:val="24"/>
                  <w:rPrChange w:id="5261" w:author="Red Army" w:date="2012-02-08T20:12:00Z">
                    <w:rPr>
                      <w:rFonts w:ascii="Times New Roman" w:eastAsia="ＭＳ ゴシック" w:hAnsi="Times New Roman"/>
                      <w:b/>
                      <w:bCs/>
                      <w:color w:val="4F81BD"/>
                    </w:rPr>
                  </w:rPrChange>
                </w:rPr>
                <w:tab/>
                <w:delText>Activate this use case when user asks open the Teaching Method panel</w:delText>
              </w:r>
            </w:del>
          </w:p>
          <w:p w:rsidR="006E25C4" w:rsidRPr="001A0C52" w:rsidDel="00AF1BEB" w:rsidRDefault="006E25C4" w:rsidP="00B916E9">
            <w:pPr>
              <w:rPr>
                <w:del w:id="5262" w:author="Red Army" w:date="2012-02-08T17:45:00Z"/>
                <w:rFonts w:ascii="Times New Roman" w:hAnsi="Times New Roman"/>
                <w:bCs/>
                <w:sz w:val="24"/>
                <w:rPrChange w:id="5263" w:author="Red Army" w:date="2012-02-08T20:12:00Z">
                  <w:rPr>
                    <w:del w:id="5264" w:author="Red Army" w:date="2012-02-08T17:45:00Z"/>
                    <w:rFonts w:ascii="Times New Roman" w:hAnsi="Times New Roman"/>
                    <w:bCs/>
                  </w:rPr>
                </w:rPrChange>
              </w:rPr>
            </w:pPr>
            <w:del w:id="5265" w:author="Red Army" w:date="2012-02-08T17:45:00Z">
              <w:r w:rsidRPr="001A0C52" w:rsidDel="00AF1BEB">
                <w:rPr>
                  <w:rFonts w:ascii="Times New Roman" w:hAnsi="Times New Roman"/>
                  <w:bCs/>
                  <w:sz w:val="24"/>
                  <w:rPrChange w:id="5266" w:author="Red Army" w:date="2012-02-08T20:12:00Z">
                    <w:rPr>
                      <w:rFonts w:ascii="Times New Roman" w:eastAsia="ＭＳ ゴシック" w:hAnsi="Times New Roman"/>
                      <w:b/>
                      <w:bCs/>
                      <w:color w:val="4F81BD"/>
                    </w:rPr>
                  </w:rPrChange>
                </w:rPr>
                <w:tab/>
                <w:delText>Return a list of search results</w:delText>
              </w:r>
            </w:del>
          </w:p>
          <w:p w:rsidR="006E25C4" w:rsidRPr="001A0C52" w:rsidDel="00AF1BEB" w:rsidRDefault="006E25C4" w:rsidP="00B916E9">
            <w:pPr>
              <w:rPr>
                <w:del w:id="5267" w:author="Red Army" w:date="2012-02-08T17:45:00Z"/>
                <w:rFonts w:ascii="Times New Roman" w:hAnsi="Times New Roman"/>
                <w:b/>
                <w:bCs/>
                <w:sz w:val="24"/>
                <w:rPrChange w:id="5268" w:author="Red Army" w:date="2012-02-08T20:12:00Z">
                  <w:rPr>
                    <w:del w:id="5269" w:author="Red Army" w:date="2012-02-08T17:45:00Z"/>
                    <w:rFonts w:ascii="Times New Roman" w:hAnsi="Times New Roman"/>
                    <w:b/>
                    <w:bCs/>
                  </w:rPr>
                </w:rPrChange>
              </w:rPr>
            </w:pPr>
            <w:del w:id="5270" w:author="Red Army" w:date="2012-02-08T17:45:00Z">
              <w:r w:rsidRPr="001A0C52" w:rsidDel="00AF1BEB">
                <w:rPr>
                  <w:rFonts w:ascii="Times New Roman" w:hAnsi="Times New Roman"/>
                  <w:b/>
                  <w:bCs/>
                  <w:sz w:val="24"/>
                  <w:rPrChange w:id="5271" w:author="Red Army" w:date="2012-02-08T20:12:00Z">
                    <w:rPr>
                      <w:rFonts w:ascii="Times New Roman" w:eastAsia="ＭＳ ゴシック" w:hAnsi="Times New Roman"/>
                      <w:b/>
                      <w:bCs/>
                      <w:color w:val="4F81BD"/>
                    </w:rPr>
                  </w:rPrChange>
                </w:rPr>
                <w:delText>Preconditions:</w:delText>
              </w:r>
            </w:del>
          </w:p>
          <w:p w:rsidR="006E25C4" w:rsidRPr="001A0C52" w:rsidDel="00AF1BEB" w:rsidRDefault="006E25C4" w:rsidP="00B916E9">
            <w:pPr>
              <w:rPr>
                <w:del w:id="5272" w:author="Red Army" w:date="2012-02-08T17:45:00Z"/>
                <w:rFonts w:ascii="Times New Roman" w:hAnsi="Times New Roman"/>
                <w:bCs/>
                <w:sz w:val="24"/>
                <w:rPrChange w:id="5273" w:author="Red Army" w:date="2012-02-08T20:12:00Z">
                  <w:rPr>
                    <w:del w:id="5274" w:author="Red Army" w:date="2012-02-08T17:45:00Z"/>
                    <w:rFonts w:ascii="Times New Roman" w:hAnsi="Times New Roman"/>
                    <w:bCs/>
                  </w:rPr>
                </w:rPrChange>
              </w:rPr>
            </w:pPr>
            <w:del w:id="5275" w:author="Red Army" w:date="2012-02-08T17:45:00Z">
              <w:r w:rsidRPr="001A0C52" w:rsidDel="00AF1BEB">
                <w:rPr>
                  <w:rFonts w:ascii="Times New Roman" w:hAnsi="Times New Roman"/>
                  <w:bCs/>
                  <w:sz w:val="24"/>
                  <w:rPrChange w:id="5276" w:author="Red Army" w:date="2012-02-08T20:12:00Z">
                    <w:rPr>
                      <w:rFonts w:ascii="Times New Roman" w:eastAsia="ＭＳ ゴシック" w:hAnsi="Times New Roman"/>
                      <w:b/>
                      <w:bCs/>
                      <w:color w:val="4F81BD"/>
                    </w:rPr>
                  </w:rPrChange>
                </w:rPr>
                <w:tab/>
              </w:r>
              <w:r w:rsidRPr="001A0C52" w:rsidDel="00AF1BEB">
                <w:rPr>
                  <w:rFonts w:ascii="Times New Roman" w:hAnsi="Times New Roman"/>
                  <w:sz w:val="24"/>
                  <w:lang w:eastAsia="zh-CN"/>
                  <w:rPrChange w:id="5277" w:author="Red Army" w:date="2012-02-08T20:12:00Z">
                    <w:rPr>
                      <w:rFonts w:ascii="Times New Roman" w:eastAsia="ＭＳ ゴシック" w:hAnsi="Times New Roman"/>
                      <w:b/>
                      <w:bCs/>
                      <w:color w:val="4F81BD"/>
                      <w:lang w:eastAsia="zh-CN"/>
                    </w:rPr>
                  </w:rPrChange>
                </w:rPr>
                <w:delText>Start application successfull</w:delText>
              </w:r>
              <w:r w:rsidR="00B746C3" w:rsidRPr="001A0C52" w:rsidDel="00AF1BEB">
                <w:rPr>
                  <w:rFonts w:ascii="Times New Roman" w:hAnsi="Times New Roman"/>
                  <w:sz w:val="24"/>
                  <w:lang w:eastAsia="zh-CN"/>
                  <w:rPrChange w:id="5278" w:author="Red Army" w:date="2012-02-08T20:12:00Z">
                    <w:rPr>
                      <w:rFonts w:ascii="Times New Roman" w:eastAsia="ＭＳ ゴシック" w:hAnsi="Times New Roman"/>
                      <w:b/>
                      <w:bCs/>
                      <w:color w:val="4F81BD"/>
                      <w:lang w:eastAsia="zh-CN"/>
                    </w:rPr>
                  </w:rPrChange>
                </w:rPr>
                <w:delText xml:space="preserve">y. There is at least a Teaching Method saved. </w:delText>
              </w:r>
            </w:del>
          </w:p>
          <w:p w:rsidR="006E25C4" w:rsidRPr="001A0C52" w:rsidDel="00AF1BEB" w:rsidRDefault="006E25C4" w:rsidP="00B916E9">
            <w:pPr>
              <w:rPr>
                <w:del w:id="5279" w:author="Red Army" w:date="2012-02-08T17:45:00Z"/>
                <w:rFonts w:ascii="Times New Roman" w:hAnsi="Times New Roman"/>
                <w:b/>
                <w:bCs/>
                <w:sz w:val="24"/>
                <w:rPrChange w:id="5280" w:author="Red Army" w:date="2012-02-08T20:12:00Z">
                  <w:rPr>
                    <w:del w:id="5281" w:author="Red Army" w:date="2012-02-08T17:45:00Z"/>
                    <w:rFonts w:ascii="Times New Roman" w:hAnsi="Times New Roman"/>
                    <w:b/>
                    <w:bCs/>
                  </w:rPr>
                </w:rPrChange>
              </w:rPr>
            </w:pPr>
            <w:del w:id="5282" w:author="Red Army" w:date="2012-02-08T17:45:00Z">
              <w:r w:rsidRPr="001A0C52" w:rsidDel="00AF1BEB">
                <w:rPr>
                  <w:rFonts w:ascii="Times New Roman" w:hAnsi="Times New Roman"/>
                  <w:b/>
                  <w:bCs/>
                  <w:sz w:val="24"/>
                  <w:rPrChange w:id="5283" w:author="Red Army" w:date="2012-02-08T20:12:00Z">
                    <w:rPr>
                      <w:rFonts w:ascii="Times New Roman" w:eastAsia="ＭＳ ゴシック" w:hAnsi="Times New Roman"/>
                      <w:b/>
                      <w:bCs/>
                      <w:color w:val="4F81BD"/>
                    </w:rPr>
                  </w:rPrChange>
                </w:rPr>
                <w:delText>Post</w:delText>
              </w:r>
              <w:r w:rsidRPr="001A0C52" w:rsidDel="00AF1BEB">
                <w:rPr>
                  <w:rFonts w:ascii="Times New Roman" w:hAnsi="Times New Roman"/>
                  <w:b/>
                  <w:sz w:val="24"/>
                  <w:rPrChange w:id="5284" w:author="Red Army" w:date="2012-02-08T20:12:00Z">
                    <w:rPr>
                      <w:rFonts w:ascii="Times New Roman" w:eastAsia="ＭＳ ゴシック" w:hAnsi="Times New Roman"/>
                      <w:b/>
                      <w:bCs/>
                      <w:color w:val="4F81BD"/>
                    </w:rPr>
                  </w:rPrChange>
                </w:rPr>
                <w:delText xml:space="preserve"> </w:delText>
              </w:r>
              <w:r w:rsidRPr="001A0C52" w:rsidDel="00AF1BEB">
                <w:rPr>
                  <w:rFonts w:ascii="Times New Roman" w:hAnsi="Times New Roman"/>
                  <w:b/>
                  <w:bCs/>
                  <w:sz w:val="24"/>
                  <w:rPrChange w:id="5285" w:author="Red Army" w:date="2012-02-08T20:12:00Z">
                    <w:rPr>
                      <w:rFonts w:ascii="Times New Roman" w:eastAsia="ＭＳ ゴシック" w:hAnsi="Times New Roman"/>
                      <w:b/>
                      <w:bCs/>
                      <w:color w:val="4F81BD"/>
                    </w:rPr>
                  </w:rPrChange>
                </w:rPr>
                <w:delText>Conditions:</w:delText>
              </w:r>
            </w:del>
          </w:p>
          <w:p w:rsidR="006E25C4" w:rsidRPr="001A0C52" w:rsidDel="00AF1BEB" w:rsidRDefault="006E25C4" w:rsidP="00B916E9">
            <w:pPr>
              <w:rPr>
                <w:del w:id="5286" w:author="Red Army" w:date="2012-02-08T17:45:00Z"/>
                <w:rFonts w:ascii="Times New Roman" w:hAnsi="Times New Roman"/>
                <w:bCs/>
                <w:sz w:val="24"/>
                <w:rPrChange w:id="5287" w:author="Red Army" w:date="2012-02-08T20:12:00Z">
                  <w:rPr>
                    <w:del w:id="5288" w:author="Red Army" w:date="2012-02-08T17:45:00Z"/>
                    <w:rFonts w:ascii="Times New Roman" w:hAnsi="Times New Roman"/>
                    <w:bCs/>
                  </w:rPr>
                </w:rPrChange>
              </w:rPr>
            </w:pPr>
            <w:del w:id="5289" w:author="Red Army" w:date="2012-02-08T17:45:00Z">
              <w:r w:rsidRPr="001A0C52" w:rsidDel="00AF1BEB">
                <w:rPr>
                  <w:rFonts w:ascii="Times New Roman" w:hAnsi="Times New Roman"/>
                  <w:bCs/>
                  <w:sz w:val="24"/>
                  <w:rPrChange w:id="5290" w:author="Red Army" w:date="2012-02-08T20:12:00Z">
                    <w:rPr>
                      <w:rFonts w:ascii="Times New Roman" w:eastAsia="ＭＳ ゴシック" w:hAnsi="Times New Roman"/>
                      <w:b/>
                      <w:bCs/>
                      <w:color w:val="4F81BD"/>
                    </w:rPr>
                  </w:rPrChange>
                </w:rPr>
                <w:tab/>
              </w:r>
              <w:r w:rsidR="00B746C3" w:rsidRPr="001A0C52" w:rsidDel="00AF1BEB">
                <w:rPr>
                  <w:rFonts w:ascii="Times New Roman" w:hAnsi="Times New Roman"/>
                  <w:bCs/>
                  <w:sz w:val="24"/>
                  <w:rPrChange w:id="5291" w:author="Red Army" w:date="2012-02-08T20:12:00Z">
                    <w:rPr>
                      <w:rFonts w:ascii="Times New Roman" w:eastAsia="ＭＳ ゴシック" w:hAnsi="Times New Roman"/>
                      <w:b/>
                      <w:bCs/>
                      <w:color w:val="4F81BD"/>
                    </w:rPr>
                  </w:rPrChange>
                </w:rPr>
                <w:delText>Data integrity is assured.</w:delText>
              </w:r>
            </w:del>
          </w:p>
          <w:p w:rsidR="006E25C4" w:rsidRPr="001A0C52" w:rsidDel="00AF1BEB" w:rsidRDefault="006E25C4" w:rsidP="00B916E9">
            <w:pPr>
              <w:rPr>
                <w:del w:id="5292" w:author="Red Army" w:date="2012-02-08T17:45:00Z"/>
                <w:rFonts w:ascii="Times New Roman" w:hAnsi="Times New Roman"/>
                <w:b/>
                <w:bCs/>
                <w:sz w:val="24"/>
                <w:rPrChange w:id="5293" w:author="Red Army" w:date="2012-02-08T20:12:00Z">
                  <w:rPr>
                    <w:del w:id="5294" w:author="Red Army" w:date="2012-02-08T17:45:00Z"/>
                    <w:rFonts w:ascii="Times New Roman" w:hAnsi="Times New Roman"/>
                    <w:b/>
                    <w:bCs/>
                  </w:rPr>
                </w:rPrChange>
              </w:rPr>
            </w:pPr>
            <w:del w:id="5295" w:author="Red Army" w:date="2012-02-08T17:45:00Z">
              <w:r w:rsidRPr="001A0C52" w:rsidDel="00AF1BEB">
                <w:rPr>
                  <w:rFonts w:ascii="Times New Roman" w:hAnsi="Times New Roman"/>
                  <w:b/>
                  <w:bCs/>
                  <w:sz w:val="24"/>
                  <w:rPrChange w:id="5296" w:author="Red Army" w:date="2012-02-08T20:12:00Z">
                    <w:rPr>
                      <w:rFonts w:ascii="Times New Roman" w:eastAsia="ＭＳ ゴシック" w:hAnsi="Times New Roman"/>
                      <w:b/>
                      <w:bCs/>
                      <w:color w:val="4F81BD"/>
                    </w:rPr>
                  </w:rPrChange>
                </w:rPr>
                <w:delText>Main Success Scenario:</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Del="00AF1BEB" w:rsidTr="00B916E9">
              <w:trPr>
                <w:trHeight w:val="530"/>
                <w:del w:id="5297" w:author="Red Army" w:date="2012-02-08T17:45: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B916E9">
                  <w:pPr>
                    <w:jc w:val="center"/>
                    <w:rPr>
                      <w:del w:id="5298" w:author="Red Army" w:date="2012-02-08T17:45:00Z"/>
                      <w:rFonts w:ascii="Times New Roman" w:hAnsi="Times New Roman"/>
                      <w:sz w:val="24"/>
                      <w:rPrChange w:id="5299" w:author="Red Army" w:date="2012-02-08T20:12:00Z">
                        <w:rPr>
                          <w:del w:id="5300" w:author="Red Army" w:date="2012-02-08T17:45:00Z"/>
                          <w:rFonts w:ascii="Times New Roman" w:hAnsi="Times New Roman"/>
                        </w:rPr>
                      </w:rPrChange>
                    </w:rPr>
                  </w:pPr>
                  <w:del w:id="5301" w:author="Red Army" w:date="2012-02-08T17:45:00Z">
                    <w:r w:rsidRPr="001A0C52" w:rsidDel="00AF1BEB">
                      <w:rPr>
                        <w:rFonts w:ascii="Times New Roman" w:hAnsi="Times New Roman"/>
                        <w:sz w:val="24"/>
                        <w:rPrChange w:id="5302" w:author="Red Army" w:date="2012-02-08T20:12:00Z">
                          <w:rPr>
                            <w:rFonts w:ascii="Times New Roman" w:eastAsia="ＭＳ ゴシック" w:hAnsi="Times New Roman"/>
                            <w:b/>
                            <w:bCs/>
                            <w:color w:val="4F81BD"/>
                          </w:rPr>
                        </w:rPrChange>
                      </w:rPr>
                      <w:delText>Step</w:delText>
                    </w:r>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B916E9">
                  <w:pPr>
                    <w:jc w:val="center"/>
                    <w:rPr>
                      <w:del w:id="5303" w:author="Red Army" w:date="2012-02-08T17:45:00Z"/>
                      <w:rFonts w:ascii="Times New Roman" w:hAnsi="Times New Roman"/>
                      <w:sz w:val="24"/>
                      <w:rPrChange w:id="5304" w:author="Red Army" w:date="2012-02-08T20:12:00Z">
                        <w:rPr>
                          <w:del w:id="5305" w:author="Red Army" w:date="2012-02-08T17:45:00Z"/>
                          <w:rFonts w:ascii="Times New Roman" w:hAnsi="Times New Roman"/>
                        </w:rPr>
                      </w:rPrChange>
                    </w:rPr>
                  </w:pPr>
                  <w:del w:id="5306" w:author="Red Army" w:date="2012-02-08T17:45:00Z">
                    <w:r w:rsidRPr="001A0C52" w:rsidDel="00AF1BEB">
                      <w:rPr>
                        <w:rFonts w:ascii="Times New Roman" w:hAnsi="Times New Roman"/>
                        <w:sz w:val="24"/>
                        <w:rPrChange w:id="5307" w:author="Red Army" w:date="2012-02-08T20:12:00Z">
                          <w:rPr>
                            <w:rFonts w:ascii="Times New Roman" w:eastAsia="ＭＳ ゴシック" w:hAnsi="Times New Roman"/>
                            <w:b/>
                            <w:bCs/>
                            <w:color w:val="4F81BD"/>
                          </w:rPr>
                        </w:rPrChange>
                      </w:rPr>
                      <w:delText>Actor Action</w:delText>
                    </w:r>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B916E9">
                  <w:pPr>
                    <w:jc w:val="center"/>
                    <w:rPr>
                      <w:del w:id="5308" w:author="Red Army" w:date="2012-02-08T17:45:00Z"/>
                      <w:rFonts w:ascii="Times New Roman" w:hAnsi="Times New Roman"/>
                      <w:sz w:val="24"/>
                      <w:rPrChange w:id="5309" w:author="Red Army" w:date="2012-02-08T20:12:00Z">
                        <w:rPr>
                          <w:del w:id="5310" w:author="Red Army" w:date="2012-02-08T17:45:00Z"/>
                          <w:rFonts w:ascii="Times New Roman" w:hAnsi="Times New Roman"/>
                        </w:rPr>
                      </w:rPrChange>
                    </w:rPr>
                  </w:pPr>
                  <w:del w:id="5311" w:author="Red Army" w:date="2012-02-08T17:45:00Z">
                    <w:r w:rsidRPr="001A0C52" w:rsidDel="00AF1BEB">
                      <w:rPr>
                        <w:rFonts w:ascii="Times New Roman" w:hAnsi="Times New Roman"/>
                        <w:sz w:val="24"/>
                        <w:rPrChange w:id="5312" w:author="Red Army" w:date="2012-02-08T20:12:00Z">
                          <w:rPr>
                            <w:rFonts w:ascii="Times New Roman" w:eastAsia="ＭＳ ゴシック" w:hAnsi="Times New Roman"/>
                            <w:b/>
                            <w:bCs/>
                            <w:color w:val="4F81BD"/>
                          </w:rPr>
                        </w:rPrChange>
                      </w:rPr>
                      <w:delText>System Response</w:delText>
                    </w:r>
                  </w:del>
                </w:p>
              </w:tc>
            </w:tr>
            <w:tr w:rsidR="006E25C4" w:rsidRPr="001A0C52" w:rsidDel="00AF1BEB" w:rsidTr="00B916E9">
              <w:trPr>
                <w:trHeight w:val="77"/>
                <w:del w:id="5313" w:author="Red Army" w:date="2012-02-08T17:45:00Z"/>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Del="00AF1BEB" w:rsidRDefault="006E25C4" w:rsidP="00B916E9">
                  <w:pPr>
                    <w:jc w:val="center"/>
                    <w:rPr>
                      <w:del w:id="5314" w:author="Red Army" w:date="2012-02-08T17:45:00Z"/>
                      <w:rFonts w:ascii="Times New Roman" w:hAnsi="Times New Roman"/>
                      <w:sz w:val="24"/>
                      <w:rPrChange w:id="5315" w:author="Red Army" w:date="2012-02-08T20:12:00Z">
                        <w:rPr>
                          <w:del w:id="5316" w:author="Red Army" w:date="2012-02-08T17:45:00Z"/>
                          <w:rFonts w:ascii="Times New Roman" w:hAnsi="Times New Roman"/>
                        </w:rPr>
                      </w:rPrChange>
                    </w:rPr>
                  </w:pPr>
                  <w:del w:id="5317" w:author="Red Army" w:date="2012-02-08T17:45:00Z">
                    <w:r w:rsidRPr="001A0C52" w:rsidDel="00AF1BEB">
                      <w:rPr>
                        <w:rFonts w:ascii="Times New Roman" w:hAnsi="Times New Roman"/>
                        <w:sz w:val="24"/>
                        <w:rPrChange w:id="5318" w:author="Red Army" w:date="2012-02-08T20:12:00Z">
                          <w:rPr>
                            <w:rFonts w:ascii="Times New Roman" w:eastAsia="ＭＳ ゴシック" w:hAnsi="Times New Roman"/>
                            <w:b/>
                            <w:bCs/>
                            <w:color w:val="4F81BD"/>
                          </w:rPr>
                        </w:rPrChange>
                      </w:rPr>
                      <w:delText>1</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AF1BEB" w:rsidRDefault="00B746C3" w:rsidP="00B916E9">
                  <w:pPr>
                    <w:rPr>
                      <w:del w:id="5319" w:author="Red Army" w:date="2012-02-08T17:45:00Z"/>
                      <w:rFonts w:ascii="Times New Roman" w:hAnsi="Times New Roman"/>
                      <w:sz w:val="24"/>
                      <w:rPrChange w:id="5320" w:author="Red Army" w:date="2012-02-08T20:12:00Z">
                        <w:rPr>
                          <w:del w:id="5321" w:author="Red Army" w:date="2012-02-08T17:45:00Z"/>
                          <w:rFonts w:ascii="Times New Roman" w:hAnsi="Times New Roman"/>
                        </w:rPr>
                      </w:rPrChange>
                    </w:rPr>
                  </w:pPr>
                  <w:del w:id="5322" w:author="Red Army" w:date="2012-02-08T17:45:00Z">
                    <w:r w:rsidRPr="001A0C52" w:rsidDel="00AF1BEB">
                      <w:rPr>
                        <w:rFonts w:ascii="Times New Roman" w:hAnsi="Times New Roman"/>
                        <w:sz w:val="24"/>
                        <w:rPrChange w:id="5323" w:author="Red Army" w:date="2012-02-08T20:12:00Z">
                          <w:rPr>
                            <w:rFonts w:ascii="Times New Roman" w:eastAsia="ＭＳ ゴシック" w:hAnsi="Times New Roman"/>
                            <w:b/>
                            <w:bCs/>
                            <w:color w:val="4F81BD"/>
                          </w:rPr>
                        </w:rPrChange>
                      </w:rPr>
                      <w:delText>Select a Teaching Method to view</w:delText>
                    </w:r>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AF1BEB" w:rsidRDefault="00B746C3">
                  <w:pPr>
                    <w:rPr>
                      <w:del w:id="5324" w:author="Red Army" w:date="2012-02-08T17:45:00Z"/>
                      <w:rFonts w:ascii="Times New Roman" w:hAnsi="Times New Roman"/>
                      <w:sz w:val="24"/>
                      <w:rPrChange w:id="5325" w:author="Red Army" w:date="2012-02-08T20:12:00Z">
                        <w:rPr>
                          <w:del w:id="5326" w:author="Red Army" w:date="2012-02-08T17:45:00Z"/>
                          <w:rFonts w:ascii="Times New Roman" w:hAnsi="Times New Roman"/>
                        </w:rPr>
                      </w:rPrChange>
                    </w:rPr>
                  </w:pPr>
                  <w:del w:id="5327" w:author="Red Army" w:date="2012-02-08T17:45:00Z">
                    <w:r w:rsidRPr="001A0C52" w:rsidDel="00AF1BEB">
                      <w:rPr>
                        <w:rFonts w:ascii="Times New Roman" w:hAnsi="Times New Roman"/>
                        <w:sz w:val="24"/>
                        <w:rPrChange w:id="5328" w:author="Red Army" w:date="2012-02-08T20:12:00Z">
                          <w:rPr>
                            <w:rFonts w:ascii="Times New Roman" w:eastAsia="ＭＳ ゴシック" w:hAnsi="Times New Roman"/>
                            <w:b/>
                            <w:bCs/>
                            <w:color w:val="4F81BD"/>
                          </w:rPr>
                        </w:rPrChange>
                      </w:rPr>
                      <w:delText xml:space="preserve">Display all Teaching </w:delText>
                    </w:r>
                    <w:r w:rsidR="0007471C" w:rsidRPr="001A0C52" w:rsidDel="00AF1BEB">
                      <w:rPr>
                        <w:rFonts w:ascii="Times New Roman" w:hAnsi="Times New Roman"/>
                        <w:sz w:val="24"/>
                        <w:rPrChange w:id="5329" w:author="Red Army" w:date="2012-02-08T20:12:00Z">
                          <w:rPr>
                            <w:rFonts w:ascii="Times New Roman" w:eastAsia="ＭＳ ゴシック" w:hAnsi="Times New Roman"/>
                            <w:b/>
                            <w:bCs/>
                            <w:color w:val="4F81BD"/>
                          </w:rPr>
                        </w:rPrChange>
                      </w:rPr>
                      <w:delText>Method information</w:delText>
                    </w:r>
                    <w:r w:rsidRPr="001A0C52" w:rsidDel="00AF1BEB">
                      <w:rPr>
                        <w:rFonts w:ascii="Times New Roman" w:hAnsi="Times New Roman"/>
                        <w:sz w:val="24"/>
                        <w:rPrChange w:id="5330" w:author="Red Army" w:date="2012-02-08T20:12:00Z">
                          <w:rPr>
                            <w:rFonts w:ascii="Times New Roman" w:eastAsia="ＭＳ ゴシック" w:hAnsi="Times New Roman"/>
                            <w:b/>
                            <w:bCs/>
                            <w:color w:val="4F81BD"/>
                          </w:rPr>
                        </w:rPrChange>
                      </w:rPr>
                      <w:delText>.</w:delText>
                    </w:r>
                  </w:del>
                </w:p>
              </w:tc>
            </w:tr>
          </w:tbl>
          <w:p w:rsidR="006E25C4" w:rsidRPr="001A0C52" w:rsidDel="00AF1BEB" w:rsidRDefault="006E25C4" w:rsidP="00B916E9">
            <w:pPr>
              <w:rPr>
                <w:del w:id="5331" w:author="Red Army" w:date="2012-02-08T17:45:00Z"/>
                <w:rFonts w:ascii="Times New Roman" w:hAnsi="Times New Roman"/>
                <w:b/>
                <w:bCs/>
                <w:sz w:val="24"/>
                <w:rPrChange w:id="5332" w:author="Red Army" w:date="2012-02-08T20:12:00Z">
                  <w:rPr>
                    <w:del w:id="5333" w:author="Red Army" w:date="2012-02-08T17:45:00Z"/>
                    <w:rFonts w:ascii="Times New Roman" w:hAnsi="Times New Roman"/>
                    <w:b/>
                    <w:bCs/>
                  </w:rPr>
                </w:rPrChange>
              </w:rPr>
            </w:pPr>
          </w:p>
          <w:p w:rsidR="006E25C4" w:rsidRPr="001A0C52" w:rsidDel="00AF1BEB" w:rsidRDefault="006E25C4">
            <w:pPr>
              <w:rPr>
                <w:del w:id="5334" w:author="Red Army" w:date="2012-02-08T17:45:00Z"/>
                <w:rFonts w:ascii="Times New Roman" w:hAnsi="Times New Roman"/>
                <w:b/>
                <w:bCs/>
                <w:sz w:val="24"/>
                <w:rPrChange w:id="5335" w:author="Red Army" w:date="2012-02-08T20:12:00Z">
                  <w:rPr>
                    <w:del w:id="5336" w:author="Red Army" w:date="2012-02-08T17:45:00Z"/>
                    <w:rFonts w:ascii="Times New Roman" w:hAnsi="Times New Roman"/>
                    <w:b/>
                    <w:bCs/>
                  </w:rPr>
                </w:rPrChange>
              </w:rPr>
            </w:pPr>
            <w:del w:id="5337" w:author="Red Army" w:date="2012-02-08T17:45:00Z">
              <w:r w:rsidRPr="001A0C52" w:rsidDel="00AF1BEB">
                <w:rPr>
                  <w:rFonts w:ascii="Times New Roman" w:hAnsi="Times New Roman"/>
                  <w:b/>
                  <w:bCs/>
                  <w:sz w:val="24"/>
                  <w:rPrChange w:id="5338" w:author="Red Army" w:date="2012-02-08T20:12:00Z">
                    <w:rPr>
                      <w:rFonts w:ascii="Times New Roman" w:eastAsia="ＭＳ ゴシック" w:hAnsi="Times New Roman"/>
                      <w:b/>
                      <w:bCs/>
                      <w:color w:val="4F81BD"/>
                    </w:rPr>
                  </w:rPrChange>
                </w:rPr>
                <w:delText>Alternative Scenario</w:delText>
              </w:r>
              <w:r w:rsidR="0007471C" w:rsidRPr="001A0C52" w:rsidDel="00AF1BEB">
                <w:rPr>
                  <w:rFonts w:ascii="Times New Roman" w:hAnsi="Times New Roman"/>
                  <w:b/>
                  <w:bCs/>
                  <w:sz w:val="24"/>
                  <w:rPrChange w:id="5339" w:author="Red Army" w:date="2012-02-08T20:12:00Z">
                    <w:rPr>
                      <w:rFonts w:ascii="Times New Roman" w:eastAsia="ＭＳ ゴシック" w:hAnsi="Times New Roman"/>
                      <w:b/>
                      <w:bCs/>
                      <w:color w:val="4F81BD"/>
                    </w:rPr>
                  </w:rPrChange>
                </w:rPr>
                <w:delText xml:space="preserve"> 1</w:delText>
              </w:r>
              <w:r w:rsidRPr="001A0C52" w:rsidDel="00AF1BEB">
                <w:rPr>
                  <w:rFonts w:ascii="Times New Roman" w:hAnsi="Times New Roman"/>
                  <w:b/>
                  <w:bCs/>
                  <w:sz w:val="24"/>
                  <w:rPrChange w:id="5340" w:author="Red Army" w:date="2012-02-08T20:12:00Z">
                    <w:rPr>
                      <w:rFonts w:ascii="Times New Roman" w:eastAsia="ＭＳ ゴシック" w:hAnsi="Times New Roman"/>
                      <w:b/>
                      <w:bCs/>
                      <w:color w:val="4F81BD"/>
                    </w:rPr>
                  </w:rPrChange>
                </w:rPr>
                <w:delText xml:space="preserve">: </w:delText>
              </w:r>
            </w:del>
          </w:p>
          <w:p w:rsidR="0007471C" w:rsidRPr="001A0C52" w:rsidDel="00AF1BEB" w:rsidRDefault="006E25C4">
            <w:pPr>
              <w:rPr>
                <w:del w:id="5341" w:author="Red Army" w:date="2012-02-08T17:45:00Z"/>
                <w:rFonts w:ascii="Times New Roman" w:hAnsi="Times New Roman"/>
                <w:b/>
                <w:bCs/>
                <w:sz w:val="24"/>
                <w:rPrChange w:id="5342" w:author="Red Army" w:date="2012-02-08T20:12:00Z">
                  <w:rPr>
                    <w:del w:id="5343" w:author="Red Army" w:date="2012-02-08T17:45:00Z"/>
                    <w:rFonts w:ascii="Times New Roman" w:hAnsi="Times New Roman"/>
                    <w:b/>
                    <w:bCs/>
                  </w:rPr>
                </w:rPrChange>
              </w:rPr>
            </w:pPr>
            <w:del w:id="5344" w:author="Red Army" w:date="2012-02-08T17:45:00Z">
              <w:r w:rsidRPr="001A0C52" w:rsidDel="00AF1BEB">
                <w:rPr>
                  <w:rFonts w:ascii="Times New Roman" w:hAnsi="Times New Roman"/>
                  <w:b/>
                  <w:bCs/>
                  <w:sz w:val="24"/>
                  <w:rPrChange w:id="5345" w:author="Red Army" w:date="2012-02-08T20:12:00Z">
                    <w:rPr>
                      <w:rFonts w:ascii="Times New Roman" w:eastAsia="ＭＳ ゴシック" w:hAnsi="Times New Roman"/>
                      <w:b/>
                      <w:bCs/>
                      <w:color w:val="4F81BD"/>
                    </w:rPr>
                  </w:rPrChange>
                </w:rPr>
                <w:tab/>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07471C" w:rsidRPr="001A0C52" w:rsidDel="00AF1BEB" w:rsidTr="00EC4118">
              <w:trPr>
                <w:trHeight w:val="530"/>
                <w:del w:id="5346" w:author="Red Army" w:date="2012-02-08T17:45: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7471C" w:rsidRPr="001A0C52" w:rsidDel="00AF1BEB" w:rsidRDefault="0007471C" w:rsidP="00EC4118">
                  <w:pPr>
                    <w:jc w:val="center"/>
                    <w:rPr>
                      <w:del w:id="5347" w:author="Red Army" w:date="2012-02-08T17:45:00Z"/>
                      <w:rFonts w:ascii="Times New Roman" w:hAnsi="Times New Roman"/>
                      <w:sz w:val="24"/>
                      <w:rPrChange w:id="5348" w:author="Red Army" w:date="2012-02-08T20:12:00Z">
                        <w:rPr>
                          <w:del w:id="5349" w:author="Red Army" w:date="2012-02-08T17:45:00Z"/>
                          <w:rFonts w:ascii="Times New Roman" w:hAnsi="Times New Roman"/>
                        </w:rPr>
                      </w:rPrChange>
                    </w:rPr>
                  </w:pPr>
                  <w:del w:id="5350" w:author="Red Army" w:date="2012-02-08T17:45:00Z">
                    <w:r w:rsidRPr="001A0C52" w:rsidDel="00AF1BEB">
                      <w:rPr>
                        <w:rFonts w:ascii="Times New Roman" w:hAnsi="Times New Roman"/>
                        <w:sz w:val="24"/>
                        <w:rPrChange w:id="5351" w:author="Red Army" w:date="2012-02-08T20:12:00Z">
                          <w:rPr>
                            <w:rFonts w:ascii="Times New Roman" w:eastAsia="ＭＳ ゴシック" w:hAnsi="Times New Roman"/>
                            <w:b/>
                            <w:bCs/>
                            <w:color w:val="4F81BD"/>
                          </w:rPr>
                        </w:rPrChange>
                      </w:rPr>
                      <w:delText>Step</w:delText>
                    </w:r>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7471C" w:rsidRPr="001A0C52" w:rsidDel="00AF1BEB" w:rsidRDefault="0007471C" w:rsidP="00EC4118">
                  <w:pPr>
                    <w:jc w:val="center"/>
                    <w:rPr>
                      <w:del w:id="5352" w:author="Red Army" w:date="2012-02-08T17:45:00Z"/>
                      <w:rFonts w:ascii="Times New Roman" w:hAnsi="Times New Roman"/>
                      <w:sz w:val="24"/>
                      <w:rPrChange w:id="5353" w:author="Red Army" w:date="2012-02-08T20:12:00Z">
                        <w:rPr>
                          <w:del w:id="5354" w:author="Red Army" w:date="2012-02-08T17:45:00Z"/>
                          <w:rFonts w:ascii="Times New Roman" w:hAnsi="Times New Roman"/>
                        </w:rPr>
                      </w:rPrChange>
                    </w:rPr>
                  </w:pPr>
                  <w:del w:id="5355" w:author="Red Army" w:date="2012-02-08T17:45:00Z">
                    <w:r w:rsidRPr="001A0C52" w:rsidDel="00AF1BEB">
                      <w:rPr>
                        <w:rFonts w:ascii="Times New Roman" w:hAnsi="Times New Roman"/>
                        <w:sz w:val="24"/>
                        <w:rPrChange w:id="5356" w:author="Red Army" w:date="2012-02-08T20:12:00Z">
                          <w:rPr>
                            <w:rFonts w:ascii="Times New Roman" w:eastAsia="ＭＳ ゴシック" w:hAnsi="Times New Roman"/>
                            <w:b/>
                            <w:bCs/>
                            <w:color w:val="4F81BD"/>
                          </w:rPr>
                        </w:rPrChange>
                      </w:rPr>
                      <w:delText>Actor Action</w:delText>
                    </w:r>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7471C" w:rsidRPr="001A0C52" w:rsidDel="00AF1BEB" w:rsidRDefault="0007471C" w:rsidP="00EC4118">
                  <w:pPr>
                    <w:jc w:val="center"/>
                    <w:rPr>
                      <w:del w:id="5357" w:author="Red Army" w:date="2012-02-08T17:45:00Z"/>
                      <w:rFonts w:ascii="Times New Roman" w:hAnsi="Times New Roman"/>
                      <w:sz w:val="24"/>
                      <w:rPrChange w:id="5358" w:author="Red Army" w:date="2012-02-08T20:12:00Z">
                        <w:rPr>
                          <w:del w:id="5359" w:author="Red Army" w:date="2012-02-08T17:45:00Z"/>
                          <w:rFonts w:ascii="Times New Roman" w:hAnsi="Times New Roman"/>
                        </w:rPr>
                      </w:rPrChange>
                    </w:rPr>
                  </w:pPr>
                  <w:del w:id="5360" w:author="Red Army" w:date="2012-02-08T17:45:00Z">
                    <w:r w:rsidRPr="001A0C52" w:rsidDel="00AF1BEB">
                      <w:rPr>
                        <w:rFonts w:ascii="Times New Roman" w:hAnsi="Times New Roman"/>
                        <w:sz w:val="24"/>
                        <w:rPrChange w:id="5361" w:author="Red Army" w:date="2012-02-08T20:12:00Z">
                          <w:rPr>
                            <w:rFonts w:ascii="Times New Roman" w:eastAsia="ＭＳ ゴシック" w:hAnsi="Times New Roman"/>
                            <w:b/>
                            <w:bCs/>
                            <w:color w:val="4F81BD"/>
                          </w:rPr>
                        </w:rPrChange>
                      </w:rPr>
                      <w:delText>System Response</w:delText>
                    </w:r>
                  </w:del>
                </w:p>
              </w:tc>
            </w:tr>
            <w:tr w:rsidR="0007471C" w:rsidRPr="001A0C52" w:rsidDel="00AF1BEB" w:rsidTr="00EC4118">
              <w:trPr>
                <w:trHeight w:val="422"/>
                <w:del w:id="5362" w:author="Red Army" w:date="2012-02-08T17:45:00Z"/>
              </w:trPr>
              <w:tc>
                <w:tcPr>
                  <w:tcW w:w="647" w:type="dxa"/>
                  <w:tcBorders>
                    <w:top w:val="single" w:sz="4" w:space="0" w:color="auto"/>
                    <w:left w:val="single" w:sz="4" w:space="0" w:color="auto"/>
                    <w:bottom w:val="single" w:sz="4" w:space="0" w:color="auto"/>
                    <w:right w:val="single" w:sz="4" w:space="0" w:color="auto"/>
                  </w:tcBorders>
                  <w:vAlign w:val="center"/>
                  <w:hideMark/>
                </w:tcPr>
                <w:p w:rsidR="0007471C" w:rsidRPr="001A0C52" w:rsidDel="00AF1BEB" w:rsidRDefault="0007471C" w:rsidP="00EC4118">
                  <w:pPr>
                    <w:jc w:val="center"/>
                    <w:rPr>
                      <w:del w:id="5363" w:author="Red Army" w:date="2012-02-08T17:45:00Z"/>
                      <w:rFonts w:ascii="Times New Roman" w:hAnsi="Times New Roman"/>
                      <w:sz w:val="24"/>
                      <w:rPrChange w:id="5364" w:author="Red Army" w:date="2012-02-08T20:12:00Z">
                        <w:rPr>
                          <w:del w:id="5365" w:author="Red Army" w:date="2012-02-08T17:45:00Z"/>
                          <w:rFonts w:ascii="Times New Roman" w:hAnsi="Times New Roman"/>
                        </w:rPr>
                      </w:rPrChange>
                    </w:rPr>
                  </w:pPr>
                  <w:del w:id="5366" w:author="Red Army" w:date="2012-02-08T17:45:00Z">
                    <w:r w:rsidRPr="001A0C52" w:rsidDel="00AF1BEB">
                      <w:rPr>
                        <w:rFonts w:ascii="Times New Roman" w:hAnsi="Times New Roman"/>
                        <w:sz w:val="24"/>
                        <w:rPrChange w:id="5367" w:author="Red Army" w:date="2012-02-08T20:12:00Z">
                          <w:rPr>
                            <w:rFonts w:ascii="Times New Roman" w:eastAsia="ＭＳ ゴシック" w:hAnsi="Times New Roman"/>
                            <w:b/>
                            <w:bCs/>
                            <w:color w:val="4F81BD"/>
                          </w:rPr>
                        </w:rPrChange>
                      </w:rPr>
                      <w:delText>1</w:delText>
                    </w:r>
                  </w:del>
                </w:p>
              </w:tc>
              <w:tc>
                <w:tcPr>
                  <w:tcW w:w="4209" w:type="dxa"/>
                  <w:tcBorders>
                    <w:top w:val="single" w:sz="4" w:space="0" w:color="auto"/>
                    <w:left w:val="single" w:sz="4" w:space="0" w:color="auto"/>
                    <w:bottom w:val="single" w:sz="4" w:space="0" w:color="auto"/>
                    <w:right w:val="single" w:sz="4" w:space="0" w:color="auto"/>
                  </w:tcBorders>
                </w:tcPr>
                <w:p w:rsidR="0007471C" w:rsidRPr="001A0C52" w:rsidDel="00AF1BEB" w:rsidRDefault="0007471C">
                  <w:pPr>
                    <w:spacing w:after="0"/>
                    <w:rPr>
                      <w:del w:id="5368" w:author="Red Army" w:date="2012-02-08T17:45:00Z"/>
                      <w:rFonts w:ascii="Times New Roman" w:hAnsi="Times New Roman"/>
                      <w:sz w:val="24"/>
                      <w:rPrChange w:id="5369" w:author="Red Army" w:date="2012-02-08T20:12:00Z">
                        <w:rPr>
                          <w:del w:id="5370" w:author="Red Army" w:date="2012-02-08T17:45:00Z"/>
                          <w:rFonts w:ascii="Times New Roman" w:hAnsi="Times New Roman"/>
                        </w:rPr>
                      </w:rPrChange>
                    </w:rPr>
                  </w:pPr>
                  <w:del w:id="5371" w:author="Red Army" w:date="2012-02-08T17:45:00Z">
                    <w:r w:rsidRPr="001A0C52" w:rsidDel="00AF1BEB">
                      <w:rPr>
                        <w:rFonts w:ascii="Times New Roman" w:hAnsi="Times New Roman"/>
                        <w:sz w:val="24"/>
                        <w:rPrChange w:id="5372" w:author="Red Army" w:date="2012-02-08T20:12:00Z">
                          <w:rPr>
                            <w:rFonts w:ascii="Times New Roman" w:eastAsia="ＭＳ ゴシック" w:hAnsi="Times New Roman"/>
                            <w:b/>
                            <w:bCs/>
                            <w:color w:val="4F81BD"/>
                          </w:rPr>
                        </w:rPrChange>
                      </w:rPr>
                      <w:delText>From Interact with Teaching Plan Module, M</w:delText>
                    </w:r>
                    <w:r w:rsidR="00D85D0F" w:rsidRPr="001A0C52" w:rsidDel="00AF1BEB">
                      <w:rPr>
                        <w:rFonts w:ascii="Times New Roman" w:hAnsi="Times New Roman"/>
                        <w:sz w:val="24"/>
                        <w:rPrChange w:id="5373" w:author="Red Army" w:date="2012-02-08T20:12:00Z">
                          <w:rPr>
                            <w:rFonts w:ascii="Times New Roman" w:eastAsia="ＭＳ ゴシック" w:hAnsi="Times New Roman"/>
                            <w:b/>
                            <w:bCs/>
                            <w:color w:val="4F81BD"/>
                          </w:rPr>
                        </w:rPrChange>
                      </w:rPr>
                      <w:delText xml:space="preserve">ouse over the </w:delText>
                    </w:r>
                    <w:r w:rsidRPr="001A0C52" w:rsidDel="00AF1BEB">
                      <w:rPr>
                        <w:rFonts w:ascii="Times New Roman" w:hAnsi="Times New Roman"/>
                        <w:sz w:val="24"/>
                        <w:rPrChange w:id="5374" w:author="Red Army" w:date="2012-02-08T20:12:00Z">
                          <w:rPr>
                            <w:rFonts w:ascii="Times New Roman" w:eastAsia="ＭＳ ゴシック" w:hAnsi="Times New Roman"/>
                            <w:b/>
                            <w:bCs/>
                            <w:color w:val="4F81BD"/>
                          </w:rPr>
                        </w:rPrChange>
                      </w:rPr>
                      <w:delText xml:space="preserve">Teaching Method. </w:delText>
                    </w:r>
                  </w:del>
                </w:p>
              </w:tc>
              <w:tc>
                <w:tcPr>
                  <w:tcW w:w="4494" w:type="dxa"/>
                  <w:tcBorders>
                    <w:top w:val="single" w:sz="4" w:space="0" w:color="auto"/>
                    <w:left w:val="single" w:sz="4" w:space="0" w:color="auto"/>
                    <w:bottom w:val="single" w:sz="4" w:space="0" w:color="auto"/>
                    <w:right w:val="single" w:sz="4" w:space="0" w:color="auto"/>
                  </w:tcBorders>
                </w:tcPr>
                <w:p w:rsidR="0007471C" w:rsidRPr="001A0C52" w:rsidDel="00AF1BEB" w:rsidRDefault="0036746B" w:rsidP="00EC4118">
                  <w:pPr>
                    <w:spacing w:after="0"/>
                    <w:rPr>
                      <w:del w:id="5375" w:author="Red Army" w:date="2012-02-08T17:45:00Z"/>
                      <w:rFonts w:ascii="Times New Roman" w:hAnsi="Times New Roman"/>
                      <w:sz w:val="24"/>
                      <w:rPrChange w:id="5376" w:author="Red Army" w:date="2012-02-08T20:12:00Z">
                        <w:rPr>
                          <w:del w:id="5377" w:author="Red Army" w:date="2012-02-08T17:45:00Z"/>
                          <w:rFonts w:ascii="Times New Roman" w:hAnsi="Times New Roman"/>
                        </w:rPr>
                      </w:rPrChange>
                    </w:rPr>
                  </w:pPr>
                  <w:del w:id="5378" w:author="Red Army" w:date="2012-02-08T17:45:00Z">
                    <w:r w:rsidRPr="001A0C52" w:rsidDel="00AF1BEB">
                      <w:rPr>
                        <w:rFonts w:ascii="Times New Roman" w:hAnsi="Times New Roman"/>
                        <w:sz w:val="24"/>
                        <w:rPrChange w:id="5379" w:author="Red Army" w:date="2012-02-08T20:12:00Z">
                          <w:rPr>
                            <w:rFonts w:ascii="Times New Roman" w:eastAsia="ＭＳ ゴシック" w:hAnsi="Times New Roman"/>
                            <w:b/>
                            <w:bCs/>
                            <w:color w:val="4F81BD"/>
                          </w:rPr>
                        </w:rPrChange>
                      </w:rPr>
                      <w:delText>Display a</w:delText>
                    </w:r>
                    <w:r w:rsidR="0007471C" w:rsidRPr="001A0C52" w:rsidDel="00AF1BEB">
                      <w:rPr>
                        <w:rFonts w:ascii="Times New Roman" w:hAnsi="Times New Roman"/>
                        <w:sz w:val="24"/>
                        <w:rPrChange w:id="5380" w:author="Red Army" w:date="2012-02-08T20:12:00Z">
                          <w:rPr>
                            <w:rFonts w:ascii="Times New Roman" w:eastAsia="ＭＳ ゴシック" w:hAnsi="Times New Roman"/>
                            <w:b/>
                            <w:bCs/>
                            <w:color w:val="4F81BD"/>
                          </w:rPr>
                        </w:rPrChange>
                      </w:rPr>
                      <w:delText xml:space="preserve"> preview of selected KI, including: Name, Brief Description, </w:delText>
                    </w:r>
                  </w:del>
                </w:p>
                <w:p w:rsidR="0007471C" w:rsidRPr="001A0C52" w:rsidDel="00AF1BEB" w:rsidRDefault="0007471C">
                  <w:pPr>
                    <w:spacing w:after="0"/>
                    <w:rPr>
                      <w:del w:id="5381" w:author="Red Army" w:date="2012-02-08T17:45:00Z"/>
                      <w:rFonts w:ascii="Times New Roman" w:hAnsi="Times New Roman"/>
                      <w:sz w:val="24"/>
                      <w:rPrChange w:id="5382" w:author="Red Army" w:date="2012-02-08T20:12:00Z">
                        <w:rPr>
                          <w:del w:id="5383" w:author="Red Army" w:date="2012-02-08T17:45:00Z"/>
                          <w:rFonts w:ascii="Times New Roman" w:hAnsi="Times New Roman"/>
                        </w:rPr>
                      </w:rPrChange>
                    </w:rPr>
                  </w:pPr>
                  <w:del w:id="5384" w:author="Red Army" w:date="2012-02-08T17:45:00Z">
                    <w:r w:rsidRPr="001A0C52" w:rsidDel="00AF1BEB">
                      <w:rPr>
                        <w:rFonts w:ascii="Times New Roman" w:hAnsi="Times New Roman"/>
                        <w:sz w:val="24"/>
                        <w:rPrChange w:id="5385" w:author="Red Army" w:date="2012-02-08T20:12:00Z">
                          <w:rPr>
                            <w:rFonts w:ascii="Times New Roman" w:eastAsia="ＭＳ ゴシック" w:hAnsi="Times New Roman"/>
                            <w:b/>
                            <w:bCs/>
                            <w:color w:val="4F81BD"/>
                          </w:rPr>
                        </w:rPrChange>
                      </w:rPr>
                      <w:delText>Team size, Required Tools and Equipment</w:delText>
                    </w:r>
                    <w:r w:rsidR="0036746B" w:rsidRPr="001A0C52" w:rsidDel="00AF1BEB">
                      <w:rPr>
                        <w:rFonts w:ascii="Times New Roman" w:hAnsi="Times New Roman"/>
                        <w:sz w:val="24"/>
                        <w:rPrChange w:id="5386" w:author="Red Army" w:date="2012-02-08T20:12:00Z">
                          <w:rPr>
                            <w:rFonts w:ascii="Times New Roman" w:eastAsia="ＭＳ ゴシック" w:hAnsi="Times New Roman"/>
                            <w:b/>
                            <w:bCs/>
                            <w:color w:val="4F81BD"/>
                          </w:rPr>
                        </w:rPrChange>
                      </w:rPr>
                      <w:delText>, excerpt from Content.</w:delText>
                    </w:r>
                  </w:del>
                </w:p>
              </w:tc>
            </w:tr>
          </w:tbl>
          <w:p w:rsidR="0007471C" w:rsidRPr="001A0C52" w:rsidDel="00AF1BEB" w:rsidRDefault="0007471C">
            <w:pPr>
              <w:rPr>
                <w:del w:id="5387" w:author="Red Army" w:date="2012-02-08T17:45:00Z"/>
                <w:rFonts w:ascii="Times New Roman" w:hAnsi="Times New Roman"/>
                <w:bCs/>
                <w:sz w:val="24"/>
                <w:rPrChange w:id="5388" w:author="Red Army" w:date="2012-02-08T20:12:00Z">
                  <w:rPr>
                    <w:del w:id="5389" w:author="Red Army" w:date="2012-02-08T17:45:00Z"/>
                    <w:rFonts w:ascii="Times New Roman" w:hAnsi="Times New Roman"/>
                    <w:bCs/>
                  </w:rPr>
                </w:rPrChange>
              </w:rPr>
            </w:pPr>
          </w:p>
          <w:p w:rsidR="0007471C" w:rsidRPr="001A0C52" w:rsidDel="00AF1BEB" w:rsidRDefault="0007471C">
            <w:pPr>
              <w:rPr>
                <w:del w:id="5390" w:author="Red Army" w:date="2012-02-08T17:45:00Z"/>
                <w:rFonts w:ascii="Times New Roman" w:hAnsi="Times New Roman"/>
                <w:b/>
                <w:bCs/>
                <w:sz w:val="24"/>
                <w:rPrChange w:id="5391" w:author="Red Army" w:date="2012-02-08T20:12:00Z">
                  <w:rPr>
                    <w:del w:id="5392" w:author="Red Army" w:date="2012-02-08T17:45:00Z"/>
                    <w:rFonts w:ascii="Times New Roman" w:hAnsi="Times New Roman"/>
                    <w:b/>
                    <w:bCs/>
                  </w:rPr>
                </w:rPrChange>
              </w:rPr>
            </w:pPr>
            <w:del w:id="5393" w:author="Red Army" w:date="2012-02-08T17:45:00Z">
              <w:r w:rsidRPr="001A0C52" w:rsidDel="00AF1BEB">
                <w:rPr>
                  <w:rFonts w:ascii="Times New Roman" w:hAnsi="Times New Roman"/>
                  <w:b/>
                  <w:bCs/>
                  <w:sz w:val="24"/>
                  <w:rPrChange w:id="5394" w:author="Red Army" w:date="2012-02-08T20:12:00Z">
                    <w:rPr>
                      <w:rFonts w:ascii="Times New Roman" w:eastAsia="ＭＳ ゴシック" w:hAnsi="Times New Roman"/>
                      <w:b/>
                      <w:bCs/>
                      <w:color w:val="4F81BD"/>
                    </w:rPr>
                  </w:rPrChange>
                </w:rPr>
                <w:delText xml:space="preserve">Alternative Scenario 2: </w:delText>
              </w:r>
            </w:del>
          </w:p>
          <w:p w:rsidR="0007471C" w:rsidRPr="001A0C52" w:rsidDel="00AF1BEB" w:rsidRDefault="0007471C">
            <w:pPr>
              <w:rPr>
                <w:del w:id="5395" w:author="Red Army" w:date="2012-02-08T17:45:00Z"/>
                <w:rFonts w:ascii="Times New Roman" w:hAnsi="Times New Roman"/>
                <w:bCs/>
                <w:sz w:val="24"/>
                <w:rPrChange w:id="5396" w:author="Red Army" w:date="2012-02-08T20:12:00Z">
                  <w:rPr>
                    <w:del w:id="5397" w:author="Red Army" w:date="2012-02-08T17:45:00Z"/>
                    <w:rFonts w:ascii="Times New Roman" w:hAnsi="Times New Roman"/>
                    <w:bCs/>
                  </w:rPr>
                </w:rPrChan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07471C" w:rsidRPr="001A0C52" w:rsidDel="00AF1BEB" w:rsidTr="00EC4118">
              <w:trPr>
                <w:trHeight w:val="530"/>
                <w:del w:id="5398" w:author="Red Army" w:date="2012-02-08T17:45: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7471C" w:rsidRPr="001A0C52" w:rsidDel="00AF1BEB" w:rsidRDefault="0007471C" w:rsidP="00EC4118">
                  <w:pPr>
                    <w:jc w:val="center"/>
                    <w:rPr>
                      <w:del w:id="5399" w:author="Red Army" w:date="2012-02-08T17:45:00Z"/>
                      <w:rFonts w:ascii="Times New Roman" w:hAnsi="Times New Roman"/>
                      <w:sz w:val="24"/>
                      <w:rPrChange w:id="5400" w:author="Red Army" w:date="2012-02-08T20:12:00Z">
                        <w:rPr>
                          <w:del w:id="5401" w:author="Red Army" w:date="2012-02-08T17:45:00Z"/>
                          <w:rFonts w:ascii="Times New Roman" w:hAnsi="Times New Roman"/>
                        </w:rPr>
                      </w:rPrChange>
                    </w:rPr>
                  </w:pPr>
                </w:p>
                <w:p w:rsidR="0007471C" w:rsidRPr="001A0C52" w:rsidDel="00AF1BEB" w:rsidRDefault="0007471C" w:rsidP="00EC4118">
                  <w:pPr>
                    <w:jc w:val="center"/>
                    <w:rPr>
                      <w:del w:id="5402" w:author="Red Army" w:date="2012-02-08T17:45:00Z"/>
                      <w:rFonts w:ascii="Times New Roman" w:hAnsi="Times New Roman"/>
                      <w:sz w:val="24"/>
                      <w:rPrChange w:id="5403" w:author="Red Army" w:date="2012-02-08T20:12:00Z">
                        <w:rPr>
                          <w:del w:id="5404" w:author="Red Army" w:date="2012-02-08T17:45:00Z"/>
                          <w:rFonts w:ascii="Times New Roman" w:hAnsi="Times New Roman"/>
                        </w:rPr>
                      </w:rPrChange>
                    </w:rPr>
                  </w:pPr>
                  <w:del w:id="5405" w:author="Red Army" w:date="2012-02-08T17:45:00Z">
                    <w:r w:rsidRPr="001A0C52" w:rsidDel="00AF1BEB">
                      <w:rPr>
                        <w:rFonts w:ascii="Times New Roman" w:hAnsi="Times New Roman"/>
                        <w:sz w:val="24"/>
                        <w:rPrChange w:id="5406" w:author="Red Army" w:date="2012-02-08T20:12:00Z">
                          <w:rPr>
                            <w:rFonts w:ascii="Times New Roman" w:eastAsia="ＭＳ ゴシック" w:hAnsi="Times New Roman"/>
                            <w:b/>
                            <w:bCs/>
                            <w:color w:val="4F81BD"/>
                          </w:rPr>
                        </w:rPrChange>
                      </w:rPr>
                      <w:delText>Step</w:delText>
                    </w:r>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7471C" w:rsidRPr="001A0C52" w:rsidDel="00AF1BEB" w:rsidRDefault="0007471C" w:rsidP="00EC4118">
                  <w:pPr>
                    <w:jc w:val="center"/>
                    <w:rPr>
                      <w:del w:id="5407" w:author="Red Army" w:date="2012-02-08T17:45:00Z"/>
                      <w:rFonts w:ascii="Times New Roman" w:hAnsi="Times New Roman"/>
                      <w:sz w:val="24"/>
                      <w:rPrChange w:id="5408" w:author="Red Army" w:date="2012-02-08T20:12:00Z">
                        <w:rPr>
                          <w:del w:id="5409" w:author="Red Army" w:date="2012-02-08T17:45:00Z"/>
                          <w:rFonts w:ascii="Times New Roman" w:hAnsi="Times New Roman"/>
                        </w:rPr>
                      </w:rPrChange>
                    </w:rPr>
                  </w:pPr>
                  <w:del w:id="5410" w:author="Red Army" w:date="2012-02-08T17:45:00Z">
                    <w:r w:rsidRPr="001A0C52" w:rsidDel="00AF1BEB">
                      <w:rPr>
                        <w:rFonts w:ascii="Times New Roman" w:hAnsi="Times New Roman"/>
                        <w:sz w:val="24"/>
                        <w:rPrChange w:id="5411" w:author="Red Army" w:date="2012-02-08T20:12:00Z">
                          <w:rPr>
                            <w:rFonts w:ascii="Times New Roman" w:eastAsia="ＭＳ ゴシック" w:hAnsi="Times New Roman"/>
                            <w:b/>
                            <w:bCs/>
                            <w:color w:val="4F81BD"/>
                          </w:rPr>
                        </w:rPrChange>
                      </w:rPr>
                      <w:delText>Actor Action</w:delText>
                    </w:r>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7471C" w:rsidRPr="001A0C52" w:rsidDel="00AF1BEB" w:rsidRDefault="0007471C" w:rsidP="00EC4118">
                  <w:pPr>
                    <w:jc w:val="center"/>
                    <w:rPr>
                      <w:del w:id="5412" w:author="Red Army" w:date="2012-02-08T17:45:00Z"/>
                      <w:rFonts w:ascii="Times New Roman" w:hAnsi="Times New Roman"/>
                      <w:sz w:val="24"/>
                      <w:rPrChange w:id="5413" w:author="Red Army" w:date="2012-02-08T20:12:00Z">
                        <w:rPr>
                          <w:del w:id="5414" w:author="Red Army" w:date="2012-02-08T17:45:00Z"/>
                          <w:rFonts w:ascii="Times New Roman" w:hAnsi="Times New Roman"/>
                        </w:rPr>
                      </w:rPrChange>
                    </w:rPr>
                  </w:pPr>
                  <w:del w:id="5415" w:author="Red Army" w:date="2012-02-08T17:45:00Z">
                    <w:r w:rsidRPr="001A0C52" w:rsidDel="00AF1BEB">
                      <w:rPr>
                        <w:rFonts w:ascii="Times New Roman" w:hAnsi="Times New Roman"/>
                        <w:sz w:val="24"/>
                        <w:rPrChange w:id="5416" w:author="Red Army" w:date="2012-02-08T20:12:00Z">
                          <w:rPr>
                            <w:rFonts w:ascii="Times New Roman" w:eastAsia="ＭＳ ゴシック" w:hAnsi="Times New Roman"/>
                            <w:b/>
                            <w:bCs/>
                            <w:color w:val="4F81BD"/>
                          </w:rPr>
                        </w:rPrChange>
                      </w:rPr>
                      <w:delText>System Response</w:delText>
                    </w:r>
                  </w:del>
                </w:p>
              </w:tc>
            </w:tr>
            <w:tr w:rsidR="0007471C" w:rsidRPr="001A0C52" w:rsidDel="00AF1BEB" w:rsidTr="00EC4118">
              <w:trPr>
                <w:trHeight w:val="422"/>
                <w:del w:id="5417" w:author="Red Army" w:date="2012-02-08T17:45:00Z"/>
              </w:trPr>
              <w:tc>
                <w:tcPr>
                  <w:tcW w:w="647" w:type="dxa"/>
                  <w:tcBorders>
                    <w:top w:val="single" w:sz="4" w:space="0" w:color="auto"/>
                    <w:left w:val="single" w:sz="4" w:space="0" w:color="auto"/>
                    <w:bottom w:val="single" w:sz="4" w:space="0" w:color="auto"/>
                    <w:right w:val="single" w:sz="4" w:space="0" w:color="auto"/>
                  </w:tcBorders>
                  <w:vAlign w:val="center"/>
                  <w:hideMark/>
                </w:tcPr>
                <w:p w:rsidR="0007471C" w:rsidRPr="001A0C52" w:rsidDel="00AF1BEB" w:rsidRDefault="0007471C" w:rsidP="00EC4118">
                  <w:pPr>
                    <w:jc w:val="center"/>
                    <w:rPr>
                      <w:del w:id="5418" w:author="Red Army" w:date="2012-02-08T17:45:00Z"/>
                      <w:rFonts w:ascii="Times New Roman" w:hAnsi="Times New Roman"/>
                      <w:sz w:val="24"/>
                      <w:rPrChange w:id="5419" w:author="Red Army" w:date="2012-02-08T20:12:00Z">
                        <w:rPr>
                          <w:del w:id="5420" w:author="Red Army" w:date="2012-02-08T17:45:00Z"/>
                          <w:rFonts w:ascii="Times New Roman" w:hAnsi="Times New Roman"/>
                        </w:rPr>
                      </w:rPrChange>
                    </w:rPr>
                  </w:pPr>
                  <w:del w:id="5421" w:author="Red Army" w:date="2012-02-08T17:45:00Z">
                    <w:r w:rsidRPr="001A0C52" w:rsidDel="00AF1BEB">
                      <w:rPr>
                        <w:rFonts w:ascii="Times New Roman" w:hAnsi="Times New Roman"/>
                        <w:sz w:val="24"/>
                        <w:rPrChange w:id="5422" w:author="Red Army" w:date="2012-02-08T20:12:00Z">
                          <w:rPr>
                            <w:rFonts w:ascii="Times New Roman" w:eastAsia="ＭＳ ゴシック" w:hAnsi="Times New Roman"/>
                            <w:b/>
                            <w:bCs/>
                            <w:color w:val="4F81BD"/>
                          </w:rPr>
                        </w:rPrChange>
                      </w:rPr>
                      <w:delText>1</w:delText>
                    </w:r>
                  </w:del>
                </w:p>
              </w:tc>
              <w:tc>
                <w:tcPr>
                  <w:tcW w:w="4209" w:type="dxa"/>
                  <w:tcBorders>
                    <w:top w:val="single" w:sz="4" w:space="0" w:color="auto"/>
                    <w:left w:val="single" w:sz="4" w:space="0" w:color="auto"/>
                    <w:bottom w:val="single" w:sz="4" w:space="0" w:color="auto"/>
                    <w:right w:val="single" w:sz="4" w:space="0" w:color="auto"/>
                  </w:tcBorders>
                </w:tcPr>
                <w:p w:rsidR="0007471C" w:rsidRPr="001A0C52" w:rsidDel="00AF1BEB" w:rsidRDefault="0007471C">
                  <w:pPr>
                    <w:spacing w:after="0"/>
                    <w:rPr>
                      <w:del w:id="5423" w:author="Red Army" w:date="2012-02-08T17:45:00Z"/>
                      <w:rFonts w:ascii="Times New Roman" w:hAnsi="Times New Roman"/>
                      <w:sz w:val="24"/>
                      <w:rPrChange w:id="5424" w:author="Red Army" w:date="2012-02-08T20:12:00Z">
                        <w:rPr>
                          <w:del w:id="5425" w:author="Red Army" w:date="2012-02-08T17:45:00Z"/>
                          <w:rFonts w:ascii="Times New Roman" w:hAnsi="Times New Roman"/>
                        </w:rPr>
                      </w:rPrChange>
                    </w:rPr>
                  </w:pPr>
                  <w:del w:id="5426" w:author="Red Army" w:date="2012-02-08T17:45:00Z">
                    <w:r w:rsidRPr="001A0C52" w:rsidDel="00AF1BEB">
                      <w:rPr>
                        <w:rFonts w:ascii="Times New Roman" w:hAnsi="Times New Roman"/>
                        <w:sz w:val="24"/>
                        <w:rPrChange w:id="5427" w:author="Red Army" w:date="2012-02-08T20:12:00Z">
                          <w:rPr>
                            <w:rFonts w:ascii="Times New Roman" w:eastAsia="ＭＳ ゴシック" w:hAnsi="Times New Roman"/>
                            <w:b/>
                            <w:bCs/>
                            <w:color w:val="4F81BD"/>
                          </w:rPr>
                        </w:rPrChange>
                      </w:rPr>
                      <w:delText>From Interact with Teaching Plan Module, Select</w:delText>
                    </w:r>
                    <w:r w:rsidR="00D85D0F" w:rsidRPr="001A0C52" w:rsidDel="00AF1BEB">
                      <w:rPr>
                        <w:rFonts w:ascii="Times New Roman" w:hAnsi="Times New Roman"/>
                        <w:sz w:val="24"/>
                        <w:rPrChange w:id="5428" w:author="Red Army" w:date="2012-02-08T20:12:00Z">
                          <w:rPr>
                            <w:rFonts w:ascii="Times New Roman" w:eastAsia="ＭＳ ゴシック" w:hAnsi="Times New Roman"/>
                            <w:b/>
                            <w:bCs/>
                            <w:color w:val="4F81BD"/>
                          </w:rPr>
                        </w:rPrChange>
                      </w:rPr>
                      <w:delText xml:space="preserve"> a </w:delText>
                    </w:r>
                    <w:r w:rsidRPr="001A0C52" w:rsidDel="00AF1BEB">
                      <w:rPr>
                        <w:rFonts w:ascii="Times New Roman" w:hAnsi="Times New Roman"/>
                        <w:sz w:val="24"/>
                        <w:rPrChange w:id="5429" w:author="Red Army" w:date="2012-02-08T20:12:00Z">
                          <w:rPr>
                            <w:rFonts w:ascii="Times New Roman" w:eastAsia="ＭＳ ゴシック" w:hAnsi="Times New Roman"/>
                            <w:b/>
                            <w:bCs/>
                            <w:color w:val="4F81BD"/>
                          </w:rPr>
                        </w:rPrChange>
                      </w:rPr>
                      <w:delText xml:space="preserve">Teaching Method. </w:delText>
                    </w:r>
                  </w:del>
                </w:p>
              </w:tc>
              <w:tc>
                <w:tcPr>
                  <w:tcW w:w="4494" w:type="dxa"/>
                  <w:tcBorders>
                    <w:top w:val="single" w:sz="4" w:space="0" w:color="auto"/>
                    <w:left w:val="single" w:sz="4" w:space="0" w:color="auto"/>
                    <w:bottom w:val="single" w:sz="4" w:space="0" w:color="auto"/>
                    <w:right w:val="single" w:sz="4" w:space="0" w:color="auto"/>
                  </w:tcBorders>
                </w:tcPr>
                <w:p w:rsidR="0007471C" w:rsidRPr="001A0C52" w:rsidDel="00AF1BEB" w:rsidRDefault="0007471C" w:rsidP="0007471C">
                  <w:pPr>
                    <w:spacing w:after="0"/>
                    <w:rPr>
                      <w:del w:id="5430" w:author="Red Army" w:date="2012-02-08T17:45:00Z"/>
                      <w:rFonts w:ascii="Times New Roman" w:hAnsi="Times New Roman"/>
                      <w:sz w:val="24"/>
                      <w:rPrChange w:id="5431" w:author="Red Army" w:date="2012-02-08T20:12:00Z">
                        <w:rPr>
                          <w:del w:id="5432" w:author="Red Army" w:date="2012-02-08T17:45:00Z"/>
                          <w:rFonts w:ascii="Times New Roman" w:hAnsi="Times New Roman"/>
                        </w:rPr>
                      </w:rPrChange>
                    </w:rPr>
                  </w:pPr>
                  <w:del w:id="5433" w:author="Red Army" w:date="2012-02-08T17:45:00Z">
                    <w:r w:rsidRPr="001A0C52" w:rsidDel="00AF1BEB">
                      <w:rPr>
                        <w:rFonts w:ascii="Times New Roman" w:hAnsi="Times New Roman"/>
                        <w:sz w:val="24"/>
                        <w:rPrChange w:id="5434" w:author="Red Army" w:date="2012-02-08T20:12:00Z">
                          <w:rPr>
                            <w:rFonts w:ascii="Times New Roman" w:eastAsia="ＭＳ ゴシック" w:hAnsi="Times New Roman"/>
                            <w:b/>
                            <w:bCs/>
                            <w:color w:val="4F81BD"/>
                          </w:rPr>
                        </w:rPrChange>
                      </w:rPr>
                      <w:delText xml:space="preserve">Display a </w:delText>
                    </w:r>
                    <w:r w:rsidR="0036746B" w:rsidRPr="001A0C52" w:rsidDel="00AF1BEB">
                      <w:rPr>
                        <w:rFonts w:ascii="Times New Roman" w:hAnsi="Times New Roman"/>
                        <w:sz w:val="24"/>
                        <w:rPrChange w:id="5435" w:author="Red Army" w:date="2012-02-08T20:12:00Z">
                          <w:rPr>
                            <w:rFonts w:ascii="Times New Roman" w:eastAsia="ＭＳ ゴシック" w:hAnsi="Times New Roman"/>
                            <w:b/>
                            <w:bCs/>
                            <w:color w:val="4F81BD"/>
                          </w:rPr>
                        </w:rPrChange>
                      </w:rPr>
                      <w:delText xml:space="preserve">full </w:delText>
                    </w:r>
                    <w:r w:rsidRPr="001A0C52" w:rsidDel="00AF1BEB">
                      <w:rPr>
                        <w:rFonts w:ascii="Times New Roman" w:hAnsi="Times New Roman"/>
                        <w:sz w:val="24"/>
                        <w:rPrChange w:id="5436" w:author="Red Army" w:date="2012-02-08T20:12:00Z">
                          <w:rPr>
                            <w:rFonts w:ascii="Times New Roman" w:eastAsia="ＭＳ ゴシック" w:hAnsi="Times New Roman"/>
                            <w:b/>
                            <w:bCs/>
                            <w:color w:val="4F81BD"/>
                          </w:rPr>
                        </w:rPrChange>
                      </w:rPr>
                      <w:delText>preview of selected KI, including: Name, Brief Description, Content</w:delText>
                    </w:r>
                  </w:del>
                </w:p>
                <w:p w:rsidR="0007471C" w:rsidRPr="001A0C52" w:rsidDel="00AF1BEB" w:rsidRDefault="0007471C">
                  <w:pPr>
                    <w:spacing w:after="0"/>
                    <w:rPr>
                      <w:del w:id="5437" w:author="Red Army" w:date="2012-02-08T17:45:00Z"/>
                      <w:rFonts w:ascii="Times New Roman" w:hAnsi="Times New Roman"/>
                      <w:sz w:val="24"/>
                      <w:rPrChange w:id="5438" w:author="Red Army" w:date="2012-02-08T20:12:00Z">
                        <w:rPr>
                          <w:del w:id="5439" w:author="Red Army" w:date="2012-02-08T17:45:00Z"/>
                          <w:rFonts w:ascii="Times New Roman" w:hAnsi="Times New Roman"/>
                        </w:rPr>
                      </w:rPrChange>
                    </w:rPr>
                  </w:pPr>
                  <w:del w:id="5440" w:author="Red Army" w:date="2012-02-08T17:45:00Z">
                    <w:r w:rsidRPr="001A0C52" w:rsidDel="00AF1BEB">
                      <w:rPr>
                        <w:rFonts w:ascii="Times New Roman" w:hAnsi="Times New Roman"/>
                        <w:sz w:val="24"/>
                        <w:rPrChange w:id="5441" w:author="Red Army" w:date="2012-02-08T20:12:00Z">
                          <w:rPr>
                            <w:rFonts w:ascii="Times New Roman" w:eastAsia="ＭＳ ゴシック" w:hAnsi="Times New Roman"/>
                            <w:b/>
                            <w:bCs/>
                            <w:color w:val="4F81BD"/>
                          </w:rPr>
                        </w:rPrChange>
                      </w:rPr>
                      <w:delText xml:space="preserve">Team size, Required Tools and Equipment, Prefer Subject, Prefer Class Level. </w:delText>
                    </w:r>
                  </w:del>
                </w:p>
              </w:tc>
            </w:tr>
          </w:tbl>
          <w:p w:rsidR="006E25C4" w:rsidRPr="001A0C52" w:rsidDel="00AF1BEB" w:rsidRDefault="006E25C4">
            <w:pPr>
              <w:rPr>
                <w:del w:id="5442" w:author="Red Army" w:date="2012-02-08T17:45:00Z"/>
                <w:rFonts w:ascii="Times New Roman" w:hAnsi="Times New Roman"/>
                <w:sz w:val="24"/>
                <w:rPrChange w:id="5443" w:author="Red Army" w:date="2012-02-08T20:12:00Z">
                  <w:rPr>
                    <w:del w:id="5444" w:author="Red Army" w:date="2012-02-08T17:45:00Z"/>
                    <w:rFonts w:ascii="Times New Roman" w:hAnsi="Times New Roman"/>
                  </w:rPr>
                </w:rPrChange>
              </w:rPr>
            </w:pPr>
          </w:p>
          <w:p w:rsidR="006E25C4" w:rsidRPr="001A0C52" w:rsidDel="00AF1BEB" w:rsidRDefault="006E25C4" w:rsidP="00B916E9">
            <w:pPr>
              <w:rPr>
                <w:del w:id="5445" w:author="Red Army" w:date="2012-02-08T17:45:00Z"/>
                <w:rFonts w:ascii="Times New Roman" w:hAnsi="Times New Roman"/>
                <w:bCs/>
                <w:sz w:val="24"/>
                <w:rPrChange w:id="5446" w:author="Red Army" w:date="2012-02-08T20:12:00Z">
                  <w:rPr>
                    <w:del w:id="5447" w:author="Red Army" w:date="2012-02-08T17:45:00Z"/>
                    <w:rFonts w:ascii="Times New Roman" w:hAnsi="Times New Roman"/>
                    <w:bCs/>
                  </w:rPr>
                </w:rPrChange>
              </w:rPr>
            </w:pPr>
            <w:del w:id="5448" w:author="Red Army" w:date="2012-02-08T17:45:00Z">
              <w:r w:rsidRPr="001A0C52" w:rsidDel="00AF1BEB">
                <w:rPr>
                  <w:rFonts w:ascii="Times New Roman" w:hAnsi="Times New Roman"/>
                  <w:b/>
                  <w:bCs/>
                  <w:sz w:val="24"/>
                  <w:rPrChange w:id="5449" w:author="Red Army" w:date="2012-02-08T20:12:00Z">
                    <w:rPr>
                      <w:rFonts w:ascii="Times New Roman" w:eastAsia="ＭＳ ゴシック" w:hAnsi="Times New Roman"/>
                      <w:b/>
                      <w:bCs/>
                      <w:color w:val="4F81BD"/>
                    </w:rPr>
                  </w:rPrChange>
                </w:rPr>
                <w:delText xml:space="preserve">Exceptions: </w:delText>
              </w:r>
            </w:del>
          </w:p>
          <w:p w:rsidR="006E25C4" w:rsidRPr="001A0C52" w:rsidDel="00AF1BEB" w:rsidRDefault="006E25C4" w:rsidP="00B916E9">
            <w:pPr>
              <w:rPr>
                <w:del w:id="5450" w:author="Red Army" w:date="2012-02-08T17:45:00Z"/>
                <w:rFonts w:ascii="Times New Roman" w:hAnsi="Times New Roman"/>
                <w:bCs/>
                <w:sz w:val="24"/>
                <w:rPrChange w:id="5451" w:author="Red Army" w:date="2012-02-08T20:12:00Z">
                  <w:rPr>
                    <w:del w:id="5452" w:author="Red Army" w:date="2012-02-08T17:45:00Z"/>
                    <w:rFonts w:ascii="Times New Roman" w:hAnsi="Times New Roman"/>
                    <w:bCs/>
                  </w:rPr>
                </w:rPrChange>
              </w:rPr>
            </w:pPr>
            <w:del w:id="5453" w:author="Red Army" w:date="2012-02-08T17:45:00Z">
              <w:r w:rsidRPr="001A0C52" w:rsidDel="00AF1BEB">
                <w:rPr>
                  <w:rFonts w:ascii="Times New Roman" w:hAnsi="Times New Roman"/>
                  <w:b/>
                  <w:bCs/>
                  <w:sz w:val="24"/>
                  <w:rPrChange w:id="5454" w:author="Red Army" w:date="2012-02-08T20:12:00Z">
                    <w:rPr>
                      <w:rFonts w:ascii="Times New Roman" w:eastAsia="ＭＳ ゴシック" w:hAnsi="Times New Roman"/>
                      <w:b/>
                      <w:bCs/>
                      <w:color w:val="4F81BD"/>
                    </w:rPr>
                  </w:rPrChange>
                </w:rPr>
                <w:tab/>
              </w:r>
              <w:r w:rsidRPr="001A0C52" w:rsidDel="00AF1BEB">
                <w:rPr>
                  <w:rFonts w:ascii="Times New Roman" w:hAnsi="Times New Roman"/>
                  <w:bCs/>
                  <w:sz w:val="24"/>
                  <w:rPrChange w:id="5455" w:author="Red Army" w:date="2012-02-08T20:12:00Z">
                    <w:rPr>
                      <w:rFonts w:ascii="Times New Roman" w:eastAsia="ＭＳ ゴシック" w:hAnsi="Times New Roman"/>
                      <w:b/>
                      <w:bCs/>
                      <w:color w:val="4F81BD"/>
                    </w:rPr>
                  </w:rPrChange>
                </w:rPr>
                <w:delText>None</w:delText>
              </w:r>
            </w:del>
          </w:p>
          <w:p w:rsidR="006E25C4" w:rsidRPr="001A0C52" w:rsidDel="00AF1BEB" w:rsidRDefault="006E25C4" w:rsidP="00B916E9">
            <w:pPr>
              <w:rPr>
                <w:del w:id="5456" w:author="Red Army" w:date="2012-02-08T17:45:00Z"/>
                <w:rFonts w:ascii="Times New Roman" w:hAnsi="Times New Roman"/>
                <w:b/>
                <w:bCs/>
                <w:sz w:val="24"/>
                <w:rPrChange w:id="5457" w:author="Red Army" w:date="2012-02-08T20:12:00Z">
                  <w:rPr>
                    <w:del w:id="5458" w:author="Red Army" w:date="2012-02-08T17:45:00Z"/>
                    <w:rFonts w:ascii="Times New Roman" w:hAnsi="Times New Roman"/>
                    <w:b/>
                    <w:bCs/>
                  </w:rPr>
                </w:rPrChange>
              </w:rPr>
            </w:pPr>
            <w:del w:id="5459" w:author="Red Army" w:date="2012-02-08T17:45:00Z">
              <w:r w:rsidRPr="001A0C52" w:rsidDel="00AF1BEB">
                <w:rPr>
                  <w:rFonts w:ascii="Times New Roman" w:hAnsi="Times New Roman"/>
                  <w:b/>
                  <w:bCs/>
                  <w:sz w:val="24"/>
                  <w:rPrChange w:id="5460" w:author="Red Army" w:date="2012-02-08T20:12:00Z">
                    <w:rPr>
                      <w:rFonts w:ascii="Times New Roman" w:eastAsia="ＭＳ ゴシック" w:hAnsi="Times New Roman"/>
                      <w:b/>
                      <w:bCs/>
                      <w:color w:val="4F81BD"/>
                    </w:rPr>
                  </w:rPrChange>
                </w:rPr>
                <w:delText xml:space="preserve">Relationships: </w:delText>
              </w:r>
            </w:del>
          </w:p>
          <w:p w:rsidR="003756FA" w:rsidRPr="001A0C52" w:rsidDel="00AF1BEB" w:rsidRDefault="003756FA" w:rsidP="003756FA">
            <w:pPr>
              <w:rPr>
                <w:del w:id="5461" w:author="Red Army" w:date="2012-02-08T17:45:00Z"/>
                <w:rFonts w:ascii="Times New Roman" w:hAnsi="Times New Roman"/>
                <w:bCs/>
                <w:sz w:val="24"/>
                <w:rPrChange w:id="5462" w:author="Red Army" w:date="2012-02-08T20:12:00Z">
                  <w:rPr>
                    <w:del w:id="5463" w:author="Red Army" w:date="2012-02-08T17:45:00Z"/>
                    <w:rFonts w:ascii="Times New Roman" w:hAnsi="Times New Roman"/>
                    <w:bCs/>
                  </w:rPr>
                </w:rPrChange>
              </w:rPr>
            </w:pPr>
            <w:del w:id="5464" w:author="Red Army" w:date="2012-02-08T17:45:00Z">
              <w:r w:rsidRPr="001A0C52" w:rsidDel="00AF1BEB">
                <w:rPr>
                  <w:rFonts w:ascii="Times New Roman" w:hAnsi="Times New Roman"/>
                  <w:bCs/>
                  <w:sz w:val="24"/>
                  <w:rPrChange w:id="5465" w:author="Red Army" w:date="2012-02-08T20:12:00Z">
                    <w:rPr>
                      <w:rFonts w:ascii="Times New Roman" w:eastAsia="ＭＳ ゴシック" w:hAnsi="Times New Roman"/>
                      <w:b/>
                      <w:bCs/>
                      <w:color w:val="4F81BD"/>
                    </w:rPr>
                  </w:rPrChange>
                </w:rPr>
                <w:tab/>
                <w:delText>UC_TM_001 – Create Teaching Method.</w:delText>
              </w:r>
            </w:del>
          </w:p>
          <w:p w:rsidR="003756FA" w:rsidRPr="001A0C52" w:rsidDel="00AF1BEB" w:rsidRDefault="003756FA" w:rsidP="003756FA">
            <w:pPr>
              <w:rPr>
                <w:del w:id="5466" w:author="Red Army" w:date="2012-02-08T17:45:00Z"/>
                <w:rFonts w:ascii="Times New Roman" w:hAnsi="Times New Roman"/>
                <w:bCs/>
                <w:sz w:val="24"/>
                <w:rPrChange w:id="5467" w:author="Red Army" w:date="2012-02-08T20:12:00Z">
                  <w:rPr>
                    <w:del w:id="5468" w:author="Red Army" w:date="2012-02-08T17:45:00Z"/>
                    <w:rFonts w:ascii="Times New Roman" w:hAnsi="Times New Roman"/>
                    <w:bCs/>
                  </w:rPr>
                </w:rPrChange>
              </w:rPr>
            </w:pPr>
            <w:del w:id="5469" w:author="Red Army" w:date="2012-02-08T17:45:00Z">
              <w:r w:rsidRPr="001A0C52" w:rsidDel="00AF1BEB">
                <w:rPr>
                  <w:rFonts w:ascii="Times New Roman" w:hAnsi="Times New Roman"/>
                  <w:bCs/>
                  <w:sz w:val="24"/>
                  <w:rPrChange w:id="5470" w:author="Red Army" w:date="2012-02-08T20:12:00Z">
                    <w:rPr>
                      <w:rFonts w:ascii="Times New Roman" w:eastAsia="ＭＳ ゴシック" w:hAnsi="Times New Roman"/>
                      <w:b/>
                      <w:bCs/>
                      <w:color w:val="4F81BD"/>
                    </w:rPr>
                  </w:rPrChange>
                </w:rPr>
                <w:tab/>
                <w:delText>UC_TM_002 – Update Teaching Method.</w:delText>
              </w:r>
            </w:del>
          </w:p>
          <w:p w:rsidR="003756FA" w:rsidRPr="001A0C52" w:rsidDel="00AF1BEB" w:rsidRDefault="003756FA" w:rsidP="003756FA">
            <w:pPr>
              <w:rPr>
                <w:del w:id="5471" w:author="Red Army" w:date="2012-02-08T17:45:00Z"/>
                <w:rFonts w:ascii="Times New Roman" w:hAnsi="Times New Roman"/>
                <w:bCs/>
                <w:sz w:val="24"/>
                <w:rPrChange w:id="5472" w:author="Red Army" w:date="2012-02-08T20:12:00Z">
                  <w:rPr>
                    <w:del w:id="5473" w:author="Red Army" w:date="2012-02-08T17:45:00Z"/>
                    <w:rFonts w:ascii="Times New Roman" w:hAnsi="Times New Roman"/>
                    <w:bCs/>
                  </w:rPr>
                </w:rPrChange>
              </w:rPr>
            </w:pPr>
            <w:del w:id="5474" w:author="Red Army" w:date="2012-02-08T17:45:00Z">
              <w:r w:rsidRPr="001A0C52" w:rsidDel="00AF1BEB">
                <w:rPr>
                  <w:rFonts w:ascii="Times New Roman" w:hAnsi="Times New Roman"/>
                  <w:bCs/>
                  <w:sz w:val="24"/>
                  <w:rPrChange w:id="5475" w:author="Red Army" w:date="2012-02-08T20:12:00Z">
                    <w:rPr>
                      <w:rFonts w:ascii="Times New Roman" w:eastAsia="ＭＳ ゴシック" w:hAnsi="Times New Roman"/>
                      <w:b/>
                      <w:bCs/>
                      <w:color w:val="4F81BD"/>
                    </w:rPr>
                  </w:rPrChange>
                </w:rPr>
                <w:tab/>
                <w:delText>UC_ TM_003 – Delete Teaching Method.</w:delText>
              </w:r>
            </w:del>
          </w:p>
          <w:p w:rsidR="003756FA" w:rsidRPr="001A0C52" w:rsidDel="00AF1BEB" w:rsidRDefault="003756FA" w:rsidP="003756FA">
            <w:pPr>
              <w:rPr>
                <w:del w:id="5476" w:author="Red Army" w:date="2012-02-08T17:45:00Z"/>
                <w:rFonts w:ascii="Times New Roman" w:hAnsi="Times New Roman"/>
                <w:bCs/>
                <w:sz w:val="24"/>
                <w:rPrChange w:id="5477" w:author="Red Army" w:date="2012-02-08T20:12:00Z">
                  <w:rPr>
                    <w:del w:id="5478" w:author="Red Army" w:date="2012-02-08T17:45:00Z"/>
                    <w:rFonts w:ascii="Times New Roman" w:hAnsi="Times New Roman"/>
                    <w:bCs/>
                  </w:rPr>
                </w:rPrChange>
              </w:rPr>
            </w:pPr>
            <w:del w:id="5479" w:author="Red Army" w:date="2012-02-08T17:45:00Z">
              <w:r w:rsidRPr="001A0C52" w:rsidDel="00AF1BEB">
                <w:rPr>
                  <w:rFonts w:ascii="Times New Roman" w:hAnsi="Times New Roman"/>
                  <w:bCs/>
                  <w:sz w:val="24"/>
                  <w:rPrChange w:id="5480" w:author="Red Army" w:date="2012-02-08T20:12:00Z">
                    <w:rPr>
                      <w:rFonts w:ascii="Times New Roman" w:eastAsia="ＭＳ ゴシック" w:hAnsi="Times New Roman"/>
                      <w:b/>
                      <w:bCs/>
                      <w:color w:val="4F81BD"/>
                    </w:rPr>
                  </w:rPrChange>
                </w:rPr>
                <w:tab/>
                <w:delText>UC_TM_004 – Search Teaching Method.</w:delText>
              </w:r>
            </w:del>
          </w:p>
          <w:p w:rsidR="003756FA" w:rsidRPr="001A0C52" w:rsidDel="00AF1BEB" w:rsidRDefault="003756FA" w:rsidP="003756FA">
            <w:pPr>
              <w:rPr>
                <w:del w:id="5481" w:author="Red Army" w:date="2012-02-08T17:45:00Z"/>
                <w:rFonts w:ascii="Times New Roman" w:hAnsi="Times New Roman"/>
                <w:bCs/>
                <w:sz w:val="24"/>
                <w:rPrChange w:id="5482" w:author="Red Army" w:date="2012-02-08T20:12:00Z">
                  <w:rPr>
                    <w:del w:id="5483" w:author="Red Army" w:date="2012-02-08T17:45:00Z"/>
                    <w:rFonts w:ascii="Times New Roman" w:hAnsi="Times New Roman"/>
                    <w:bCs/>
                  </w:rPr>
                </w:rPrChange>
              </w:rPr>
            </w:pPr>
            <w:del w:id="5484" w:author="Red Army" w:date="2012-02-08T17:45:00Z">
              <w:r w:rsidRPr="001A0C52" w:rsidDel="00AF1BEB">
                <w:rPr>
                  <w:rFonts w:ascii="Times New Roman" w:hAnsi="Times New Roman"/>
                  <w:bCs/>
                  <w:sz w:val="24"/>
                  <w:rPrChange w:id="5485" w:author="Red Army" w:date="2012-02-08T20:12:00Z">
                    <w:rPr>
                      <w:rFonts w:ascii="Times New Roman" w:eastAsia="ＭＳ ゴシック" w:hAnsi="Times New Roman"/>
                      <w:b/>
                      <w:bCs/>
                      <w:color w:val="4F81BD"/>
                    </w:rPr>
                  </w:rPrChange>
                </w:rPr>
                <w:tab/>
                <w:delText xml:space="preserve">UC_ </w:delText>
              </w:r>
              <w:r w:rsidR="00283BFD" w:rsidRPr="001A0C52" w:rsidDel="00AF1BEB">
                <w:rPr>
                  <w:rFonts w:ascii="Times New Roman" w:hAnsi="Times New Roman"/>
                  <w:bCs/>
                  <w:sz w:val="24"/>
                  <w:rPrChange w:id="5486" w:author="Red Army" w:date="2012-02-08T20:12:00Z">
                    <w:rPr>
                      <w:rFonts w:ascii="Times New Roman" w:eastAsia="ＭＳ ゴシック" w:hAnsi="Times New Roman"/>
                      <w:b/>
                      <w:bCs/>
                      <w:color w:val="4F81BD"/>
                    </w:rPr>
                  </w:rPrChange>
                </w:rPr>
                <w:delText>TP</w:delText>
              </w:r>
              <w:r w:rsidRPr="001A0C52" w:rsidDel="00AF1BEB">
                <w:rPr>
                  <w:rFonts w:ascii="Times New Roman" w:hAnsi="Times New Roman"/>
                  <w:bCs/>
                  <w:sz w:val="24"/>
                  <w:rPrChange w:id="5487" w:author="Red Army" w:date="2012-02-08T20:12:00Z">
                    <w:rPr>
                      <w:rFonts w:ascii="Times New Roman" w:eastAsia="ＭＳ ゴシック" w:hAnsi="Times New Roman"/>
                      <w:b/>
                      <w:bCs/>
                      <w:color w:val="4F81BD"/>
                    </w:rPr>
                  </w:rPrChange>
                </w:rPr>
                <w:delText>_00</w:delText>
              </w:r>
              <w:r w:rsidR="00283BFD" w:rsidRPr="001A0C52" w:rsidDel="00AF1BEB">
                <w:rPr>
                  <w:rFonts w:ascii="Times New Roman" w:hAnsi="Times New Roman"/>
                  <w:bCs/>
                  <w:sz w:val="24"/>
                  <w:rPrChange w:id="5488" w:author="Red Army" w:date="2012-02-08T20:12:00Z">
                    <w:rPr>
                      <w:rFonts w:ascii="Times New Roman" w:eastAsia="ＭＳ ゴシック" w:hAnsi="Times New Roman"/>
                      <w:b/>
                      <w:bCs/>
                      <w:color w:val="4F81BD"/>
                    </w:rPr>
                  </w:rPrChange>
                </w:rPr>
                <w:delText>1</w:delText>
              </w:r>
              <w:r w:rsidRPr="001A0C52" w:rsidDel="00AF1BEB">
                <w:rPr>
                  <w:rFonts w:ascii="Times New Roman" w:hAnsi="Times New Roman"/>
                  <w:bCs/>
                  <w:sz w:val="24"/>
                  <w:rPrChange w:id="5489" w:author="Red Army" w:date="2012-02-08T20:12:00Z">
                    <w:rPr>
                      <w:rFonts w:ascii="Times New Roman" w:eastAsia="ＭＳ ゴシック" w:hAnsi="Times New Roman"/>
                      <w:b/>
                      <w:bCs/>
                      <w:color w:val="4F81BD"/>
                    </w:rPr>
                  </w:rPrChange>
                </w:rPr>
                <w:delText xml:space="preserve"> – Create Teaching Plan.</w:delText>
              </w:r>
            </w:del>
          </w:p>
          <w:p w:rsidR="003756FA" w:rsidRPr="001A0C52" w:rsidDel="00AF1BEB" w:rsidRDefault="003756FA" w:rsidP="00B916E9">
            <w:pPr>
              <w:rPr>
                <w:del w:id="5490" w:author="Red Army" w:date="2012-02-08T17:45:00Z"/>
                <w:rFonts w:ascii="Times New Roman" w:hAnsi="Times New Roman"/>
                <w:bCs/>
                <w:sz w:val="24"/>
                <w:rPrChange w:id="5491" w:author="Red Army" w:date="2012-02-08T20:12:00Z">
                  <w:rPr>
                    <w:del w:id="5492" w:author="Red Army" w:date="2012-02-08T17:45:00Z"/>
                    <w:rFonts w:ascii="Times New Roman" w:hAnsi="Times New Roman"/>
                    <w:bCs/>
                  </w:rPr>
                </w:rPrChange>
              </w:rPr>
            </w:pPr>
          </w:p>
          <w:p w:rsidR="006E25C4" w:rsidRPr="001A0C52" w:rsidDel="00AF1BEB" w:rsidRDefault="006E25C4" w:rsidP="00B916E9">
            <w:pPr>
              <w:rPr>
                <w:del w:id="5493" w:author="Red Army" w:date="2012-02-08T17:45:00Z"/>
                <w:rFonts w:ascii="Times New Roman" w:hAnsi="Times New Roman"/>
                <w:b/>
                <w:bCs/>
                <w:sz w:val="24"/>
                <w:rPrChange w:id="5494" w:author="Red Army" w:date="2012-02-08T20:12:00Z">
                  <w:rPr>
                    <w:del w:id="5495" w:author="Red Army" w:date="2012-02-08T17:45:00Z"/>
                    <w:rFonts w:ascii="Times New Roman" w:hAnsi="Times New Roman"/>
                    <w:b/>
                    <w:bCs/>
                  </w:rPr>
                </w:rPrChange>
              </w:rPr>
            </w:pPr>
            <w:del w:id="5496" w:author="Red Army" w:date="2012-02-08T17:45:00Z">
              <w:r w:rsidRPr="001A0C52" w:rsidDel="00AF1BEB">
                <w:rPr>
                  <w:rFonts w:ascii="Times New Roman" w:hAnsi="Times New Roman"/>
                  <w:b/>
                  <w:bCs/>
                  <w:sz w:val="24"/>
                  <w:rPrChange w:id="5497" w:author="Red Army" w:date="2012-02-08T20:12:00Z">
                    <w:rPr>
                      <w:rFonts w:ascii="Times New Roman" w:eastAsia="ＭＳ ゴシック" w:hAnsi="Times New Roman"/>
                      <w:b/>
                      <w:bCs/>
                      <w:color w:val="4F81BD"/>
                    </w:rPr>
                  </w:rPrChange>
                </w:rPr>
                <w:delText>Business Rules:</w:delText>
              </w:r>
            </w:del>
          </w:p>
          <w:p w:rsidR="006E25C4" w:rsidRPr="001A0C52" w:rsidDel="00AF1BEB" w:rsidRDefault="006E25C4" w:rsidP="00B916E9">
            <w:pPr>
              <w:rPr>
                <w:del w:id="5498" w:author="Red Army" w:date="2012-02-08T17:45:00Z"/>
                <w:rFonts w:ascii="Times New Roman" w:hAnsi="Times New Roman"/>
                <w:sz w:val="24"/>
                <w:rPrChange w:id="5499" w:author="Red Army" w:date="2012-02-08T20:12:00Z">
                  <w:rPr>
                    <w:del w:id="5500" w:author="Red Army" w:date="2012-02-08T17:45:00Z"/>
                    <w:rFonts w:ascii="Times New Roman" w:hAnsi="Times New Roman"/>
                  </w:rPr>
                </w:rPrChange>
              </w:rPr>
            </w:pPr>
            <w:del w:id="5501" w:author="Red Army" w:date="2012-02-08T17:45:00Z">
              <w:r w:rsidRPr="001A0C52" w:rsidDel="00AF1BEB">
                <w:rPr>
                  <w:rFonts w:ascii="Times New Roman" w:hAnsi="Times New Roman"/>
                  <w:bCs/>
                  <w:sz w:val="24"/>
                  <w:rPrChange w:id="5502" w:author="Red Army" w:date="2012-02-08T20:12:00Z">
                    <w:rPr>
                      <w:rFonts w:ascii="Times New Roman" w:eastAsia="ＭＳ ゴシック" w:hAnsi="Times New Roman"/>
                      <w:b/>
                      <w:bCs/>
                      <w:color w:val="4F81BD"/>
                    </w:rPr>
                  </w:rPrChange>
                </w:rPr>
                <w:tab/>
                <w:delText>None</w:delText>
              </w:r>
            </w:del>
          </w:p>
        </w:tc>
      </w:tr>
      <w:tr w:rsidR="006E25C4" w:rsidRPr="001A0C52" w:rsidDel="00AF1BEB" w:rsidTr="00B916E9">
        <w:trPr>
          <w:del w:id="5503" w:author="Red Army" w:date="2012-02-08T17:45:00Z"/>
        </w:trPr>
        <w:tc>
          <w:tcPr>
            <w:tcW w:w="5000" w:type="pct"/>
            <w:gridSpan w:val="5"/>
            <w:shd w:val="clear" w:color="auto" w:fill="auto"/>
          </w:tcPr>
          <w:p w:rsidR="006E25C4" w:rsidRPr="001A0C52" w:rsidDel="00AF1BEB" w:rsidRDefault="006E25C4" w:rsidP="00B916E9">
            <w:pPr>
              <w:rPr>
                <w:del w:id="5504" w:author="Red Army" w:date="2012-02-08T17:45:00Z"/>
                <w:rFonts w:ascii="Times New Roman" w:hAnsi="Times New Roman"/>
                <w:b/>
                <w:sz w:val="24"/>
                <w:rPrChange w:id="5505" w:author="Red Army" w:date="2012-02-08T20:12:00Z">
                  <w:rPr>
                    <w:del w:id="5506" w:author="Red Army" w:date="2012-02-08T17:45:00Z"/>
                    <w:rFonts w:ascii="Times New Roman" w:hAnsi="Times New Roman"/>
                    <w:b/>
                  </w:rPr>
                </w:rPrChange>
              </w:rPr>
            </w:pPr>
            <w:del w:id="5507" w:author="Red Army" w:date="2012-02-08T17:45:00Z">
              <w:r w:rsidRPr="001A0C52" w:rsidDel="00AF1BEB">
                <w:rPr>
                  <w:rFonts w:ascii="Times New Roman" w:hAnsi="Times New Roman"/>
                  <w:b/>
                  <w:sz w:val="24"/>
                  <w:rPrChange w:id="5508" w:author="Red Army" w:date="2012-02-08T20:12:00Z">
                    <w:rPr>
                      <w:rFonts w:ascii="Times New Roman" w:eastAsia="ＭＳ ゴシック" w:hAnsi="Times New Roman"/>
                      <w:b/>
                      <w:bCs/>
                      <w:color w:val="4F81BD"/>
                    </w:rPr>
                  </w:rPrChange>
                </w:rPr>
                <w:delText>Description:</w:delText>
              </w:r>
            </w:del>
          </w:p>
          <w:p w:rsidR="006E25C4" w:rsidRPr="001A0C52" w:rsidDel="00AF1BEB" w:rsidRDefault="006E25C4">
            <w:pPr>
              <w:rPr>
                <w:del w:id="5509" w:author="Red Army" w:date="2012-02-08T17:45:00Z"/>
                <w:rFonts w:ascii="Times New Roman" w:hAnsi="Times New Roman"/>
                <w:sz w:val="24"/>
                <w:rPrChange w:id="5510" w:author="Red Army" w:date="2012-02-08T20:12:00Z">
                  <w:rPr>
                    <w:del w:id="5511" w:author="Red Army" w:date="2012-02-08T17:45:00Z"/>
                    <w:rFonts w:ascii="Times New Roman" w:hAnsi="Times New Roman"/>
                  </w:rPr>
                </w:rPrChange>
              </w:rPr>
            </w:pPr>
            <w:del w:id="5512" w:author="Red Army" w:date="2012-02-08T17:45:00Z">
              <w:r w:rsidRPr="001A0C52" w:rsidDel="00AF1BEB">
                <w:rPr>
                  <w:rFonts w:ascii="Times New Roman" w:hAnsi="Times New Roman"/>
                  <w:sz w:val="24"/>
                  <w:rPrChange w:id="5513" w:author="Red Army" w:date="2012-02-08T20:12:00Z">
                    <w:rPr>
                      <w:rFonts w:ascii="Times New Roman" w:eastAsia="ＭＳ ゴシック" w:hAnsi="Times New Roman"/>
                      <w:b/>
                      <w:bCs/>
                      <w:color w:val="4F81BD"/>
                    </w:rPr>
                  </w:rPrChange>
                </w:rPr>
                <w:delText>User can see a list of all or some teaching methods (with basic information) when they open or switch to Teaching Method Management panel. From here, they can search and then choose to create, update or delete a Teaching Method.</w:delText>
              </w:r>
            </w:del>
          </w:p>
        </w:tc>
      </w:tr>
    </w:tbl>
    <w:p w:rsidR="006E25C4" w:rsidRPr="001A0C52" w:rsidRDefault="006E25C4" w:rsidP="00B66277">
      <w:pPr>
        <w:pStyle w:val="ListParagraph"/>
        <w:tabs>
          <w:tab w:val="left" w:pos="6329"/>
        </w:tabs>
        <w:ind w:left="1080"/>
        <w:rPr>
          <w:rFonts w:ascii="Times New Roman" w:hAnsi="Times New Roman"/>
          <w:b/>
          <w:sz w:val="24"/>
          <w:rPrChange w:id="5514" w:author="Red Army" w:date="2012-02-08T20:12:00Z">
            <w:rPr>
              <w:rFonts w:ascii="Times New Roman" w:hAnsi="Times New Roman"/>
              <w:b/>
            </w:rPr>
          </w:rPrChange>
        </w:rPr>
      </w:pPr>
    </w:p>
    <w:p w:rsidR="006E25C4" w:rsidRPr="001A0C52" w:rsidRDefault="006E25C4" w:rsidP="00AC2698">
      <w:pPr>
        <w:pStyle w:val="Heading3"/>
        <w:numPr>
          <w:ilvl w:val="1"/>
          <w:numId w:val="17"/>
        </w:numPr>
        <w:rPr>
          <w:rFonts w:ascii="Times New Roman" w:hAnsi="Times New Roman"/>
          <w:sz w:val="24"/>
          <w:rPrChange w:id="5515" w:author="Red Army" w:date="2012-02-08T20:12:00Z">
            <w:rPr>
              <w:rFonts w:ascii="Times New Roman" w:hAnsi="Times New Roman"/>
            </w:rPr>
          </w:rPrChange>
        </w:rPr>
      </w:pPr>
      <w:bookmarkStart w:id="5516" w:name="_Toc316495270"/>
      <w:bookmarkStart w:id="5517" w:name="_Toc316681529"/>
      <w:r w:rsidRPr="001A0C52">
        <w:rPr>
          <w:rFonts w:ascii="Times New Roman" w:hAnsi="Times New Roman"/>
          <w:sz w:val="24"/>
          <w:rPrChange w:id="5518" w:author="Red Army" w:date="2012-02-08T20:12:00Z">
            <w:rPr>
              <w:rFonts w:ascii="Times New Roman" w:hAnsi="Times New Roman"/>
            </w:rPr>
          </w:rPrChange>
        </w:rPr>
        <w:t>Manage Knowledge Item</w:t>
      </w:r>
      <w:bookmarkEnd w:id="5517"/>
      <w:del w:id="5519" w:author="Phuong Giang" w:date="2012-02-10T22:44:00Z">
        <w:r w:rsidRPr="001A0C52" w:rsidDel="00FA79D4">
          <w:rPr>
            <w:rFonts w:ascii="Times New Roman" w:hAnsi="Times New Roman"/>
            <w:sz w:val="24"/>
            <w:rPrChange w:id="5520" w:author="Red Army" w:date="2012-02-08T20:12:00Z">
              <w:rPr>
                <w:rFonts w:ascii="Times New Roman" w:hAnsi="Times New Roman"/>
              </w:rPr>
            </w:rPrChange>
          </w:rPr>
          <w:delText>s</w:delText>
        </w:r>
      </w:del>
      <w:bookmarkEnd w:id="5516"/>
    </w:p>
    <w:p w:rsidR="006E25C4" w:rsidRPr="000C07C8" w:rsidRDefault="006E25C4" w:rsidP="000C07C8">
      <w:pPr>
        <w:pStyle w:val="Heading4"/>
        <w:rPr>
          <w:rPrChange w:id="5521" w:author="Phuong Giang" w:date="2012-02-10T23:33:00Z">
            <w:rPr>
              <w:rStyle w:val="Emphasis"/>
              <w:rFonts w:ascii="Times New Roman" w:hAnsi="Times New Roman"/>
            </w:rPr>
          </w:rPrChange>
        </w:rPr>
        <w:pPrChange w:id="5522" w:author="Phuong Giang" w:date="2012-02-10T23:33:00Z">
          <w:pPr/>
        </w:pPrChange>
      </w:pPr>
      <w:r w:rsidRPr="000C07C8">
        <w:rPr>
          <w:rPrChange w:id="5523" w:author="Phuong Giang" w:date="2012-02-10T23:33:00Z">
            <w:rPr>
              <w:rStyle w:val="Emphasis"/>
              <w:rFonts w:ascii="Times New Roman" w:hAnsi="Times New Roman"/>
            </w:rPr>
          </w:rPrChange>
        </w:rPr>
        <w:t>Use Case Diagram</w:t>
      </w:r>
    </w:p>
    <w:p w:rsidR="006E25C4" w:rsidRPr="001A0C52" w:rsidRDefault="006E25C4" w:rsidP="00785BA9">
      <w:pPr>
        <w:rPr>
          <w:rFonts w:ascii="Times New Roman" w:hAnsi="Times New Roman"/>
          <w:sz w:val="24"/>
          <w:rPrChange w:id="5524" w:author="Red Army" w:date="2012-02-08T20:12:00Z">
            <w:rPr>
              <w:rFonts w:ascii="Times New Roman" w:hAnsi="Times New Roman"/>
            </w:rPr>
          </w:rPrChange>
        </w:rPr>
      </w:pPr>
    </w:p>
    <w:p w:rsidR="006E25C4" w:rsidRPr="001A0C52" w:rsidRDefault="00FA79D4" w:rsidP="006071B3">
      <w:pPr>
        <w:pStyle w:val="Caption"/>
        <w:keepNext/>
        <w:rPr>
          <w:sz w:val="26"/>
          <w:rPrChange w:id="5525" w:author="Red Army" w:date="2012-02-08T20:12:00Z">
            <w:rPr/>
          </w:rPrChange>
        </w:rPr>
      </w:pPr>
      <w:r w:rsidRPr="00F80A8A">
        <w:rPr>
          <w:sz w:val="26"/>
        </w:rPr>
        <w:object w:dxaOrig="5488" w:dyaOrig="5223">
          <v:shape id="_x0000_i1075" type="#_x0000_t75" style="width:274.5pt;height:261pt" o:ole="">
            <v:imagedata r:id="rId308" o:title=""/>
          </v:shape>
          <o:OLEObject Type="Embed" ProgID="Visio.Drawing.11" ShapeID="_x0000_i1075" DrawAspect="Content" ObjectID="_1390423365" r:id="rId309"/>
        </w:object>
      </w:r>
    </w:p>
    <w:p w:rsidR="006E25C4" w:rsidRPr="001A0C52" w:rsidRDefault="006E25C4" w:rsidP="00486B84">
      <w:pPr>
        <w:pStyle w:val="Caption"/>
        <w:rPr>
          <w:sz w:val="26"/>
          <w:lang w:val="en-US"/>
          <w:rPrChange w:id="5526" w:author="Red Army" w:date="2012-02-08T20:12:00Z">
            <w:rPr>
              <w:lang w:val="en-US"/>
            </w:rPr>
          </w:rPrChange>
        </w:rPr>
      </w:pPr>
      <w:r w:rsidRPr="001A0C52">
        <w:rPr>
          <w:sz w:val="26"/>
          <w:lang w:val="en-US"/>
          <w:rPrChange w:id="5527" w:author="Red Army" w:date="2012-02-08T20:12:00Z">
            <w:rPr>
              <w:rFonts w:ascii="Cambria" w:eastAsia="ＭＳ ゴシック" w:hAnsi="Cambria"/>
              <w:b/>
              <w:bCs/>
              <w:color w:val="4F81BD"/>
              <w:sz w:val="22"/>
              <w:szCs w:val="22"/>
              <w:lang w:val="en-US"/>
            </w:rPr>
          </w:rPrChange>
        </w:rPr>
        <w:t xml:space="preserve">Figure </w:t>
      </w:r>
      <w:r w:rsidRPr="001A0C52">
        <w:rPr>
          <w:sz w:val="26"/>
          <w:rPrChange w:id="5528" w:author="Red Army" w:date="2012-02-08T20:12:00Z">
            <w:rPr>
              <w:rFonts w:ascii="Cambria" w:eastAsia="ＭＳ ゴシック" w:hAnsi="Cambria"/>
              <w:b/>
              <w:bCs/>
              <w:color w:val="4F81BD"/>
              <w:sz w:val="22"/>
              <w:szCs w:val="22"/>
              <w:lang w:val="en-US"/>
            </w:rPr>
          </w:rPrChange>
        </w:rPr>
        <w:fldChar w:fldCharType="begin"/>
      </w:r>
      <w:r w:rsidRPr="001A0C52">
        <w:rPr>
          <w:sz w:val="26"/>
          <w:rPrChange w:id="5529" w:author="Red Army" w:date="2012-02-08T20:12:00Z">
            <w:rPr>
              <w:rFonts w:ascii="Cambria" w:eastAsia="ＭＳ ゴシック" w:hAnsi="Cambria"/>
              <w:b/>
              <w:bCs/>
              <w:color w:val="4F81BD"/>
              <w:sz w:val="22"/>
              <w:szCs w:val="22"/>
              <w:lang w:val="en-US"/>
            </w:rPr>
          </w:rPrChange>
        </w:rPr>
        <w:instrText xml:space="preserve"> SEQ Figure \* ARABIC </w:instrText>
      </w:r>
      <w:r w:rsidRPr="001A0C52">
        <w:rPr>
          <w:sz w:val="26"/>
          <w:rPrChange w:id="5530" w:author="Red Army" w:date="2012-02-08T20:12:00Z">
            <w:rPr>
              <w:rFonts w:ascii="Cambria" w:eastAsia="ＭＳ ゴシック" w:hAnsi="Cambria"/>
              <w:b/>
              <w:bCs/>
              <w:color w:val="4F81BD"/>
              <w:sz w:val="22"/>
              <w:szCs w:val="22"/>
              <w:lang w:val="en-US"/>
            </w:rPr>
          </w:rPrChange>
        </w:rPr>
        <w:fldChar w:fldCharType="separate"/>
      </w:r>
      <w:r w:rsidRPr="001A0C52">
        <w:rPr>
          <w:noProof/>
          <w:sz w:val="26"/>
          <w:rPrChange w:id="5531" w:author="Red Army" w:date="2012-02-08T20:12:00Z">
            <w:rPr>
              <w:rFonts w:ascii="Cambria" w:eastAsia="ＭＳ ゴシック" w:hAnsi="Cambria"/>
              <w:b/>
              <w:bCs/>
              <w:noProof/>
              <w:color w:val="4F81BD"/>
              <w:sz w:val="22"/>
              <w:szCs w:val="22"/>
              <w:lang w:val="en-US"/>
            </w:rPr>
          </w:rPrChange>
        </w:rPr>
        <w:t>4</w:t>
      </w:r>
      <w:r w:rsidRPr="001A0C52">
        <w:rPr>
          <w:sz w:val="26"/>
          <w:rPrChange w:id="5532" w:author="Red Army" w:date="2012-02-08T20:12:00Z">
            <w:rPr>
              <w:rFonts w:ascii="Cambria" w:eastAsia="ＭＳ ゴシック" w:hAnsi="Cambria"/>
              <w:b/>
              <w:bCs/>
              <w:color w:val="4F81BD"/>
              <w:sz w:val="22"/>
              <w:szCs w:val="22"/>
              <w:lang w:val="en-US"/>
            </w:rPr>
          </w:rPrChange>
        </w:rPr>
        <w:fldChar w:fldCharType="end"/>
      </w:r>
      <w:r w:rsidRPr="001A0C52">
        <w:rPr>
          <w:sz w:val="26"/>
          <w:rPrChange w:id="5533" w:author="Red Army" w:date="2012-02-08T20:12:00Z">
            <w:rPr>
              <w:rFonts w:ascii="Cambria" w:eastAsia="ＭＳ ゴシック" w:hAnsi="Cambria"/>
              <w:b/>
              <w:bCs/>
              <w:color w:val="4F81BD"/>
              <w:sz w:val="22"/>
              <w:szCs w:val="22"/>
              <w:lang w:val="en-US"/>
            </w:rPr>
          </w:rPrChange>
        </w:rPr>
        <w:t xml:space="preserve"> - Manage Knowledge Items</w:t>
      </w:r>
      <w:r w:rsidRPr="001A0C52">
        <w:rPr>
          <w:sz w:val="26"/>
          <w:lang w:val="en-US"/>
          <w:rPrChange w:id="5534" w:author="Red Army" w:date="2012-02-08T20:12:00Z">
            <w:rPr>
              <w:rFonts w:ascii="Cambria" w:eastAsia="ＭＳ ゴシック" w:hAnsi="Cambria"/>
              <w:b/>
              <w:bCs/>
              <w:color w:val="4F81BD"/>
              <w:sz w:val="22"/>
              <w:szCs w:val="22"/>
              <w:lang w:val="en-US"/>
            </w:rPr>
          </w:rPrChange>
        </w:rPr>
        <w:t xml:space="preserve"> Use case diagram</w:t>
      </w:r>
    </w:p>
    <w:p w:rsidR="006E25C4" w:rsidRPr="001A0C52" w:rsidRDefault="006E25C4" w:rsidP="00785BA9">
      <w:pPr>
        <w:rPr>
          <w:rFonts w:ascii="Times New Roman" w:hAnsi="Times New Roman"/>
          <w:sz w:val="24"/>
          <w:rPrChange w:id="5535" w:author="Red Army" w:date="2012-02-08T20:12:00Z">
            <w:rPr>
              <w:rFonts w:ascii="Times New Roman" w:hAnsi="Times New Roman"/>
            </w:rPr>
          </w:rPrChange>
        </w:rPr>
      </w:pPr>
    </w:p>
    <w:p w:rsidR="006E25C4" w:rsidRPr="001A0C52" w:rsidRDefault="006E25C4" w:rsidP="000C07C8">
      <w:pPr>
        <w:pStyle w:val="Heading4"/>
        <w:rPr>
          <w:rPrChange w:id="5536" w:author="Red Army" w:date="2012-02-08T20:12:00Z">
            <w:rPr>
              <w:rFonts w:ascii="Times New Roman" w:hAnsi="Times New Roman"/>
            </w:rPr>
          </w:rPrChange>
        </w:rPr>
        <w:pPrChange w:id="5537" w:author="Phuong Giang" w:date="2012-02-10T23:33:00Z">
          <w:pPr>
            <w:pStyle w:val="Heading4"/>
          </w:pPr>
        </w:pPrChange>
      </w:pPr>
      <w:r w:rsidRPr="001A0C52">
        <w:rPr>
          <w:rPrChange w:id="5538" w:author="Red Army" w:date="2012-02-08T20:12:00Z">
            <w:rPr>
              <w:rFonts w:ascii="Times New Roman" w:hAnsi="Times New Roman"/>
            </w:rPr>
          </w:rPrChange>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C86E5B">
        <w:trPr>
          <w:trHeight w:val="1725"/>
        </w:trPr>
        <w:tc>
          <w:tcPr>
            <w:tcW w:w="5000" w:type="pct"/>
            <w:gridSpan w:val="5"/>
            <w:shd w:val="clear" w:color="auto" w:fill="D9D9D9"/>
            <w:vAlign w:val="center"/>
          </w:tcPr>
          <w:p w:rsidR="006E25C4" w:rsidRPr="001A0C52" w:rsidRDefault="006E25C4" w:rsidP="00785BA9">
            <w:pPr>
              <w:rPr>
                <w:rFonts w:ascii="Times New Roman" w:hAnsi="Times New Roman"/>
                <w:sz w:val="24"/>
                <w:rPrChange w:id="5539" w:author="Red Army" w:date="2012-02-08T20:12:00Z">
                  <w:rPr>
                    <w:rFonts w:ascii="Times New Roman" w:hAnsi="Times New Roman"/>
                  </w:rPr>
                </w:rPrChange>
              </w:rPr>
            </w:pPr>
            <w:r w:rsidRPr="001A0C52">
              <w:rPr>
                <w:rFonts w:ascii="Times New Roman" w:hAnsi="Times New Roman"/>
                <w:b/>
                <w:sz w:val="24"/>
                <w:rPrChange w:id="5540" w:author="Red Army" w:date="2012-02-08T20:12:00Z">
                  <w:rPr>
                    <w:rFonts w:ascii="Times New Roman" w:eastAsia="ＭＳ ゴシック" w:hAnsi="Times New Roman"/>
                    <w:b/>
                    <w:bCs/>
                    <w:color w:val="4F81BD"/>
                  </w:rPr>
                </w:rPrChange>
              </w:rPr>
              <w:t>USE CASE - Create Knowledge Item.</w:t>
            </w:r>
          </w:p>
        </w:tc>
      </w:tr>
      <w:tr w:rsidR="006E25C4" w:rsidRPr="001A0C52" w:rsidTr="00C86E5B">
        <w:tc>
          <w:tcPr>
            <w:tcW w:w="1391" w:type="pct"/>
            <w:shd w:val="clear" w:color="auto" w:fill="D9D9D9"/>
          </w:tcPr>
          <w:p w:rsidR="006E25C4" w:rsidRPr="001A0C52" w:rsidRDefault="006E25C4" w:rsidP="00C86E5B">
            <w:pPr>
              <w:rPr>
                <w:rFonts w:ascii="Times New Roman" w:hAnsi="Times New Roman"/>
                <w:b/>
                <w:sz w:val="24"/>
                <w:rPrChange w:id="5541" w:author="Red Army" w:date="2012-02-08T20:12:00Z">
                  <w:rPr>
                    <w:rFonts w:ascii="Times New Roman" w:hAnsi="Times New Roman"/>
                    <w:b/>
                  </w:rPr>
                </w:rPrChange>
              </w:rPr>
            </w:pPr>
            <w:r w:rsidRPr="001A0C52">
              <w:rPr>
                <w:rFonts w:ascii="Times New Roman" w:hAnsi="Times New Roman"/>
                <w:b/>
                <w:sz w:val="24"/>
                <w:rPrChange w:id="5542" w:author="Red Army" w:date="2012-02-08T20:12:00Z">
                  <w:rPr>
                    <w:rFonts w:ascii="Times New Roman" w:eastAsia="ＭＳ ゴシック" w:hAnsi="Times New Roman"/>
                    <w:b/>
                    <w:bCs/>
                    <w:color w:val="4F81BD"/>
                  </w:rPr>
                </w:rPrChange>
              </w:rPr>
              <w:t>Use-case No.</w:t>
            </w:r>
          </w:p>
        </w:tc>
        <w:tc>
          <w:tcPr>
            <w:tcW w:w="1364" w:type="pct"/>
          </w:tcPr>
          <w:p w:rsidR="006E25C4" w:rsidRPr="001A0C52" w:rsidRDefault="00935F5C">
            <w:pPr>
              <w:rPr>
                <w:rFonts w:ascii="Times New Roman" w:hAnsi="Times New Roman"/>
                <w:sz w:val="24"/>
                <w:rPrChange w:id="5543" w:author="Red Army" w:date="2012-02-08T20:12:00Z">
                  <w:rPr>
                    <w:rFonts w:ascii="Times New Roman" w:hAnsi="Times New Roman"/>
                  </w:rPr>
                </w:rPrChange>
              </w:rPr>
            </w:pPr>
            <w:r w:rsidRPr="001A0C52">
              <w:rPr>
                <w:rFonts w:ascii="Times New Roman" w:hAnsi="Times New Roman"/>
                <w:sz w:val="24"/>
                <w:rPrChange w:id="5544" w:author="Red Army" w:date="2012-02-08T20:12:00Z">
                  <w:rPr>
                    <w:rFonts w:ascii="Times New Roman" w:eastAsia="ＭＳ ゴシック" w:hAnsi="Times New Roman"/>
                    <w:b/>
                    <w:bCs/>
                    <w:color w:val="4F81BD"/>
                  </w:rPr>
                </w:rPrChange>
              </w:rPr>
              <w:t>UC_KI_001</w:t>
            </w:r>
          </w:p>
        </w:tc>
        <w:tc>
          <w:tcPr>
            <w:tcW w:w="1059" w:type="pct"/>
            <w:gridSpan w:val="2"/>
            <w:shd w:val="clear" w:color="auto" w:fill="D9D9D9"/>
          </w:tcPr>
          <w:p w:rsidR="006E25C4" w:rsidRPr="001A0C52" w:rsidRDefault="006E25C4" w:rsidP="00C86E5B">
            <w:pPr>
              <w:rPr>
                <w:rFonts w:ascii="Times New Roman" w:hAnsi="Times New Roman"/>
                <w:b/>
                <w:sz w:val="24"/>
                <w:rPrChange w:id="5545" w:author="Red Army" w:date="2012-02-08T20:12:00Z">
                  <w:rPr>
                    <w:rFonts w:ascii="Times New Roman" w:hAnsi="Times New Roman"/>
                    <w:b/>
                  </w:rPr>
                </w:rPrChange>
              </w:rPr>
            </w:pPr>
            <w:r w:rsidRPr="001A0C52">
              <w:rPr>
                <w:rFonts w:ascii="Times New Roman" w:hAnsi="Times New Roman"/>
                <w:b/>
                <w:sz w:val="24"/>
                <w:rPrChange w:id="5546" w:author="Red Army" w:date="2012-02-08T20:12:00Z">
                  <w:rPr>
                    <w:rFonts w:ascii="Times New Roman" w:eastAsia="ＭＳ ゴシック" w:hAnsi="Times New Roman"/>
                    <w:b/>
                    <w:bCs/>
                    <w:color w:val="4F81BD"/>
                  </w:rPr>
                </w:rPrChange>
              </w:rPr>
              <w:t>Use-case Version</w:t>
            </w:r>
          </w:p>
        </w:tc>
        <w:tc>
          <w:tcPr>
            <w:tcW w:w="1186" w:type="pct"/>
          </w:tcPr>
          <w:p w:rsidR="006E25C4" w:rsidRPr="001A0C52" w:rsidRDefault="006E25C4" w:rsidP="00C86E5B">
            <w:pPr>
              <w:rPr>
                <w:rFonts w:ascii="Times New Roman" w:hAnsi="Times New Roman"/>
                <w:sz w:val="24"/>
                <w:rPrChange w:id="5547" w:author="Red Army" w:date="2012-02-08T20:12:00Z">
                  <w:rPr>
                    <w:rFonts w:ascii="Times New Roman" w:hAnsi="Times New Roman"/>
                  </w:rPr>
                </w:rPrChange>
              </w:rPr>
            </w:pPr>
            <w:r w:rsidRPr="001A0C52">
              <w:rPr>
                <w:rFonts w:ascii="Times New Roman" w:hAnsi="Times New Roman"/>
                <w:sz w:val="24"/>
                <w:rPrChange w:id="5548" w:author="Red Army" w:date="2012-02-08T20:12:00Z">
                  <w:rPr>
                    <w:rFonts w:ascii="Times New Roman" w:eastAsia="ＭＳ ゴシック" w:hAnsi="Times New Roman"/>
                    <w:b/>
                    <w:bCs/>
                    <w:color w:val="4F81BD"/>
                  </w:rPr>
                </w:rPrChange>
              </w:rPr>
              <w:t>1.0</w:t>
            </w:r>
          </w:p>
        </w:tc>
      </w:tr>
      <w:tr w:rsidR="006E25C4" w:rsidRPr="001A0C52" w:rsidTr="00C86E5B">
        <w:tc>
          <w:tcPr>
            <w:tcW w:w="1391" w:type="pct"/>
            <w:shd w:val="clear" w:color="auto" w:fill="D9D9D9"/>
          </w:tcPr>
          <w:p w:rsidR="006E25C4" w:rsidRPr="001A0C52" w:rsidRDefault="006E25C4" w:rsidP="00C86E5B">
            <w:pPr>
              <w:rPr>
                <w:rFonts w:ascii="Times New Roman" w:hAnsi="Times New Roman"/>
                <w:b/>
                <w:sz w:val="24"/>
                <w:rPrChange w:id="5549" w:author="Red Army" w:date="2012-02-08T20:12:00Z">
                  <w:rPr>
                    <w:rFonts w:ascii="Times New Roman" w:hAnsi="Times New Roman"/>
                    <w:b/>
                  </w:rPr>
                </w:rPrChange>
              </w:rPr>
            </w:pPr>
            <w:r w:rsidRPr="001A0C52">
              <w:rPr>
                <w:rFonts w:ascii="Times New Roman" w:hAnsi="Times New Roman"/>
                <w:b/>
                <w:sz w:val="24"/>
                <w:rPrChange w:id="5550" w:author="Red Army" w:date="2012-02-08T20:12:00Z">
                  <w:rPr>
                    <w:rFonts w:ascii="Times New Roman" w:eastAsia="ＭＳ ゴシック" w:hAnsi="Times New Roman"/>
                    <w:b/>
                    <w:bCs/>
                    <w:color w:val="4F81BD"/>
                  </w:rPr>
                </w:rPrChange>
              </w:rPr>
              <w:t>Use-case Name</w:t>
            </w:r>
          </w:p>
        </w:tc>
        <w:tc>
          <w:tcPr>
            <w:tcW w:w="3609" w:type="pct"/>
            <w:gridSpan w:val="4"/>
          </w:tcPr>
          <w:p w:rsidR="006E25C4" w:rsidRPr="001A0C52" w:rsidRDefault="006E25C4" w:rsidP="00C86E5B">
            <w:pPr>
              <w:rPr>
                <w:rFonts w:ascii="Times New Roman" w:hAnsi="Times New Roman"/>
                <w:sz w:val="24"/>
                <w:rPrChange w:id="5551" w:author="Red Army" w:date="2012-02-08T20:12:00Z">
                  <w:rPr>
                    <w:rFonts w:ascii="Times New Roman" w:hAnsi="Times New Roman"/>
                  </w:rPr>
                </w:rPrChange>
              </w:rPr>
            </w:pPr>
            <w:r w:rsidRPr="001A0C52">
              <w:rPr>
                <w:rFonts w:ascii="Times New Roman" w:hAnsi="Times New Roman"/>
                <w:sz w:val="24"/>
                <w:rPrChange w:id="5552" w:author="Red Army" w:date="2012-02-08T20:12:00Z">
                  <w:rPr>
                    <w:rFonts w:ascii="Times New Roman" w:eastAsia="ＭＳ ゴシック" w:hAnsi="Times New Roman"/>
                    <w:b/>
                    <w:bCs/>
                    <w:color w:val="4F81BD"/>
                  </w:rPr>
                </w:rPrChange>
              </w:rPr>
              <w:t>Create Knowledge Item.</w:t>
            </w:r>
          </w:p>
        </w:tc>
      </w:tr>
      <w:tr w:rsidR="006E25C4" w:rsidRPr="001A0C52" w:rsidTr="00C86E5B">
        <w:tc>
          <w:tcPr>
            <w:tcW w:w="1391" w:type="pct"/>
            <w:shd w:val="clear" w:color="auto" w:fill="D9D9D9"/>
          </w:tcPr>
          <w:p w:rsidR="006E25C4" w:rsidRPr="001A0C52" w:rsidRDefault="006E25C4" w:rsidP="00C86E5B">
            <w:pPr>
              <w:rPr>
                <w:rFonts w:ascii="Times New Roman" w:hAnsi="Times New Roman"/>
                <w:b/>
                <w:sz w:val="24"/>
                <w:rPrChange w:id="5553" w:author="Red Army" w:date="2012-02-08T20:12:00Z">
                  <w:rPr>
                    <w:rFonts w:ascii="Times New Roman" w:hAnsi="Times New Roman"/>
                    <w:b/>
                  </w:rPr>
                </w:rPrChange>
              </w:rPr>
            </w:pPr>
            <w:r w:rsidRPr="001A0C52">
              <w:rPr>
                <w:rFonts w:ascii="Times New Roman" w:hAnsi="Times New Roman"/>
                <w:b/>
                <w:sz w:val="24"/>
                <w:rPrChange w:id="5554" w:author="Red Army" w:date="2012-02-08T20:12:00Z">
                  <w:rPr>
                    <w:rFonts w:ascii="Times New Roman" w:eastAsia="ＭＳ ゴシック" w:hAnsi="Times New Roman"/>
                    <w:b/>
                    <w:bCs/>
                    <w:color w:val="4F81BD"/>
                  </w:rPr>
                </w:rPrChange>
              </w:rPr>
              <w:t xml:space="preserve">Author </w:t>
            </w:r>
          </w:p>
        </w:tc>
        <w:tc>
          <w:tcPr>
            <w:tcW w:w="3609" w:type="pct"/>
            <w:gridSpan w:val="4"/>
          </w:tcPr>
          <w:p w:rsidR="006E25C4" w:rsidRPr="001A0C52" w:rsidRDefault="006E25C4" w:rsidP="00C86E5B">
            <w:pPr>
              <w:rPr>
                <w:rFonts w:ascii="Times New Roman" w:hAnsi="Times New Roman"/>
                <w:sz w:val="24"/>
                <w:rPrChange w:id="5555" w:author="Red Army" w:date="2012-02-08T20:12:00Z">
                  <w:rPr>
                    <w:rFonts w:ascii="Times New Roman" w:hAnsi="Times New Roman"/>
                  </w:rPr>
                </w:rPrChange>
              </w:rPr>
            </w:pPr>
            <w:r w:rsidRPr="001A0C52">
              <w:rPr>
                <w:rFonts w:ascii="Times New Roman" w:hAnsi="Times New Roman"/>
                <w:sz w:val="24"/>
                <w:rPrChange w:id="5556" w:author="Red Army" w:date="2012-02-08T20:12:00Z">
                  <w:rPr>
                    <w:rFonts w:ascii="Times New Roman" w:eastAsia="ＭＳ ゴシック" w:hAnsi="Times New Roman"/>
                    <w:b/>
                    <w:bCs/>
                    <w:color w:val="4F81BD"/>
                  </w:rPr>
                </w:rPrChange>
              </w:rPr>
              <w:t>QuanTH</w:t>
            </w:r>
          </w:p>
        </w:tc>
      </w:tr>
      <w:tr w:rsidR="006E25C4" w:rsidRPr="001A0C52" w:rsidTr="00C86E5B">
        <w:tc>
          <w:tcPr>
            <w:tcW w:w="1391" w:type="pct"/>
            <w:shd w:val="clear" w:color="auto" w:fill="D9D9D9"/>
          </w:tcPr>
          <w:p w:rsidR="006E25C4" w:rsidRPr="001A0C52" w:rsidRDefault="006E25C4" w:rsidP="00C86E5B">
            <w:pPr>
              <w:rPr>
                <w:rFonts w:ascii="Times New Roman" w:hAnsi="Times New Roman"/>
                <w:b/>
                <w:sz w:val="24"/>
                <w:rPrChange w:id="5557" w:author="Red Army" w:date="2012-02-08T20:12:00Z">
                  <w:rPr>
                    <w:rFonts w:ascii="Times New Roman" w:hAnsi="Times New Roman"/>
                    <w:b/>
                  </w:rPr>
                </w:rPrChange>
              </w:rPr>
            </w:pPr>
            <w:r w:rsidRPr="001A0C52">
              <w:rPr>
                <w:rFonts w:ascii="Times New Roman" w:hAnsi="Times New Roman"/>
                <w:b/>
                <w:sz w:val="24"/>
                <w:rPrChange w:id="5558" w:author="Red Army" w:date="2012-02-08T20:12:00Z">
                  <w:rPr>
                    <w:rFonts w:ascii="Times New Roman" w:eastAsia="ＭＳ ゴシック" w:hAnsi="Times New Roman"/>
                    <w:b/>
                    <w:bCs/>
                    <w:color w:val="4F81BD"/>
                  </w:rPr>
                </w:rPrChange>
              </w:rPr>
              <w:t>Date</w:t>
            </w:r>
          </w:p>
        </w:tc>
        <w:tc>
          <w:tcPr>
            <w:tcW w:w="1364" w:type="pct"/>
          </w:tcPr>
          <w:p w:rsidR="006E25C4" w:rsidRPr="001A0C52" w:rsidRDefault="006E25C4" w:rsidP="00C86E5B">
            <w:pPr>
              <w:rPr>
                <w:rFonts w:ascii="Times New Roman" w:hAnsi="Times New Roman"/>
                <w:sz w:val="24"/>
                <w:rPrChange w:id="5559" w:author="Red Army" w:date="2012-02-08T20:12:00Z">
                  <w:rPr>
                    <w:rFonts w:ascii="Times New Roman" w:hAnsi="Times New Roman"/>
                  </w:rPr>
                </w:rPrChange>
              </w:rPr>
            </w:pPr>
            <w:r w:rsidRPr="001A0C52">
              <w:rPr>
                <w:rFonts w:ascii="Times New Roman" w:hAnsi="Times New Roman"/>
                <w:sz w:val="24"/>
                <w:rPrChange w:id="5560" w:author="Red Army" w:date="2012-02-08T20:12:00Z">
                  <w:rPr>
                    <w:rFonts w:ascii="Times New Roman" w:eastAsia="ＭＳ ゴシック" w:hAnsi="Times New Roman"/>
                    <w:b/>
                    <w:bCs/>
                    <w:color w:val="4F81BD"/>
                  </w:rPr>
                </w:rPrChange>
              </w:rPr>
              <w:t>24/01/2012</w:t>
            </w:r>
          </w:p>
        </w:tc>
        <w:tc>
          <w:tcPr>
            <w:tcW w:w="637" w:type="pct"/>
            <w:shd w:val="clear" w:color="auto" w:fill="D9D9D9"/>
          </w:tcPr>
          <w:p w:rsidR="006E25C4" w:rsidRPr="001A0C52" w:rsidRDefault="006E25C4" w:rsidP="00C86E5B">
            <w:pPr>
              <w:rPr>
                <w:rFonts w:ascii="Times New Roman" w:hAnsi="Times New Roman"/>
                <w:b/>
                <w:sz w:val="24"/>
                <w:rPrChange w:id="5561" w:author="Red Army" w:date="2012-02-08T20:12:00Z">
                  <w:rPr>
                    <w:rFonts w:ascii="Times New Roman" w:hAnsi="Times New Roman"/>
                    <w:b/>
                  </w:rPr>
                </w:rPrChange>
              </w:rPr>
            </w:pPr>
            <w:r w:rsidRPr="001A0C52">
              <w:rPr>
                <w:rFonts w:ascii="Times New Roman" w:hAnsi="Times New Roman"/>
                <w:b/>
                <w:sz w:val="24"/>
                <w:rPrChange w:id="5562" w:author="Red Army" w:date="2012-02-08T20:12:00Z">
                  <w:rPr>
                    <w:rFonts w:ascii="Times New Roman" w:eastAsia="ＭＳ ゴシック" w:hAnsi="Times New Roman"/>
                    <w:b/>
                    <w:bCs/>
                    <w:color w:val="4F81BD"/>
                  </w:rPr>
                </w:rPrChange>
              </w:rPr>
              <w:t>Priority</w:t>
            </w:r>
          </w:p>
        </w:tc>
        <w:tc>
          <w:tcPr>
            <w:tcW w:w="1608" w:type="pct"/>
            <w:gridSpan w:val="2"/>
          </w:tcPr>
          <w:p w:rsidR="006E25C4" w:rsidRPr="001A0C52" w:rsidRDefault="006E25C4" w:rsidP="000521AF">
            <w:pPr>
              <w:rPr>
                <w:rFonts w:ascii="Times New Roman" w:hAnsi="Times New Roman"/>
                <w:sz w:val="24"/>
                <w:rPrChange w:id="5563" w:author="Red Army" w:date="2012-02-08T20:12:00Z">
                  <w:rPr>
                    <w:rFonts w:ascii="Times New Roman" w:hAnsi="Times New Roman"/>
                  </w:rPr>
                </w:rPrChange>
              </w:rPr>
            </w:pPr>
            <w:r w:rsidRPr="001A0C52">
              <w:rPr>
                <w:rFonts w:ascii="Times New Roman" w:hAnsi="Times New Roman"/>
                <w:sz w:val="24"/>
                <w:rPrChange w:id="5564" w:author="Red Army" w:date="2012-02-08T20:12:00Z">
                  <w:rPr>
                    <w:rFonts w:ascii="Times New Roman" w:eastAsia="ＭＳ ゴシック" w:hAnsi="Times New Roman"/>
                    <w:b/>
                    <w:bCs/>
                    <w:color w:val="4F81BD"/>
                  </w:rPr>
                </w:rPrChange>
              </w:rPr>
              <w:t xml:space="preserve">High </w:t>
            </w:r>
          </w:p>
        </w:tc>
      </w:tr>
      <w:tr w:rsidR="006E25C4" w:rsidRPr="001A0C52" w:rsidTr="00C86E5B">
        <w:tc>
          <w:tcPr>
            <w:tcW w:w="5000" w:type="pct"/>
            <w:gridSpan w:val="5"/>
            <w:shd w:val="clear" w:color="auto" w:fill="auto"/>
          </w:tcPr>
          <w:p w:rsidR="006E25C4" w:rsidRPr="001A0C52" w:rsidRDefault="006E25C4" w:rsidP="00C86E5B">
            <w:pPr>
              <w:rPr>
                <w:rFonts w:ascii="Times New Roman" w:hAnsi="Times New Roman"/>
                <w:b/>
                <w:sz w:val="24"/>
                <w:rPrChange w:id="5565" w:author="Red Army" w:date="2012-02-08T20:12:00Z">
                  <w:rPr>
                    <w:rFonts w:ascii="Times New Roman" w:hAnsi="Times New Roman"/>
                    <w:b/>
                  </w:rPr>
                </w:rPrChange>
              </w:rPr>
            </w:pPr>
            <w:r w:rsidRPr="001A0C52">
              <w:rPr>
                <w:rFonts w:ascii="Times New Roman" w:hAnsi="Times New Roman"/>
                <w:b/>
                <w:sz w:val="24"/>
                <w:rPrChange w:id="5566" w:author="Red Army" w:date="2012-02-08T20:12:00Z">
                  <w:rPr>
                    <w:rFonts w:ascii="Times New Roman" w:eastAsia="ＭＳ ゴシック" w:hAnsi="Times New Roman"/>
                    <w:b/>
                    <w:bCs/>
                    <w:color w:val="4F81BD"/>
                  </w:rPr>
                </w:rPrChange>
              </w:rPr>
              <w:t xml:space="preserve">Actor: </w:t>
            </w:r>
          </w:p>
          <w:p w:rsidR="006E25C4" w:rsidRPr="001A0C52" w:rsidRDefault="006E25C4" w:rsidP="00C86E5B">
            <w:pPr>
              <w:rPr>
                <w:rFonts w:ascii="Times New Roman" w:hAnsi="Times New Roman"/>
                <w:sz w:val="24"/>
                <w:rPrChange w:id="5567" w:author="Red Army" w:date="2012-02-08T20:12:00Z">
                  <w:rPr>
                    <w:rFonts w:ascii="Times New Roman" w:hAnsi="Times New Roman"/>
                  </w:rPr>
                </w:rPrChange>
              </w:rPr>
            </w:pPr>
            <w:del w:id="5568" w:author="Phuong Giang" w:date="2012-02-10T16:59:00Z">
              <w:r w:rsidRPr="001A0C52" w:rsidDel="006071B3">
                <w:rPr>
                  <w:rFonts w:ascii="Times New Roman" w:hAnsi="Times New Roman"/>
                  <w:b/>
                  <w:sz w:val="24"/>
                  <w:rPrChange w:id="5569" w:author="Red Army" w:date="2012-02-08T20:12:00Z">
                    <w:rPr>
                      <w:rFonts w:ascii="Times New Roman" w:eastAsia="ＭＳ ゴシック" w:hAnsi="Times New Roman"/>
                      <w:b/>
                      <w:bCs/>
                      <w:color w:val="4F81BD"/>
                    </w:rPr>
                  </w:rPrChange>
                </w:rPr>
                <w:delText xml:space="preserve">           </w:delText>
              </w:r>
            </w:del>
            <w:ins w:id="5570" w:author="Phuong Giang" w:date="2012-02-10T16:59:00Z">
              <w:r w:rsidR="006071B3">
                <w:rPr>
                  <w:rFonts w:ascii="Times New Roman" w:hAnsi="Times New Roman"/>
                  <w:b/>
                  <w:sz w:val="24"/>
                </w:rPr>
                <w:tab/>
              </w:r>
            </w:ins>
            <w:r w:rsidRPr="001A0C52">
              <w:rPr>
                <w:rFonts w:ascii="Times New Roman" w:hAnsi="Times New Roman"/>
                <w:sz w:val="24"/>
                <w:rPrChange w:id="5571" w:author="Red Army" w:date="2012-02-08T20:12:00Z">
                  <w:rPr>
                    <w:rFonts w:ascii="Times New Roman" w:eastAsia="ＭＳ ゴシック" w:hAnsi="Times New Roman"/>
                    <w:b/>
                    <w:bCs/>
                    <w:color w:val="4F81BD"/>
                  </w:rPr>
                </w:rPrChange>
              </w:rPr>
              <w:t>User</w:t>
            </w:r>
          </w:p>
          <w:p w:rsidR="006E25C4" w:rsidRPr="001A0C52" w:rsidRDefault="006E25C4" w:rsidP="00C86E5B">
            <w:pPr>
              <w:rPr>
                <w:rFonts w:ascii="Times New Roman" w:hAnsi="Times New Roman"/>
                <w:b/>
                <w:sz w:val="24"/>
                <w:rPrChange w:id="5572" w:author="Red Army" w:date="2012-02-08T20:12:00Z">
                  <w:rPr>
                    <w:rFonts w:ascii="Times New Roman" w:hAnsi="Times New Roman"/>
                    <w:b/>
                  </w:rPr>
                </w:rPrChange>
              </w:rPr>
            </w:pPr>
            <w:r w:rsidRPr="001A0C52">
              <w:rPr>
                <w:rFonts w:ascii="Times New Roman" w:hAnsi="Times New Roman"/>
                <w:b/>
                <w:sz w:val="24"/>
                <w:rPrChange w:id="5573" w:author="Red Army" w:date="2012-02-08T20:12:00Z">
                  <w:rPr>
                    <w:rFonts w:ascii="Times New Roman" w:eastAsia="ＭＳ ゴシック" w:hAnsi="Times New Roman"/>
                    <w:b/>
                    <w:bCs/>
                    <w:color w:val="4F81BD"/>
                  </w:rPr>
                </w:rPrChange>
              </w:rPr>
              <w:t>Summary:</w:t>
            </w:r>
          </w:p>
          <w:p w:rsidR="006E25C4" w:rsidRPr="001A0C52" w:rsidRDefault="006E25C4" w:rsidP="00C86E5B">
            <w:pPr>
              <w:rPr>
                <w:rFonts w:ascii="Times New Roman" w:hAnsi="Times New Roman"/>
                <w:sz w:val="24"/>
                <w:rPrChange w:id="5574" w:author="Red Army" w:date="2012-02-08T20:12:00Z">
                  <w:rPr>
                    <w:rFonts w:ascii="Times New Roman" w:hAnsi="Times New Roman"/>
                  </w:rPr>
                </w:rPrChange>
              </w:rPr>
            </w:pPr>
            <w:del w:id="5575" w:author="Phuong Giang" w:date="2012-02-10T16:59:00Z">
              <w:r w:rsidRPr="001A0C52" w:rsidDel="006071B3">
                <w:rPr>
                  <w:rFonts w:ascii="Times New Roman" w:hAnsi="Times New Roman"/>
                  <w:sz w:val="24"/>
                  <w:rPrChange w:id="5576" w:author="Red Army" w:date="2012-02-08T20:12:00Z">
                    <w:rPr>
                      <w:rFonts w:ascii="Times New Roman" w:eastAsia="ＭＳ ゴシック" w:hAnsi="Times New Roman"/>
                      <w:b/>
                      <w:bCs/>
                      <w:color w:val="4F81BD"/>
                    </w:rPr>
                  </w:rPrChange>
                </w:rPr>
                <w:delText xml:space="preserve">           </w:delText>
              </w:r>
            </w:del>
            <w:ins w:id="5577" w:author="Phuong Giang" w:date="2012-02-10T16:59:00Z">
              <w:r w:rsidR="006071B3">
                <w:rPr>
                  <w:rFonts w:ascii="Times New Roman" w:hAnsi="Times New Roman"/>
                  <w:sz w:val="24"/>
                </w:rPr>
                <w:tab/>
              </w:r>
            </w:ins>
            <w:del w:id="5578" w:author="Phuong Giang" w:date="2012-02-10T23:21:00Z">
              <w:r w:rsidRPr="001A0C52" w:rsidDel="003A2D04">
                <w:rPr>
                  <w:rFonts w:ascii="Times New Roman" w:hAnsi="Times New Roman"/>
                  <w:sz w:val="24"/>
                  <w:rPrChange w:id="5579" w:author="Red Army" w:date="2012-02-08T20:12:00Z">
                    <w:rPr>
                      <w:rFonts w:ascii="Times New Roman" w:eastAsia="ＭＳ ゴシック" w:hAnsi="Times New Roman"/>
                      <w:b/>
                      <w:bCs/>
                      <w:color w:val="4F81BD"/>
                    </w:rPr>
                  </w:rPrChange>
                </w:rPr>
                <w:delText xml:space="preserve">This use case allows user </w:delText>
              </w:r>
            </w:del>
            <w:ins w:id="5580" w:author="Phuong Giang" w:date="2012-02-10T23:21:00Z">
              <w:r w:rsidR="003A2D04">
                <w:rPr>
                  <w:rFonts w:ascii="Times New Roman" w:hAnsi="Times New Roman"/>
                  <w:sz w:val="24"/>
                </w:rPr>
                <w:t xml:space="preserve">User can </w:t>
              </w:r>
            </w:ins>
            <w:del w:id="5581" w:author="Phuong Giang" w:date="2012-02-10T23:21:00Z">
              <w:r w:rsidRPr="001A0C52" w:rsidDel="003A2D04">
                <w:rPr>
                  <w:rFonts w:ascii="Times New Roman" w:hAnsi="Times New Roman"/>
                  <w:sz w:val="24"/>
                  <w:rPrChange w:id="5582" w:author="Red Army" w:date="2012-02-08T20:12:00Z">
                    <w:rPr>
                      <w:rFonts w:ascii="Times New Roman" w:eastAsia="ＭＳ ゴシック" w:hAnsi="Times New Roman"/>
                      <w:b/>
                      <w:bCs/>
                      <w:color w:val="4F81BD"/>
                    </w:rPr>
                  </w:rPrChange>
                </w:rPr>
                <w:delText xml:space="preserve">to </w:delText>
              </w:r>
            </w:del>
            <w:r w:rsidRPr="001A0C52">
              <w:rPr>
                <w:rFonts w:ascii="Times New Roman" w:hAnsi="Times New Roman"/>
                <w:sz w:val="24"/>
                <w:rPrChange w:id="5583" w:author="Red Army" w:date="2012-02-08T20:12:00Z">
                  <w:rPr>
                    <w:rFonts w:ascii="Times New Roman" w:eastAsia="ＭＳ ゴシック" w:hAnsi="Times New Roman"/>
                    <w:b/>
                    <w:bCs/>
                    <w:color w:val="4F81BD"/>
                  </w:rPr>
                </w:rPrChange>
              </w:rPr>
              <w:t xml:space="preserve">create a new Knowledge Item (KI). </w:t>
            </w:r>
          </w:p>
          <w:p w:rsidR="006E25C4" w:rsidRPr="001A0C52" w:rsidRDefault="006E25C4" w:rsidP="00C86E5B">
            <w:pPr>
              <w:rPr>
                <w:rFonts w:ascii="Times New Roman" w:hAnsi="Times New Roman"/>
                <w:b/>
                <w:bCs/>
                <w:sz w:val="24"/>
                <w:rPrChange w:id="5584" w:author="Red Army" w:date="2012-02-08T20:12:00Z">
                  <w:rPr>
                    <w:rFonts w:ascii="Times New Roman" w:hAnsi="Times New Roman"/>
                    <w:b/>
                    <w:bCs/>
                  </w:rPr>
                </w:rPrChange>
              </w:rPr>
            </w:pPr>
            <w:r w:rsidRPr="001A0C52">
              <w:rPr>
                <w:rFonts w:ascii="Times New Roman" w:hAnsi="Times New Roman"/>
                <w:b/>
                <w:bCs/>
                <w:sz w:val="24"/>
                <w:rPrChange w:id="5585" w:author="Red Army" w:date="2012-02-08T20:12:00Z">
                  <w:rPr>
                    <w:rFonts w:ascii="Times New Roman" w:eastAsia="ＭＳ ゴシック" w:hAnsi="Times New Roman"/>
                    <w:b/>
                    <w:bCs/>
                    <w:color w:val="4F81BD"/>
                  </w:rPr>
                </w:rPrChange>
              </w:rPr>
              <w:t>Goal:</w:t>
            </w:r>
          </w:p>
          <w:p w:rsidR="006E25C4" w:rsidRPr="001A0C52" w:rsidRDefault="006E25C4" w:rsidP="00C86E5B">
            <w:pPr>
              <w:rPr>
                <w:rFonts w:ascii="Times New Roman" w:hAnsi="Times New Roman"/>
                <w:bCs/>
                <w:sz w:val="24"/>
                <w:rPrChange w:id="5586" w:author="Red Army" w:date="2012-02-08T20:12:00Z">
                  <w:rPr>
                    <w:rFonts w:ascii="Times New Roman" w:hAnsi="Times New Roman"/>
                    <w:bCs/>
                  </w:rPr>
                </w:rPrChange>
              </w:rPr>
            </w:pPr>
            <w:del w:id="5587" w:author="Phuong Giang" w:date="2012-02-10T16:59:00Z">
              <w:r w:rsidRPr="001A0C52" w:rsidDel="006071B3">
                <w:rPr>
                  <w:rFonts w:ascii="Times New Roman" w:hAnsi="Times New Roman"/>
                  <w:b/>
                  <w:bCs/>
                  <w:sz w:val="24"/>
                  <w:rPrChange w:id="5588" w:author="Red Army" w:date="2012-02-08T20:12:00Z">
                    <w:rPr>
                      <w:rFonts w:ascii="Times New Roman" w:eastAsia="ＭＳ ゴシック" w:hAnsi="Times New Roman"/>
                      <w:b/>
                      <w:bCs/>
                      <w:color w:val="4F81BD"/>
                    </w:rPr>
                  </w:rPrChange>
                </w:rPr>
                <w:delText xml:space="preserve">         </w:delText>
              </w:r>
              <w:r w:rsidRPr="001A0C52" w:rsidDel="006071B3">
                <w:rPr>
                  <w:rFonts w:ascii="Times New Roman" w:hAnsi="Times New Roman"/>
                  <w:sz w:val="24"/>
                  <w:rPrChange w:id="5589" w:author="Red Army" w:date="2012-02-08T20:12:00Z">
                    <w:rPr>
                      <w:rFonts w:ascii="Times New Roman" w:eastAsia="ＭＳ ゴシック" w:hAnsi="Times New Roman"/>
                      <w:b/>
                      <w:bCs/>
                      <w:color w:val="4F81BD"/>
                    </w:rPr>
                  </w:rPrChange>
                </w:rPr>
                <w:delText xml:space="preserve"> </w:delText>
              </w:r>
            </w:del>
            <w:ins w:id="5590" w:author="Phuong Giang" w:date="2012-02-10T16:59:00Z">
              <w:r w:rsidR="006071B3">
                <w:rPr>
                  <w:rFonts w:ascii="Times New Roman" w:hAnsi="Times New Roman"/>
                  <w:b/>
                  <w:bCs/>
                  <w:sz w:val="24"/>
                </w:rPr>
                <w:tab/>
              </w:r>
            </w:ins>
            <w:r w:rsidRPr="001A0C52">
              <w:rPr>
                <w:rFonts w:ascii="Times New Roman" w:hAnsi="Times New Roman"/>
                <w:sz w:val="24"/>
                <w:rPrChange w:id="5591" w:author="Red Army" w:date="2012-02-08T20:12:00Z">
                  <w:rPr>
                    <w:rFonts w:ascii="Times New Roman" w:eastAsia="ＭＳ ゴシック" w:hAnsi="Times New Roman"/>
                    <w:b/>
                    <w:bCs/>
                    <w:color w:val="4F81BD"/>
                  </w:rPr>
                </w:rPrChange>
              </w:rPr>
              <w:t>Add a new knowledge item successfully.</w:t>
            </w:r>
          </w:p>
          <w:p w:rsidR="006E25C4" w:rsidRPr="001A0C52" w:rsidRDefault="006E25C4" w:rsidP="00C86E5B">
            <w:pPr>
              <w:rPr>
                <w:rFonts w:ascii="Times New Roman" w:hAnsi="Times New Roman"/>
                <w:b/>
                <w:bCs/>
                <w:sz w:val="24"/>
                <w:rPrChange w:id="5592" w:author="Red Army" w:date="2012-02-08T20:12:00Z">
                  <w:rPr>
                    <w:rFonts w:ascii="Times New Roman" w:hAnsi="Times New Roman"/>
                    <w:b/>
                    <w:bCs/>
                  </w:rPr>
                </w:rPrChange>
              </w:rPr>
            </w:pPr>
            <w:r w:rsidRPr="001A0C52">
              <w:rPr>
                <w:rFonts w:ascii="Times New Roman" w:hAnsi="Times New Roman"/>
                <w:b/>
                <w:bCs/>
                <w:sz w:val="24"/>
                <w:rPrChange w:id="5593" w:author="Red Army" w:date="2012-02-08T20:12:00Z">
                  <w:rPr>
                    <w:rFonts w:ascii="Times New Roman" w:eastAsia="ＭＳ ゴシック" w:hAnsi="Times New Roman"/>
                    <w:b/>
                    <w:bCs/>
                    <w:color w:val="4F81BD"/>
                  </w:rPr>
                </w:rPrChange>
              </w:rPr>
              <w:t>Triggers</w:t>
            </w:r>
          </w:p>
          <w:p w:rsidR="006E25C4" w:rsidRPr="001A0C52" w:rsidDel="006071B3" w:rsidRDefault="006E25C4" w:rsidP="00C86E5B">
            <w:pPr>
              <w:rPr>
                <w:del w:id="5594" w:author="Phuong Giang" w:date="2012-02-10T17:01:00Z"/>
                <w:rFonts w:ascii="Times New Roman" w:hAnsi="Times New Roman"/>
                <w:sz w:val="24"/>
                <w:u w:val="single"/>
                <w:rPrChange w:id="5595" w:author="Red Army" w:date="2012-02-08T20:12:00Z">
                  <w:rPr>
                    <w:del w:id="5596" w:author="Phuong Giang" w:date="2012-02-10T17:01:00Z"/>
                    <w:rFonts w:ascii="Times New Roman" w:hAnsi="Times New Roman"/>
                    <w:u w:val="single"/>
                  </w:rPr>
                </w:rPrChange>
              </w:rPr>
            </w:pPr>
            <w:del w:id="5597" w:author="Phuong Giang" w:date="2012-02-10T16:59:00Z">
              <w:r w:rsidRPr="001A0C52" w:rsidDel="006071B3">
                <w:rPr>
                  <w:rFonts w:ascii="Times New Roman" w:hAnsi="Times New Roman"/>
                  <w:bCs/>
                  <w:sz w:val="24"/>
                  <w:rPrChange w:id="5598" w:author="Red Army" w:date="2012-02-08T20:12:00Z">
                    <w:rPr>
                      <w:rFonts w:ascii="Times New Roman" w:eastAsia="ＭＳ ゴシック" w:hAnsi="Times New Roman"/>
                      <w:b/>
                      <w:bCs/>
                      <w:color w:val="4F81BD"/>
                    </w:rPr>
                  </w:rPrChange>
                </w:rPr>
                <w:delText xml:space="preserve">          </w:delText>
              </w:r>
            </w:del>
            <w:ins w:id="5599" w:author="Phuong Giang" w:date="2012-02-10T16:59:00Z">
              <w:r w:rsidR="006071B3">
                <w:rPr>
                  <w:rFonts w:ascii="Times New Roman" w:hAnsi="Times New Roman"/>
                  <w:bCs/>
                  <w:sz w:val="24"/>
                </w:rPr>
                <w:tab/>
              </w:r>
            </w:ins>
            <w:r w:rsidRPr="001A0C52">
              <w:rPr>
                <w:rFonts w:ascii="Times New Roman" w:hAnsi="Times New Roman"/>
                <w:bCs/>
                <w:sz w:val="24"/>
                <w:rPrChange w:id="5600" w:author="Red Army" w:date="2012-02-08T20:12:00Z">
                  <w:rPr>
                    <w:rFonts w:ascii="Times New Roman" w:eastAsia="ＭＳ ゴシック" w:hAnsi="Times New Roman"/>
                    <w:b/>
                    <w:bCs/>
                    <w:color w:val="4F81BD"/>
                  </w:rPr>
                </w:rPrChange>
              </w:rPr>
              <w:t xml:space="preserve">Active this use case when user asks the system to create a new </w:t>
            </w:r>
            <w:del w:id="5601" w:author="Phuong Giang" w:date="2012-02-10T17:00:00Z">
              <w:r w:rsidRPr="001A0C52" w:rsidDel="006071B3">
                <w:rPr>
                  <w:rFonts w:ascii="Times New Roman" w:hAnsi="Times New Roman"/>
                  <w:bCs/>
                  <w:sz w:val="24"/>
                  <w:rPrChange w:id="5602" w:author="Red Army" w:date="2012-02-08T20:12:00Z">
                    <w:rPr>
                      <w:rFonts w:ascii="Times New Roman" w:eastAsia="ＭＳ ゴシック" w:hAnsi="Times New Roman"/>
                      <w:b/>
                      <w:bCs/>
                      <w:color w:val="4F81BD"/>
                    </w:rPr>
                  </w:rPrChange>
                </w:rPr>
                <w:delText>use</w:delText>
              </w:r>
            </w:del>
            <w:ins w:id="5603" w:author="Phuong Giang" w:date="2012-02-10T17:00:00Z">
              <w:r w:rsidR="006071B3">
                <w:rPr>
                  <w:rFonts w:ascii="Times New Roman" w:hAnsi="Times New Roman"/>
                  <w:bCs/>
                  <w:sz w:val="24"/>
                </w:rPr>
                <w:t>KI</w:t>
              </w:r>
            </w:ins>
            <w:r w:rsidRPr="001A0C52">
              <w:rPr>
                <w:rFonts w:ascii="Times New Roman" w:hAnsi="Times New Roman"/>
                <w:bCs/>
                <w:sz w:val="24"/>
                <w:rPrChange w:id="5604" w:author="Red Army" w:date="2012-02-08T20:12:00Z">
                  <w:rPr>
                    <w:rFonts w:ascii="Times New Roman" w:eastAsia="ＭＳ ゴシック" w:hAnsi="Times New Roman"/>
                    <w:b/>
                    <w:bCs/>
                    <w:color w:val="4F81BD"/>
                  </w:rPr>
                </w:rPrChange>
              </w:rPr>
              <w:t xml:space="preserve"> </w:t>
            </w:r>
            <w:del w:id="5605" w:author="Phuong Giang" w:date="2012-02-10T17:01:00Z">
              <w:r w:rsidRPr="001A0C52" w:rsidDel="006071B3">
                <w:rPr>
                  <w:rFonts w:ascii="Times New Roman" w:hAnsi="Times New Roman"/>
                  <w:bCs/>
                  <w:sz w:val="24"/>
                  <w:rPrChange w:id="5606" w:author="Red Army" w:date="2012-02-08T20:12:00Z">
                    <w:rPr>
                      <w:rFonts w:ascii="Times New Roman" w:eastAsia="ＭＳ ゴシック" w:hAnsi="Times New Roman"/>
                      <w:b/>
                      <w:bCs/>
                      <w:color w:val="4F81BD"/>
                    </w:rPr>
                  </w:rPrChange>
                </w:rPr>
                <w:delText>case or accept to create new KI base on modification of other KI.</w:delText>
              </w:r>
            </w:del>
          </w:p>
          <w:p w:rsidR="006071B3" w:rsidRDefault="006071B3" w:rsidP="00C86E5B">
            <w:pPr>
              <w:rPr>
                <w:ins w:id="5607" w:author="Phuong Giang" w:date="2012-02-10T17:01:00Z"/>
                <w:rFonts w:ascii="Times New Roman" w:hAnsi="Times New Roman"/>
                <w:b/>
                <w:bCs/>
                <w:sz w:val="24"/>
              </w:rPr>
            </w:pPr>
          </w:p>
          <w:p w:rsidR="006E25C4" w:rsidRPr="001A0C52" w:rsidRDefault="006E25C4" w:rsidP="00C86E5B">
            <w:pPr>
              <w:rPr>
                <w:rFonts w:ascii="Times New Roman" w:hAnsi="Times New Roman"/>
                <w:b/>
                <w:bCs/>
                <w:sz w:val="24"/>
                <w:rPrChange w:id="5608" w:author="Red Army" w:date="2012-02-08T20:12:00Z">
                  <w:rPr>
                    <w:rFonts w:ascii="Times New Roman" w:hAnsi="Times New Roman"/>
                    <w:b/>
                    <w:bCs/>
                  </w:rPr>
                </w:rPrChange>
              </w:rPr>
            </w:pPr>
            <w:r w:rsidRPr="001A0C52">
              <w:rPr>
                <w:rFonts w:ascii="Times New Roman" w:hAnsi="Times New Roman"/>
                <w:b/>
                <w:bCs/>
                <w:sz w:val="24"/>
                <w:rPrChange w:id="5609" w:author="Red Army" w:date="2012-02-08T20:12:00Z">
                  <w:rPr>
                    <w:rFonts w:ascii="Times New Roman" w:eastAsia="ＭＳ ゴシック" w:hAnsi="Times New Roman"/>
                    <w:b/>
                    <w:bCs/>
                    <w:color w:val="4F81BD"/>
                  </w:rPr>
                </w:rPrChange>
              </w:rPr>
              <w:t>Preconditions:</w:t>
            </w:r>
          </w:p>
          <w:p w:rsidR="006E25C4" w:rsidRPr="001A0C52" w:rsidRDefault="006E25C4" w:rsidP="00C86E5B">
            <w:pPr>
              <w:rPr>
                <w:rFonts w:ascii="Times New Roman" w:hAnsi="Times New Roman"/>
                <w:bCs/>
                <w:sz w:val="24"/>
                <w:rPrChange w:id="5610" w:author="Red Army" w:date="2012-02-08T20:12:00Z">
                  <w:rPr>
                    <w:rFonts w:ascii="Times New Roman" w:hAnsi="Times New Roman"/>
                    <w:bCs/>
                  </w:rPr>
                </w:rPrChange>
              </w:rPr>
            </w:pPr>
            <w:del w:id="5611" w:author="Phuong Giang" w:date="2012-02-10T17:01:00Z">
              <w:r w:rsidRPr="001A0C52" w:rsidDel="006071B3">
                <w:rPr>
                  <w:rFonts w:ascii="Times New Roman" w:hAnsi="Times New Roman"/>
                  <w:bCs/>
                  <w:sz w:val="24"/>
                  <w:rPrChange w:id="5612" w:author="Red Army" w:date="2012-02-08T20:12:00Z">
                    <w:rPr>
                      <w:rFonts w:ascii="Times New Roman" w:eastAsia="ＭＳ ゴシック" w:hAnsi="Times New Roman"/>
                      <w:b/>
                      <w:bCs/>
                      <w:color w:val="4F81BD"/>
                    </w:rPr>
                  </w:rPrChange>
                </w:rPr>
                <w:delText xml:space="preserve">         </w:delText>
              </w:r>
            </w:del>
            <w:ins w:id="5613" w:author="Phuong Giang" w:date="2012-02-10T17:01:00Z">
              <w:r w:rsidR="006071B3">
                <w:rPr>
                  <w:rFonts w:ascii="Times New Roman" w:hAnsi="Times New Roman"/>
                  <w:bCs/>
                  <w:sz w:val="24"/>
                </w:rPr>
                <w:tab/>
              </w:r>
            </w:ins>
            <w:r w:rsidRPr="001A0C52">
              <w:rPr>
                <w:rFonts w:ascii="Times New Roman" w:hAnsi="Times New Roman"/>
                <w:bCs/>
                <w:sz w:val="24"/>
                <w:rPrChange w:id="5614" w:author="Red Army" w:date="2012-02-08T20:12:00Z">
                  <w:rPr>
                    <w:rFonts w:ascii="Times New Roman" w:eastAsia="ＭＳ ゴシック" w:hAnsi="Times New Roman"/>
                    <w:b/>
                    <w:bCs/>
                    <w:color w:val="4F81BD"/>
                  </w:rPr>
                </w:rPrChange>
              </w:rPr>
              <w:t>Start application successfully.</w:t>
            </w:r>
          </w:p>
          <w:p w:rsidR="006E25C4" w:rsidRPr="001A0C52" w:rsidRDefault="006E25C4" w:rsidP="00C86E5B">
            <w:pPr>
              <w:rPr>
                <w:rFonts w:ascii="Times New Roman" w:hAnsi="Times New Roman"/>
                <w:b/>
                <w:bCs/>
                <w:sz w:val="24"/>
                <w:rPrChange w:id="5615" w:author="Red Army" w:date="2012-02-08T20:12:00Z">
                  <w:rPr>
                    <w:rFonts w:ascii="Times New Roman" w:hAnsi="Times New Roman"/>
                    <w:b/>
                    <w:bCs/>
                  </w:rPr>
                </w:rPrChange>
              </w:rPr>
            </w:pPr>
            <w:r w:rsidRPr="001A0C52">
              <w:rPr>
                <w:rFonts w:ascii="Times New Roman" w:hAnsi="Times New Roman"/>
                <w:b/>
                <w:bCs/>
                <w:sz w:val="24"/>
                <w:rPrChange w:id="5616" w:author="Red Army" w:date="2012-02-08T20:12:00Z">
                  <w:rPr>
                    <w:rFonts w:ascii="Times New Roman" w:eastAsia="ＭＳ ゴシック" w:hAnsi="Times New Roman"/>
                    <w:b/>
                    <w:bCs/>
                    <w:color w:val="4F81BD"/>
                  </w:rPr>
                </w:rPrChange>
              </w:rPr>
              <w:t>Post</w:t>
            </w:r>
            <w:r w:rsidRPr="001A0C52">
              <w:rPr>
                <w:rFonts w:ascii="Times New Roman" w:hAnsi="Times New Roman"/>
                <w:b/>
                <w:sz w:val="24"/>
                <w:rPrChange w:id="5617" w:author="Red Army" w:date="2012-02-08T20:12:00Z">
                  <w:rPr>
                    <w:rFonts w:ascii="Times New Roman" w:eastAsia="ＭＳ ゴシック" w:hAnsi="Times New Roman"/>
                    <w:b/>
                    <w:bCs/>
                    <w:color w:val="4F81BD"/>
                  </w:rPr>
                </w:rPrChange>
              </w:rPr>
              <w:t xml:space="preserve"> </w:t>
            </w:r>
            <w:r w:rsidRPr="001A0C52">
              <w:rPr>
                <w:rFonts w:ascii="Times New Roman" w:hAnsi="Times New Roman"/>
                <w:b/>
                <w:bCs/>
                <w:sz w:val="24"/>
                <w:rPrChange w:id="5618" w:author="Red Army" w:date="2012-02-08T20:12:00Z">
                  <w:rPr>
                    <w:rFonts w:ascii="Times New Roman" w:eastAsia="ＭＳ ゴシック" w:hAnsi="Times New Roman"/>
                    <w:b/>
                    <w:bCs/>
                    <w:color w:val="4F81BD"/>
                  </w:rPr>
                </w:rPrChange>
              </w:rPr>
              <w:t>Conditions:</w:t>
            </w:r>
          </w:p>
          <w:p w:rsidR="006071B3" w:rsidRDefault="006E25C4" w:rsidP="00C86E5B">
            <w:pPr>
              <w:rPr>
                <w:ins w:id="5619" w:author="Phuong Giang" w:date="2012-02-10T17:01:00Z"/>
                <w:rFonts w:ascii="Times New Roman" w:hAnsi="Times New Roman"/>
                <w:bCs/>
                <w:sz w:val="24"/>
              </w:rPr>
            </w:pPr>
            <w:r w:rsidRPr="001A0C52">
              <w:rPr>
                <w:rFonts w:ascii="Times New Roman" w:hAnsi="Times New Roman"/>
                <w:bCs/>
                <w:sz w:val="24"/>
                <w:rPrChange w:id="5620" w:author="Red Army" w:date="2012-02-08T20:12:00Z">
                  <w:rPr>
                    <w:rFonts w:ascii="Times New Roman" w:eastAsia="ＭＳ ゴシック" w:hAnsi="Times New Roman"/>
                    <w:b/>
                    <w:bCs/>
                    <w:color w:val="4F81BD"/>
                  </w:rPr>
                </w:rPrChange>
              </w:rPr>
              <w:t xml:space="preserve">        </w:t>
            </w:r>
            <w:ins w:id="5621" w:author="Phuong Giang" w:date="2012-02-10T17:01:00Z">
              <w:r w:rsidR="006071B3">
                <w:rPr>
                  <w:rFonts w:ascii="Times New Roman" w:hAnsi="Times New Roman"/>
                  <w:bCs/>
                  <w:sz w:val="24"/>
                </w:rPr>
                <w:tab/>
              </w:r>
            </w:ins>
            <w:r w:rsidRPr="001A0C52">
              <w:rPr>
                <w:rFonts w:ascii="Times New Roman" w:hAnsi="Times New Roman"/>
                <w:bCs/>
                <w:sz w:val="24"/>
                <w:rPrChange w:id="5622" w:author="Red Army" w:date="2012-02-08T20:12:00Z">
                  <w:rPr>
                    <w:rFonts w:ascii="Times New Roman" w:eastAsia="ＭＳ ゴシック" w:hAnsi="Times New Roman"/>
                    <w:b/>
                    <w:bCs/>
                    <w:color w:val="4F81BD"/>
                  </w:rPr>
                </w:rPrChange>
              </w:rPr>
              <w:t xml:space="preserve">New </w:t>
            </w:r>
            <w:ins w:id="5623" w:author="Phuong Giang" w:date="2012-02-10T17:01:00Z">
              <w:r w:rsidR="006071B3">
                <w:rPr>
                  <w:rFonts w:ascii="Times New Roman" w:hAnsi="Times New Roman"/>
                  <w:bCs/>
                  <w:sz w:val="24"/>
                </w:rPr>
                <w:t>KI</w:t>
              </w:r>
              <w:r w:rsidR="006071B3" w:rsidRPr="0091551D">
                <w:rPr>
                  <w:rFonts w:ascii="Times New Roman" w:hAnsi="Times New Roman"/>
                  <w:bCs/>
                  <w:sz w:val="24"/>
                </w:rPr>
                <w:t xml:space="preserve"> </w:t>
              </w:r>
            </w:ins>
            <w:del w:id="5624" w:author="Phuong Giang" w:date="2012-02-10T17:01:00Z">
              <w:r w:rsidRPr="001A0C52" w:rsidDel="006071B3">
                <w:rPr>
                  <w:rFonts w:ascii="Times New Roman" w:hAnsi="Times New Roman"/>
                  <w:bCs/>
                  <w:sz w:val="24"/>
                  <w:rPrChange w:id="5625" w:author="Red Army" w:date="2012-02-08T20:12:00Z">
                    <w:rPr>
                      <w:rFonts w:ascii="Times New Roman" w:eastAsia="ＭＳ ゴシック" w:hAnsi="Times New Roman"/>
                      <w:b/>
                      <w:bCs/>
                      <w:color w:val="4F81BD"/>
                    </w:rPr>
                  </w:rPrChange>
                </w:rPr>
                <w:delText xml:space="preserve">Knowledge Item </w:delText>
              </w:r>
            </w:del>
            <w:r w:rsidRPr="001A0C52">
              <w:rPr>
                <w:rFonts w:ascii="Times New Roman" w:hAnsi="Times New Roman"/>
                <w:bCs/>
                <w:sz w:val="24"/>
                <w:rPrChange w:id="5626" w:author="Red Army" w:date="2012-02-08T20:12:00Z">
                  <w:rPr>
                    <w:rFonts w:ascii="Times New Roman" w:eastAsia="ＭＳ ゴシック" w:hAnsi="Times New Roman"/>
                    <w:b/>
                    <w:bCs/>
                    <w:color w:val="4F81BD"/>
                  </w:rPr>
                </w:rPrChange>
              </w:rPr>
              <w:t>is created successfully</w:t>
            </w:r>
          </w:p>
          <w:p w:rsidR="006071B3" w:rsidRDefault="006071B3" w:rsidP="00C86E5B">
            <w:pPr>
              <w:rPr>
                <w:ins w:id="5627" w:author="Phuong Giang" w:date="2012-02-10T17:01:00Z"/>
                <w:rFonts w:ascii="Times New Roman" w:hAnsi="Times New Roman"/>
                <w:bCs/>
                <w:sz w:val="24"/>
              </w:rPr>
            </w:pPr>
            <w:ins w:id="5628" w:author="Phuong Giang" w:date="2012-02-10T17:01:00Z">
              <w:r>
                <w:rPr>
                  <w:rFonts w:ascii="Times New Roman" w:hAnsi="Times New Roman"/>
                  <w:bCs/>
                  <w:sz w:val="24"/>
                </w:rPr>
                <w:tab/>
              </w:r>
            </w:ins>
            <w:del w:id="5629" w:author="Phuong Giang" w:date="2012-02-10T17:01:00Z">
              <w:r w:rsidR="006E25C4" w:rsidRPr="001A0C52" w:rsidDel="006071B3">
                <w:rPr>
                  <w:rFonts w:ascii="Times New Roman" w:hAnsi="Times New Roman"/>
                  <w:bCs/>
                  <w:sz w:val="24"/>
                  <w:rPrChange w:id="5630" w:author="Red Army" w:date="2012-02-08T20:12:00Z">
                    <w:rPr>
                      <w:rFonts w:ascii="Times New Roman" w:eastAsia="ＭＳ ゴシック" w:hAnsi="Times New Roman"/>
                      <w:b/>
                      <w:bCs/>
                      <w:color w:val="4F81BD"/>
                    </w:rPr>
                  </w:rPrChange>
                </w:rPr>
                <w:delText>, d</w:delText>
              </w:r>
            </w:del>
            <w:ins w:id="5631" w:author="Phuong Giang" w:date="2012-02-10T17:01:00Z">
              <w:r>
                <w:rPr>
                  <w:rFonts w:ascii="Times New Roman" w:hAnsi="Times New Roman"/>
                  <w:bCs/>
                  <w:sz w:val="24"/>
                </w:rPr>
                <w:t>D</w:t>
              </w:r>
            </w:ins>
            <w:r w:rsidR="006E25C4" w:rsidRPr="001A0C52">
              <w:rPr>
                <w:rFonts w:ascii="Times New Roman" w:hAnsi="Times New Roman"/>
                <w:bCs/>
                <w:sz w:val="24"/>
                <w:rPrChange w:id="5632" w:author="Red Army" w:date="2012-02-08T20:12:00Z">
                  <w:rPr>
                    <w:rFonts w:ascii="Times New Roman" w:eastAsia="ＭＳ ゴシック" w:hAnsi="Times New Roman"/>
                    <w:b/>
                    <w:bCs/>
                    <w:color w:val="4F81BD"/>
                  </w:rPr>
                </w:rPrChange>
              </w:rPr>
              <w:t xml:space="preserve">ata integrity is assured. </w:t>
            </w:r>
          </w:p>
          <w:p w:rsidR="006E25C4" w:rsidRPr="001A0C52" w:rsidRDefault="006071B3" w:rsidP="00C86E5B">
            <w:pPr>
              <w:rPr>
                <w:rFonts w:ascii="Times New Roman" w:hAnsi="Times New Roman"/>
                <w:bCs/>
                <w:sz w:val="24"/>
                <w:rPrChange w:id="5633" w:author="Red Army" w:date="2012-02-08T20:12:00Z">
                  <w:rPr>
                    <w:rFonts w:ascii="Times New Roman" w:hAnsi="Times New Roman"/>
                    <w:bCs/>
                  </w:rPr>
                </w:rPrChange>
              </w:rPr>
            </w:pPr>
            <w:ins w:id="5634" w:author="Phuong Giang" w:date="2012-02-10T17:01:00Z">
              <w:r>
                <w:rPr>
                  <w:rFonts w:ascii="Times New Roman" w:hAnsi="Times New Roman"/>
                  <w:bCs/>
                  <w:sz w:val="24"/>
                </w:rPr>
                <w:tab/>
              </w:r>
            </w:ins>
            <w:del w:id="5635" w:author="Phuong Giang" w:date="2012-02-10T17:02:00Z">
              <w:r w:rsidR="006E25C4" w:rsidRPr="001A0C52" w:rsidDel="006071B3">
                <w:rPr>
                  <w:rFonts w:ascii="Times New Roman" w:hAnsi="Times New Roman"/>
                  <w:bCs/>
                  <w:sz w:val="24"/>
                  <w:rPrChange w:id="5636" w:author="Red Army" w:date="2012-02-08T20:12:00Z">
                    <w:rPr>
                      <w:rFonts w:ascii="Times New Roman" w:eastAsia="ＭＳ ゴシック" w:hAnsi="Times New Roman"/>
                      <w:b/>
                      <w:bCs/>
                      <w:color w:val="4F81BD"/>
                    </w:rPr>
                  </w:rPrChange>
                </w:rPr>
                <w:delText>Knowledge Item</w:delText>
              </w:r>
            </w:del>
            <w:ins w:id="5637" w:author="Phuong Giang" w:date="2012-02-10T17:02:00Z">
              <w:r>
                <w:rPr>
                  <w:rFonts w:ascii="Times New Roman" w:hAnsi="Times New Roman"/>
                  <w:bCs/>
                  <w:sz w:val="24"/>
                </w:rPr>
                <w:t>KI</w:t>
              </w:r>
            </w:ins>
            <w:r w:rsidR="006E25C4" w:rsidRPr="001A0C52">
              <w:rPr>
                <w:rFonts w:ascii="Times New Roman" w:hAnsi="Times New Roman"/>
                <w:bCs/>
                <w:sz w:val="24"/>
                <w:rPrChange w:id="5638" w:author="Red Army" w:date="2012-02-08T20:12:00Z">
                  <w:rPr>
                    <w:rFonts w:ascii="Times New Roman" w:eastAsia="ＭＳ ゴシック" w:hAnsi="Times New Roman"/>
                    <w:b/>
                    <w:bCs/>
                    <w:color w:val="4F81BD"/>
                  </w:rPr>
                </w:rPrChange>
              </w:rPr>
              <w:t xml:space="preserve"> is findable. </w:t>
            </w:r>
          </w:p>
          <w:p w:rsidR="006E25C4" w:rsidRPr="001A0C52" w:rsidRDefault="006E25C4" w:rsidP="00C86E5B">
            <w:pPr>
              <w:rPr>
                <w:rFonts w:ascii="Times New Roman" w:hAnsi="Times New Roman"/>
                <w:b/>
                <w:bCs/>
                <w:sz w:val="24"/>
                <w:rPrChange w:id="5639" w:author="Red Army" w:date="2012-02-08T20:12:00Z">
                  <w:rPr>
                    <w:rFonts w:ascii="Times New Roman" w:hAnsi="Times New Roman"/>
                    <w:b/>
                    <w:bCs/>
                  </w:rPr>
                </w:rPrChange>
              </w:rPr>
            </w:pPr>
            <w:r w:rsidRPr="001A0C52">
              <w:rPr>
                <w:rFonts w:ascii="Times New Roman" w:hAnsi="Times New Roman"/>
                <w:b/>
                <w:bCs/>
                <w:sz w:val="24"/>
                <w:rPrChange w:id="5640" w:author="Red Army" w:date="2012-02-08T20:12:00Z">
                  <w:rPr>
                    <w:rFonts w:ascii="Times New Roman" w:eastAsia="ＭＳ ゴシック" w:hAnsi="Times New Roman"/>
                    <w:b/>
                    <w:b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6E25C4">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C86E5B">
                  <w:pPr>
                    <w:jc w:val="center"/>
                    <w:rPr>
                      <w:rFonts w:ascii="Times New Roman" w:hAnsi="Times New Roman"/>
                      <w:sz w:val="24"/>
                      <w:rPrChange w:id="5641" w:author="Red Army" w:date="2012-02-08T20:12:00Z">
                        <w:rPr>
                          <w:rFonts w:ascii="Times New Roman" w:hAnsi="Times New Roman"/>
                        </w:rPr>
                      </w:rPrChange>
                    </w:rPr>
                  </w:pPr>
                  <w:r w:rsidRPr="001A0C52">
                    <w:rPr>
                      <w:rFonts w:ascii="Times New Roman" w:hAnsi="Times New Roman"/>
                      <w:sz w:val="24"/>
                      <w:rPrChange w:id="5642"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C86E5B">
                  <w:pPr>
                    <w:jc w:val="center"/>
                    <w:rPr>
                      <w:rFonts w:ascii="Times New Roman" w:hAnsi="Times New Roman"/>
                      <w:sz w:val="24"/>
                      <w:rPrChange w:id="5643" w:author="Red Army" w:date="2012-02-08T20:12:00Z">
                        <w:rPr>
                          <w:rFonts w:ascii="Times New Roman" w:hAnsi="Times New Roman"/>
                        </w:rPr>
                      </w:rPrChange>
                    </w:rPr>
                  </w:pPr>
                  <w:r w:rsidRPr="001A0C52">
                    <w:rPr>
                      <w:rFonts w:ascii="Times New Roman" w:hAnsi="Times New Roman"/>
                      <w:sz w:val="24"/>
                      <w:rPrChange w:id="5644"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C86E5B">
                  <w:pPr>
                    <w:jc w:val="center"/>
                    <w:rPr>
                      <w:rFonts w:ascii="Times New Roman" w:hAnsi="Times New Roman"/>
                      <w:sz w:val="24"/>
                      <w:rPrChange w:id="5645" w:author="Red Army" w:date="2012-02-08T20:12:00Z">
                        <w:rPr>
                          <w:rFonts w:ascii="Times New Roman" w:hAnsi="Times New Roman"/>
                        </w:rPr>
                      </w:rPrChange>
                    </w:rPr>
                  </w:pPr>
                  <w:r w:rsidRPr="001A0C52">
                    <w:rPr>
                      <w:rFonts w:ascii="Times New Roman" w:hAnsi="Times New Roman"/>
                      <w:sz w:val="24"/>
                      <w:rPrChange w:id="5646" w:author="Red Army" w:date="2012-02-08T20:12:00Z">
                        <w:rPr>
                          <w:rFonts w:ascii="Times New Roman" w:eastAsia="ＭＳ ゴシック" w:hAnsi="Times New Roman"/>
                          <w:b/>
                          <w:bCs/>
                          <w:color w:val="4F81BD"/>
                        </w:rPr>
                      </w:rPrChange>
                    </w:rPr>
                    <w:t>System Response</w:t>
                  </w:r>
                </w:p>
              </w:tc>
            </w:tr>
            <w:tr w:rsidR="006E25C4" w:rsidRPr="001A0C52" w:rsidTr="006E25C4">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C86E5B">
                  <w:pPr>
                    <w:jc w:val="center"/>
                    <w:rPr>
                      <w:rFonts w:ascii="Times New Roman" w:hAnsi="Times New Roman"/>
                      <w:sz w:val="24"/>
                      <w:rPrChange w:id="5647" w:author="Red Army" w:date="2012-02-08T20:12:00Z">
                        <w:rPr>
                          <w:rFonts w:ascii="Times New Roman" w:hAnsi="Times New Roman"/>
                        </w:rPr>
                      </w:rPrChange>
                    </w:rPr>
                  </w:pPr>
                  <w:r w:rsidRPr="001A0C52">
                    <w:rPr>
                      <w:rFonts w:ascii="Times New Roman" w:hAnsi="Times New Roman"/>
                      <w:sz w:val="24"/>
                      <w:rPrChange w:id="5648"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C86E5B">
                  <w:pPr>
                    <w:rPr>
                      <w:rFonts w:ascii="Times New Roman" w:hAnsi="Times New Roman"/>
                      <w:sz w:val="24"/>
                      <w:rPrChange w:id="5649" w:author="Red Army" w:date="2012-02-08T20:12:00Z">
                        <w:rPr>
                          <w:rFonts w:ascii="Times New Roman" w:hAnsi="Times New Roman"/>
                        </w:rPr>
                      </w:rPrChange>
                    </w:rPr>
                  </w:pPr>
                  <w:r w:rsidRPr="001A0C52">
                    <w:rPr>
                      <w:rFonts w:ascii="Times New Roman" w:hAnsi="Times New Roman"/>
                      <w:sz w:val="24"/>
                      <w:rPrChange w:id="5650" w:author="Red Army" w:date="2012-02-08T20:12:00Z">
                        <w:rPr>
                          <w:rFonts w:ascii="Times New Roman" w:eastAsia="ＭＳ ゴシック" w:hAnsi="Times New Roman"/>
                          <w:b/>
                          <w:bCs/>
                          <w:color w:val="4F81BD"/>
                        </w:rPr>
                      </w:rPrChange>
                    </w:rPr>
                    <w:t xml:space="preserve">Ask system to create new KI. </w:t>
                  </w:r>
                </w:p>
              </w:tc>
              <w:tc>
                <w:tcPr>
                  <w:tcW w:w="4494" w:type="dxa"/>
                  <w:tcBorders>
                    <w:top w:val="single" w:sz="4" w:space="0" w:color="auto"/>
                    <w:left w:val="single" w:sz="4" w:space="0" w:color="auto"/>
                    <w:bottom w:val="single" w:sz="4" w:space="0" w:color="auto"/>
                    <w:right w:val="single" w:sz="4" w:space="0" w:color="auto"/>
                  </w:tcBorders>
                </w:tcPr>
                <w:p w:rsidR="006E25C4" w:rsidRDefault="006E25C4" w:rsidP="00C86E5B">
                  <w:pPr>
                    <w:rPr>
                      <w:ins w:id="5651" w:author="Phuong Giang" w:date="2012-02-10T17:03:00Z"/>
                      <w:rFonts w:ascii="Times New Roman" w:hAnsi="Times New Roman"/>
                      <w:sz w:val="24"/>
                    </w:rPr>
                  </w:pPr>
                  <w:r w:rsidRPr="001A0C52">
                    <w:rPr>
                      <w:rFonts w:ascii="Times New Roman" w:hAnsi="Times New Roman"/>
                      <w:sz w:val="24"/>
                      <w:rPrChange w:id="5652" w:author="Red Army" w:date="2012-02-08T20:12:00Z">
                        <w:rPr>
                          <w:rFonts w:ascii="Times New Roman" w:eastAsia="ＭＳ ゴシック" w:hAnsi="Times New Roman"/>
                          <w:b/>
                          <w:bCs/>
                          <w:color w:val="4F81BD"/>
                        </w:rPr>
                      </w:rPrChange>
                    </w:rPr>
                    <w:t xml:space="preserve">Display and enable screen area to input KI. </w:t>
                  </w:r>
                </w:p>
                <w:p w:rsidR="00476FB1" w:rsidRPr="001A0C52" w:rsidRDefault="00476FB1" w:rsidP="00C86E5B">
                  <w:pPr>
                    <w:rPr>
                      <w:rFonts w:ascii="Times New Roman" w:hAnsi="Times New Roman"/>
                      <w:sz w:val="24"/>
                      <w:rPrChange w:id="5653" w:author="Red Army" w:date="2012-02-08T20:12:00Z">
                        <w:rPr>
                          <w:rFonts w:ascii="Times New Roman" w:hAnsi="Times New Roman"/>
                        </w:rPr>
                      </w:rPrChange>
                    </w:rPr>
                  </w:pPr>
                  <w:ins w:id="5654" w:author="Phuong Giang" w:date="2012-02-10T17:03:00Z">
                    <w:r>
                      <w:rPr>
                        <w:rFonts w:ascii="Times New Roman" w:hAnsi="Times New Roman"/>
                        <w:sz w:val="24"/>
                      </w:rPr>
                      <w:t>Load Subject List</w:t>
                    </w:r>
                    <w:r w:rsidRPr="0091551D">
                      <w:rPr>
                        <w:rFonts w:ascii="Times New Roman" w:hAnsi="Times New Roman"/>
                        <w:sz w:val="24"/>
                      </w:rPr>
                      <w:t xml:space="preserve"> to Subject input controller.</w:t>
                    </w:r>
                  </w:ins>
                </w:p>
              </w:tc>
            </w:tr>
            <w:tr w:rsidR="006E25C4" w:rsidRPr="001A0C52" w:rsidDel="00772ECA" w:rsidTr="006E25C4">
              <w:trPr>
                <w:del w:id="5655" w:author="Phuong Giang" w:date="2012-02-10T23:38:00Z"/>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Del="00772ECA" w:rsidRDefault="006E25C4" w:rsidP="00C86E5B">
                  <w:pPr>
                    <w:jc w:val="center"/>
                    <w:rPr>
                      <w:del w:id="5656" w:author="Phuong Giang" w:date="2012-02-10T23:38:00Z"/>
                      <w:rFonts w:ascii="Times New Roman" w:hAnsi="Times New Roman"/>
                      <w:sz w:val="24"/>
                      <w:rPrChange w:id="5657" w:author="Red Army" w:date="2012-02-08T20:12:00Z">
                        <w:rPr>
                          <w:del w:id="5658" w:author="Phuong Giang" w:date="2012-02-10T23:38:00Z"/>
                          <w:rFonts w:ascii="Times New Roman" w:hAnsi="Times New Roman"/>
                        </w:rPr>
                      </w:rPrChange>
                    </w:rPr>
                  </w:pPr>
                  <w:del w:id="5659" w:author="Phuong Giang" w:date="2012-02-10T23:38:00Z">
                    <w:r w:rsidRPr="001A0C52" w:rsidDel="00772ECA">
                      <w:rPr>
                        <w:rFonts w:ascii="Times New Roman" w:hAnsi="Times New Roman"/>
                        <w:sz w:val="24"/>
                        <w:rPrChange w:id="5660" w:author="Red Army" w:date="2012-02-08T20:12:00Z">
                          <w:rPr>
                            <w:rFonts w:ascii="Times New Roman" w:eastAsia="ＭＳ ゴシック" w:hAnsi="Times New Roman"/>
                            <w:b/>
                            <w:bCs/>
                            <w:color w:val="4F81BD"/>
                          </w:rPr>
                        </w:rPrChange>
                      </w:rPr>
                      <w:delText>2</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772ECA" w:rsidRDefault="006E25C4" w:rsidP="0041371F">
                  <w:pPr>
                    <w:tabs>
                      <w:tab w:val="right" w:pos="3993"/>
                    </w:tabs>
                    <w:rPr>
                      <w:del w:id="5661" w:author="Phuong Giang" w:date="2012-02-10T23:38:00Z"/>
                      <w:rFonts w:ascii="Times New Roman" w:hAnsi="Times New Roman"/>
                      <w:sz w:val="24"/>
                      <w:rPrChange w:id="5662" w:author="Red Army" w:date="2012-02-08T20:12:00Z">
                        <w:rPr>
                          <w:del w:id="5663" w:author="Phuong Giang" w:date="2012-02-10T23:38:00Z"/>
                          <w:rFonts w:ascii="Times New Roman" w:hAnsi="Times New Roman"/>
                        </w:rPr>
                      </w:rPrChange>
                    </w:rPr>
                  </w:pPr>
                  <w:del w:id="5664" w:author="Phuong Giang" w:date="2012-02-10T23:38:00Z">
                    <w:r w:rsidRPr="001A0C52" w:rsidDel="00772ECA">
                      <w:rPr>
                        <w:rFonts w:ascii="Times New Roman" w:hAnsi="Times New Roman"/>
                        <w:sz w:val="24"/>
                        <w:rPrChange w:id="5665" w:author="Red Army" w:date="2012-02-08T20:12:00Z">
                          <w:rPr>
                            <w:rFonts w:ascii="Times New Roman" w:eastAsia="ＭＳ ゴシック" w:hAnsi="Times New Roman"/>
                            <w:b/>
                            <w:bCs/>
                            <w:color w:val="4F81BD"/>
                          </w:rPr>
                        </w:rPrChange>
                      </w:rPr>
                      <w:delText>Input KI Name</w:delText>
                    </w:r>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476FB1" w:rsidRDefault="006E25C4" w:rsidP="00C86E5B">
                  <w:pPr>
                    <w:rPr>
                      <w:del w:id="5666" w:author="Phuong Giang" w:date="2012-02-10T17:03:00Z"/>
                      <w:rFonts w:ascii="Times New Roman" w:hAnsi="Times New Roman"/>
                      <w:sz w:val="24"/>
                      <w:rPrChange w:id="5667" w:author="Red Army" w:date="2012-02-08T20:12:00Z">
                        <w:rPr>
                          <w:del w:id="5668" w:author="Phuong Giang" w:date="2012-02-10T17:03:00Z"/>
                          <w:rFonts w:ascii="Times New Roman" w:hAnsi="Times New Roman"/>
                        </w:rPr>
                      </w:rPrChange>
                    </w:rPr>
                  </w:pPr>
                  <w:del w:id="5669" w:author="Phuong Giang" w:date="2012-02-10T17:03:00Z">
                    <w:r w:rsidRPr="001A0C52" w:rsidDel="00476FB1">
                      <w:rPr>
                        <w:rFonts w:ascii="Times New Roman" w:hAnsi="Times New Roman"/>
                        <w:sz w:val="24"/>
                        <w:rPrChange w:id="5670" w:author="Red Army" w:date="2012-02-08T20:12:00Z">
                          <w:rPr>
                            <w:rFonts w:ascii="Times New Roman" w:eastAsia="ＭＳ ゴシック" w:hAnsi="Times New Roman"/>
                            <w:b/>
                            <w:bCs/>
                            <w:color w:val="4F81BD"/>
                          </w:rPr>
                        </w:rPrChange>
                      </w:rPr>
                      <w:delText>Validate input and generate KI Management Code.</w:delText>
                    </w:r>
                  </w:del>
                </w:p>
                <w:p w:rsidR="006E25C4" w:rsidRPr="001A0C52" w:rsidDel="00772ECA" w:rsidRDefault="006E25C4" w:rsidP="00C86E5B">
                  <w:pPr>
                    <w:rPr>
                      <w:del w:id="5671" w:author="Phuong Giang" w:date="2012-02-10T23:38:00Z"/>
                      <w:rFonts w:ascii="Times New Roman" w:hAnsi="Times New Roman"/>
                      <w:sz w:val="24"/>
                      <w:rPrChange w:id="5672" w:author="Red Army" w:date="2012-02-08T20:12:00Z">
                        <w:rPr>
                          <w:del w:id="5673" w:author="Phuong Giang" w:date="2012-02-10T23:38:00Z"/>
                          <w:rFonts w:ascii="Times New Roman" w:hAnsi="Times New Roman"/>
                        </w:rPr>
                      </w:rPrChange>
                    </w:rPr>
                  </w:pPr>
                  <w:del w:id="5674" w:author="Phuong Giang" w:date="2012-02-10T17:03:00Z">
                    <w:r w:rsidRPr="001A0C52" w:rsidDel="00476FB1">
                      <w:rPr>
                        <w:rFonts w:ascii="Times New Roman" w:hAnsi="Times New Roman"/>
                        <w:sz w:val="24"/>
                        <w:rPrChange w:id="5675" w:author="Red Army" w:date="2012-02-08T20:12:00Z">
                          <w:rPr>
                            <w:rFonts w:ascii="Times New Roman" w:eastAsia="ＭＳ ゴシック" w:hAnsi="Times New Roman"/>
                            <w:b/>
                            <w:bCs/>
                            <w:color w:val="4F81BD"/>
                          </w:rPr>
                        </w:rPrChange>
                      </w:rPr>
                      <w:delText xml:space="preserve">Load Subjects to Subject input controller. </w:delText>
                    </w:r>
                  </w:del>
                </w:p>
              </w:tc>
            </w:tr>
            <w:tr w:rsidR="006E25C4" w:rsidRPr="001A0C52" w:rsidTr="006E25C4">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772ECA" w:rsidP="00C86E5B">
                  <w:pPr>
                    <w:jc w:val="center"/>
                    <w:rPr>
                      <w:rFonts w:ascii="Times New Roman" w:hAnsi="Times New Roman"/>
                      <w:sz w:val="24"/>
                      <w:rPrChange w:id="5676" w:author="Red Army" w:date="2012-02-08T20:12:00Z">
                        <w:rPr>
                          <w:rFonts w:ascii="Times New Roman" w:hAnsi="Times New Roman"/>
                        </w:rPr>
                      </w:rPrChange>
                    </w:rPr>
                  </w:pPr>
                  <w:ins w:id="5677" w:author="Phuong Giang" w:date="2012-02-10T23:38:00Z">
                    <w:r>
                      <w:rPr>
                        <w:rFonts w:ascii="Times New Roman" w:hAnsi="Times New Roman"/>
                        <w:sz w:val="24"/>
                      </w:rPr>
                      <w:t>2</w:t>
                    </w:r>
                  </w:ins>
                  <w:del w:id="5678" w:author="Phuong Giang" w:date="2012-02-10T23:38:00Z">
                    <w:r w:rsidR="006E25C4" w:rsidRPr="001A0C52" w:rsidDel="00772ECA">
                      <w:rPr>
                        <w:rFonts w:ascii="Times New Roman" w:hAnsi="Times New Roman"/>
                        <w:sz w:val="24"/>
                        <w:rPrChange w:id="5679" w:author="Red Army" w:date="2012-02-08T20:12:00Z">
                          <w:rPr>
                            <w:rFonts w:ascii="Times New Roman" w:eastAsia="ＭＳ ゴシック" w:hAnsi="Times New Roman"/>
                            <w:b/>
                            <w:bCs/>
                            <w:color w:val="4F81BD"/>
                          </w:rPr>
                        </w:rPrChange>
                      </w:rPr>
                      <w:delText>3</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41371F">
                  <w:pPr>
                    <w:tabs>
                      <w:tab w:val="right" w:pos="3993"/>
                    </w:tabs>
                    <w:rPr>
                      <w:rFonts w:ascii="Times New Roman" w:hAnsi="Times New Roman"/>
                      <w:sz w:val="24"/>
                      <w:rPrChange w:id="5680" w:author="Red Army" w:date="2012-02-08T20:12:00Z">
                        <w:rPr>
                          <w:rFonts w:ascii="Times New Roman" w:hAnsi="Times New Roman"/>
                        </w:rPr>
                      </w:rPrChange>
                    </w:rPr>
                  </w:pPr>
                  <w:del w:id="5681" w:author="Phuong Giang" w:date="2012-02-10T17:07:00Z">
                    <w:r w:rsidRPr="001A0C52" w:rsidDel="003A4985">
                      <w:rPr>
                        <w:rFonts w:ascii="Times New Roman" w:hAnsi="Times New Roman"/>
                        <w:sz w:val="24"/>
                        <w:rPrChange w:id="5682" w:author="Red Army" w:date="2012-02-08T20:12:00Z">
                          <w:rPr>
                            <w:rFonts w:ascii="Times New Roman" w:eastAsia="ＭＳ ゴシック" w:hAnsi="Times New Roman"/>
                            <w:b/>
                            <w:bCs/>
                            <w:color w:val="4F81BD"/>
                          </w:rPr>
                        </w:rPrChange>
                      </w:rPr>
                      <w:delText xml:space="preserve">Input </w:delText>
                    </w:r>
                  </w:del>
                  <w:ins w:id="5683" w:author="Phuong Giang" w:date="2012-02-10T17:07:00Z">
                    <w:r w:rsidR="003A4985">
                      <w:rPr>
                        <w:rFonts w:ascii="Times New Roman" w:hAnsi="Times New Roman"/>
                        <w:sz w:val="24"/>
                      </w:rPr>
                      <w:t>Input</w:t>
                    </w:r>
                    <w:r w:rsidR="003A4985" w:rsidRPr="001A0C52">
                      <w:rPr>
                        <w:rFonts w:ascii="Times New Roman" w:hAnsi="Times New Roman"/>
                        <w:sz w:val="24"/>
                        <w:rPrChange w:id="5684" w:author="Red Army" w:date="2012-02-08T20:12:00Z">
                          <w:rPr>
                            <w:rFonts w:ascii="Times New Roman" w:eastAsia="ＭＳ ゴシック" w:hAnsi="Times New Roman"/>
                            <w:b/>
                            <w:bCs/>
                            <w:color w:val="4F81BD"/>
                          </w:rPr>
                        </w:rPrChange>
                      </w:rPr>
                      <w:t xml:space="preserve"> </w:t>
                    </w:r>
                  </w:ins>
                  <w:r w:rsidRPr="001A0C52">
                    <w:rPr>
                      <w:rFonts w:ascii="Times New Roman" w:hAnsi="Times New Roman"/>
                      <w:sz w:val="24"/>
                      <w:rPrChange w:id="5685" w:author="Red Army" w:date="2012-02-08T20:12:00Z">
                        <w:rPr>
                          <w:rFonts w:ascii="Times New Roman" w:eastAsia="ＭＳ ゴシック" w:hAnsi="Times New Roman"/>
                          <w:b/>
                          <w:bCs/>
                          <w:color w:val="4F81BD"/>
                        </w:rPr>
                      </w:rPrChange>
                    </w:rPr>
                    <w:t xml:space="preserve">KI classification information: </w:t>
                  </w:r>
                </w:p>
                <w:p w:rsidR="006E25C4" w:rsidRDefault="003A4985" w:rsidP="00AC2698">
                  <w:pPr>
                    <w:pStyle w:val="ListParagraph"/>
                    <w:numPr>
                      <w:ilvl w:val="0"/>
                      <w:numId w:val="5"/>
                    </w:numPr>
                    <w:tabs>
                      <w:tab w:val="right" w:pos="3993"/>
                    </w:tabs>
                    <w:rPr>
                      <w:ins w:id="5686" w:author="Phuong Giang" w:date="2012-02-10T17:06:00Z"/>
                      <w:rFonts w:ascii="Times New Roman" w:hAnsi="Times New Roman"/>
                      <w:sz w:val="24"/>
                    </w:rPr>
                  </w:pPr>
                  <w:ins w:id="5687" w:author="Phuong Giang" w:date="2012-02-10T17:08:00Z">
                    <w:r>
                      <w:rPr>
                        <w:rFonts w:ascii="Times New Roman" w:hAnsi="Times New Roman"/>
                        <w:sz w:val="24"/>
                      </w:rPr>
                      <w:t xml:space="preserve">Select </w:t>
                    </w:r>
                  </w:ins>
                  <w:r w:rsidR="006E25C4" w:rsidRPr="001A0C52">
                    <w:rPr>
                      <w:rFonts w:ascii="Times New Roman" w:hAnsi="Times New Roman"/>
                      <w:sz w:val="24"/>
                      <w:rPrChange w:id="5688" w:author="Red Army" w:date="2012-02-08T20:12:00Z">
                        <w:rPr>
                          <w:rFonts w:ascii="Times New Roman" w:eastAsia="ＭＳ ゴシック" w:hAnsi="Times New Roman"/>
                          <w:b/>
                          <w:bCs/>
                          <w:color w:val="4F81BD"/>
                        </w:rPr>
                      </w:rPrChange>
                    </w:rPr>
                    <w:t>Subject</w:t>
                  </w:r>
                  <w:ins w:id="5689" w:author="Phuong Giang" w:date="2012-02-10T17:08:00Z">
                    <w:r>
                      <w:rPr>
                        <w:rFonts w:ascii="Times New Roman" w:hAnsi="Times New Roman"/>
                        <w:sz w:val="24"/>
                      </w:rPr>
                      <w:t xml:space="preserve"> from pre-defined list</w:t>
                    </w:r>
                  </w:ins>
                  <w:del w:id="5690" w:author="Phuong Giang" w:date="2012-02-10T17:08:00Z">
                    <w:r w:rsidR="006E25C4" w:rsidRPr="001A0C52" w:rsidDel="003A4985">
                      <w:rPr>
                        <w:rFonts w:ascii="Times New Roman" w:hAnsi="Times New Roman"/>
                        <w:sz w:val="24"/>
                        <w:rPrChange w:id="5691" w:author="Red Army" w:date="2012-02-08T20:12:00Z">
                          <w:rPr>
                            <w:rFonts w:ascii="Times New Roman" w:eastAsia="ＭＳ ゴシック" w:hAnsi="Times New Roman"/>
                            <w:b/>
                            <w:bCs/>
                            <w:color w:val="4F81BD"/>
                          </w:rPr>
                        </w:rPrChange>
                      </w:rPr>
                      <w:delText xml:space="preserve">, </w:delText>
                    </w:r>
                  </w:del>
                </w:p>
                <w:p w:rsidR="003A4985" w:rsidRPr="001A0C52" w:rsidRDefault="003A4985">
                  <w:pPr>
                    <w:pStyle w:val="ListParagraph"/>
                    <w:tabs>
                      <w:tab w:val="right" w:pos="3993"/>
                    </w:tabs>
                    <w:rPr>
                      <w:rFonts w:ascii="Times New Roman" w:hAnsi="Times New Roman"/>
                      <w:sz w:val="24"/>
                      <w:rPrChange w:id="5692" w:author="Red Army" w:date="2012-02-08T20:12:00Z">
                        <w:rPr>
                          <w:rFonts w:ascii="Times New Roman" w:hAnsi="Times New Roman"/>
                        </w:rPr>
                      </w:rPrChange>
                    </w:rPr>
                    <w:pPrChange w:id="5693" w:author="Phuong Giang" w:date="2012-02-10T17:06:00Z">
                      <w:pPr>
                        <w:pStyle w:val="ListParagraph"/>
                        <w:numPr>
                          <w:numId w:val="5"/>
                        </w:numPr>
                        <w:tabs>
                          <w:tab w:val="right" w:pos="3993"/>
                        </w:tabs>
                        <w:ind w:hanging="360"/>
                      </w:pPr>
                    </w:pPrChange>
                  </w:pP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3A4985">
                  <w:pPr>
                    <w:rPr>
                      <w:rFonts w:ascii="Times New Roman" w:hAnsi="Times New Roman"/>
                      <w:sz w:val="24"/>
                      <w:rPrChange w:id="5694" w:author="Red Army" w:date="2012-02-08T20:12:00Z">
                        <w:rPr>
                          <w:rFonts w:ascii="Times New Roman" w:hAnsi="Times New Roman"/>
                        </w:rPr>
                      </w:rPrChange>
                    </w:rPr>
                  </w:pPr>
                  <w:del w:id="5695" w:author="Phuong Giang" w:date="2012-02-10T17:07:00Z">
                    <w:r w:rsidRPr="001A0C52" w:rsidDel="003A4985">
                      <w:rPr>
                        <w:rFonts w:ascii="Times New Roman" w:hAnsi="Times New Roman"/>
                        <w:sz w:val="24"/>
                        <w:rPrChange w:id="5696" w:author="Red Army" w:date="2012-02-08T20:12:00Z">
                          <w:rPr>
                            <w:rFonts w:ascii="Times New Roman" w:eastAsia="ＭＳ ゴシック" w:hAnsi="Times New Roman"/>
                            <w:b/>
                            <w:bCs/>
                            <w:color w:val="4F81BD"/>
                          </w:rPr>
                        </w:rPrChange>
                      </w:rPr>
                      <w:delText xml:space="preserve">Validate input and </w:delText>
                    </w:r>
                  </w:del>
                  <w:del w:id="5697" w:author="Phuong Giang" w:date="2012-02-10T17:08:00Z">
                    <w:r w:rsidRPr="001A0C52" w:rsidDel="003A4985">
                      <w:rPr>
                        <w:rFonts w:ascii="Times New Roman" w:hAnsi="Times New Roman"/>
                        <w:sz w:val="24"/>
                        <w:rPrChange w:id="5698" w:author="Red Army" w:date="2012-02-08T20:12:00Z">
                          <w:rPr>
                            <w:rFonts w:ascii="Times New Roman" w:eastAsia="ＭＳ ゴシック" w:hAnsi="Times New Roman"/>
                            <w:b/>
                            <w:bCs/>
                            <w:color w:val="4F81BD"/>
                          </w:rPr>
                        </w:rPrChange>
                      </w:rPr>
                      <w:delText>load</w:delText>
                    </w:r>
                  </w:del>
                  <w:ins w:id="5699" w:author="Phuong Giang" w:date="2012-02-10T17:08:00Z">
                    <w:r w:rsidR="003A4985">
                      <w:rPr>
                        <w:rFonts w:ascii="Times New Roman" w:hAnsi="Times New Roman"/>
                        <w:sz w:val="24"/>
                      </w:rPr>
                      <w:t xml:space="preserve">Load </w:t>
                    </w:r>
                  </w:ins>
                  <w:del w:id="5700" w:author="Phuong Giang" w:date="2012-02-10T17:08:00Z">
                    <w:r w:rsidRPr="001A0C52" w:rsidDel="003A4985">
                      <w:rPr>
                        <w:rFonts w:ascii="Times New Roman" w:hAnsi="Times New Roman"/>
                        <w:sz w:val="24"/>
                        <w:rPrChange w:id="5701" w:author="Red Army" w:date="2012-02-08T20:12:00Z">
                          <w:rPr>
                            <w:rFonts w:ascii="Times New Roman" w:eastAsia="ＭＳ ゴシック" w:hAnsi="Times New Roman"/>
                            <w:b/>
                            <w:bCs/>
                            <w:color w:val="4F81BD"/>
                          </w:rPr>
                        </w:rPrChange>
                      </w:rPr>
                      <w:delText xml:space="preserve"> </w:delText>
                    </w:r>
                  </w:del>
                  <w:r w:rsidRPr="001A0C52">
                    <w:rPr>
                      <w:rFonts w:ascii="Times New Roman" w:hAnsi="Times New Roman"/>
                      <w:sz w:val="24"/>
                      <w:rPrChange w:id="5702" w:author="Red Army" w:date="2012-02-08T20:12:00Z">
                        <w:rPr>
                          <w:rFonts w:ascii="Times New Roman" w:eastAsia="ＭＳ ゴシック" w:hAnsi="Times New Roman"/>
                          <w:b/>
                          <w:bCs/>
                          <w:color w:val="4F81BD"/>
                        </w:rPr>
                      </w:rPrChange>
                    </w:rPr>
                    <w:t xml:space="preserve">Topics of </w:t>
                  </w:r>
                  <w:del w:id="5703" w:author="Phuong Giang" w:date="2012-02-10T17:08:00Z">
                    <w:r w:rsidRPr="001A0C52" w:rsidDel="003A4985">
                      <w:rPr>
                        <w:rFonts w:ascii="Times New Roman" w:hAnsi="Times New Roman"/>
                        <w:sz w:val="24"/>
                        <w:rPrChange w:id="5704" w:author="Red Army" w:date="2012-02-08T20:12:00Z">
                          <w:rPr>
                            <w:rFonts w:ascii="Times New Roman" w:eastAsia="ＭＳ ゴシック" w:hAnsi="Times New Roman"/>
                            <w:b/>
                            <w:bCs/>
                            <w:color w:val="4F81BD"/>
                          </w:rPr>
                        </w:rPrChange>
                      </w:rPr>
                      <w:delText>the</w:delText>
                    </w:r>
                  </w:del>
                  <w:ins w:id="5705" w:author="Phuong Giang" w:date="2012-02-10T17:08:00Z">
                    <w:r w:rsidR="003A4985">
                      <w:rPr>
                        <w:rFonts w:ascii="Times New Roman" w:hAnsi="Times New Roman"/>
                        <w:sz w:val="24"/>
                      </w:rPr>
                      <w:t>selected</w:t>
                    </w:r>
                  </w:ins>
                  <w:r w:rsidRPr="001A0C52">
                    <w:rPr>
                      <w:rFonts w:ascii="Times New Roman" w:hAnsi="Times New Roman"/>
                      <w:sz w:val="24"/>
                      <w:rPrChange w:id="5706" w:author="Red Army" w:date="2012-02-08T20:12:00Z">
                        <w:rPr>
                          <w:rFonts w:ascii="Times New Roman" w:eastAsia="ＭＳ ゴシック" w:hAnsi="Times New Roman"/>
                          <w:b/>
                          <w:bCs/>
                          <w:color w:val="4F81BD"/>
                        </w:rPr>
                      </w:rPrChange>
                    </w:rPr>
                    <w:t xml:space="preserve"> Subject</w:t>
                  </w:r>
                  <w:del w:id="5707" w:author="Phuong Giang" w:date="2012-02-10T17:08:00Z">
                    <w:r w:rsidRPr="001A0C52" w:rsidDel="003A4985">
                      <w:rPr>
                        <w:rFonts w:ascii="Times New Roman" w:hAnsi="Times New Roman"/>
                        <w:sz w:val="24"/>
                        <w:rPrChange w:id="5708" w:author="Red Army" w:date="2012-02-08T20:12:00Z">
                          <w:rPr>
                            <w:rFonts w:ascii="Times New Roman" w:eastAsia="ＭＳ ゴシック" w:hAnsi="Times New Roman"/>
                            <w:b/>
                            <w:bCs/>
                            <w:color w:val="4F81BD"/>
                          </w:rPr>
                        </w:rPrChange>
                      </w:rPr>
                      <w:delText xml:space="preserve"> inputted</w:delText>
                    </w:r>
                  </w:del>
                  <w:r w:rsidRPr="001A0C52">
                    <w:rPr>
                      <w:rFonts w:ascii="Times New Roman" w:hAnsi="Times New Roman"/>
                      <w:sz w:val="24"/>
                      <w:rPrChange w:id="5709" w:author="Red Army" w:date="2012-02-08T20:12:00Z">
                        <w:rPr>
                          <w:rFonts w:ascii="Times New Roman" w:eastAsia="ＭＳ ゴシック" w:hAnsi="Times New Roman"/>
                          <w:b/>
                          <w:bCs/>
                          <w:color w:val="4F81BD"/>
                        </w:rPr>
                      </w:rPrChange>
                    </w:rPr>
                    <w:t xml:space="preserve">. </w:t>
                  </w:r>
                </w:p>
              </w:tc>
            </w:tr>
            <w:tr w:rsidR="006E25C4" w:rsidRPr="001A0C52" w:rsidTr="006E25C4">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772ECA" w:rsidP="00C86E5B">
                  <w:pPr>
                    <w:jc w:val="center"/>
                    <w:rPr>
                      <w:rFonts w:ascii="Times New Roman" w:hAnsi="Times New Roman"/>
                      <w:sz w:val="24"/>
                      <w:rPrChange w:id="5710" w:author="Red Army" w:date="2012-02-08T20:12:00Z">
                        <w:rPr>
                          <w:rFonts w:ascii="Times New Roman" w:hAnsi="Times New Roman"/>
                        </w:rPr>
                      </w:rPrChange>
                    </w:rPr>
                  </w:pPr>
                  <w:ins w:id="5711" w:author="Phuong Giang" w:date="2012-02-10T23:38:00Z">
                    <w:r>
                      <w:rPr>
                        <w:rFonts w:ascii="Times New Roman" w:hAnsi="Times New Roman"/>
                        <w:sz w:val="24"/>
                      </w:rPr>
                      <w:t>3</w:t>
                    </w:r>
                  </w:ins>
                  <w:del w:id="5712" w:author="Phuong Giang" w:date="2012-02-10T23:38:00Z">
                    <w:r w:rsidR="006E25C4" w:rsidRPr="001A0C52" w:rsidDel="00772ECA">
                      <w:rPr>
                        <w:rFonts w:ascii="Times New Roman" w:hAnsi="Times New Roman"/>
                        <w:sz w:val="24"/>
                        <w:rPrChange w:id="5713" w:author="Red Army" w:date="2012-02-08T20:12:00Z">
                          <w:rPr>
                            <w:rFonts w:ascii="Times New Roman" w:eastAsia="ＭＳ ゴシック" w:hAnsi="Times New Roman"/>
                            <w:b/>
                            <w:bCs/>
                            <w:color w:val="4F81BD"/>
                          </w:rPr>
                        </w:rPrChange>
                      </w:rPr>
                      <w:delText>4</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C86E5B">
                  <w:pPr>
                    <w:rPr>
                      <w:rFonts w:ascii="Times New Roman" w:hAnsi="Times New Roman"/>
                      <w:sz w:val="24"/>
                      <w:rPrChange w:id="5714" w:author="Red Army" w:date="2012-02-08T20:12:00Z">
                        <w:rPr>
                          <w:rFonts w:ascii="Times New Roman" w:hAnsi="Times New Roman"/>
                        </w:rPr>
                      </w:rPrChange>
                    </w:rPr>
                  </w:pPr>
                  <w:r w:rsidRPr="001A0C52">
                    <w:rPr>
                      <w:rFonts w:ascii="Times New Roman" w:hAnsi="Times New Roman"/>
                      <w:sz w:val="24"/>
                      <w:rPrChange w:id="5715" w:author="Red Army" w:date="2012-02-08T20:12:00Z">
                        <w:rPr>
                          <w:rFonts w:ascii="Times New Roman" w:eastAsia="ＭＳ ゴシック" w:hAnsi="Times New Roman"/>
                          <w:b/>
                          <w:bCs/>
                          <w:color w:val="4F81BD"/>
                        </w:rPr>
                      </w:rPrChange>
                    </w:rPr>
                    <w:t>Continue input KI classification information:</w:t>
                  </w:r>
                </w:p>
                <w:p w:rsidR="006E25C4" w:rsidRPr="001A0C52" w:rsidRDefault="006E25C4" w:rsidP="00AC2698">
                  <w:pPr>
                    <w:pStyle w:val="ListParagraph"/>
                    <w:numPr>
                      <w:ilvl w:val="0"/>
                      <w:numId w:val="5"/>
                    </w:numPr>
                    <w:tabs>
                      <w:tab w:val="right" w:pos="3993"/>
                    </w:tabs>
                    <w:rPr>
                      <w:rFonts w:ascii="Times New Roman" w:hAnsi="Times New Roman"/>
                      <w:sz w:val="24"/>
                      <w:rPrChange w:id="5716" w:author="Red Army" w:date="2012-02-08T20:12:00Z">
                        <w:rPr>
                          <w:rFonts w:ascii="Times New Roman" w:hAnsi="Times New Roman"/>
                        </w:rPr>
                      </w:rPrChange>
                    </w:rPr>
                  </w:pPr>
                  <w:r w:rsidRPr="001A0C52">
                    <w:rPr>
                      <w:rFonts w:ascii="Times New Roman" w:hAnsi="Times New Roman"/>
                      <w:sz w:val="24"/>
                      <w:rPrChange w:id="5717" w:author="Red Army" w:date="2012-02-08T20:12:00Z">
                        <w:rPr>
                          <w:rFonts w:ascii="Times New Roman" w:eastAsia="ＭＳ ゴシック" w:hAnsi="Times New Roman"/>
                          <w:b/>
                          <w:bCs/>
                          <w:color w:val="4F81BD"/>
                        </w:rPr>
                      </w:rPrChange>
                    </w:rPr>
                    <w:t>Class Level</w:t>
                  </w:r>
                </w:p>
                <w:p w:rsidR="006E25C4" w:rsidRPr="001A0C52" w:rsidRDefault="006E25C4" w:rsidP="00AC2698">
                  <w:pPr>
                    <w:pStyle w:val="ListParagraph"/>
                    <w:numPr>
                      <w:ilvl w:val="0"/>
                      <w:numId w:val="5"/>
                    </w:numPr>
                    <w:tabs>
                      <w:tab w:val="right" w:pos="3993"/>
                    </w:tabs>
                    <w:rPr>
                      <w:rFonts w:ascii="Times New Roman" w:hAnsi="Times New Roman"/>
                      <w:sz w:val="24"/>
                      <w:rPrChange w:id="5718" w:author="Red Army" w:date="2012-02-08T20:12:00Z">
                        <w:rPr>
                          <w:rFonts w:ascii="Times New Roman" w:hAnsi="Times New Roman"/>
                        </w:rPr>
                      </w:rPrChange>
                    </w:rPr>
                  </w:pPr>
                  <w:r w:rsidRPr="001A0C52">
                    <w:rPr>
                      <w:rFonts w:ascii="Times New Roman" w:hAnsi="Times New Roman"/>
                      <w:sz w:val="24"/>
                      <w:rPrChange w:id="5719" w:author="Red Army" w:date="2012-02-08T20:12:00Z">
                        <w:rPr>
                          <w:rFonts w:ascii="Times New Roman" w:eastAsia="ＭＳ ゴシック" w:hAnsi="Times New Roman"/>
                          <w:b/>
                          <w:bCs/>
                          <w:color w:val="4F81BD"/>
                        </w:rPr>
                      </w:rPrChange>
                    </w:rPr>
                    <w:t>Topic Number</w:t>
                  </w:r>
                </w:p>
                <w:p w:rsidR="006E25C4" w:rsidRPr="001A0C52" w:rsidRDefault="006E25C4" w:rsidP="00AC2698">
                  <w:pPr>
                    <w:pStyle w:val="ListParagraph"/>
                    <w:numPr>
                      <w:ilvl w:val="0"/>
                      <w:numId w:val="5"/>
                    </w:numPr>
                    <w:tabs>
                      <w:tab w:val="right" w:pos="3993"/>
                    </w:tabs>
                    <w:rPr>
                      <w:rFonts w:ascii="Times New Roman" w:hAnsi="Times New Roman"/>
                      <w:sz w:val="24"/>
                      <w:rPrChange w:id="5720" w:author="Red Army" w:date="2012-02-08T20:12:00Z">
                        <w:rPr>
                          <w:rFonts w:ascii="Times New Roman" w:hAnsi="Times New Roman"/>
                        </w:rPr>
                      </w:rPrChange>
                    </w:rPr>
                  </w:pPr>
                  <w:r w:rsidRPr="001A0C52">
                    <w:rPr>
                      <w:rFonts w:ascii="Times New Roman" w:hAnsi="Times New Roman"/>
                      <w:sz w:val="24"/>
                      <w:rPrChange w:id="5721" w:author="Red Army" w:date="2012-02-08T20:12:00Z">
                        <w:rPr>
                          <w:rFonts w:ascii="Times New Roman" w:eastAsia="ＭＳ ゴシック" w:hAnsi="Times New Roman"/>
                          <w:b/>
                          <w:bCs/>
                          <w:color w:val="4F81BD"/>
                        </w:rPr>
                      </w:rPrChange>
                    </w:rPr>
                    <w:t xml:space="preserve">Topic, </w:t>
                  </w:r>
                </w:p>
                <w:p w:rsidR="006E25C4" w:rsidRPr="001A0C52" w:rsidDel="000C07C8" w:rsidRDefault="006E25C4" w:rsidP="000C07C8">
                  <w:pPr>
                    <w:pStyle w:val="ListParagraph"/>
                    <w:numPr>
                      <w:ilvl w:val="0"/>
                      <w:numId w:val="5"/>
                    </w:numPr>
                    <w:tabs>
                      <w:tab w:val="right" w:pos="3993"/>
                    </w:tabs>
                    <w:rPr>
                      <w:del w:id="5722" w:author="Phuong Giang" w:date="2012-02-10T23:36:00Z"/>
                      <w:rFonts w:ascii="Times New Roman" w:hAnsi="Times New Roman"/>
                      <w:sz w:val="24"/>
                      <w:rPrChange w:id="5723" w:author="Red Army" w:date="2012-02-08T20:12:00Z">
                        <w:rPr>
                          <w:del w:id="5724" w:author="Phuong Giang" w:date="2012-02-10T23:36:00Z"/>
                          <w:rFonts w:ascii="Times New Roman" w:hAnsi="Times New Roman"/>
                        </w:rPr>
                      </w:rPrChange>
                    </w:rPr>
                    <w:pPrChange w:id="5725" w:author="Phuong Giang" w:date="2012-02-10T23:36:00Z">
                      <w:pPr>
                        <w:pStyle w:val="ListParagraph"/>
                        <w:numPr>
                          <w:numId w:val="5"/>
                        </w:numPr>
                        <w:tabs>
                          <w:tab w:val="right" w:pos="3993"/>
                        </w:tabs>
                        <w:ind w:hanging="360"/>
                      </w:pPr>
                    </w:pPrChange>
                  </w:pPr>
                  <w:r w:rsidRPr="001A0C52">
                    <w:rPr>
                      <w:rFonts w:ascii="Times New Roman" w:hAnsi="Times New Roman"/>
                      <w:sz w:val="24"/>
                      <w:rPrChange w:id="5726" w:author="Red Army" w:date="2012-02-08T20:12:00Z">
                        <w:rPr>
                          <w:rFonts w:ascii="Times New Roman" w:eastAsia="ＭＳ ゴシック" w:hAnsi="Times New Roman"/>
                          <w:b/>
                          <w:bCs/>
                          <w:color w:val="4F81BD"/>
                        </w:rPr>
                      </w:rPrChange>
                    </w:rPr>
                    <w:t>Type</w:t>
                  </w:r>
                  <w:del w:id="5727" w:author="Phuong Giang" w:date="2012-02-10T23:36:00Z">
                    <w:r w:rsidRPr="001A0C52" w:rsidDel="000C07C8">
                      <w:rPr>
                        <w:rFonts w:ascii="Times New Roman" w:hAnsi="Times New Roman"/>
                        <w:sz w:val="24"/>
                        <w:rPrChange w:id="5728" w:author="Red Army" w:date="2012-02-08T20:12:00Z">
                          <w:rPr>
                            <w:rFonts w:ascii="Times New Roman" w:eastAsia="ＭＳ ゴシック" w:hAnsi="Times New Roman"/>
                            <w:b/>
                            <w:bCs/>
                            <w:color w:val="4F81BD"/>
                          </w:rPr>
                        </w:rPrChange>
                      </w:rPr>
                      <w:delText xml:space="preserve">, </w:delText>
                    </w:r>
                  </w:del>
                </w:p>
                <w:p w:rsidR="006E25C4" w:rsidRPr="001A0C52" w:rsidRDefault="006E25C4" w:rsidP="000C07C8">
                  <w:pPr>
                    <w:pStyle w:val="ListParagraph"/>
                    <w:numPr>
                      <w:ilvl w:val="0"/>
                      <w:numId w:val="5"/>
                    </w:numPr>
                    <w:tabs>
                      <w:tab w:val="right" w:pos="3993"/>
                    </w:tabs>
                    <w:rPr>
                      <w:rFonts w:ascii="Times New Roman" w:hAnsi="Times New Roman"/>
                      <w:sz w:val="24"/>
                      <w:rPrChange w:id="5729" w:author="Red Army" w:date="2012-02-08T20:12:00Z">
                        <w:rPr>
                          <w:rFonts w:ascii="Times New Roman" w:hAnsi="Times New Roman"/>
                        </w:rPr>
                      </w:rPrChange>
                    </w:rPr>
                    <w:pPrChange w:id="5730" w:author="Phuong Giang" w:date="2012-02-10T23:36:00Z">
                      <w:pPr>
                        <w:pStyle w:val="ListParagraph"/>
                        <w:numPr>
                          <w:numId w:val="5"/>
                        </w:numPr>
                        <w:tabs>
                          <w:tab w:val="right" w:pos="3993"/>
                        </w:tabs>
                        <w:ind w:hanging="360"/>
                      </w:pPr>
                    </w:pPrChange>
                  </w:pPr>
                  <w:del w:id="5731" w:author="Phuong Giang" w:date="2012-02-10T23:36:00Z">
                    <w:r w:rsidRPr="001A0C52" w:rsidDel="000C07C8">
                      <w:rPr>
                        <w:rFonts w:ascii="Times New Roman" w:hAnsi="Times New Roman"/>
                        <w:sz w:val="24"/>
                        <w:rPrChange w:id="5732" w:author="Red Army" w:date="2012-02-08T20:12:00Z">
                          <w:rPr>
                            <w:rFonts w:ascii="Times New Roman" w:eastAsia="ＭＳ ゴシック" w:hAnsi="Times New Roman"/>
                            <w:b/>
                            <w:bCs/>
                            <w:color w:val="4F81BD"/>
                          </w:rPr>
                        </w:rPrChange>
                      </w:rPr>
                      <w:delText>Difficulty</w:delText>
                    </w:r>
                    <w:r w:rsidR="000621B9" w:rsidRPr="001A0C52" w:rsidDel="000C07C8">
                      <w:rPr>
                        <w:rFonts w:ascii="Times New Roman" w:hAnsi="Times New Roman"/>
                        <w:sz w:val="24"/>
                        <w:rPrChange w:id="5733" w:author="Red Army" w:date="2012-02-08T20:12:00Z">
                          <w:rPr>
                            <w:rFonts w:ascii="Times New Roman" w:eastAsia="ＭＳ ゴシック" w:hAnsi="Times New Roman"/>
                            <w:b/>
                            <w:bCs/>
                            <w:color w:val="4F81BD"/>
                          </w:rPr>
                        </w:rPrChange>
                      </w:rPr>
                      <w:delText>.</w:delText>
                    </w:r>
                    <w:r w:rsidRPr="001A0C52" w:rsidDel="000C07C8">
                      <w:rPr>
                        <w:rFonts w:ascii="Times New Roman" w:hAnsi="Times New Roman"/>
                        <w:sz w:val="24"/>
                        <w:rPrChange w:id="5734" w:author="Red Army" w:date="2012-02-08T20:12:00Z">
                          <w:rPr>
                            <w:rFonts w:ascii="Times New Roman" w:eastAsia="ＭＳ ゴシック" w:hAnsi="Times New Roman"/>
                            <w:b/>
                            <w:bCs/>
                            <w:color w:val="4F81BD"/>
                          </w:rPr>
                        </w:rPrChange>
                      </w:rPr>
                      <w:delText xml:space="preserve"> </w:delText>
                    </w:r>
                  </w:del>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C86E5B">
                  <w:pPr>
                    <w:rPr>
                      <w:rFonts w:ascii="Times New Roman" w:hAnsi="Times New Roman"/>
                      <w:sz w:val="24"/>
                      <w:rPrChange w:id="5735" w:author="Red Army" w:date="2012-02-08T20:12:00Z">
                        <w:rPr>
                          <w:rFonts w:ascii="Times New Roman" w:hAnsi="Times New Roman"/>
                        </w:rPr>
                      </w:rPrChange>
                    </w:rPr>
                  </w:pPr>
                  <w:r w:rsidRPr="001A0C52">
                    <w:rPr>
                      <w:rFonts w:ascii="Times New Roman" w:hAnsi="Times New Roman"/>
                      <w:sz w:val="24"/>
                      <w:rPrChange w:id="5736" w:author="Red Army" w:date="2012-02-08T20:12:00Z">
                        <w:rPr>
                          <w:rFonts w:ascii="Times New Roman" w:eastAsia="ＭＳ ゴシック" w:hAnsi="Times New Roman"/>
                          <w:b/>
                          <w:bCs/>
                          <w:color w:val="4F81BD"/>
                        </w:rPr>
                      </w:rPrChange>
                    </w:rPr>
                    <w:t xml:space="preserve">Validate input. </w:t>
                  </w:r>
                </w:p>
              </w:tc>
            </w:tr>
            <w:tr w:rsidR="006E25C4" w:rsidRPr="001A0C52" w:rsidTr="006E25C4">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772ECA" w:rsidP="00C86E5B">
                  <w:pPr>
                    <w:jc w:val="center"/>
                    <w:rPr>
                      <w:rFonts w:ascii="Times New Roman" w:hAnsi="Times New Roman"/>
                      <w:sz w:val="24"/>
                      <w:rPrChange w:id="5737" w:author="Red Army" w:date="2012-02-08T20:12:00Z">
                        <w:rPr>
                          <w:rFonts w:ascii="Times New Roman" w:hAnsi="Times New Roman"/>
                        </w:rPr>
                      </w:rPrChange>
                    </w:rPr>
                  </w:pPr>
                  <w:ins w:id="5738" w:author="Phuong Giang" w:date="2012-02-10T23:38:00Z">
                    <w:r>
                      <w:rPr>
                        <w:rFonts w:ascii="Times New Roman" w:hAnsi="Times New Roman"/>
                        <w:sz w:val="24"/>
                      </w:rPr>
                      <w:t>4</w:t>
                    </w:r>
                  </w:ins>
                  <w:del w:id="5739" w:author="Phuong Giang" w:date="2012-02-10T23:38:00Z">
                    <w:r w:rsidR="006E25C4" w:rsidRPr="001A0C52" w:rsidDel="00772ECA">
                      <w:rPr>
                        <w:rFonts w:ascii="Times New Roman" w:hAnsi="Times New Roman"/>
                        <w:sz w:val="24"/>
                        <w:rPrChange w:id="5740" w:author="Red Army" w:date="2012-02-08T20:12:00Z">
                          <w:rPr>
                            <w:rFonts w:ascii="Times New Roman" w:eastAsia="ＭＳ ゴシック" w:hAnsi="Times New Roman"/>
                            <w:b/>
                            <w:bCs/>
                            <w:color w:val="4F81BD"/>
                          </w:rPr>
                        </w:rPrChange>
                      </w:rPr>
                      <w:delText>5</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C86E5B">
                  <w:pPr>
                    <w:rPr>
                      <w:rFonts w:ascii="Times New Roman" w:hAnsi="Times New Roman"/>
                      <w:sz w:val="24"/>
                      <w:rPrChange w:id="5741" w:author="Red Army" w:date="2012-02-08T20:12:00Z">
                        <w:rPr>
                          <w:rFonts w:ascii="Times New Roman" w:hAnsi="Times New Roman"/>
                        </w:rPr>
                      </w:rPrChange>
                    </w:rPr>
                  </w:pPr>
                  <w:r w:rsidRPr="001A0C52">
                    <w:rPr>
                      <w:rFonts w:ascii="Times New Roman" w:hAnsi="Times New Roman"/>
                      <w:sz w:val="24"/>
                      <w:rPrChange w:id="5742" w:author="Red Army" w:date="2012-02-08T20:12:00Z">
                        <w:rPr>
                          <w:rFonts w:ascii="Times New Roman" w:eastAsia="ＭＳ ゴシック" w:hAnsi="Times New Roman"/>
                          <w:b/>
                          <w:bCs/>
                          <w:color w:val="4F81BD"/>
                        </w:rPr>
                      </w:rPrChange>
                    </w:rPr>
                    <w:t>Input KI Content</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C86E5B">
                  <w:pPr>
                    <w:rPr>
                      <w:rFonts w:ascii="Times New Roman" w:hAnsi="Times New Roman"/>
                      <w:sz w:val="24"/>
                      <w:rPrChange w:id="5743" w:author="Red Army" w:date="2012-02-08T20:12:00Z">
                        <w:rPr>
                          <w:rFonts w:ascii="Times New Roman" w:hAnsi="Times New Roman"/>
                        </w:rPr>
                      </w:rPrChange>
                    </w:rPr>
                  </w:pPr>
                  <w:del w:id="5744" w:author="Phuong Giang" w:date="2012-02-10T17:08:00Z">
                    <w:r w:rsidRPr="001A0C52" w:rsidDel="003A4985">
                      <w:rPr>
                        <w:rFonts w:ascii="Times New Roman" w:hAnsi="Times New Roman"/>
                        <w:sz w:val="24"/>
                        <w:rPrChange w:id="5745" w:author="Red Army" w:date="2012-02-08T20:12:00Z">
                          <w:rPr>
                            <w:rFonts w:ascii="Times New Roman" w:eastAsia="ＭＳ ゴシック" w:hAnsi="Times New Roman"/>
                            <w:b/>
                            <w:bCs/>
                            <w:color w:val="4F81BD"/>
                          </w:rPr>
                        </w:rPrChange>
                      </w:rPr>
                      <w:delText xml:space="preserve">Validate input </w:delText>
                    </w:r>
                  </w:del>
                </w:p>
              </w:tc>
            </w:tr>
            <w:tr w:rsidR="006E25C4" w:rsidRPr="001A0C52" w:rsidTr="006E25C4">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772ECA" w:rsidP="00C86E5B">
                  <w:pPr>
                    <w:jc w:val="center"/>
                    <w:rPr>
                      <w:rFonts w:ascii="Times New Roman" w:hAnsi="Times New Roman"/>
                      <w:sz w:val="24"/>
                      <w:rPrChange w:id="5746" w:author="Red Army" w:date="2012-02-08T20:12:00Z">
                        <w:rPr>
                          <w:rFonts w:ascii="Times New Roman" w:hAnsi="Times New Roman"/>
                        </w:rPr>
                      </w:rPrChange>
                    </w:rPr>
                  </w:pPr>
                  <w:ins w:id="5747" w:author="Phuong Giang" w:date="2012-02-10T23:38:00Z">
                    <w:r>
                      <w:rPr>
                        <w:rFonts w:ascii="Times New Roman" w:hAnsi="Times New Roman"/>
                        <w:sz w:val="24"/>
                      </w:rPr>
                      <w:t>5</w:t>
                    </w:r>
                  </w:ins>
                  <w:del w:id="5748" w:author="Phuong Giang" w:date="2012-02-10T23:38:00Z">
                    <w:r w:rsidR="006E25C4" w:rsidRPr="001A0C52" w:rsidDel="00772ECA">
                      <w:rPr>
                        <w:rFonts w:ascii="Times New Roman" w:hAnsi="Times New Roman"/>
                        <w:sz w:val="24"/>
                        <w:rPrChange w:id="5749" w:author="Red Army" w:date="2012-02-08T20:12:00Z">
                          <w:rPr>
                            <w:rFonts w:ascii="Times New Roman" w:eastAsia="ＭＳ ゴシック" w:hAnsi="Times New Roman"/>
                            <w:b/>
                            <w:bCs/>
                            <w:color w:val="4F81BD"/>
                          </w:rPr>
                        </w:rPrChange>
                      </w:rPr>
                      <w:delText>6</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C86E5B">
                  <w:pPr>
                    <w:rPr>
                      <w:rFonts w:ascii="Times New Roman" w:hAnsi="Times New Roman"/>
                      <w:sz w:val="24"/>
                      <w:rPrChange w:id="5750" w:author="Red Army" w:date="2012-02-08T20:12:00Z">
                        <w:rPr>
                          <w:rFonts w:ascii="Times New Roman" w:hAnsi="Times New Roman"/>
                        </w:rPr>
                      </w:rPrChange>
                    </w:rPr>
                  </w:pPr>
                  <w:r w:rsidRPr="001A0C52">
                    <w:rPr>
                      <w:rFonts w:ascii="Times New Roman" w:hAnsi="Times New Roman"/>
                      <w:sz w:val="24"/>
                      <w:rPrChange w:id="5751" w:author="Red Army" w:date="2012-02-08T20:12:00Z">
                        <w:rPr>
                          <w:rFonts w:ascii="Times New Roman" w:eastAsia="ＭＳ ゴシック" w:hAnsi="Times New Roman"/>
                          <w:b/>
                          <w:bCs/>
                          <w:color w:val="4F81BD"/>
                        </w:rPr>
                      </w:rPrChange>
                    </w:rPr>
                    <w:t xml:space="preserve">Ask the system to save information inputted. </w:t>
                  </w:r>
                </w:p>
              </w:tc>
              <w:tc>
                <w:tcPr>
                  <w:tcW w:w="4494" w:type="dxa"/>
                  <w:tcBorders>
                    <w:top w:val="single" w:sz="4" w:space="0" w:color="auto"/>
                    <w:left w:val="single" w:sz="4" w:space="0" w:color="auto"/>
                    <w:bottom w:val="single" w:sz="4" w:space="0" w:color="auto"/>
                    <w:right w:val="single" w:sz="4" w:space="0" w:color="auto"/>
                  </w:tcBorders>
                </w:tcPr>
                <w:p w:rsidR="006E25C4" w:rsidRPr="001A0C52" w:rsidDel="003A4985" w:rsidRDefault="006E25C4" w:rsidP="0025111D">
                  <w:pPr>
                    <w:rPr>
                      <w:del w:id="5752" w:author="Phuong Giang" w:date="2012-02-10T17:09:00Z"/>
                      <w:rFonts w:ascii="Times New Roman" w:hAnsi="Times New Roman"/>
                      <w:sz w:val="24"/>
                      <w:rPrChange w:id="5753" w:author="Red Army" w:date="2012-02-08T20:12:00Z">
                        <w:rPr>
                          <w:del w:id="5754" w:author="Phuong Giang" w:date="2012-02-10T17:09:00Z"/>
                          <w:rFonts w:ascii="Times New Roman" w:hAnsi="Times New Roman"/>
                        </w:rPr>
                      </w:rPrChange>
                    </w:rPr>
                  </w:pPr>
                  <w:r w:rsidRPr="001A0C52">
                    <w:rPr>
                      <w:rFonts w:ascii="Times New Roman" w:hAnsi="Times New Roman"/>
                      <w:sz w:val="24"/>
                      <w:rPrChange w:id="5755" w:author="Red Army" w:date="2012-02-08T20:12:00Z">
                        <w:rPr>
                          <w:rFonts w:ascii="Times New Roman" w:eastAsia="ＭＳ ゴシック" w:hAnsi="Times New Roman"/>
                          <w:b/>
                          <w:bCs/>
                          <w:color w:val="4F81BD"/>
                        </w:rPr>
                      </w:rPrChange>
                    </w:rPr>
                    <w:t>Save the inputted information to the database.</w:t>
                  </w:r>
                </w:p>
                <w:p w:rsidR="006E25C4" w:rsidRPr="001A0C52" w:rsidRDefault="006E25C4" w:rsidP="003A4985">
                  <w:pPr>
                    <w:rPr>
                      <w:rFonts w:ascii="Times New Roman" w:hAnsi="Times New Roman"/>
                      <w:sz w:val="24"/>
                      <w:rPrChange w:id="5756" w:author="Red Army" w:date="2012-02-08T20:12:00Z">
                        <w:rPr>
                          <w:rFonts w:ascii="Times New Roman" w:hAnsi="Times New Roman"/>
                        </w:rPr>
                      </w:rPrChange>
                    </w:rPr>
                  </w:pPr>
                  <w:del w:id="5757" w:author="Phuong Giang" w:date="2012-02-10T17:09:00Z">
                    <w:r w:rsidRPr="001A0C52" w:rsidDel="003A4985">
                      <w:rPr>
                        <w:rFonts w:ascii="Times New Roman" w:hAnsi="Times New Roman"/>
                        <w:sz w:val="24"/>
                        <w:rPrChange w:id="5758" w:author="Red Army" w:date="2012-02-08T20:12:00Z">
                          <w:rPr>
                            <w:rFonts w:ascii="Times New Roman" w:eastAsia="ＭＳ ゴシック" w:hAnsi="Times New Roman"/>
                            <w:b/>
                            <w:bCs/>
                            <w:color w:val="4F81BD"/>
                          </w:rPr>
                        </w:rPrChange>
                      </w:rPr>
                      <w:delText xml:space="preserve">View inputted KI in Manage Knowledge Item Module. </w:delText>
                    </w:r>
                  </w:del>
                </w:p>
              </w:tc>
            </w:tr>
          </w:tbl>
          <w:p w:rsidR="006E25C4" w:rsidRPr="001A0C52" w:rsidRDefault="006E25C4" w:rsidP="00C86E5B">
            <w:pPr>
              <w:rPr>
                <w:rFonts w:ascii="Times New Roman" w:hAnsi="Times New Roman"/>
                <w:b/>
                <w:bCs/>
                <w:sz w:val="24"/>
                <w:rPrChange w:id="5759" w:author="Red Army" w:date="2012-02-08T20:12:00Z">
                  <w:rPr>
                    <w:rFonts w:ascii="Times New Roman" w:hAnsi="Times New Roman"/>
                    <w:b/>
                    <w:bCs/>
                  </w:rPr>
                </w:rPrChange>
              </w:rPr>
            </w:pPr>
          </w:p>
          <w:p w:rsidR="00F839AA" w:rsidRPr="001A0C52" w:rsidRDefault="006E25C4" w:rsidP="00C86E5B">
            <w:pPr>
              <w:rPr>
                <w:rFonts w:ascii="Times New Roman" w:hAnsi="Times New Roman"/>
                <w:sz w:val="24"/>
                <w:rPrChange w:id="5760" w:author="Red Army" w:date="2012-02-08T20:12:00Z">
                  <w:rPr>
                    <w:rFonts w:ascii="Times New Roman" w:hAnsi="Times New Roman"/>
                  </w:rPr>
                </w:rPrChange>
              </w:rPr>
            </w:pPr>
            <w:r w:rsidRPr="001A0C52">
              <w:rPr>
                <w:rFonts w:ascii="Times New Roman" w:hAnsi="Times New Roman"/>
                <w:b/>
                <w:bCs/>
                <w:sz w:val="24"/>
                <w:rPrChange w:id="5761" w:author="Red Army" w:date="2012-02-08T20:12:00Z">
                  <w:rPr>
                    <w:rFonts w:ascii="Times New Roman" w:eastAsia="ＭＳ ゴシック" w:hAnsi="Times New Roman"/>
                    <w:b/>
                    <w:bCs/>
                    <w:color w:val="4F81BD"/>
                  </w:rPr>
                </w:rPrChange>
              </w:rPr>
              <w:t xml:space="preserve">Alternative Scenario: </w:t>
            </w:r>
          </w:p>
          <w:p w:rsidR="006E25C4" w:rsidRPr="001A0C52" w:rsidRDefault="006E25C4" w:rsidP="00D7631C">
            <w:pPr>
              <w:tabs>
                <w:tab w:val="left" w:pos="1491"/>
              </w:tabs>
              <w:rPr>
                <w:rFonts w:ascii="Times New Roman" w:hAnsi="Times New Roman"/>
                <w:b/>
                <w:bCs/>
                <w:sz w:val="24"/>
                <w:rPrChange w:id="5762" w:author="Red Army" w:date="2012-02-08T20:12:00Z">
                  <w:rPr>
                    <w:rFonts w:ascii="Times New Roman" w:hAnsi="Times New Roman"/>
                    <w:b/>
                    <w:bCs/>
                  </w:rPr>
                </w:rPrChan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658"/>
              <w:gridCol w:w="4500"/>
            </w:tblGrid>
            <w:tr w:rsidR="006E25C4" w:rsidRPr="001A0C52" w:rsidTr="0032316E">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7631C">
                  <w:pPr>
                    <w:rPr>
                      <w:rFonts w:ascii="Times New Roman" w:hAnsi="Times New Roman"/>
                      <w:sz w:val="24"/>
                      <w:rPrChange w:id="5763" w:author="Red Army" w:date="2012-02-08T20:12:00Z">
                        <w:rPr>
                          <w:rFonts w:ascii="Times New Roman" w:hAnsi="Times New Roman"/>
                        </w:rPr>
                      </w:rPrChange>
                    </w:rPr>
                  </w:pPr>
                  <w:r w:rsidRPr="001A0C52">
                    <w:rPr>
                      <w:rFonts w:ascii="Times New Roman" w:hAnsi="Times New Roman"/>
                      <w:sz w:val="24"/>
                      <w:rPrChange w:id="5764" w:author="Red Army" w:date="2012-02-08T20:12:00Z">
                        <w:rPr>
                          <w:rFonts w:ascii="Times New Roman" w:eastAsia="ＭＳ ゴシック" w:hAnsi="Times New Roman"/>
                          <w:b/>
                          <w:bCs/>
                          <w:color w:val="4F81BD"/>
                        </w:rPr>
                      </w:rPrChange>
                    </w:rPr>
                    <w:t>Step</w:t>
                  </w:r>
                </w:p>
              </w:tc>
              <w:tc>
                <w:tcPr>
                  <w:tcW w:w="465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32316E">
                  <w:pPr>
                    <w:jc w:val="center"/>
                    <w:rPr>
                      <w:rFonts w:ascii="Times New Roman" w:hAnsi="Times New Roman"/>
                      <w:sz w:val="24"/>
                      <w:rPrChange w:id="5765" w:author="Red Army" w:date="2012-02-08T20:12:00Z">
                        <w:rPr>
                          <w:rFonts w:ascii="Times New Roman" w:hAnsi="Times New Roman"/>
                        </w:rPr>
                      </w:rPrChange>
                    </w:rPr>
                  </w:pPr>
                  <w:r w:rsidRPr="001A0C52">
                    <w:rPr>
                      <w:rFonts w:ascii="Times New Roman" w:hAnsi="Times New Roman"/>
                      <w:sz w:val="24"/>
                      <w:rPrChange w:id="5766" w:author="Red Army" w:date="2012-02-08T20:12:00Z">
                        <w:rPr>
                          <w:rFonts w:ascii="Times New Roman" w:eastAsia="ＭＳ ゴシック" w:hAnsi="Times New Roman"/>
                          <w:b/>
                          <w:bCs/>
                          <w:color w:val="4F81BD"/>
                        </w:rPr>
                      </w:rPrChange>
                    </w:rPr>
                    <w:t>Actor Action</w:t>
                  </w:r>
                </w:p>
              </w:tc>
              <w:tc>
                <w:tcPr>
                  <w:tcW w:w="45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32316E">
                  <w:pPr>
                    <w:jc w:val="center"/>
                    <w:rPr>
                      <w:rFonts w:ascii="Times New Roman" w:hAnsi="Times New Roman"/>
                      <w:sz w:val="24"/>
                      <w:rPrChange w:id="5767" w:author="Red Army" w:date="2012-02-08T20:12:00Z">
                        <w:rPr>
                          <w:rFonts w:ascii="Times New Roman" w:hAnsi="Times New Roman"/>
                        </w:rPr>
                      </w:rPrChange>
                    </w:rPr>
                  </w:pPr>
                  <w:r w:rsidRPr="001A0C52">
                    <w:rPr>
                      <w:rFonts w:ascii="Times New Roman" w:hAnsi="Times New Roman"/>
                      <w:sz w:val="24"/>
                      <w:rPrChange w:id="5768" w:author="Red Army" w:date="2012-02-08T20:12:00Z">
                        <w:rPr>
                          <w:rFonts w:ascii="Times New Roman" w:eastAsia="ＭＳ ゴシック" w:hAnsi="Times New Roman"/>
                          <w:b/>
                          <w:bCs/>
                          <w:color w:val="4F81BD"/>
                        </w:rPr>
                      </w:rPrChange>
                    </w:rPr>
                    <w:t>System Response</w:t>
                  </w:r>
                </w:p>
              </w:tc>
            </w:tr>
            <w:tr w:rsidR="00F839AA" w:rsidRPr="001A0C52" w:rsidTr="00D7631C">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F839AA" w:rsidRPr="001A0C52" w:rsidRDefault="00F839AA" w:rsidP="0081167C">
                  <w:pPr>
                    <w:jc w:val="center"/>
                    <w:rPr>
                      <w:rFonts w:ascii="Times New Roman" w:hAnsi="Times New Roman"/>
                      <w:sz w:val="24"/>
                      <w:rPrChange w:id="5769" w:author="Red Army" w:date="2012-02-08T20:12:00Z">
                        <w:rPr>
                          <w:rFonts w:ascii="Times New Roman" w:hAnsi="Times New Roman"/>
                        </w:rPr>
                      </w:rPrChange>
                    </w:rPr>
                  </w:pPr>
                  <w:r w:rsidRPr="001A0C52">
                    <w:rPr>
                      <w:rFonts w:ascii="Times New Roman" w:hAnsi="Times New Roman"/>
                      <w:sz w:val="24"/>
                      <w:rPrChange w:id="5770" w:author="Red Army" w:date="2012-02-08T20:12:00Z">
                        <w:rPr>
                          <w:rFonts w:ascii="Times New Roman" w:eastAsia="ＭＳ ゴシック" w:hAnsi="Times New Roman"/>
                          <w:b/>
                          <w:bCs/>
                          <w:color w:val="4F81BD"/>
                        </w:rPr>
                      </w:rPrChange>
                    </w:rPr>
                    <w:t>1</w:t>
                  </w:r>
                </w:p>
              </w:tc>
              <w:tc>
                <w:tcPr>
                  <w:tcW w:w="4658" w:type="dxa"/>
                  <w:tcBorders>
                    <w:top w:val="single" w:sz="4" w:space="0" w:color="auto"/>
                    <w:left w:val="single" w:sz="4" w:space="0" w:color="auto"/>
                    <w:bottom w:val="single" w:sz="4" w:space="0" w:color="auto"/>
                    <w:right w:val="single" w:sz="4" w:space="0" w:color="auto"/>
                  </w:tcBorders>
                </w:tcPr>
                <w:p w:rsidR="00F839AA" w:rsidRPr="001A0C52" w:rsidRDefault="00F839AA">
                  <w:pPr>
                    <w:rPr>
                      <w:rFonts w:ascii="Times New Roman" w:hAnsi="Times New Roman"/>
                      <w:sz w:val="24"/>
                      <w:rPrChange w:id="5771" w:author="Red Army" w:date="2012-02-08T20:12:00Z">
                        <w:rPr>
                          <w:rFonts w:ascii="Times New Roman" w:hAnsi="Times New Roman"/>
                        </w:rPr>
                      </w:rPrChange>
                    </w:rPr>
                  </w:pPr>
                  <w:r w:rsidRPr="001A0C52">
                    <w:rPr>
                      <w:rFonts w:ascii="Times New Roman" w:hAnsi="Times New Roman"/>
                      <w:sz w:val="24"/>
                      <w:rPrChange w:id="5772" w:author="Red Army" w:date="2012-02-08T20:12:00Z">
                        <w:rPr>
                          <w:rFonts w:ascii="Times New Roman" w:eastAsia="ＭＳ ゴシック" w:hAnsi="Times New Roman"/>
                          <w:b/>
                          <w:bCs/>
                          <w:color w:val="4F81BD"/>
                        </w:rPr>
                      </w:rPrChange>
                    </w:rPr>
                    <w:t>Ask the system to create new Knowledge Item.</w:t>
                  </w:r>
                </w:p>
              </w:tc>
              <w:tc>
                <w:tcPr>
                  <w:tcW w:w="4500" w:type="dxa"/>
                  <w:tcBorders>
                    <w:top w:val="single" w:sz="4" w:space="0" w:color="auto"/>
                    <w:left w:val="single" w:sz="4" w:space="0" w:color="auto"/>
                    <w:bottom w:val="single" w:sz="4" w:space="0" w:color="auto"/>
                    <w:right w:val="single" w:sz="4" w:space="0" w:color="auto"/>
                  </w:tcBorders>
                </w:tcPr>
                <w:p w:rsidR="00F839AA" w:rsidRPr="001A0C52" w:rsidRDefault="00F839AA">
                  <w:pPr>
                    <w:rPr>
                      <w:rFonts w:ascii="Times New Roman" w:hAnsi="Times New Roman"/>
                      <w:sz w:val="24"/>
                      <w:rPrChange w:id="5773" w:author="Red Army" w:date="2012-02-08T20:12:00Z">
                        <w:rPr>
                          <w:rFonts w:ascii="Times New Roman" w:hAnsi="Times New Roman"/>
                        </w:rPr>
                      </w:rPrChange>
                    </w:rPr>
                  </w:pPr>
                  <w:r w:rsidRPr="001A0C52">
                    <w:rPr>
                      <w:rFonts w:ascii="Times New Roman" w:hAnsi="Times New Roman"/>
                      <w:sz w:val="24"/>
                      <w:rPrChange w:id="5774" w:author="Red Army" w:date="2012-02-08T20:12:00Z">
                        <w:rPr>
                          <w:rFonts w:ascii="Times New Roman" w:eastAsia="ＭＳ ゴシック" w:hAnsi="Times New Roman"/>
                          <w:b/>
                          <w:bCs/>
                          <w:color w:val="4F81BD"/>
                        </w:rPr>
                      </w:rPrChange>
                    </w:rPr>
                    <w:t xml:space="preserve">Display and enable screen area to input new Knowledge Item.  </w:t>
                  </w:r>
                </w:p>
              </w:tc>
            </w:tr>
            <w:tr w:rsidR="00F839AA" w:rsidRPr="001A0C52" w:rsidTr="00D7631C">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F839AA" w:rsidRPr="001A0C52" w:rsidRDefault="00F839AA" w:rsidP="0081167C">
                  <w:pPr>
                    <w:jc w:val="center"/>
                    <w:rPr>
                      <w:rFonts w:ascii="Times New Roman" w:hAnsi="Times New Roman"/>
                      <w:sz w:val="24"/>
                      <w:rPrChange w:id="5775" w:author="Red Army" w:date="2012-02-08T20:12:00Z">
                        <w:rPr>
                          <w:rFonts w:ascii="Times New Roman" w:hAnsi="Times New Roman"/>
                        </w:rPr>
                      </w:rPrChange>
                    </w:rPr>
                  </w:pPr>
                  <w:r w:rsidRPr="001A0C52">
                    <w:rPr>
                      <w:rFonts w:ascii="Times New Roman" w:hAnsi="Times New Roman"/>
                      <w:sz w:val="24"/>
                      <w:rPrChange w:id="5776" w:author="Red Army" w:date="2012-02-08T20:12:00Z">
                        <w:rPr>
                          <w:rFonts w:ascii="Times New Roman" w:eastAsia="ＭＳ ゴシック" w:hAnsi="Times New Roman"/>
                          <w:b/>
                          <w:bCs/>
                          <w:color w:val="4F81BD"/>
                        </w:rPr>
                      </w:rPrChange>
                    </w:rPr>
                    <w:t>2</w:t>
                  </w:r>
                </w:p>
              </w:tc>
              <w:tc>
                <w:tcPr>
                  <w:tcW w:w="4658" w:type="dxa"/>
                  <w:tcBorders>
                    <w:top w:val="single" w:sz="4" w:space="0" w:color="auto"/>
                    <w:left w:val="single" w:sz="4" w:space="0" w:color="auto"/>
                    <w:bottom w:val="single" w:sz="4" w:space="0" w:color="auto"/>
                    <w:right w:val="single" w:sz="4" w:space="0" w:color="auto"/>
                  </w:tcBorders>
                </w:tcPr>
                <w:p w:rsidR="00F839AA" w:rsidRPr="001A0C52" w:rsidDel="00D77944" w:rsidRDefault="00F839AA">
                  <w:pPr>
                    <w:rPr>
                      <w:rFonts w:ascii="Times New Roman" w:hAnsi="Times New Roman"/>
                      <w:sz w:val="24"/>
                      <w:rPrChange w:id="5777" w:author="Red Army" w:date="2012-02-08T20:12:00Z">
                        <w:rPr>
                          <w:rFonts w:ascii="Times New Roman" w:hAnsi="Times New Roman"/>
                        </w:rPr>
                      </w:rPrChange>
                    </w:rPr>
                  </w:pPr>
                  <w:r w:rsidRPr="001A0C52">
                    <w:rPr>
                      <w:rFonts w:ascii="Times New Roman" w:hAnsi="Times New Roman"/>
                      <w:sz w:val="24"/>
                      <w:rPrChange w:id="5778" w:author="Red Army" w:date="2012-02-08T20:12:00Z">
                        <w:rPr>
                          <w:rFonts w:ascii="Times New Roman" w:eastAsia="ＭＳ ゴシック" w:hAnsi="Times New Roman"/>
                          <w:b/>
                          <w:bCs/>
                          <w:color w:val="4F81BD"/>
                        </w:rPr>
                      </w:rPrChange>
                    </w:rPr>
                    <w:t xml:space="preserve">Input Knowledge Item as step 2 to step </w:t>
                  </w:r>
                  <w:ins w:id="5779" w:author="Phuong Giang" w:date="2012-02-10T23:39:00Z">
                    <w:r w:rsidR="00772ECA">
                      <w:rPr>
                        <w:rFonts w:ascii="Times New Roman" w:hAnsi="Times New Roman"/>
                        <w:sz w:val="24"/>
                      </w:rPr>
                      <w:t>4</w:t>
                    </w:r>
                  </w:ins>
                  <w:del w:id="5780" w:author="Phuong Giang" w:date="2012-02-10T23:39:00Z">
                    <w:r w:rsidRPr="001A0C52" w:rsidDel="00772ECA">
                      <w:rPr>
                        <w:rFonts w:ascii="Times New Roman" w:hAnsi="Times New Roman"/>
                        <w:sz w:val="24"/>
                        <w:rPrChange w:id="5781" w:author="Red Army" w:date="2012-02-08T20:12:00Z">
                          <w:rPr>
                            <w:rFonts w:ascii="Times New Roman" w:eastAsia="ＭＳ ゴシック" w:hAnsi="Times New Roman"/>
                            <w:b/>
                            <w:bCs/>
                            <w:color w:val="4F81BD"/>
                          </w:rPr>
                        </w:rPrChange>
                      </w:rPr>
                      <w:delText>5</w:delText>
                    </w:r>
                  </w:del>
                  <w:r w:rsidRPr="001A0C52">
                    <w:rPr>
                      <w:rFonts w:ascii="Times New Roman" w:hAnsi="Times New Roman"/>
                      <w:sz w:val="24"/>
                      <w:rPrChange w:id="5782" w:author="Red Army" w:date="2012-02-08T20:12:00Z">
                        <w:rPr>
                          <w:rFonts w:ascii="Times New Roman" w:eastAsia="ＭＳ ゴシック" w:hAnsi="Times New Roman"/>
                          <w:b/>
                          <w:bCs/>
                          <w:color w:val="4F81BD"/>
                        </w:rPr>
                      </w:rPrChange>
                    </w:rPr>
                    <w:t xml:space="preserve"> in main scenario. </w:t>
                  </w:r>
                </w:p>
              </w:tc>
              <w:tc>
                <w:tcPr>
                  <w:tcW w:w="4500" w:type="dxa"/>
                  <w:tcBorders>
                    <w:top w:val="single" w:sz="4" w:space="0" w:color="auto"/>
                    <w:left w:val="single" w:sz="4" w:space="0" w:color="auto"/>
                    <w:bottom w:val="single" w:sz="4" w:space="0" w:color="auto"/>
                    <w:right w:val="single" w:sz="4" w:space="0" w:color="auto"/>
                  </w:tcBorders>
                </w:tcPr>
                <w:p w:rsidR="00F839AA" w:rsidRPr="001A0C52" w:rsidRDefault="00F839AA" w:rsidP="0081167C">
                  <w:pPr>
                    <w:rPr>
                      <w:rFonts w:ascii="Times New Roman" w:hAnsi="Times New Roman"/>
                      <w:sz w:val="24"/>
                      <w:rPrChange w:id="5783" w:author="Red Army" w:date="2012-02-08T20:12:00Z">
                        <w:rPr>
                          <w:rFonts w:ascii="Times New Roman" w:hAnsi="Times New Roman"/>
                        </w:rPr>
                      </w:rPrChange>
                    </w:rPr>
                  </w:pPr>
                  <w:r w:rsidRPr="001A0C52">
                    <w:rPr>
                      <w:rFonts w:ascii="Times New Roman" w:hAnsi="Times New Roman"/>
                      <w:sz w:val="24"/>
                      <w:rPrChange w:id="5784" w:author="Red Army" w:date="2012-02-08T20:12:00Z">
                        <w:rPr>
                          <w:rFonts w:ascii="Times New Roman" w:eastAsia="ＭＳ ゴシック" w:hAnsi="Times New Roman"/>
                          <w:b/>
                          <w:bCs/>
                          <w:color w:val="4F81BD"/>
                        </w:rPr>
                      </w:rPrChange>
                    </w:rPr>
                    <w:t>Follow input steps.</w:t>
                  </w:r>
                </w:p>
              </w:tc>
            </w:tr>
            <w:tr w:rsidR="00F839AA" w:rsidRPr="001A0C52" w:rsidTr="00D7631C">
              <w:tc>
                <w:tcPr>
                  <w:tcW w:w="647" w:type="dxa"/>
                  <w:tcBorders>
                    <w:top w:val="single" w:sz="4" w:space="0" w:color="auto"/>
                    <w:left w:val="single" w:sz="4" w:space="0" w:color="auto"/>
                    <w:bottom w:val="single" w:sz="4" w:space="0" w:color="auto"/>
                    <w:right w:val="single" w:sz="4" w:space="0" w:color="auto"/>
                  </w:tcBorders>
                  <w:vAlign w:val="center"/>
                </w:tcPr>
                <w:p w:rsidR="00F839AA" w:rsidRPr="001A0C52" w:rsidRDefault="00F839AA" w:rsidP="0081167C">
                  <w:pPr>
                    <w:jc w:val="center"/>
                    <w:rPr>
                      <w:rFonts w:ascii="Times New Roman" w:hAnsi="Times New Roman"/>
                      <w:sz w:val="24"/>
                      <w:rPrChange w:id="5785" w:author="Red Army" w:date="2012-02-08T20:12:00Z">
                        <w:rPr>
                          <w:rFonts w:ascii="Times New Roman" w:hAnsi="Times New Roman"/>
                        </w:rPr>
                      </w:rPrChange>
                    </w:rPr>
                  </w:pPr>
                  <w:r w:rsidRPr="001A0C52">
                    <w:rPr>
                      <w:rFonts w:ascii="Times New Roman" w:hAnsi="Times New Roman"/>
                      <w:sz w:val="24"/>
                      <w:rPrChange w:id="5786" w:author="Red Army" w:date="2012-02-08T20:12:00Z">
                        <w:rPr>
                          <w:rFonts w:ascii="Times New Roman" w:eastAsia="ＭＳ ゴシック" w:hAnsi="Times New Roman"/>
                          <w:b/>
                          <w:bCs/>
                          <w:color w:val="4F81BD"/>
                        </w:rPr>
                      </w:rPrChange>
                    </w:rPr>
                    <w:t>3</w:t>
                  </w:r>
                </w:p>
              </w:tc>
              <w:tc>
                <w:tcPr>
                  <w:tcW w:w="4658" w:type="dxa"/>
                  <w:tcBorders>
                    <w:top w:val="single" w:sz="4" w:space="0" w:color="auto"/>
                    <w:left w:val="single" w:sz="4" w:space="0" w:color="auto"/>
                    <w:bottom w:val="single" w:sz="4" w:space="0" w:color="auto"/>
                    <w:right w:val="single" w:sz="4" w:space="0" w:color="auto"/>
                  </w:tcBorders>
                </w:tcPr>
                <w:p w:rsidR="00F839AA" w:rsidRPr="001A0C52" w:rsidRDefault="00F839AA">
                  <w:pPr>
                    <w:rPr>
                      <w:rFonts w:ascii="Times New Roman" w:hAnsi="Times New Roman"/>
                      <w:sz w:val="24"/>
                      <w:rPrChange w:id="5787" w:author="Red Army" w:date="2012-02-08T20:12:00Z">
                        <w:rPr>
                          <w:rFonts w:ascii="Times New Roman" w:hAnsi="Times New Roman"/>
                        </w:rPr>
                      </w:rPrChange>
                    </w:rPr>
                  </w:pPr>
                  <w:r w:rsidRPr="001A0C52">
                    <w:rPr>
                      <w:rFonts w:ascii="Times New Roman" w:hAnsi="Times New Roman"/>
                      <w:sz w:val="24"/>
                      <w:rPrChange w:id="5788" w:author="Red Army" w:date="2012-02-08T20:12:00Z">
                        <w:rPr>
                          <w:rFonts w:ascii="Times New Roman" w:eastAsia="ＭＳ ゴシック" w:hAnsi="Times New Roman"/>
                          <w:b/>
                          <w:bCs/>
                          <w:color w:val="4F81BD"/>
                        </w:rPr>
                      </w:rPrChange>
                    </w:rPr>
                    <w:t xml:space="preserve">Cancel creating new Knowledge Item. </w:t>
                  </w:r>
                </w:p>
              </w:tc>
              <w:tc>
                <w:tcPr>
                  <w:tcW w:w="4500" w:type="dxa"/>
                  <w:tcBorders>
                    <w:top w:val="single" w:sz="4" w:space="0" w:color="auto"/>
                    <w:left w:val="single" w:sz="4" w:space="0" w:color="auto"/>
                    <w:bottom w:val="single" w:sz="4" w:space="0" w:color="auto"/>
                    <w:right w:val="single" w:sz="4" w:space="0" w:color="auto"/>
                  </w:tcBorders>
                </w:tcPr>
                <w:p w:rsidR="00F839AA" w:rsidRPr="001A0C52" w:rsidRDefault="00F839AA" w:rsidP="0081167C">
                  <w:pPr>
                    <w:rPr>
                      <w:rFonts w:ascii="Times New Roman" w:hAnsi="Times New Roman"/>
                      <w:sz w:val="24"/>
                      <w:rPrChange w:id="5789" w:author="Red Army" w:date="2012-02-08T20:12:00Z">
                        <w:rPr>
                          <w:rFonts w:ascii="Times New Roman" w:hAnsi="Times New Roman"/>
                        </w:rPr>
                      </w:rPrChange>
                    </w:rPr>
                  </w:pPr>
                  <w:r w:rsidRPr="001A0C52">
                    <w:rPr>
                      <w:rFonts w:ascii="Times New Roman" w:hAnsi="Times New Roman"/>
                      <w:sz w:val="24"/>
                      <w:rPrChange w:id="5790" w:author="Red Army" w:date="2012-02-08T20:12:00Z">
                        <w:rPr>
                          <w:rFonts w:ascii="Times New Roman" w:eastAsia="ＭＳ ゴシック" w:hAnsi="Times New Roman"/>
                          <w:b/>
                          <w:bCs/>
                          <w:color w:val="4F81BD"/>
                        </w:rPr>
                      </w:rPrChange>
                    </w:rPr>
                    <w:t>Ask user for Saving confirmation.</w:t>
                  </w:r>
                </w:p>
              </w:tc>
            </w:tr>
            <w:tr w:rsidR="00F839AA" w:rsidRPr="001A0C52" w:rsidTr="00D7631C">
              <w:tc>
                <w:tcPr>
                  <w:tcW w:w="647" w:type="dxa"/>
                  <w:tcBorders>
                    <w:top w:val="single" w:sz="4" w:space="0" w:color="auto"/>
                    <w:left w:val="single" w:sz="4" w:space="0" w:color="auto"/>
                    <w:bottom w:val="single" w:sz="4" w:space="0" w:color="auto"/>
                    <w:right w:val="single" w:sz="4" w:space="0" w:color="auto"/>
                  </w:tcBorders>
                  <w:vAlign w:val="center"/>
                </w:tcPr>
                <w:p w:rsidR="00F839AA" w:rsidRPr="001A0C52" w:rsidRDefault="00F839AA" w:rsidP="0081167C">
                  <w:pPr>
                    <w:jc w:val="center"/>
                    <w:rPr>
                      <w:rFonts w:ascii="Times New Roman" w:hAnsi="Times New Roman"/>
                      <w:sz w:val="24"/>
                      <w:rPrChange w:id="5791" w:author="Red Army" w:date="2012-02-08T20:12:00Z">
                        <w:rPr>
                          <w:rFonts w:ascii="Times New Roman" w:hAnsi="Times New Roman"/>
                        </w:rPr>
                      </w:rPrChange>
                    </w:rPr>
                  </w:pPr>
                  <w:r w:rsidRPr="001A0C52">
                    <w:rPr>
                      <w:rFonts w:ascii="Times New Roman" w:hAnsi="Times New Roman"/>
                      <w:sz w:val="24"/>
                      <w:rPrChange w:id="5792" w:author="Red Army" w:date="2012-02-08T20:12:00Z">
                        <w:rPr>
                          <w:rFonts w:ascii="Times New Roman" w:eastAsia="ＭＳ ゴシック" w:hAnsi="Times New Roman"/>
                          <w:b/>
                          <w:bCs/>
                          <w:color w:val="4F81BD"/>
                        </w:rPr>
                      </w:rPrChange>
                    </w:rPr>
                    <w:t>4</w:t>
                  </w:r>
                </w:p>
              </w:tc>
              <w:tc>
                <w:tcPr>
                  <w:tcW w:w="4658" w:type="dxa"/>
                  <w:tcBorders>
                    <w:top w:val="single" w:sz="4" w:space="0" w:color="auto"/>
                    <w:left w:val="single" w:sz="4" w:space="0" w:color="auto"/>
                    <w:bottom w:val="single" w:sz="4" w:space="0" w:color="auto"/>
                    <w:right w:val="single" w:sz="4" w:space="0" w:color="auto"/>
                  </w:tcBorders>
                </w:tcPr>
                <w:p w:rsidR="00F839AA" w:rsidRPr="001A0C52" w:rsidRDefault="00F839AA" w:rsidP="0081167C">
                  <w:pPr>
                    <w:rPr>
                      <w:rFonts w:ascii="Times New Roman" w:hAnsi="Times New Roman"/>
                      <w:sz w:val="24"/>
                      <w:rPrChange w:id="5793" w:author="Red Army" w:date="2012-02-08T20:12:00Z">
                        <w:rPr>
                          <w:rFonts w:ascii="Times New Roman" w:hAnsi="Times New Roman"/>
                        </w:rPr>
                      </w:rPrChange>
                    </w:rPr>
                  </w:pPr>
                  <w:r w:rsidRPr="001A0C52">
                    <w:rPr>
                      <w:rFonts w:ascii="Times New Roman" w:hAnsi="Times New Roman"/>
                      <w:sz w:val="24"/>
                      <w:rPrChange w:id="5794" w:author="Red Army" w:date="2012-02-08T20:12:00Z">
                        <w:rPr>
                          <w:rFonts w:ascii="Times New Roman" w:eastAsia="ＭＳ ゴシック" w:hAnsi="Times New Roman"/>
                          <w:b/>
                          <w:bCs/>
                          <w:color w:val="4F81BD"/>
                        </w:rPr>
                      </w:rPrChange>
                    </w:rPr>
                    <w:t>Confirm not to save.</w:t>
                  </w:r>
                </w:p>
              </w:tc>
              <w:tc>
                <w:tcPr>
                  <w:tcW w:w="4500" w:type="dxa"/>
                  <w:tcBorders>
                    <w:top w:val="single" w:sz="4" w:space="0" w:color="auto"/>
                    <w:left w:val="single" w:sz="4" w:space="0" w:color="auto"/>
                    <w:bottom w:val="single" w:sz="4" w:space="0" w:color="auto"/>
                    <w:right w:val="single" w:sz="4" w:space="0" w:color="auto"/>
                  </w:tcBorders>
                </w:tcPr>
                <w:p w:rsidR="00F839AA" w:rsidRPr="001A0C52" w:rsidRDefault="00F839AA" w:rsidP="0081167C">
                  <w:pPr>
                    <w:rPr>
                      <w:rFonts w:ascii="Times New Roman" w:hAnsi="Times New Roman"/>
                      <w:sz w:val="24"/>
                      <w:rPrChange w:id="5795" w:author="Red Army" w:date="2012-02-08T20:12:00Z">
                        <w:rPr>
                          <w:rFonts w:ascii="Times New Roman" w:hAnsi="Times New Roman"/>
                        </w:rPr>
                      </w:rPrChange>
                    </w:rPr>
                  </w:pPr>
                  <w:r w:rsidRPr="001A0C52">
                    <w:rPr>
                      <w:rFonts w:ascii="Times New Roman" w:hAnsi="Times New Roman"/>
                      <w:sz w:val="24"/>
                      <w:rPrChange w:id="5796" w:author="Red Army" w:date="2012-02-08T20:12:00Z">
                        <w:rPr>
                          <w:rFonts w:ascii="Times New Roman" w:eastAsia="ＭＳ ゴシック" w:hAnsi="Times New Roman"/>
                          <w:b/>
                          <w:bCs/>
                          <w:color w:val="4F81BD"/>
                        </w:rPr>
                      </w:rPrChange>
                    </w:rPr>
                    <w:t>Discard all inputted information. Display the previous screen.</w:t>
                  </w:r>
                </w:p>
              </w:tc>
            </w:tr>
          </w:tbl>
          <w:p w:rsidR="006E25C4" w:rsidRPr="001A0C52" w:rsidRDefault="006E25C4" w:rsidP="00C86E5B">
            <w:pPr>
              <w:rPr>
                <w:rFonts w:ascii="Times New Roman" w:hAnsi="Times New Roman"/>
                <w:sz w:val="24"/>
                <w:rPrChange w:id="5797" w:author="Red Army" w:date="2012-02-08T20:12:00Z">
                  <w:rPr>
                    <w:rFonts w:ascii="Times New Roman" w:hAnsi="Times New Roman"/>
                  </w:rPr>
                </w:rPrChange>
              </w:rPr>
            </w:pPr>
          </w:p>
          <w:p w:rsidR="006E25C4" w:rsidRPr="001A0C52" w:rsidRDefault="006E25C4" w:rsidP="00B9625D">
            <w:pPr>
              <w:rPr>
                <w:rFonts w:ascii="Times New Roman" w:hAnsi="Times New Roman"/>
                <w:bCs/>
                <w:sz w:val="24"/>
                <w:rPrChange w:id="5798" w:author="Red Army" w:date="2012-02-08T20:12:00Z">
                  <w:rPr>
                    <w:rFonts w:ascii="Times New Roman" w:hAnsi="Times New Roman"/>
                    <w:bCs/>
                  </w:rPr>
                </w:rPrChange>
              </w:rPr>
            </w:pPr>
            <w:r w:rsidRPr="001A0C52">
              <w:rPr>
                <w:rFonts w:ascii="Times New Roman" w:hAnsi="Times New Roman"/>
                <w:b/>
                <w:bCs/>
                <w:sz w:val="24"/>
                <w:rPrChange w:id="5799" w:author="Red Army" w:date="2012-02-08T20:12:00Z">
                  <w:rPr>
                    <w:rFonts w:ascii="Times New Roman" w:eastAsia="ＭＳ ゴシック" w:hAnsi="Times New Roman"/>
                    <w:b/>
                    <w:bCs/>
                    <w:color w:val="4F81BD"/>
                  </w:rPr>
                </w:rPrChange>
              </w:rPr>
              <w:t xml:space="preserve">Exceptions: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6E25C4">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5800" w:author="Red Army" w:date="2012-02-08T20:12:00Z">
                        <w:rPr>
                          <w:rFonts w:ascii="Times New Roman" w:hAnsi="Times New Roman"/>
                        </w:rPr>
                      </w:rPrChange>
                    </w:rPr>
                  </w:pPr>
                  <w:r w:rsidRPr="001A0C52">
                    <w:rPr>
                      <w:rFonts w:ascii="Times New Roman" w:hAnsi="Times New Roman"/>
                      <w:sz w:val="24"/>
                      <w:rPrChange w:id="5801"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5802" w:author="Red Army" w:date="2012-02-08T20:12:00Z">
                        <w:rPr>
                          <w:rFonts w:ascii="Times New Roman" w:hAnsi="Times New Roman"/>
                        </w:rPr>
                      </w:rPrChange>
                    </w:rPr>
                  </w:pPr>
                  <w:r w:rsidRPr="001A0C52">
                    <w:rPr>
                      <w:rFonts w:ascii="Times New Roman" w:hAnsi="Times New Roman"/>
                      <w:sz w:val="24"/>
                      <w:rPrChange w:id="5803"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B9625D">
                  <w:pPr>
                    <w:jc w:val="center"/>
                    <w:rPr>
                      <w:rFonts w:ascii="Times New Roman" w:hAnsi="Times New Roman"/>
                      <w:sz w:val="24"/>
                      <w:rPrChange w:id="5804" w:author="Red Army" w:date="2012-02-08T20:12:00Z">
                        <w:rPr>
                          <w:rFonts w:ascii="Times New Roman" w:hAnsi="Times New Roman"/>
                        </w:rPr>
                      </w:rPrChange>
                    </w:rPr>
                  </w:pPr>
                  <w:r w:rsidRPr="001A0C52">
                    <w:rPr>
                      <w:rFonts w:ascii="Times New Roman" w:hAnsi="Times New Roman"/>
                      <w:sz w:val="24"/>
                      <w:rPrChange w:id="5805" w:author="Red Army" w:date="2012-02-08T20:12:00Z">
                        <w:rPr>
                          <w:rFonts w:ascii="Times New Roman" w:eastAsia="ＭＳ ゴシック" w:hAnsi="Times New Roman"/>
                          <w:b/>
                          <w:bCs/>
                          <w:color w:val="4F81BD"/>
                        </w:rPr>
                      </w:rPrChange>
                    </w:rPr>
                    <w:t>System Response</w:t>
                  </w:r>
                </w:p>
              </w:tc>
            </w:tr>
            <w:tr w:rsidR="00F839AA" w:rsidRPr="001A0C52" w:rsidTr="006E25C4">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F839AA" w:rsidRPr="001A0C52" w:rsidRDefault="00F839AA" w:rsidP="00B9625D">
                  <w:pPr>
                    <w:jc w:val="center"/>
                    <w:rPr>
                      <w:rFonts w:ascii="Times New Roman" w:hAnsi="Times New Roman"/>
                      <w:sz w:val="24"/>
                      <w:rPrChange w:id="5806" w:author="Red Army" w:date="2012-02-08T20:12:00Z">
                        <w:rPr>
                          <w:rFonts w:ascii="Times New Roman" w:hAnsi="Times New Roman"/>
                        </w:rPr>
                      </w:rPrChange>
                    </w:rPr>
                  </w:pPr>
                  <w:r w:rsidRPr="001A0C52">
                    <w:rPr>
                      <w:rFonts w:ascii="Times New Roman" w:hAnsi="Times New Roman"/>
                      <w:sz w:val="24"/>
                      <w:rPrChange w:id="5807"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F839AA" w:rsidRPr="001A0C52" w:rsidRDefault="00F839AA">
                  <w:pPr>
                    <w:rPr>
                      <w:rFonts w:ascii="Times New Roman" w:hAnsi="Times New Roman"/>
                      <w:sz w:val="24"/>
                      <w:rPrChange w:id="5808" w:author="Red Army" w:date="2012-02-08T20:12:00Z">
                        <w:rPr>
                          <w:rFonts w:ascii="Times New Roman" w:hAnsi="Times New Roman"/>
                        </w:rPr>
                      </w:rPrChange>
                    </w:rPr>
                  </w:pPr>
                  <w:r w:rsidRPr="001A0C52">
                    <w:rPr>
                      <w:rFonts w:ascii="Times New Roman" w:hAnsi="Times New Roman"/>
                      <w:sz w:val="24"/>
                      <w:rPrChange w:id="5809" w:author="Red Army" w:date="2012-02-08T20:12:00Z">
                        <w:rPr>
                          <w:rFonts w:ascii="Times New Roman" w:eastAsia="ＭＳ ゴシック" w:hAnsi="Times New Roman"/>
                          <w:b/>
                          <w:bCs/>
                          <w:color w:val="4F81BD"/>
                        </w:rPr>
                      </w:rPrChange>
                    </w:rPr>
                    <w:t>Ask the system to create new Knowledge Item.</w:t>
                  </w:r>
                </w:p>
              </w:tc>
              <w:tc>
                <w:tcPr>
                  <w:tcW w:w="4494" w:type="dxa"/>
                  <w:tcBorders>
                    <w:top w:val="single" w:sz="4" w:space="0" w:color="auto"/>
                    <w:left w:val="single" w:sz="4" w:space="0" w:color="auto"/>
                    <w:bottom w:val="single" w:sz="4" w:space="0" w:color="auto"/>
                    <w:right w:val="single" w:sz="4" w:space="0" w:color="auto"/>
                  </w:tcBorders>
                </w:tcPr>
                <w:p w:rsidR="00F839AA" w:rsidRPr="001A0C52" w:rsidRDefault="00F839AA">
                  <w:pPr>
                    <w:rPr>
                      <w:rFonts w:ascii="Times New Roman" w:hAnsi="Times New Roman"/>
                      <w:sz w:val="24"/>
                      <w:rPrChange w:id="5810" w:author="Red Army" w:date="2012-02-08T20:12:00Z">
                        <w:rPr>
                          <w:rFonts w:ascii="Times New Roman" w:hAnsi="Times New Roman"/>
                        </w:rPr>
                      </w:rPrChange>
                    </w:rPr>
                  </w:pPr>
                  <w:r w:rsidRPr="001A0C52">
                    <w:rPr>
                      <w:rFonts w:ascii="Times New Roman" w:hAnsi="Times New Roman"/>
                      <w:sz w:val="24"/>
                      <w:rPrChange w:id="5811" w:author="Red Army" w:date="2012-02-08T20:12:00Z">
                        <w:rPr>
                          <w:rFonts w:ascii="Times New Roman" w:eastAsia="ＭＳ ゴシック" w:hAnsi="Times New Roman"/>
                          <w:b/>
                          <w:bCs/>
                          <w:color w:val="4F81BD"/>
                        </w:rPr>
                      </w:rPrChange>
                    </w:rPr>
                    <w:t>Display and enable screen area to input new Knowledge Item.</w:t>
                  </w:r>
                </w:p>
              </w:tc>
            </w:tr>
            <w:tr w:rsidR="00F839AA" w:rsidRPr="001A0C52" w:rsidTr="006E25C4">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F839AA" w:rsidRPr="001A0C52" w:rsidRDefault="00F839AA" w:rsidP="00B9625D">
                  <w:pPr>
                    <w:jc w:val="center"/>
                    <w:rPr>
                      <w:rFonts w:ascii="Times New Roman" w:hAnsi="Times New Roman"/>
                      <w:sz w:val="24"/>
                      <w:rPrChange w:id="5812" w:author="Red Army" w:date="2012-02-08T20:12:00Z">
                        <w:rPr>
                          <w:rFonts w:ascii="Times New Roman" w:hAnsi="Times New Roman"/>
                        </w:rPr>
                      </w:rPrChange>
                    </w:rPr>
                  </w:pPr>
                  <w:r w:rsidRPr="001A0C52">
                    <w:rPr>
                      <w:rFonts w:ascii="Times New Roman" w:hAnsi="Times New Roman"/>
                      <w:sz w:val="24"/>
                      <w:rPrChange w:id="5813"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F839AA" w:rsidRPr="001A0C52" w:rsidRDefault="00F839AA" w:rsidP="00B410F0">
                  <w:pPr>
                    <w:rPr>
                      <w:rFonts w:ascii="Times New Roman" w:hAnsi="Times New Roman"/>
                      <w:sz w:val="24"/>
                      <w:rPrChange w:id="5814" w:author="Red Army" w:date="2012-02-08T20:12:00Z">
                        <w:rPr>
                          <w:rFonts w:ascii="Times New Roman" w:hAnsi="Times New Roman"/>
                        </w:rPr>
                      </w:rPrChange>
                    </w:rPr>
                  </w:pPr>
                  <w:r w:rsidRPr="001A0C52">
                    <w:rPr>
                      <w:rFonts w:ascii="Times New Roman" w:hAnsi="Times New Roman"/>
                      <w:sz w:val="24"/>
                      <w:rPrChange w:id="5815" w:author="Red Army" w:date="2012-02-08T20:12:00Z">
                        <w:rPr>
                          <w:rFonts w:ascii="Times New Roman" w:eastAsia="ＭＳ ゴシック" w:hAnsi="Times New Roman"/>
                          <w:b/>
                          <w:bCs/>
                          <w:color w:val="4F81BD"/>
                        </w:rPr>
                      </w:rPrChange>
                    </w:rPr>
                    <w:t xml:space="preserve">Ask the system to save information inputted without filling all required fields, either: </w:t>
                  </w:r>
                </w:p>
                <w:p w:rsidR="00F839AA" w:rsidRPr="001A0C52" w:rsidRDefault="00F839AA" w:rsidP="00AC2698">
                  <w:pPr>
                    <w:pStyle w:val="ListParagraph"/>
                    <w:numPr>
                      <w:ilvl w:val="0"/>
                      <w:numId w:val="7"/>
                    </w:numPr>
                    <w:rPr>
                      <w:rFonts w:ascii="Times New Roman" w:hAnsi="Times New Roman"/>
                      <w:sz w:val="24"/>
                      <w:rPrChange w:id="5816" w:author="Red Army" w:date="2012-02-08T20:12:00Z">
                        <w:rPr>
                          <w:rFonts w:ascii="Times New Roman" w:hAnsi="Times New Roman"/>
                        </w:rPr>
                      </w:rPrChange>
                    </w:rPr>
                  </w:pPr>
                  <w:r w:rsidRPr="001A0C52">
                    <w:rPr>
                      <w:rFonts w:ascii="Times New Roman" w:hAnsi="Times New Roman"/>
                      <w:sz w:val="24"/>
                      <w:rPrChange w:id="5817" w:author="Red Army" w:date="2012-02-08T20:12:00Z">
                        <w:rPr>
                          <w:rFonts w:ascii="Times New Roman" w:eastAsia="ＭＳ ゴシック" w:hAnsi="Times New Roman"/>
                          <w:b/>
                          <w:bCs/>
                          <w:color w:val="4F81BD"/>
                        </w:rPr>
                      </w:rPrChange>
                    </w:rPr>
                    <w:t>Subject,</w:t>
                  </w:r>
                </w:p>
                <w:p w:rsidR="00F839AA" w:rsidRPr="001A0C52" w:rsidRDefault="00F839AA" w:rsidP="00AC2698">
                  <w:pPr>
                    <w:pStyle w:val="ListParagraph"/>
                    <w:numPr>
                      <w:ilvl w:val="0"/>
                      <w:numId w:val="7"/>
                    </w:numPr>
                    <w:rPr>
                      <w:rFonts w:ascii="Times New Roman" w:hAnsi="Times New Roman"/>
                      <w:sz w:val="24"/>
                      <w:rPrChange w:id="5818" w:author="Red Army" w:date="2012-02-08T20:12:00Z">
                        <w:rPr>
                          <w:rFonts w:ascii="Times New Roman" w:hAnsi="Times New Roman"/>
                        </w:rPr>
                      </w:rPrChange>
                    </w:rPr>
                  </w:pPr>
                  <w:r w:rsidRPr="001A0C52">
                    <w:rPr>
                      <w:rFonts w:ascii="Times New Roman" w:hAnsi="Times New Roman"/>
                      <w:sz w:val="24"/>
                      <w:rPrChange w:id="5819" w:author="Red Army" w:date="2012-02-08T20:12:00Z">
                        <w:rPr>
                          <w:rFonts w:ascii="Times New Roman" w:eastAsia="ＭＳ ゴシック" w:hAnsi="Times New Roman"/>
                          <w:b/>
                          <w:bCs/>
                          <w:color w:val="4F81BD"/>
                        </w:rPr>
                      </w:rPrChange>
                    </w:rPr>
                    <w:t>Class Level</w:t>
                  </w:r>
                </w:p>
                <w:p w:rsidR="00F839AA" w:rsidRPr="001A0C52" w:rsidRDefault="00F839AA" w:rsidP="00AC2698">
                  <w:pPr>
                    <w:pStyle w:val="ListParagraph"/>
                    <w:numPr>
                      <w:ilvl w:val="0"/>
                      <w:numId w:val="7"/>
                    </w:numPr>
                    <w:tabs>
                      <w:tab w:val="right" w:pos="3993"/>
                    </w:tabs>
                    <w:rPr>
                      <w:rFonts w:ascii="Times New Roman" w:hAnsi="Times New Roman"/>
                      <w:sz w:val="24"/>
                      <w:rPrChange w:id="5820" w:author="Red Army" w:date="2012-02-08T20:12:00Z">
                        <w:rPr>
                          <w:rFonts w:ascii="Times New Roman" w:hAnsi="Times New Roman"/>
                        </w:rPr>
                      </w:rPrChange>
                    </w:rPr>
                  </w:pPr>
                  <w:r w:rsidRPr="001A0C52">
                    <w:rPr>
                      <w:rFonts w:ascii="Times New Roman" w:hAnsi="Times New Roman"/>
                      <w:sz w:val="24"/>
                      <w:rPrChange w:id="5821" w:author="Red Army" w:date="2012-02-08T20:12:00Z">
                        <w:rPr>
                          <w:rFonts w:ascii="Times New Roman" w:eastAsia="ＭＳ ゴシック" w:hAnsi="Times New Roman"/>
                          <w:b/>
                          <w:bCs/>
                          <w:color w:val="4F81BD"/>
                        </w:rPr>
                      </w:rPrChange>
                    </w:rPr>
                    <w:t>Topic Number,</w:t>
                  </w:r>
                </w:p>
                <w:p w:rsidR="00F839AA" w:rsidRPr="001A0C52" w:rsidRDefault="00F839AA" w:rsidP="00AC2698">
                  <w:pPr>
                    <w:pStyle w:val="ListParagraph"/>
                    <w:numPr>
                      <w:ilvl w:val="0"/>
                      <w:numId w:val="7"/>
                    </w:numPr>
                    <w:tabs>
                      <w:tab w:val="right" w:pos="3993"/>
                    </w:tabs>
                    <w:rPr>
                      <w:rFonts w:ascii="Times New Roman" w:hAnsi="Times New Roman"/>
                      <w:sz w:val="24"/>
                      <w:rPrChange w:id="5822" w:author="Red Army" w:date="2012-02-08T20:12:00Z">
                        <w:rPr>
                          <w:rFonts w:ascii="Times New Roman" w:hAnsi="Times New Roman"/>
                        </w:rPr>
                      </w:rPrChange>
                    </w:rPr>
                  </w:pPr>
                  <w:r w:rsidRPr="001A0C52">
                    <w:rPr>
                      <w:rFonts w:ascii="Times New Roman" w:hAnsi="Times New Roman"/>
                      <w:sz w:val="24"/>
                      <w:rPrChange w:id="5823" w:author="Red Army" w:date="2012-02-08T20:12:00Z">
                        <w:rPr>
                          <w:rFonts w:ascii="Times New Roman" w:eastAsia="ＭＳ ゴシック" w:hAnsi="Times New Roman"/>
                          <w:b/>
                          <w:bCs/>
                          <w:color w:val="4F81BD"/>
                        </w:rPr>
                      </w:rPrChange>
                    </w:rPr>
                    <w:t xml:space="preserve">Topic, </w:t>
                  </w:r>
                </w:p>
                <w:p w:rsidR="00F839AA" w:rsidRPr="001A0C52" w:rsidRDefault="00F839AA" w:rsidP="00AC2698">
                  <w:pPr>
                    <w:pStyle w:val="ListParagraph"/>
                    <w:numPr>
                      <w:ilvl w:val="0"/>
                      <w:numId w:val="7"/>
                    </w:numPr>
                    <w:tabs>
                      <w:tab w:val="right" w:pos="3993"/>
                    </w:tabs>
                    <w:rPr>
                      <w:rFonts w:ascii="Times New Roman" w:hAnsi="Times New Roman"/>
                      <w:sz w:val="24"/>
                      <w:rPrChange w:id="5824" w:author="Red Army" w:date="2012-02-08T20:12:00Z">
                        <w:rPr>
                          <w:rFonts w:ascii="Times New Roman" w:hAnsi="Times New Roman"/>
                        </w:rPr>
                      </w:rPrChange>
                    </w:rPr>
                  </w:pPr>
                  <w:del w:id="5825" w:author="Phuong Giang" w:date="2012-02-10T17:10:00Z">
                    <w:r w:rsidRPr="001A0C52" w:rsidDel="00657EE6">
                      <w:rPr>
                        <w:rFonts w:ascii="Times New Roman" w:hAnsi="Times New Roman"/>
                        <w:sz w:val="24"/>
                        <w:rPrChange w:id="5826" w:author="Red Army" w:date="2012-02-08T20:12:00Z">
                          <w:rPr>
                            <w:rFonts w:ascii="Times New Roman" w:eastAsia="ＭＳ ゴシック" w:hAnsi="Times New Roman"/>
                            <w:b/>
                            <w:bCs/>
                            <w:color w:val="4F81BD"/>
                          </w:rPr>
                        </w:rPrChange>
                      </w:rPr>
                      <w:delText xml:space="preserve">or </w:delText>
                    </w:r>
                  </w:del>
                  <w:r w:rsidRPr="001A0C52">
                    <w:rPr>
                      <w:rFonts w:ascii="Times New Roman" w:hAnsi="Times New Roman"/>
                      <w:sz w:val="24"/>
                      <w:rPrChange w:id="5827" w:author="Red Army" w:date="2012-02-08T20:12:00Z">
                        <w:rPr>
                          <w:rFonts w:ascii="Times New Roman" w:eastAsia="ＭＳ ゴシック" w:hAnsi="Times New Roman"/>
                          <w:b/>
                          <w:bCs/>
                          <w:color w:val="4F81BD"/>
                        </w:rPr>
                      </w:rPrChange>
                    </w:rPr>
                    <w:t>Type.</w:t>
                  </w:r>
                </w:p>
              </w:tc>
              <w:tc>
                <w:tcPr>
                  <w:tcW w:w="4494" w:type="dxa"/>
                  <w:tcBorders>
                    <w:top w:val="single" w:sz="4" w:space="0" w:color="auto"/>
                    <w:left w:val="single" w:sz="4" w:space="0" w:color="auto"/>
                    <w:bottom w:val="single" w:sz="4" w:space="0" w:color="auto"/>
                    <w:right w:val="single" w:sz="4" w:space="0" w:color="auto"/>
                  </w:tcBorders>
                </w:tcPr>
                <w:p w:rsidR="00F839AA" w:rsidRPr="001A0C52" w:rsidRDefault="00F839AA">
                  <w:pPr>
                    <w:rPr>
                      <w:rFonts w:ascii="Times New Roman" w:hAnsi="Times New Roman"/>
                      <w:sz w:val="24"/>
                      <w:rPrChange w:id="5828" w:author="Red Army" w:date="2012-02-08T20:12:00Z">
                        <w:rPr>
                          <w:rFonts w:ascii="Times New Roman" w:hAnsi="Times New Roman"/>
                        </w:rPr>
                      </w:rPrChange>
                    </w:rPr>
                  </w:pPr>
                  <w:r w:rsidRPr="001A0C52">
                    <w:rPr>
                      <w:rFonts w:ascii="Times New Roman" w:hAnsi="Times New Roman"/>
                      <w:sz w:val="24"/>
                      <w:rPrChange w:id="5829" w:author="Red Army" w:date="2012-02-08T20:12:00Z">
                        <w:rPr>
                          <w:rFonts w:ascii="Times New Roman" w:eastAsia="ＭＳ ゴシック" w:hAnsi="Times New Roman"/>
                          <w:b/>
                          <w:bCs/>
                          <w:color w:val="4F81BD"/>
                        </w:rPr>
                      </w:rPrChange>
                    </w:rPr>
                    <w:t>Check for validation.</w:t>
                  </w:r>
                </w:p>
              </w:tc>
            </w:tr>
            <w:tr w:rsidR="00F839AA" w:rsidRPr="001A0C52" w:rsidTr="006E25C4">
              <w:tc>
                <w:tcPr>
                  <w:tcW w:w="647" w:type="dxa"/>
                  <w:tcBorders>
                    <w:top w:val="single" w:sz="4" w:space="0" w:color="auto"/>
                    <w:left w:val="single" w:sz="4" w:space="0" w:color="auto"/>
                    <w:bottom w:val="single" w:sz="4" w:space="0" w:color="auto"/>
                    <w:right w:val="single" w:sz="4" w:space="0" w:color="auto"/>
                  </w:tcBorders>
                  <w:vAlign w:val="center"/>
                </w:tcPr>
                <w:p w:rsidR="00F839AA" w:rsidRPr="001A0C52" w:rsidRDefault="00F839AA" w:rsidP="00B9625D">
                  <w:pPr>
                    <w:jc w:val="center"/>
                    <w:rPr>
                      <w:rFonts w:ascii="Times New Roman" w:hAnsi="Times New Roman"/>
                      <w:sz w:val="24"/>
                      <w:rPrChange w:id="5830" w:author="Red Army" w:date="2012-02-08T20:12:00Z">
                        <w:rPr>
                          <w:rFonts w:ascii="Times New Roman" w:hAnsi="Times New Roman"/>
                        </w:rPr>
                      </w:rPrChange>
                    </w:rPr>
                  </w:pPr>
                  <w:r w:rsidRPr="001A0C52">
                    <w:rPr>
                      <w:rFonts w:ascii="Times New Roman" w:hAnsi="Times New Roman"/>
                      <w:sz w:val="24"/>
                      <w:rPrChange w:id="5831"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F839AA" w:rsidRPr="001A0C52" w:rsidRDefault="00F839AA" w:rsidP="000B4024">
                  <w:pPr>
                    <w:rPr>
                      <w:rFonts w:ascii="Times New Roman" w:hAnsi="Times New Roman"/>
                      <w:sz w:val="24"/>
                      <w:rPrChange w:id="5832" w:author="Red Army" w:date="2012-02-08T20:12:00Z">
                        <w:rPr>
                          <w:rFonts w:ascii="Times New Roman" w:hAnsi="Times New Roman"/>
                        </w:rPr>
                      </w:rPrChange>
                    </w:rPr>
                  </w:pPr>
                  <w:r w:rsidRPr="001A0C52">
                    <w:rPr>
                      <w:rFonts w:ascii="Times New Roman" w:hAnsi="Times New Roman"/>
                      <w:sz w:val="24"/>
                      <w:rPrChange w:id="5833" w:author="Red Army" w:date="2012-02-08T20:12:00Z">
                        <w:rPr>
                          <w:rFonts w:ascii="Times New Roman" w:eastAsia="ＭＳ ゴシック" w:hAnsi="Times New Roman"/>
                          <w:b/>
                          <w:bCs/>
                          <w:color w:val="4F81BD"/>
                        </w:rPr>
                      </w:rPrChange>
                    </w:rPr>
                    <w:t>Ask the system to save new KI.</w:t>
                  </w:r>
                </w:p>
              </w:tc>
              <w:tc>
                <w:tcPr>
                  <w:tcW w:w="4494" w:type="dxa"/>
                  <w:tcBorders>
                    <w:top w:val="single" w:sz="4" w:space="0" w:color="auto"/>
                    <w:left w:val="single" w:sz="4" w:space="0" w:color="auto"/>
                    <w:bottom w:val="single" w:sz="4" w:space="0" w:color="auto"/>
                    <w:right w:val="single" w:sz="4" w:space="0" w:color="auto"/>
                  </w:tcBorders>
                </w:tcPr>
                <w:p w:rsidR="00F839AA" w:rsidRPr="001A0C52" w:rsidRDefault="00F839AA" w:rsidP="00E41C91">
                  <w:pPr>
                    <w:rPr>
                      <w:rFonts w:ascii="Times New Roman" w:hAnsi="Times New Roman"/>
                      <w:sz w:val="24"/>
                      <w:rPrChange w:id="5834" w:author="Red Army" w:date="2012-02-08T20:12:00Z">
                        <w:rPr>
                          <w:rFonts w:ascii="Times New Roman" w:hAnsi="Times New Roman"/>
                        </w:rPr>
                      </w:rPrChange>
                    </w:rPr>
                  </w:pPr>
                  <w:r w:rsidRPr="001A0C52">
                    <w:rPr>
                      <w:rFonts w:ascii="Times New Roman" w:hAnsi="Times New Roman"/>
                      <w:bCs/>
                      <w:sz w:val="24"/>
                      <w:rPrChange w:id="5835" w:author="Red Army" w:date="2012-02-08T20:12:00Z">
                        <w:rPr>
                          <w:rFonts w:ascii="Times New Roman" w:eastAsia="ＭＳ ゴシック" w:hAnsi="Times New Roman"/>
                          <w:b/>
                          <w:bCs/>
                          <w:color w:val="4F81BD"/>
                        </w:rPr>
                      </w:rPrChange>
                    </w:rPr>
                    <w:t>The system notifies user about missing field.</w:t>
                  </w:r>
                </w:p>
              </w:tc>
            </w:tr>
          </w:tbl>
          <w:p w:rsidR="006E25C4" w:rsidRPr="001A0C52" w:rsidRDefault="006E25C4" w:rsidP="00C86E5B">
            <w:pPr>
              <w:rPr>
                <w:rFonts w:ascii="Times New Roman" w:hAnsi="Times New Roman"/>
                <w:b/>
                <w:bCs/>
                <w:sz w:val="24"/>
                <w:rPrChange w:id="5836" w:author="Red Army" w:date="2012-02-08T20:12:00Z">
                  <w:rPr>
                    <w:rFonts w:ascii="Times New Roman" w:hAnsi="Times New Roman"/>
                    <w:b/>
                    <w:bCs/>
                  </w:rPr>
                </w:rPrChange>
              </w:rPr>
            </w:pPr>
          </w:p>
          <w:p w:rsidR="006E25C4" w:rsidRPr="001A0C52" w:rsidRDefault="006E25C4" w:rsidP="00C86E5B">
            <w:pPr>
              <w:rPr>
                <w:rFonts w:ascii="Times New Roman" w:hAnsi="Times New Roman"/>
                <w:b/>
                <w:bCs/>
                <w:sz w:val="24"/>
                <w:rPrChange w:id="5837" w:author="Red Army" w:date="2012-02-08T20:12:00Z">
                  <w:rPr>
                    <w:rFonts w:ascii="Times New Roman" w:hAnsi="Times New Roman"/>
                    <w:b/>
                    <w:bCs/>
                  </w:rPr>
                </w:rPrChange>
              </w:rPr>
            </w:pPr>
            <w:r w:rsidRPr="001A0C52">
              <w:rPr>
                <w:rFonts w:ascii="Times New Roman" w:hAnsi="Times New Roman"/>
                <w:b/>
                <w:bCs/>
                <w:sz w:val="24"/>
                <w:rPrChange w:id="5838" w:author="Red Army" w:date="2012-02-08T20:12:00Z">
                  <w:rPr>
                    <w:rFonts w:ascii="Times New Roman" w:eastAsia="ＭＳ ゴシック" w:hAnsi="Times New Roman"/>
                    <w:b/>
                    <w:bCs/>
                    <w:color w:val="4F81BD"/>
                  </w:rPr>
                </w:rPrChange>
              </w:rPr>
              <w:t xml:space="preserve">Relationships: </w:t>
            </w:r>
          </w:p>
          <w:p w:rsidR="006E25C4" w:rsidRPr="001A0C52" w:rsidRDefault="00AF1BEB" w:rsidP="00C86E5B">
            <w:pPr>
              <w:rPr>
                <w:rFonts w:ascii="Times New Roman" w:hAnsi="Times New Roman"/>
                <w:bCs/>
                <w:sz w:val="24"/>
                <w:rPrChange w:id="5839" w:author="Red Army" w:date="2012-02-08T20:12:00Z">
                  <w:rPr>
                    <w:rFonts w:ascii="Times New Roman" w:hAnsi="Times New Roman"/>
                    <w:bCs/>
                  </w:rPr>
                </w:rPrChange>
              </w:rPr>
            </w:pPr>
            <w:ins w:id="5840" w:author="Red Army" w:date="2012-02-08T17:46:00Z">
              <w:r w:rsidRPr="001A0C52">
                <w:rPr>
                  <w:rFonts w:ascii="Times New Roman" w:hAnsi="Times New Roman"/>
                  <w:bCs/>
                  <w:sz w:val="24"/>
                  <w:rPrChange w:id="5841" w:author="Red Army" w:date="2012-02-08T20:12:00Z">
                    <w:rPr>
                      <w:rFonts w:ascii="Times New Roman" w:eastAsia="ＭＳ ゴシック" w:hAnsi="Times New Roman"/>
                      <w:b/>
                      <w:bCs/>
                      <w:color w:val="4F81BD"/>
                    </w:rPr>
                  </w:rPrChange>
                </w:rPr>
                <w:tab/>
              </w:r>
            </w:ins>
            <w:del w:id="5842" w:author="Red Army" w:date="2012-02-08T17:46:00Z">
              <w:r w:rsidR="006E25C4" w:rsidRPr="001A0C52" w:rsidDel="00AF1BEB">
                <w:rPr>
                  <w:rFonts w:ascii="Times New Roman" w:hAnsi="Times New Roman"/>
                  <w:bCs/>
                  <w:sz w:val="24"/>
                  <w:rPrChange w:id="5843" w:author="Red Army" w:date="2012-02-08T20:12:00Z">
                    <w:rPr>
                      <w:rFonts w:ascii="Times New Roman" w:eastAsia="ＭＳ ゴシック" w:hAnsi="Times New Roman"/>
                      <w:b/>
                      <w:bCs/>
                      <w:color w:val="4F81BD"/>
                    </w:rPr>
                  </w:rPrChange>
                </w:rPr>
                <w:delText xml:space="preserve">Use case – </w:delText>
              </w:r>
            </w:del>
            <w:r w:rsidR="00CC1082" w:rsidRPr="001A0C52">
              <w:rPr>
                <w:rFonts w:ascii="Times New Roman" w:hAnsi="Times New Roman"/>
                <w:bCs/>
                <w:sz w:val="24"/>
                <w:rPrChange w:id="5844" w:author="Red Army" w:date="2012-02-08T20:12:00Z">
                  <w:rPr>
                    <w:rFonts w:ascii="Times New Roman" w:eastAsia="ＭＳ ゴシック" w:hAnsi="Times New Roman"/>
                    <w:b/>
                    <w:bCs/>
                    <w:color w:val="4F81BD"/>
                  </w:rPr>
                </w:rPrChange>
              </w:rPr>
              <w:t xml:space="preserve">UC_TM_001 </w:t>
            </w:r>
            <w:r w:rsidR="006E25C4" w:rsidRPr="001A0C52">
              <w:rPr>
                <w:rFonts w:ascii="Times New Roman" w:hAnsi="Times New Roman"/>
                <w:bCs/>
                <w:sz w:val="24"/>
                <w:rPrChange w:id="5845" w:author="Red Army" w:date="2012-02-08T20:12:00Z">
                  <w:rPr>
                    <w:rFonts w:ascii="Times New Roman" w:eastAsia="ＭＳ ゴシック" w:hAnsi="Times New Roman"/>
                    <w:b/>
                    <w:bCs/>
                    <w:color w:val="4F81BD"/>
                  </w:rPr>
                </w:rPrChange>
              </w:rPr>
              <w:t>Create Teaching Plan.</w:t>
            </w:r>
          </w:p>
          <w:p w:rsidR="006E25C4" w:rsidRPr="001A0C52" w:rsidDel="00AF1BEB" w:rsidRDefault="006E25C4" w:rsidP="00C86E5B">
            <w:pPr>
              <w:rPr>
                <w:del w:id="5846" w:author="Red Army" w:date="2012-02-08T17:46:00Z"/>
                <w:rFonts w:ascii="Times New Roman" w:hAnsi="Times New Roman"/>
                <w:bCs/>
                <w:sz w:val="24"/>
                <w:rPrChange w:id="5847" w:author="Red Army" w:date="2012-02-08T20:12:00Z">
                  <w:rPr>
                    <w:del w:id="5848" w:author="Red Army" w:date="2012-02-08T17:46:00Z"/>
                    <w:rFonts w:ascii="Times New Roman" w:hAnsi="Times New Roman"/>
                    <w:bCs/>
                  </w:rPr>
                </w:rPrChange>
              </w:rPr>
            </w:pPr>
            <w:del w:id="5849" w:author="Red Army" w:date="2012-02-08T17:46:00Z">
              <w:r w:rsidRPr="001A0C52" w:rsidDel="00AF1BEB">
                <w:rPr>
                  <w:rFonts w:ascii="Times New Roman" w:hAnsi="Times New Roman"/>
                  <w:bCs/>
                  <w:sz w:val="24"/>
                  <w:rPrChange w:id="5850" w:author="Red Army" w:date="2012-02-08T20:12:00Z">
                    <w:rPr>
                      <w:rFonts w:ascii="Times New Roman" w:eastAsia="ＭＳ ゴシック" w:hAnsi="Times New Roman"/>
                      <w:b/>
                      <w:bCs/>
                      <w:color w:val="4F81BD"/>
                    </w:rPr>
                  </w:rPrChange>
                </w:rPr>
                <w:delText xml:space="preserve">Use case – </w:delText>
              </w:r>
              <w:r w:rsidR="00CC1082" w:rsidRPr="001A0C52" w:rsidDel="00AF1BEB">
                <w:rPr>
                  <w:rFonts w:ascii="Times New Roman" w:hAnsi="Times New Roman"/>
                  <w:bCs/>
                  <w:sz w:val="24"/>
                  <w:rPrChange w:id="5851" w:author="Red Army" w:date="2012-02-08T20:12:00Z">
                    <w:rPr>
                      <w:rFonts w:ascii="Times New Roman" w:eastAsia="ＭＳ ゴシック" w:hAnsi="Times New Roman"/>
                      <w:b/>
                      <w:bCs/>
                      <w:color w:val="4F81BD"/>
                    </w:rPr>
                  </w:rPrChange>
                </w:rPr>
                <w:delText xml:space="preserve">UC_KI_005 </w:delText>
              </w:r>
              <w:r w:rsidRPr="001A0C52" w:rsidDel="00AF1BEB">
                <w:rPr>
                  <w:rFonts w:ascii="Times New Roman" w:hAnsi="Times New Roman"/>
                  <w:bCs/>
                  <w:sz w:val="24"/>
                  <w:rPrChange w:id="5852" w:author="Red Army" w:date="2012-02-08T20:12:00Z">
                    <w:rPr>
                      <w:rFonts w:ascii="Times New Roman" w:eastAsia="ＭＳ ゴシック" w:hAnsi="Times New Roman"/>
                      <w:b/>
                      <w:bCs/>
                      <w:color w:val="4F81BD"/>
                    </w:rPr>
                  </w:rPrChange>
                </w:rPr>
                <w:delText xml:space="preserve">View Knowledge Item. </w:delText>
              </w:r>
            </w:del>
          </w:p>
          <w:p w:rsidR="006E25C4" w:rsidRPr="001A0C52" w:rsidRDefault="006E25C4" w:rsidP="00C86E5B">
            <w:pPr>
              <w:rPr>
                <w:rFonts w:ascii="Times New Roman" w:hAnsi="Times New Roman"/>
                <w:b/>
                <w:bCs/>
                <w:sz w:val="24"/>
                <w:rPrChange w:id="5853" w:author="Red Army" w:date="2012-02-08T20:12:00Z">
                  <w:rPr>
                    <w:rFonts w:ascii="Times New Roman" w:hAnsi="Times New Roman"/>
                    <w:b/>
                    <w:bCs/>
                  </w:rPr>
                </w:rPrChange>
              </w:rPr>
            </w:pPr>
            <w:r w:rsidRPr="001A0C52">
              <w:rPr>
                <w:rFonts w:ascii="Times New Roman" w:hAnsi="Times New Roman"/>
                <w:b/>
                <w:bCs/>
                <w:sz w:val="24"/>
                <w:rPrChange w:id="5854" w:author="Red Army" w:date="2012-02-08T20:12:00Z">
                  <w:rPr>
                    <w:rFonts w:ascii="Times New Roman" w:eastAsia="ＭＳ ゴシック" w:hAnsi="Times New Roman"/>
                    <w:b/>
                    <w:bCs/>
                    <w:color w:val="4F81BD"/>
                  </w:rPr>
                </w:rPrChange>
              </w:rPr>
              <w:t>Business Rules:</w:t>
            </w:r>
          </w:p>
          <w:p w:rsidR="006E25C4" w:rsidRPr="001A0C52" w:rsidRDefault="006E25C4" w:rsidP="00C86E5B">
            <w:pPr>
              <w:rPr>
                <w:rFonts w:ascii="Times New Roman" w:hAnsi="Times New Roman"/>
                <w:bCs/>
                <w:sz w:val="24"/>
                <w:rPrChange w:id="5855" w:author="Red Army" w:date="2012-02-08T20:12:00Z">
                  <w:rPr>
                    <w:rFonts w:ascii="Times New Roman" w:hAnsi="Times New Roman"/>
                    <w:bCs/>
                  </w:rPr>
                </w:rPrChange>
              </w:rPr>
            </w:pPr>
            <w:r w:rsidRPr="001A0C52">
              <w:rPr>
                <w:rFonts w:ascii="Times New Roman" w:hAnsi="Times New Roman"/>
                <w:bCs/>
                <w:sz w:val="24"/>
                <w:rPrChange w:id="5856" w:author="Red Army" w:date="2012-02-08T20:12:00Z">
                  <w:rPr>
                    <w:rFonts w:ascii="Times New Roman" w:eastAsia="ＭＳ ゴシック" w:hAnsi="Times New Roman"/>
                    <w:b/>
                    <w:bCs/>
                    <w:color w:val="4F81BD"/>
                  </w:rPr>
                </w:rPrChange>
              </w:rPr>
              <w:t xml:space="preserve">          None</w:t>
            </w:r>
          </w:p>
          <w:p w:rsidR="006E25C4" w:rsidRPr="001A0C52" w:rsidRDefault="006E25C4" w:rsidP="00C86E5B">
            <w:pPr>
              <w:tabs>
                <w:tab w:val="left" w:pos="6751"/>
              </w:tabs>
              <w:ind w:firstLine="720"/>
              <w:rPr>
                <w:rFonts w:ascii="Times New Roman" w:hAnsi="Times New Roman"/>
                <w:sz w:val="24"/>
                <w:rPrChange w:id="5857" w:author="Red Army" w:date="2012-02-08T20:12:00Z">
                  <w:rPr>
                    <w:rFonts w:ascii="Times New Roman" w:hAnsi="Times New Roman"/>
                  </w:rPr>
                </w:rPrChange>
              </w:rPr>
            </w:pPr>
          </w:p>
        </w:tc>
      </w:tr>
      <w:tr w:rsidR="006E25C4" w:rsidRPr="001A0C52" w:rsidTr="00C86E5B">
        <w:tc>
          <w:tcPr>
            <w:tcW w:w="5000" w:type="pct"/>
            <w:gridSpan w:val="5"/>
            <w:shd w:val="clear" w:color="auto" w:fill="auto"/>
          </w:tcPr>
          <w:p w:rsidR="006E25C4" w:rsidRPr="001A0C52" w:rsidRDefault="006E25C4" w:rsidP="00C86E5B">
            <w:pPr>
              <w:rPr>
                <w:rFonts w:ascii="Times New Roman" w:hAnsi="Times New Roman"/>
                <w:b/>
                <w:sz w:val="24"/>
                <w:rPrChange w:id="5858" w:author="Red Army" w:date="2012-02-08T20:12:00Z">
                  <w:rPr>
                    <w:rFonts w:ascii="Times New Roman" w:hAnsi="Times New Roman"/>
                    <w:b/>
                  </w:rPr>
                </w:rPrChange>
              </w:rPr>
            </w:pPr>
            <w:r w:rsidRPr="001A0C52">
              <w:rPr>
                <w:rFonts w:ascii="Times New Roman" w:hAnsi="Times New Roman"/>
                <w:b/>
                <w:sz w:val="24"/>
                <w:rPrChange w:id="5859" w:author="Red Army" w:date="2012-02-08T20:12:00Z">
                  <w:rPr>
                    <w:rFonts w:ascii="Times New Roman" w:eastAsia="ＭＳ ゴシック" w:hAnsi="Times New Roman"/>
                    <w:b/>
                    <w:bCs/>
                    <w:color w:val="4F81BD"/>
                  </w:rPr>
                </w:rPrChange>
              </w:rPr>
              <w:t>Description:</w:t>
            </w:r>
          </w:p>
          <w:p w:rsidR="006E25C4" w:rsidRPr="001A0C52" w:rsidRDefault="006E25C4" w:rsidP="00C86E5B">
            <w:pPr>
              <w:rPr>
                <w:rFonts w:ascii="Times New Roman" w:hAnsi="Times New Roman"/>
                <w:sz w:val="24"/>
                <w:rPrChange w:id="5860" w:author="Red Army" w:date="2012-02-08T20:12:00Z">
                  <w:rPr>
                    <w:rFonts w:ascii="Times New Roman" w:hAnsi="Times New Roman"/>
                  </w:rPr>
                </w:rPrChange>
              </w:rPr>
            </w:pPr>
            <w:del w:id="5861" w:author="Phuong Giang" w:date="2012-02-10T17:11:00Z">
              <w:r w:rsidRPr="001A0C52" w:rsidDel="00657EE6">
                <w:rPr>
                  <w:rFonts w:ascii="Times New Roman" w:hAnsi="Times New Roman"/>
                  <w:sz w:val="24"/>
                  <w:rPrChange w:id="5862" w:author="Red Army" w:date="2012-02-08T20:12:00Z">
                    <w:rPr>
                      <w:rFonts w:ascii="Times New Roman" w:eastAsia="ＭＳ ゴシック" w:hAnsi="Times New Roman"/>
                      <w:b/>
                      <w:bCs/>
                      <w:color w:val="4F81BD"/>
                    </w:rPr>
                  </w:rPrChange>
                </w:rPr>
                <w:delText>When user wants to create a new KI, they</w:delText>
              </w:r>
            </w:del>
            <w:ins w:id="5863" w:author="Phuong Giang" w:date="2012-02-10T17:11:00Z">
              <w:r w:rsidR="00657EE6">
                <w:rPr>
                  <w:rFonts w:ascii="Times New Roman" w:hAnsi="Times New Roman"/>
                  <w:sz w:val="24"/>
                </w:rPr>
                <w:t>Users</w:t>
              </w:r>
            </w:ins>
            <w:r w:rsidRPr="001A0C52">
              <w:rPr>
                <w:rFonts w:ascii="Times New Roman" w:hAnsi="Times New Roman"/>
                <w:sz w:val="24"/>
                <w:rPrChange w:id="5864" w:author="Red Army" w:date="2012-02-08T20:12:00Z">
                  <w:rPr>
                    <w:rFonts w:ascii="Times New Roman" w:eastAsia="ＭＳ ゴシック" w:hAnsi="Times New Roman"/>
                    <w:b/>
                    <w:bCs/>
                    <w:color w:val="4F81BD"/>
                  </w:rPr>
                </w:rPrChange>
              </w:rPr>
              <w:t xml:space="preserve"> can create a new KI when working on Manage Knowledge Item</w:t>
            </w:r>
            <w:del w:id="5865" w:author="Phuong Giang" w:date="2012-02-10T17:11:00Z">
              <w:r w:rsidRPr="001A0C52" w:rsidDel="00657EE6">
                <w:rPr>
                  <w:rFonts w:ascii="Times New Roman" w:hAnsi="Times New Roman"/>
                  <w:sz w:val="24"/>
                  <w:rPrChange w:id="5866" w:author="Red Army" w:date="2012-02-08T20:12:00Z">
                    <w:rPr>
                      <w:rFonts w:ascii="Times New Roman" w:eastAsia="ＭＳ ゴシック" w:hAnsi="Times New Roman"/>
                      <w:b/>
                      <w:bCs/>
                      <w:color w:val="4F81BD"/>
                    </w:rPr>
                  </w:rPrChange>
                </w:rPr>
                <w:delText xml:space="preserve"> Module or while composing a Teaching Plan. </w:delText>
              </w:r>
            </w:del>
            <w:ins w:id="5867" w:author="Phuong Giang" w:date="2012-02-10T17:11:00Z">
              <w:r w:rsidR="00657EE6">
                <w:rPr>
                  <w:rFonts w:ascii="Times New Roman" w:hAnsi="Times New Roman"/>
                  <w:sz w:val="24"/>
                </w:rPr>
                <w:t xml:space="preserve">. </w:t>
              </w:r>
            </w:ins>
            <w:r w:rsidRPr="001A0C52">
              <w:rPr>
                <w:rFonts w:ascii="Times New Roman" w:hAnsi="Times New Roman"/>
                <w:sz w:val="24"/>
                <w:rPrChange w:id="5868" w:author="Red Army" w:date="2012-02-08T20:12:00Z">
                  <w:rPr>
                    <w:rFonts w:ascii="Times New Roman" w:eastAsia="ＭＳ ゴシック" w:hAnsi="Times New Roman"/>
                    <w:b/>
                    <w:bCs/>
                    <w:color w:val="4F81BD"/>
                  </w:rPr>
                </w:rPrChange>
              </w:rPr>
              <w:t>In order to create a new KI, user need to full fill mandatory data field including:</w:t>
            </w:r>
            <w:del w:id="5869" w:author="Phuong Giang" w:date="2012-02-10T23:39:00Z">
              <w:r w:rsidRPr="001A0C52" w:rsidDel="00772ECA">
                <w:rPr>
                  <w:rFonts w:ascii="Times New Roman" w:hAnsi="Times New Roman"/>
                  <w:sz w:val="24"/>
                  <w:rPrChange w:id="5870" w:author="Red Army" w:date="2012-02-08T20:12:00Z">
                    <w:rPr>
                      <w:rFonts w:ascii="Times New Roman" w:eastAsia="ＭＳ ゴシック" w:hAnsi="Times New Roman"/>
                      <w:b/>
                      <w:bCs/>
                      <w:color w:val="4F81BD"/>
                    </w:rPr>
                  </w:rPrChange>
                </w:rPr>
                <w:delText xml:space="preserve"> Name, </w:delText>
              </w:r>
            </w:del>
            <w:ins w:id="5871" w:author="Phuong Giang" w:date="2012-02-10T23:39:00Z">
              <w:r w:rsidR="00772ECA">
                <w:rPr>
                  <w:rFonts w:ascii="Times New Roman" w:hAnsi="Times New Roman"/>
                  <w:sz w:val="24"/>
                </w:rPr>
                <w:t xml:space="preserve"> </w:t>
              </w:r>
            </w:ins>
            <w:r w:rsidRPr="001A0C52">
              <w:rPr>
                <w:rFonts w:ascii="Times New Roman" w:hAnsi="Times New Roman"/>
                <w:sz w:val="24"/>
                <w:rPrChange w:id="5872" w:author="Red Army" w:date="2012-02-08T20:12:00Z">
                  <w:rPr>
                    <w:rFonts w:ascii="Times New Roman" w:eastAsia="ＭＳ ゴシック" w:hAnsi="Times New Roman"/>
                    <w:b/>
                    <w:bCs/>
                    <w:color w:val="4F81BD"/>
                  </w:rPr>
                </w:rPrChange>
              </w:rPr>
              <w:t>Content, Subject, Class Level, Topic Number, Topic, and Type. Others are optional.</w:t>
            </w:r>
          </w:p>
          <w:p w:rsidR="006E25C4" w:rsidRPr="001A0C52" w:rsidRDefault="006E25C4" w:rsidP="004B0AA3">
            <w:pPr>
              <w:rPr>
                <w:rFonts w:ascii="Times New Roman" w:hAnsi="Times New Roman"/>
                <w:sz w:val="24"/>
                <w:rPrChange w:id="5873" w:author="Red Army" w:date="2012-02-08T20:12:00Z">
                  <w:rPr>
                    <w:rFonts w:ascii="Times New Roman" w:hAnsi="Times New Roman"/>
                  </w:rPr>
                </w:rPrChange>
              </w:rPr>
            </w:pPr>
            <w:r w:rsidRPr="001A0C52">
              <w:rPr>
                <w:rFonts w:ascii="Times New Roman" w:hAnsi="Times New Roman"/>
                <w:sz w:val="24"/>
                <w:rPrChange w:id="5874" w:author="Red Army" w:date="2012-02-08T20:12:00Z">
                  <w:rPr>
                    <w:rFonts w:ascii="Times New Roman" w:eastAsia="ＭＳ ゴシック" w:hAnsi="Times New Roman"/>
                    <w:b/>
                    <w:bCs/>
                    <w:color w:val="4F81BD"/>
                  </w:rPr>
                </w:rPrChange>
              </w:rPr>
              <w:t>If user confirms to save, the system will save this new KI. And when user makes cancelation while creating, all data fields will be clear, nothing is saved.</w:t>
            </w:r>
          </w:p>
        </w:tc>
      </w:tr>
    </w:tbl>
    <w:p w:rsidR="006E25C4" w:rsidRPr="001A0C52" w:rsidRDefault="006E25C4" w:rsidP="00785BA9">
      <w:pPr>
        <w:rPr>
          <w:rFonts w:ascii="Times New Roman" w:hAnsi="Times New Roman"/>
          <w:sz w:val="24"/>
          <w:rPrChange w:id="5875" w:author="Red Army" w:date="2012-02-08T20:12:00Z">
            <w:rPr>
              <w:rFonts w:ascii="Times New Roman" w:hAnsi="Times New Roman"/>
            </w:rPr>
          </w:rPrChang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DB5A37">
        <w:trPr>
          <w:trHeight w:val="1725"/>
        </w:trPr>
        <w:tc>
          <w:tcPr>
            <w:tcW w:w="5000" w:type="pct"/>
            <w:gridSpan w:val="5"/>
            <w:shd w:val="clear" w:color="auto" w:fill="D9D9D9"/>
            <w:vAlign w:val="center"/>
          </w:tcPr>
          <w:p w:rsidR="006E25C4" w:rsidRPr="001A0C52" w:rsidRDefault="006E25C4" w:rsidP="00DB5A37">
            <w:pPr>
              <w:rPr>
                <w:rFonts w:ascii="Times New Roman" w:hAnsi="Times New Roman"/>
                <w:sz w:val="24"/>
                <w:rPrChange w:id="5876" w:author="Red Army" w:date="2012-02-08T20:12:00Z">
                  <w:rPr>
                    <w:rFonts w:ascii="Times New Roman" w:hAnsi="Times New Roman"/>
                  </w:rPr>
                </w:rPrChange>
              </w:rPr>
            </w:pPr>
            <w:r w:rsidRPr="001A0C52">
              <w:rPr>
                <w:rFonts w:ascii="Times New Roman" w:hAnsi="Times New Roman"/>
                <w:b/>
                <w:sz w:val="24"/>
                <w:rPrChange w:id="5877" w:author="Red Army" w:date="2012-02-08T20:12:00Z">
                  <w:rPr>
                    <w:rFonts w:ascii="Times New Roman" w:eastAsia="ＭＳ ゴシック" w:hAnsi="Times New Roman"/>
                    <w:b/>
                    <w:bCs/>
                    <w:color w:val="4F81BD"/>
                  </w:rPr>
                </w:rPrChange>
              </w:rPr>
              <w:t>USE CASE - Update Knowledge Item.</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5878" w:author="Red Army" w:date="2012-02-08T20:12:00Z">
                  <w:rPr>
                    <w:rFonts w:ascii="Times New Roman" w:hAnsi="Times New Roman"/>
                    <w:b/>
                  </w:rPr>
                </w:rPrChange>
              </w:rPr>
            </w:pPr>
            <w:r w:rsidRPr="001A0C52">
              <w:rPr>
                <w:rFonts w:ascii="Times New Roman" w:hAnsi="Times New Roman"/>
                <w:b/>
                <w:sz w:val="24"/>
                <w:rPrChange w:id="5879" w:author="Red Army" w:date="2012-02-08T20:12:00Z">
                  <w:rPr>
                    <w:rFonts w:ascii="Times New Roman" w:eastAsia="ＭＳ ゴシック" w:hAnsi="Times New Roman"/>
                    <w:b/>
                    <w:bCs/>
                    <w:color w:val="4F81BD"/>
                  </w:rPr>
                </w:rPrChange>
              </w:rPr>
              <w:t>Use-case No.</w:t>
            </w:r>
          </w:p>
        </w:tc>
        <w:tc>
          <w:tcPr>
            <w:tcW w:w="1364" w:type="pct"/>
          </w:tcPr>
          <w:p w:rsidR="006E25C4" w:rsidRPr="001A0C52" w:rsidRDefault="006E25C4" w:rsidP="00DB5A37">
            <w:pPr>
              <w:rPr>
                <w:rFonts w:ascii="Times New Roman" w:hAnsi="Times New Roman"/>
                <w:sz w:val="24"/>
                <w:rPrChange w:id="5880" w:author="Red Army" w:date="2012-02-08T20:12:00Z">
                  <w:rPr>
                    <w:rFonts w:ascii="Times New Roman" w:hAnsi="Times New Roman"/>
                  </w:rPr>
                </w:rPrChange>
              </w:rPr>
            </w:pPr>
            <w:r w:rsidRPr="001A0C52">
              <w:rPr>
                <w:rFonts w:ascii="Times New Roman" w:hAnsi="Times New Roman"/>
                <w:sz w:val="24"/>
                <w:rPrChange w:id="5881" w:author="Red Army" w:date="2012-02-08T20:12:00Z">
                  <w:rPr>
                    <w:rFonts w:ascii="Times New Roman" w:eastAsia="ＭＳ ゴシック" w:hAnsi="Times New Roman"/>
                    <w:b/>
                    <w:bCs/>
                    <w:color w:val="4F81BD"/>
                  </w:rPr>
                </w:rPrChange>
              </w:rPr>
              <w:t>UC</w:t>
            </w:r>
            <w:r w:rsidR="00B8238D" w:rsidRPr="001A0C52">
              <w:rPr>
                <w:rFonts w:ascii="Times New Roman" w:hAnsi="Times New Roman"/>
                <w:sz w:val="24"/>
                <w:rPrChange w:id="5882" w:author="Red Army" w:date="2012-02-08T20:12:00Z">
                  <w:rPr>
                    <w:rFonts w:ascii="Times New Roman" w:eastAsia="ＭＳ ゴシック" w:hAnsi="Times New Roman"/>
                    <w:b/>
                    <w:bCs/>
                    <w:color w:val="4F81BD"/>
                  </w:rPr>
                </w:rPrChange>
              </w:rPr>
              <w:t>_KI_002</w:t>
            </w:r>
          </w:p>
        </w:tc>
        <w:tc>
          <w:tcPr>
            <w:tcW w:w="1059" w:type="pct"/>
            <w:gridSpan w:val="2"/>
            <w:shd w:val="clear" w:color="auto" w:fill="D9D9D9"/>
          </w:tcPr>
          <w:p w:rsidR="006E25C4" w:rsidRPr="001A0C52" w:rsidRDefault="006E25C4" w:rsidP="00DB5A37">
            <w:pPr>
              <w:rPr>
                <w:rFonts w:ascii="Times New Roman" w:hAnsi="Times New Roman"/>
                <w:b/>
                <w:sz w:val="24"/>
                <w:rPrChange w:id="5883" w:author="Red Army" w:date="2012-02-08T20:12:00Z">
                  <w:rPr>
                    <w:rFonts w:ascii="Times New Roman" w:hAnsi="Times New Roman"/>
                    <w:b/>
                  </w:rPr>
                </w:rPrChange>
              </w:rPr>
            </w:pPr>
            <w:r w:rsidRPr="001A0C52">
              <w:rPr>
                <w:rFonts w:ascii="Times New Roman" w:hAnsi="Times New Roman"/>
                <w:b/>
                <w:sz w:val="24"/>
                <w:rPrChange w:id="5884" w:author="Red Army" w:date="2012-02-08T20:12:00Z">
                  <w:rPr>
                    <w:rFonts w:ascii="Times New Roman" w:eastAsia="ＭＳ ゴシック" w:hAnsi="Times New Roman"/>
                    <w:b/>
                    <w:bCs/>
                    <w:color w:val="4F81BD"/>
                  </w:rPr>
                </w:rPrChange>
              </w:rPr>
              <w:t>Use-case Version</w:t>
            </w:r>
          </w:p>
        </w:tc>
        <w:tc>
          <w:tcPr>
            <w:tcW w:w="1186" w:type="pct"/>
          </w:tcPr>
          <w:p w:rsidR="006E25C4" w:rsidRPr="001A0C52" w:rsidRDefault="006E25C4" w:rsidP="00DB5A37">
            <w:pPr>
              <w:rPr>
                <w:rFonts w:ascii="Times New Roman" w:hAnsi="Times New Roman"/>
                <w:sz w:val="24"/>
                <w:rPrChange w:id="5885" w:author="Red Army" w:date="2012-02-08T20:12:00Z">
                  <w:rPr>
                    <w:rFonts w:ascii="Times New Roman" w:hAnsi="Times New Roman"/>
                  </w:rPr>
                </w:rPrChange>
              </w:rPr>
            </w:pPr>
            <w:r w:rsidRPr="001A0C52">
              <w:rPr>
                <w:rFonts w:ascii="Times New Roman" w:hAnsi="Times New Roman"/>
                <w:sz w:val="24"/>
                <w:rPrChange w:id="5886" w:author="Red Army" w:date="2012-02-08T20:12:00Z">
                  <w:rPr>
                    <w:rFonts w:ascii="Times New Roman" w:eastAsia="ＭＳ ゴシック" w:hAnsi="Times New Roman"/>
                    <w:b/>
                    <w:bCs/>
                    <w:color w:val="4F81BD"/>
                  </w:rPr>
                </w:rPrChange>
              </w:rPr>
              <w:t>1.0</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5887" w:author="Red Army" w:date="2012-02-08T20:12:00Z">
                  <w:rPr>
                    <w:rFonts w:ascii="Times New Roman" w:hAnsi="Times New Roman"/>
                    <w:b/>
                  </w:rPr>
                </w:rPrChange>
              </w:rPr>
            </w:pPr>
            <w:r w:rsidRPr="001A0C52">
              <w:rPr>
                <w:rFonts w:ascii="Times New Roman" w:hAnsi="Times New Roman"/>
                <w:b/>
                <w:sz w:val="24"/>
                <w:rPrChange w:id="5888" w:author="Red Army" w:date="2012-02-08T20:12:00Z">
                  <w:rPr>
                    <w:rFonts w:ascii="Times New Roman" w:eastAsia="ＭＳ ゴシック" w:hAnsi="Times New Roman"/>
                    <w:b/>
                    <w:bCs/>
                    <w:color w:val="4F81BD"/>
                  </w:rPr>
                </w:rPrChange>
              </w:rPr>
              <w:t>Use-case Name</w:t>
            </w:r>
          </w:p>
        </w:tc>
        <w:tc>
          <w:tcPr>
            <w:tcW w:w="3609" w:type="pct"/>
            <w:gridSpan w:val="4"/>
          </w:tcPr>
          <w:p w:rsidR="006E25C4" w:rsidRPr="001A0C52" w:rsidRDefault="006E25C4" w:rsidP="00DB5A37">
            <w:pPr>
              <w:rPr>
                <w:rFonts w:ascii="Times New Roman" w:hAnsi="Times New Roman"/>
                <w:sz w:val="24"/>
                <w:rPrChange w:id="5889" w:author="Red Army" w:date="2012-02-08T20:12:00Z">
                  <w:rPr>
                    <w:rFonts w:ascii="Times New Roman" w:hAnsi="Times New Roman"/>
                  </w:rPr>
                </w:rPrChange>
              </w:rPr>
            </w:pPr>
            <w:r w:rsidRPr="001A0C52">
              <w:rPr>
                <w:rFonts w:ascii="Times New Roman" w:hAnsi="Times New Roman"/>
                <w:sz w:val="24"/>
                <w:rPrChange w:id="5890" w:author="Red Army" w:date="2012-02-08T20:12:00Z">
                  <w:rPr>
                    <w:rFonts w:ascii="Times New Roman" w:eastAsia="ＭＳ ゴシック" w:hAnsi="Times New Roman"/>
                    <w:b/>
                    <w:bCs/>
                    <w:color w:val="4F81BD"/>
                  </w:rPr>
                </w:rPrChange>
              </w:rPr>
              <w:t>Update Knowledge Item.</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5891" w:author="Red Army" w:date="2012-02-08T20:12:00Z">
                  <w:rPr>
                    <w:rFonts w:ascii="Times New Roman" w:hAnsi="Times New Roman"/>
                    <w:b/>
                  </w:rPr>
                </w:rPrChange>
              </w:rPr>
            </w:pPr>
            <w:r w:rsidRPr="001A0C52">
              <w:rPr>
                <w:rFonts w:ascii="Times New Roman" w:hAnsi="Times New Roman"/>
                <w:b/>
                <w:sz w:val="24"/>
                <w:rPrChange w:id="5892" w:author="Red Army" w:date="2012-02-08T20:12:00Z">
                  <w:rPr>
                    <w:rFonts w:ascii="Times New Roman" w:eastAsia="ＭＳ ゴシック" w:hAnsi="Times New Roman"/>
                    <w:b/>
                    <w:bCs/>
                    <w:color w:val="4F81BD"/>
                  </w:rPr>
                </w:rPrChange>
              </w:rPr>
              <w:t xml:space="preserve">Author </w:t>
            </w:r>
          </w:p>
        </w:tc>
        <w:tc>
          <w:tcPr>
            <w:tcW w:w="3609" w:type="pct"/>
            <w:gridSpan w:val="4"/>
          </w:tcPr>
          <w:p w:rsidR="006E25C4" w:rsidRPr="001A0C52" w:rsidRDefault="006E25C4" w:rsidP="00DB5A37">
            <w:pPr>
              <w:rPr>
                <w:rFonts w:ascii="Times New Roman" w:hAnsi="Times New Roman"/>
                <w:sz w:val="24"/>
                <w:rPrChange w:id="5893" w:author="Red Army" w:date="2012-02-08T20:12:00Z">
                  <w:rPr>
                    <w:rFonts w:ascii="Times New Roman" w:hAnsi="Times New Roman"/>
                  </w:rPr>
                </w:rPrChange>
              </w:rPr>
            </w:pPr>
            <w:r w:rsidRPr="001A0C52">
              <w:rPr>
                <w:rFonts w:ascii="Times New Roman" w:hAnsi="Times New Roman"/>
                <w:sz w:val="24"/>
                <w:rPrChange w:id="5894" w:author="Red Army" w:date="2012-02-08T20:12:00Z">
                  <w:rPr>
                    <w:rFonts w:ascii="Times New Roman" w:eastAsia="ＭＳ ゴシック" w:hAnsi="Times New Roman"/>
                    <w:b/>
                    <w:bCs/>
                    <w:color w:val="4F81BD"/>
                  </w:rPr>
                </w:rPrChange>
              </w:rPr>
              <w:t>QuanTH</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5895" w:author="Red Army" w:date="2012-02-08T20:12:00Z">
                  <w:rPr>
                    <w:rFonts w:ascii="Times New Roman" w:hAnsi="Times New Roman"/>
                    <w:b/>
                  </w:rPr>
                </w:rPrChange>
              </w:rPr>
            </w:pPr>
            <w:r w:rsidRPr="001A0C52">
              <w:rPr>
                <w:rFonts w:ascii="Times New Roman" w:hAnsi="Times New Roman"/>
                <w:b/>
                <w:sz w:val="24"/>
                <w:rPrChange w:id="5896" w:author="Red Army" w:date="2012-02-08T20:12:00Z">
                  <w:rPr>
                    <w:rFonts w:ascii="Times New Roman" w:eastAsia="ＭＳ ゴシック" w:hAnsi="Times New Roman"/>
                    <w:b/>
                    <w:bCs/>
                    <w:color w:val="4F81BD"/>
                  </w:rPr>
                </w:rPrChange>
              </w:rPr>
              <w:t>Date</w:t>
            </w:r>
          </w:p>
        </w:tc>
        <w:tc>
          <w:tcPr>
            <w:tcW w:w="1364" w:type="pct"/>
          </w:tcPr>
          <w:p w:rsidR="006E25C4" w:rsidRPr="001A0C52" w:rsidRDefault="006E25C4" w:rsidP="00DB5A37">
            <w:pPr>
              <w:rPr>
                <w:rFonts w:ascii="Times New Roman" w:hAnsi="Times New Roman"/>
                <w:sz w:val="24"/>
                <w:rPrChange w:id="5897" w:author="Red Army" w:date="2012-02-08T20:12:00Z">
                  <w:rPr>
                    <w:rFonts w:ascii="Times New Roman" w:hAnsi="Times New Roman"/>
                  </w:rPr>
                </w:rPrChange>
              </w:rPr>
            </w:pPr>
            <w:r w:rsidRPr="001A0C52">
              <w:rPr>
                <w:rFonts w:ascii="Times New Roman" w:hAnsi="Times New Roman"/>
                <w:sz w:val="24"/>
                <w:rPrChange w:id="5898" w:author="Red Army" w:date="2012-02-08T20:12:00Z">
                  <w:rPr>
                    <w:rFonts w:ascii="Times New Roman" w:eastAsia="ＭＳ ゴシック" w:hAnsi="Times New Roman"/>
                    <w:b/>
                    <w:bCs/>
                    <w:color w:val="4F81BD"/>
                  </w:rPr>
                </w:rPrChange>
              </w:rPr>
              <w:t>24/01/2012</w:t>
            </w:r>
          </w:p>
        </w:tc>
        <w:tc>
          <w:tcPr>
            <w:tcW w:w="637" w:type="pct"/>
            <w:shd w:val="clear" w:color="auto" w:fill="D9D9D9"/>
          </w:tcPr>
          <w:p w:rsidR="006E25C4" w:rsidRPr="001A0C52" w:rsidRDefault="006E25C4" w:rsidP="00DB5A37">
            <w:pPr>
              <w:rPr>
                <w:rFonts w:ascii="Times New Roman" w:hAnsi="Times New Roman"/>
                <w:b/>
                <w:sz w:val="24"/>
                <w:rPrChange w:id="5899" w:author="Red Army" w:date="2012-02-08T20:12:00Z">
                  <w:rPr>
                    <w:rFonts w:ascii="Times New Roman" w:hAnsi="Times New Roman"/>
                    <w:b/>
                  </w:rPr>
                </w:rPrChange>
              </w:rPr>
            </w:pPr>
            <w:r w:rsidRPr="001A0C52">
              <w:rPr>
                <w:rFonts w:ascii="Times New Roman" w:hAnsi="Times New Roman"/>
                <w:b/>
                <w:sz w:val="24"/>
                <w:rPrChange w:id="5900" w:author="Red Army" w:date="2012-02-08T20:12:00Z">
                  <w:rPr>
                    <w:rFonts w:ascii="Times New Roman" w:eastAsia="ＭＳ ゴシック" w:hAnsi="Times New Roman"/>
                    <w:b/>
                    <w:bCs/>
                    <w:color w:val="4F81BD"/>
                  </w:rPr>
                </w:rPrChange>
              </w:rPr>
              <w:t>Priority</w:t>
            </w:r>
          </w:p>
        </w:tc>
        <w:tc>
          <w:tcPr>
            <w:tcW w:w="1608" w:type="pct"/>
            <w:gridSpan w:val="2"/>
          </w:tcPr>
          <w:p w:rsidR="006E25C4" w:rsidRPr="001A0C52" w:rsidRDefault="006E25C4" w:rsidP="004B0AA3">
            <w:pPr>
              <w:rPr>
                <w:rFonts w:ascii="Times New Roman" w:hAnsi="Times New Roman"/>
                <w:sz w:val="24"/>
                <w:rPrChange w:id="5901" w:author="Red Army" w:date="2012-02-08T20:12:00Z">
                  <w:rPr>
                    <w:rFonts w:ascii="Times New Roman" w:hAnsi="Times New Roman"/>
                  </w:rPr>
                </w:rPrChange>
              </w:rPr>
            </w:pPr>
            <w:r w:rsidRPr="001A0C52">
              <w:rPr>
                <w:rFonts w:ascii="Times New Roman" w:hAnsi="Times New Roman"/>
                <w:sz w:val="24"/>
                <w:rPrChange w:id="5902" w:author="Red Army" w:date="2012-02-08T20:12:00Z">
                  <w:rPr>
                    <w:rFonts w:ascii="Times New Roman" w:eastAsia="ＭＳ ゴシック" w:hAnsi="Times New Roman"/>
                    <w:b/>
                    <w:bCs/>
                    <w:color w:val="4F81BD"/>
                  </w:rPr>
                </w:rPrChange>
              </w:rPr>
              <w:t xml:space="preserve">High </w:t>
            </w:r>
          </w:p>
        </w:tc>
      </w:tr>
      <w:tr w:rsidR="006E25C4" w:rsidRPr="001A0C52" w:rsidTr="00DB5A37">
        <w:tc>
          <w:tcPr>
            <w:tcW w:w="5000" w:type="pct"/>
            <w:gridSpan w:val="5"/>
            <w:shd w:val="clear" w:color="auto" w:fill="auto"/>
          </w:tcPr>
          <w:p w:rsidR="006E25C4" w:rsidRPr="001A0C52" w:rsidRDefault="006E25C4" w:rsidP="00DB5A37">
            <w:pPr>
              <w:rPr>
                <w:rFonts w:ascii="Times New Roman" w:hAnsi="Times New Roman"/>
                <w:b/>
                <w:sz w:val="24"/>
                <w:rPrChange w:id="5903" w:author="Red Army" w:date="2012-02-08T20:12:00Z">
                  <w:rPr>
                    <w:rFonts w:ascii="Times New Roman" w:hAnsi="Times New Roman"/>
                    <w:b/>
                  </w:rPr>
                </w:rPrChange>
              </w:rPr>
            </w:pPr>
            <w:r w:rsidRPr="001A0C52">
              <w:rPr>
                <w:rFonts w:ascii="Times New Roman" w:hAnsi="Times New Roman"/>
                <w:b/>
                <w:sz w:val="24"/>
                <w:rPrChange w:id="5904" w:author="Red Army" w:date="2012-02-08T20:12:00Z">
                  <w:rPr>
                    <w:rFonts w:ascii="Times New Roman" w:eastAsia="ＭＳ ゴシック" w:hAnsi="Times New Roman"/>
                    <w:b/>
                    <w:bCs/>
                    <w:color w:val="4F81BD"/>
                  </w:rPr>
                </w:rPrChange>
              </w:rPr>
              <w:t xml:space="preserve">Actor: </w:t>
            </w:r>
          </w:p>
          <w:p w:rsidR="006E25C4" w:rsidRPr="001A0C52" w:rsidRDefault="006E25C4" w:rsidP="00DB5A37">
            <w:pPr>
              <w:rPr>
                <w:rFonts w:ascii="Times New Roman" w:hAnsi="Times New Roman"/>
                <w:sz w:val="24"/>
                <w:rPrChange w:id="5905" w:author="Red Army" w:date="2012-02-08T20:12:00Z">
                  <w:rPr>
                    <w:rFonts w:ascii="Times New Roman" w:hAnsi="Times New Roman"/>
                  </w:rPr>
                </w:rPrChange>
              </w:rPr>
            </w:pPr>
            <w:r w:rsidRPr="001A0C52">
              <w:rPr>
                <w:rFonts w:ascii="Times New Roman" w:hAnsi="Times New Roman"/>
                <w:b/>
                <w:sz w:val="24"/>
                <w:rPrChange w:id="5906" w:author="Red Army" w:date="2012-02-08T20:12:00Z">
                  <w:rPr>
                    <w:rFonts w:ascii="Times New Roman" w:eastAsia="ＭＳ ゴシック" w:hAnsi="Times New Roman"/>
                    <w:b/>
                    <w:bCs/>
                    <w:color w:val="4F81BD"/>
                  </w:rPr>
                </w:rPrChange>
              </w:rPr>
              <w:t xml:space="preserve">           </w:t>
            </w:r>
            <w:r w:rsidRPr="001A0C52">
              <w:rPr>
                <w:rFonts w:ascii="Times New Roman" w:hAnsi="Times New Roman"/>
                <w:sz w:val="24"/>
                <w:rPrChange w:id="5907" w:author="Red Army" w:date="2012-02-08T20:12:00Z">
                  <w:rPr>
                    <w:rFonts w:ascii="Times New Roman" w:eastAsia="ＭＳ ゴシック" w:hAnsi="Times New Roman"/>
                    <w:b/>
                    <w:bCs/>
                    <w:color w:val="4F81BD"/>
                  </w:rPr>
                </w:rPrChange>
              </w:rPr>
              <w:t xml:space="preserve">User </w:t>
            </w:r>
          </w:p>
          <w:p w:rsidR="006E25C4" w:rsidDel="00772ECA" w:rsidRDefault="006E25C4" w:rsidP="00772ECA">
            <w:pPr>
              <w:rPr>
                <w:del w:id="5908" w:author="Phuong Giang" w:date="2012-02-10T23:39:00Z"/>
                <w:rFonts w:ascii="Times New Roman" w:hAnsi="Times New Roman"/>
                <w:b/>
                <w:sz w:val="24"/>
              </w:rPr>
              <w:pPrChange w:id="5909" w:author="Phuong Giang" w:date="2012-02-10T23:39:00Z">
                <w:pPr/>
              </w:pPrChange>
            </w:pPr>
            <w:r w:rsidRPr="001A0C52">
              <w:rPr>
                <w:rFonts w:ascii="Times New Roman" w:hAnsi="Times New Roman"/>
                <w:b/>
                <w:sz w:val="24"/>
                <w:rPrChange w:id="5910" w:author="Red Army" w:date="2012-02-08T20:12:00Z">
                  <w:rPr>
                    <w:rFonts w:ascii="Times New Roman" w:eastAsia="ＭＳ ゴシック" w:hAnsi="Times New Roman"/>
                    <w:b/>
                    <w:bCs/>
                    <w:color w:val="4F81BD"/>
                  </w:rPr>
                </w:rPrChange>
              </w:rPr>
              <w:t>Summary:</w:t>
            </w:r>
          </w:p>
          <w:p w:rsidR="00772ECA" w:rsidRPr="001A0C52" w:rsidRDefault="00772ECA" w:rsidP="00DB5A37">
            <w:pPr>
              <w:rPr>
                <w:ins w:id="5911" w:author="Phuong Giang" w:date="2012-02-10T23:39:00Z"/>
                <w:rFonts w:ascii="Times New Roman" w:hAnsi="Times New Roman"/>
                <w:b/>
                <w:sz w:val="24"/>
                <w:rPrChange w:id="5912" w:author="Red Army" w:date="2012-02-08T20:12:00Z">
                  <w:rPr>
                    <w:ins w:id="5913" w:author="Phuong Giang" w:date="2012-02-10T23:39:00Z"/>
                    <w:rFonts w:ascii="Times New Roman" w:hAnsi="Times New Roman"/>
                    <w:b/>
                  </w:rPr>
                </w:rPrChange>
              </w:rPr>
            </w:pPr>
          </w:p>
          <w:p w:rsidR="006E25C4" w:rsidRPr="001A0C52" w:rsidRDefault="00772ECA" w:rsidP="00772ECA">
            <w:pPr>
              <w:rPr>
                <w:rFonts w:ascii="Times New Roman" w:hAnsi="Times New Roman"/>
                <w:sz w:val="24"/>
                <w:rPrChange w:id="5914" w:author="Red Army" w:date="2012-02-08T20:12:00Z">
                  <w:rPr>
                    <w:rFonts w:ascii="Times New Roman" w:hAnsi="Times New Roman"/>
                  </w:rPr>
                </w:rPrChange>
              </w:rPr>
              <w:pPrChange w:id="5915" w:author="Phuong Giang" w:date="2012-02-10T23:39:00Z">
                <w:pPr/>
              </w:pPrChange>
            </w:pPr>
            <w:ins w:id="5916" w:author="Phuong Giang" w:date="2012-02-10T23:39:00Z">
              <w:r>
                <w:rPr>
                  <w:rFonts w:ascii="Times New Roman" w:hAnsi="Times New Roman"/>
                  <w:sz w:val="24"/>
                </w:rPr>
                <w:tab/>
              </w:r>
            </w:ins>
            <w:del w:id="5917" w:author="Phuong Giang" w:date="2012-02-10T17:16:00Z">
              <w:r w:rsidR="006E25C4" w:rsidRPr="001A0C52" w:rsidDel="00552FA8">
                <w:rPr>
                  <w:rFonts w:ascii="Times New Roman" w:hAnsi="Times New Roman"/>
                  <w:sz w:val="24"/>
                  <w:rPrChange w:id="5918" w:author="Red Army" w:date="2012-02-08T20:12:00Z">
                    <w:rPr>
                      <w:rFonts w:ascii="Times New Roman" w:eastAsia="ＭＳ ゴシック" w:hAnsi="Times New Roman"/>
                      <w:b/>
                      <w:bCs/>
                      <w:color w:val="4F81BD"/>
                    </w:rPr>
                  </w:rPrChange>
                </w:rPr>
                <w:delText xml:space="preserve">           </w:delText>
              </w:r>
            </w:del>
            <w:del w:id="5919" w:author="Phuong Giang" w:date="2012-02-10T23:39:00Z">
              <w:r w:rsidR="006E25C4" w:rsidRPr="001A0C52" w:rsidDel="00772ECA">
                <w:rPr>
                  <w:rFonts w:ascii="Times New Roman" w:hAnsi="Times New Roman"/>
                  <w:sz w:val="24"/>
                  <w:rPrChange w:id="5920" w:author="Red Army" w:date="2012-02-08T20:12:00Z">
                    <w:rPr>
                      <w:rFonts w:ascii="Times New Roman" w:eastAsia="ＭＳ ゴシック" w:hAnsi="Times New Roman"/>
                      <w:b/>
                      <w:bCs/>
                      <w:color w:val="4F81BD"/>
                    </w:rPr>
                  </w:rPrChange>
                </w:rPr>
                <w:delText>This</w:delText>
              </w:r>
            </w:del>
            <w:ins w:id="5921" w:author="Phuong Giang" w:date="2012-02-10T23:39:00Z">
              <w:r w:rsidRPr="00772ECA">
                <w:rPr>
                  <w:rFonts w:ascii="Times New Roman" w:hAnsi="Times New Roman"/>
                  <w:sz w:val="24"/>
                  <w:rPrChange w:id="5922" w:author="Phuong Giang" w:date="2012-02-10T23:40:00Z">
                    <w:rPr>
                      <w:rFonts w:ascii="Times New Roman" w:hAnsi="Times New Roman"/>
                      <w:b/>
                      <w:sz w:val="24"/>
                    </w:rPr>
                  </w:rPrChange>
                </w:rPr>
                <w:t>Use can</w:t>
              </w:r>
            </w:ins>
            <w:r w:rsidR="006E25C4" w:rsidRPr="001A0C52">
              <w:rPr>
                <w:rFonts w:ascii="Times New Roman" w:hAnsi="Times New Roman"/>
                <w:sz w:val="24"/>
                <w:rPrChange w:id="5923" w:author="Red Army" w:date="2012-02-08T20:12:00Z">
                  <w:rPr>
                    <w:rFonts w:ascii="Times New Roman" w:eastAsia="ＭＳ ゴシック" w:hAnsi="Times New Roman"/>
                    <w:b/>
                    <w:bCs/>
                    <w:color w:val="4F81BD"/>
                  </w:rPr>
                </w:rPrChange>
              </w:rPr>
              <w:t xml:space="preserve"> use case allows user to update (edit) an existed Knowledge Item (KI). </w:t>
            </w:r>
          </w:p>
          <w:p w:rsidR="006E25C4" w:rsidRPr="001A0C52" w:rsidRDefault="006E25C4" w:rsidP="00DB5A37">
            <w:pPr>
              <w:rPr>
                <w:rFonts w:ascii="Times New Roman" w:hAnsi="Times New Roman"/>
                <w:b/>
                <w:bCs/>
                <w:sz w:val="24"/>
                <w:rPrChange w:id="5924" w:author="Red Army" w:date="2012-02-08T20:12:00Z">
                  <w:rPr>
                    <w:rFonts w:ascii="Times New Roman" w:hAnsi="Times New Roman"/>
                    <w:b/>
                    <w:bCs/>
                  </w:rPr>
                </w:rPrChange>
              </w:rPr>
            </w:pPr>
            <w:r w:rsidRPr="001A0C52">
              <w:rPr>
                <w:rFonts w:ascii="Times New Roman" w:hAnsi="Times New Roman"/>
                <w:b/>
                <w:bCs/>
                <w:sz w:val="24"/>
                <w:rPrChange w:id="5925" w:author="Red Army" w:date="2012-02-08T20:12:00Z">
                  <w:rPr>
                    <w:rFonts w:ascii="Times New Roman" w:eastAsia="ＭＳ ゴシック" w:hAnsi="Times New Roman"/>
                    <w:b/>
                    <w:bCs/>
                    <w:color w:val="4F81BD"/>
                  </w:rPr>
                </w:rPrChange>
              </w:rPr>
              <w:t>Goal:</w:t>
            </w:r>
          </w:p>
          <w:p w:rsidR="006E25C4" w:rsidRPr="001A0C52" w:rsidRDefault="006E25C4" w:rsidP="00DB5A37">
            <w:pPr>
              <w:rPr>
                <w:rFonts w:ascii="Times New Roman" w:hAnsi="Times New Roman"/>
                <w:bCs/>
                <w:sz w:val="24"/>
                <w:rPrChange w:id="5926" w:author="Red Army" w:date="2012-02-08T20:12:00Z">
                  <w:rPr>
                    <w:rFonts w:ascii="Times New Roman" w:hAnsi="Times New Roman"/>
                    <w:bCs/>
                  </w:rPr>
                </w:rPrChange>
              </w:rPr>
            </w:pPr>
            <w:del w:id="5927" w:author="Phuong Giang" w:date="2012-02-10T17:16:00Z">
              <w:r w:rsidRPr="001A0C52" w:rsidDel="00552FA8">
                <w:rPr>
                  <w:rFonts w:ascii="Times New Roman" w:hAnsi="Times New Roman"/>
                  <w:bCs/>
                  <w:sz w:val="24"/>
                  <w:rPrChange w:id="5928" w:author="Red Army" w:date="2012-02-08T20:12:00Z">
                    <w:rPr>
                      <w:rFonts w:ascii="Times New Roman" w:eastAsia="ＭＳ ゴシック" w:hAnsi="Times New Roman"/>
                      <w:b/>
                      <w:bCs/>
                      <w:color w:val="4F81BD"/>
                    </w:rPr>
                  </w:rPrChange>
                </w:rPr>
                <w:delText xml:space="preserve">           </w:delText>
              </w:r>
            </w:del>
            <w:ins w:id="5929" w:author="Phuong Giang" w:date="2012-02-10T17:16:00Z">
              <w:r w:rsidR="00552FA8">
                <w:rPr>
                  <w:rFonts w:ascii="Times New Roman" w:hAnsi="Times New Roman"/>
                  <w:bCs/>
                  <w:sz w:val="24"/>
                </w:rPr>
                <w:tab/>
              </w:r>
            </w:ins>
            <w:r w:rsidRPr="001A0C52">
              <w:rPr>
                <w:rFonts w:ascii="Times New Roman" w:hAnsi="Times New Roman"/>
                <w:bCs/>
                <w:sz w:val="24"/>
                <w:rPrChange w:id="5930" w:author="Red Army" w:date="2012-02-08T20:12:00Z">
                  <w:rPr>
                    <w:rFonts w:ascii="Times New Roman" w:eastAsia="ＭＳ ゴシック" w:hAnsi="Times New Roman"/>
                    <w:b/>
                    <w:bCs/>
                    <w:color w:val="4F81BD"/>
                  </w:rPr>
                </w:rPrChange>
              </w:rPr>
              <w:t>Update an existed KI successfully.</w:t>
            </w:r>
          </w:p>
          <w:p w:rsidR="006E25C4" w:rsidRPr="001A0C52" w:rsidRDefault="006E25C4" w:rsidP="00DB5A37">
            <w:pPr>
              <w:rPr>
                <w:rFonts w:ascii="Times New Roman" w:hAnsi="Times New Roman"/>
                <w:b/>
                <w:bCs/>
                <w:sz w:val="24"/>
                <w:rPrChange w:id="5931" w:author="Red Army" w:date="2012-02-08T20:12:00Z">
                  <w:rPr>
                    <w:rFonts w:ascii="Times New Roman" w:hAnsi="Times New Roman"/>
                    <w:b/>
                    <w:bCs/>
                  </w:rPr>
                </w:rPrChange>
              </w:rPr>
            </w:pPr>
            <w:r w:rsidRPr="001A0C52">
              <w:rPr>
                <w:rFonts w:ascii="Times New Roman" w:hAnsi="Times New Roman"/>
                <w:b/>
                <w:bCs/>
                <w:sz w:val="24"/>
                <w:rPrChange w:id="5932" w:author="Red Army" w:date="2012-02-08T20:12:00Z">
                  <w:rPr>
                    <w:rFonts w:ascii="Times New Roman" w:eastAsia="ＭＳ ゴシック" w:hAnsi="Times New Roman"/>
                    <w:b/>
                    <w:bCs/>
                    <w:color w:val="4F81BD"/>
                  </w:rPr>
                </w:rPrChange>
              </w:rPr>
              <w:t>Triggers</w:t>
            </w:r>
          </w:p>
          <w:p w:rsidR="006E25C4" w:rsidRPr="001A0C52" w:rsidRDefault="006E25C4" w:rsidP="00DB5A37">
            <w:pPr>
              <w:rPr>
                <w:rFonts w:ascii="Times New Roman" w:hAnsi="Times New Roman"/>
                <w:sz w:val="24"/>
                <w:u w:val="single"/>
                <w:rPrChange w:id="5933" w:author="Red Army" w:date="2012-02-08T20:12:00Z">
                  <w:rPr>
                    <w:rFonts w:ascii="Times New Roman" w:hAnsi="Times New Roman"/>
                    <w:u w:val="single"/>
                  </w:rPr>
                </w:rPrChange>
              </w:rPr>
            </w:pPr>
            <w:del w:id="5934" w:author="Phuong Giang" w:date="2012-02-10T17:16:00Z">
              <w:r w:rsidRPr="001A0C52" w:rsidDel="00552FA8">
                <w:rPr>
                  <w:rFonts w:ascii="Times New Roman" w:hAnsi="Times New Roman"/>
                  <w:bCs/>
                  <w:sz w:val="24"/>
                  <w:rPrChange w:id="5935" w:author="Red Army" w:date="2012-02-08T20:12:00Z">
                    <w:rPr>
                      <w:rFonts w:ascii="Times New Roman" w:eastAsia="ＭＳ ゴシック" w:hAnsi="Times New Roman"/>
                      <w:b/>
                      <w:bCs/>
                      <w:color w:val="4F81BD"/>
                    </w:rPr>
                  </w:rPrChange>
                </w:rPr>
                <w:delText xml:space="preserve">          </w:delText>
              </w:r>
            </w:del>
            <w:ins w:id="5936" w:author="Phuong Giang" w:date="2012-02-10T17:16:00Z">
              <w:r w:rsidR="00552FA8">
                <w:rPr>
                  <w:rFonts w:ascii="Times New Roman" w:hAnsi="Times New Roman"/>
                  <w:bCs/>
                  <w:sz w:val="24"/>
                </w:rPr>
                <w:tab/>
              </w:r>
            </w:ins>
            <w:r w:rsidRPr="001A0C52">
              <w:rPr>
                <w:rFonts w:ascii="Times New Roman" w:hAnsi="Times New Roman"/>
                <w:bCs/>
                <w:sz w:val="24"/>
                <w:rPrChange w:id="5937" w:author="Red Army" w:date="2012-02-08T20:12:00Z">
                  <w:rPr>
                    <w:rFonts w:ascii="Times New Roman" w:eastAsia="ＭＳ ゴシック" w:hAnsi="Times New Roman"/>
                    <w:b/>
                    <w:bCs/>
                    <w:color w:val="4F81BD"/>
                  </w:rPr>
                </w:rPrChange>
              </w:rPr>
              <w:t>Active this use case when user ask</w:t>
            </w:r>
            <w:ins w:id="5938" w:author="Phuong Giang" w:date="2012-02-10T17:17:00Z">
              <w:r w:rsidR="00552FA8">
                <w:rPr>
                  <w:rFonts w:ascii="Times New Roman" w:hAnsi="Times New Roman"/>
                  <w:bCs/>
                  <w:sz w:val="24"/>
                </w:rPr>
                <w:t>s</w:t>
              </w:r>
            </w:ins>
            <w:r w:rsidRPr="001A0C52">
              <w:rPr>
                <w:rFonts w:ascii="Times New Roman" w:hAnsi="Times New Roman"/>
                <w:bCs/>
                <w:sz w:val="24"/>
                <w:rPrChange w:id="5939" w:author="Red Army" w:date="2012-02-08T20:12:00Z">
                  <w:rPr>
                    <w:rFonts w:ascii="Times New Roman" w:eastAsia="ＭＳ ゴシック" w:hAnsi="Times New Roman"/>
                    <w:b/>
                    <w:bCs/>
                    <w:color w:val="4F81BD"/>
                  </w:rPr>
                </w:rPrChange>
              </w:rPr>
              <w:t xml:space="preserve"> the system to update a selected KI.</w:t>
            </w:r>
          </w:p>
          <w:p w:rsidR="006E25C4" w:rsidRPr="001A0C52" w:rsidRDefault="006E25C4" w:rsidP="00DB5A37">
            <w:pPr>
              <w:rPr>
                <w:rFonts w:ascii="Times New Roman" w:hAnsi="Times New Roman"/>
                <w:b/>
                <w:bCs/>
                <w:sz w:val="24"/>
                <w:rPrChange w:id="5940" w:author="Red Army" w:date="2012-02-08T20:12:00Z">
                  <w:rPr>
                    <w:rFonts w:ascii="Times New Roman" w:hAnsi="Times New Roman"/>
                    <w:b/>
                    <w:bCs/>
                  </w:rPr>
                </w:rPrChange>
              </w:rPr>
            </w:pPr>
            <w:r w:rsidRPr="001A0C52">
              <w:rPr>
                <w:rFonts w:ascii="Times New Roman" w:hAnsi="Times New Roman"/>
                <w:b/>
                <w:bCs/>
                <w:sz w:val="24"/>
                <w:rPrChange w:id="5941" w:author="Red Army" w:date="2012-02-08T20:12:00Z">
                  <w:rPr>
                    <w:rFonts w:ascii="Times New Roman" w:eastAsia="ＭＳ ゴシック" w:hAnsi="Times New Roman"/>
                    <w:b/>
                    <w:bCs/>
                    <w:color w:val="4F81BD"/>
                  </w:rPr>
                </w:rPrChange>
              </w:rPr>
              <w:t>Preconditions:</w:t>
            </w:r>
          </w:p>
          <w:p w:rsidR="00670B2F" w:rsidRDefault="006E25C4" w:rsidP="00DB5A37">
            <w:pPr>
              <w:rPr>
                <w:ins w:id="5942" w:author="Phuong Giang" w:date="2012-02-10T17:22:00Z"/>
                <w:rFonts w:ascii="Times New Roman" w:hAnsi="Times New Roman"/>
                <w:bCs/>
                <w:sz w:val="24"/>
              </w:rPr>
            </w:pPr>
            <w:del w:id="5943" w:author="Phuong Giang" w:date="2012-02-10T17:17:00Z">
              <w:r w:rsidRPr="001A0C52" w:rsidDel="00552FA8">
                <w:rPr>
                  <w:rFonts w:ascii="Times New Roman" w:hAnsi="Times New Roman"/>
                  <w:bCs/>
                  <w:sz w:val="24"/>
                  <w:rPrChange w:id="5944" w:author="Red Army" w:date="2012-02-08T20:12:00Z">
                    <w:rPr>
                      <w:rFonts w:ascii="Times New Roman" w:eastAsia="ＭＳ ゴシック" w:hAnsi="Times New Roman"/>
                      <w:b/>
                      <w:bCs/>
                      <w:color w:val="4F81BD"/>
                    </w:rPr>
                  </w:rPrChange>
                </w:rPr>
                <w:delText xml:space="preserve">         </w:delText>
              </w:r>
            </w:del>
            <w:ins w:id="5945" w:author="Phuong Giang" w:date="2012-02-10T17:17:00Z">
              <w:r w:rsidR="00552FA8">
                <w:rPr>
                  <w:rFonts w:ascii="Times New Roman" w:hAnsi="Times New Roman"/>
                  <w:bCs/>
                  <w:sz w:val="24"/>
                </w:rPr>
                <w:tab/>
              </w:r>
            </w:ins>
            <w:r w:rsidRPr="001A0C52">
              <w:rPr>
                <w:rFonts w:ascii="Times New Roman" w:hAnsi="Times New Roman"/>
                <w:bCs/>
                <w:sz w:val="24"/>
                <w:rPrChange w:id="5946" w:author="Red Army" w:date="2012-02-08T20:12:00Z">
                  <w:rPr>
                    <w:rFonts w:ascii="Times New Roman" w:eastAsia="ＭＳ ゴシック" w:hAnsi="Times New Roman"/>
                    <w:b/>
                    <w:bCs/>
                    <w:color w:val="4F81BD"/>
                  </w:rPr>
                </w:rPrChange>
              </w:rPr>
              <w:t xml:space="preserve">Start application successfully. </w:t>
            </w:r>
          </w:p>
          <w:p w:rsidR="00670B2F" w:rsidRDefault="00670B2F" w:rsidP="00DB5A37">
            <w:pPr>
              <w:rPr>
                <w:ins w:id="5947" w:author="Phuong Giang" w:date="2012-02-10T17:22:00Z"/>
                <w:rFonts w:ascii="Times New Roman" w:hAnsi="Times New Roman"/>
                <w:bCs/>
                <w:sz w:val="24"/>
              </w:rPr>
            </w:pPr>
            <w:ins w:id="5948" w:author="Phuong Giang" w:date="2012-02-10T17:22:00Z">
              <w:r>
                <w:rPr>
                  <w:rFonts w:ascii="Times New Roman" w:hAnsi="Times New Roman"/>
                  <w:bCs/>
                  <w:sz w:val="24"/>
                </w:rPr>
                <w:tab/>
              </w:r>
            </w:ins>
            <w:r w:rsidR="006E25C4" w:rsidRPr="001A0C52">
              <w:rPr>
                <w:rFonts w:ascii="Times New Roman" w:hAnsi="Times New Roman"/>
                <w:bCs/>
                <w:sz w:val="24"/>
                <w:rPrChange w:id="5949" w:author="Red Army" w:date="2012-02-08T20:12:00Z">
                  <w:rPr>
                    <w:rFonts w:ascii="Times New Roman" w:eastAsia="ＭＳ ゴシック" w:hAnsi="Times New Roman"/>
                    <w:b/>
                    <w:bCs/>
                    <w:color w:val="4F81BD"/>
                  </w:rPr>
                </w:rPrChange>
              </w:rPr>
              <w:t xml:space="preserve">There is an added KI. </w:t>
            </w:r>
          </w:p>
          <w:p w:rsidR="006E25C4" w:rsidRPr="001A0C52" w:rsidRDefault="00670B2F" w:rsidP="00DB5A37">
            <w:pPr>
              <w:rPr>
                <w:rFonts w:ascii="Times New Roman" w:hAnsi="Times New Roman"/>
                <w:bCs/>
                <w:sz w:val="24"/>
                <w:rPrChange w:id="5950" w:author="Red Army" w:date="2012-02-08T20:12:00Z">
                  <w:rPr>
                    <w:rFonts w:ascii="Times New Roman" w:hAnsi="Times New Roman"/>
                    <w:bCs/>
                  </w:rPr>
                </w:rPrChange>
              </w:rPr>
            </w:pPr>
            <w:ins w:id="5951" w:author="Phuong Giang" w:date="2012-02-10T17:22:00Z">
              <w:r>
                <w:rPr>
                  <w:rFonts w:ascii="Times New Roman" w:hAnsi="Times New Roman"/>
                  <w:bCs/>
                  <w:sz w:val="24"/>
                </w:rPr>
                <w:tab/>
              </w:r>
            </w:ins>
            <w:r w:rsidR="006E25C4" w:rsidRPr="001A0C52">
              <w:rPr>
                <w:rFonts w:ascii="Times New Roman" w:hAnsi="Times New Roman"/>
                <w:bCs/>
                <w:sz w:val="24"/>
                <w:rPrChange w:id="5952" w:author="Red Army" w:date="2012-02-08T20:12:00Z">
                  <w:rPr>
                    <w:rFonts w:ascii="Times New Roman" w:eastAsia="ＭＳ ゴシック" w:hAnsi="Times New Roman"/>
                    <w:b/>
                    <w:bCs/>
                    <w:color w:val="4F81BD"/>
                  </w:rPr>
                </w:rPrChange>
              </w:rPr>
              <w:t>The KI need</w:t>
            </w:r>
            <w:ins w:id="5953" w:author="Phuong Giang" w:date="2012-02-10T17:17:00Z">
              <w:r w:rsidR="00552FA8">
                <w:rPr>
                  <w:rFonts w:ascii="Times New Roman" w:hAnsi="Times New Roman"/>
                  <w:bCs/>
                  <w:sz w:val="24"/>
                </w:rPr>
                <w:t>s</w:t>
              </w:r>
            </w:ins>
            <w:r w:rsidR="006E25C4" w:rsidRPr="001A0C52">
              <w:rPr>
                <w:rFonts w:ascii="Times New Roman" w:hAnsi="Times New Roman"/>
                <w:bCs/>
                <w:sz w:val="24"/>
                <w:rPrChange w:id="5954" w:author="Red Army" w:date="2012-02-08T20:12:00Z">
                  <w:rPr>
                    <w:rFonts w:ascii="Times New Roman" w:eastAsia="ＭＳ ゴシック" w:hAnsi="Times New Roman"/>
                    <w:b/>
                    <w:bCs/>
                    <w:color w:val="4F81BD"/>
                  </w:rPr>
                </w:rPrChange>
              </w:rPr>
              <w:t xml:space="preserve"> to be updated is found.</w:t>
            </w:r>
          </w:p>
          <w:p w:rsidR="006E25C4" w:rsidRPr="001A0C52" w:rsidRDefault="006E25C4" w:rsidP="00DB5A37">
            <w:pPr>
              <w:rPr>
                <w:rFonts w:ascii="Times New Roman" w:hAnsi="Times New Roman"/>
                <w:b/>
                <w:bCs/>
                <w:sz w:val="24"/>
                <w:rPrChange w:id="5955" w:author="Red Army" w:date="2012-02-08T20:12:00Z">
                  <w:rPr>
                    <w:rFonts w:ascii="Times New Roman" w:hAnsi="Times New Roman"/>
                    <w:b/>
                    <w:bCs/>
                  </w:rPr>
                </w:rPrChange>
              </w:rPr>
            </w:pPr>
            <w:r w:rsidRPr="001A0C52">
              <w:rPr>
                <w:rFonts w:ascii="Times New Roman" w:hAnsi="Times New Roman"/>
                <w:b/>
                <w:bCs/>
                <w:sz w:val="24"/>
                <w:rPrChange w:id="5956" w:author="Red Army" w:date="2012-02-08T20:12:00Z">
                  <w:rPr>
                    <w:rFonts w:ascii="Times New Roman" w:eastAsia="ＭＳ ゴシック" w:hAnsi="Times New Roman"/>
                    <w:b/>
                    <w:bCs/>
                    <w:color w:val="4F81BD"/>
                  </w:rPr>
                </w:rPrChange>
              </w:rPr>
              <w:t>Post</w:t>
            </w:r>
            <w:r w:rsidRPr="001A0C52">
              <w:rPr>
                <w:rFonts w:ascii="Times New Roman" w:hAnsi="Times New Roman"/>
                <w:b/>
                <w:sz w:val="24"/>
                <w:rPrChange w:id="5957" w:author="Red Army" w:date="2012-02-08T20:12:00Z">
                  <w:rPr>
                    <w:rFonts w:ascii="Times New Roman" w:eastAsia="ＭＳ ゴシック" w:hAnsi="Times New Roman"/>
                    <w:b/>
                    <w:bCs/>
                    <w:color w:val="4F81BD"/>
                  </w:rPr>
                </w:rPrChange>
              </w:rPr>
              <w:t xml:space="preserve"> </w:t>
            </w:r>
            <w:r w:rsidRPr="001A0C52">
              <w:rPr>
                <w:rFonts w:ascii="Times New Roman" w:hAnsi="Times New Roman"/>
                <w:b/>
                <w:bCs/>
                <w:sz w:val="24"/>
                <w:rPrChange w:id="5958" w:author="Red Army" w:date="2012-02-08T20:12:00Z">
                  <w:rPr>
                    <w:rFonts w:ascii="Times New Roman" w:eastAsia="ＭＳ ゴシック" w:hAnsi="Times New Roman"/>
                    <w:b/>
                    <w:bCs/>
                    <w:color w:val="4F81BD"/>
                  </w:rPr>
                </w:rPrChange>
              </w:rPr>
              <w:t>Conditions:</w:t>
            </w:r>
          </w:p>
          <w:p w:rsidR="00670B2F" w:rsidRDefault="006E25C4" w:rsidP="00DB5A37">
            <w:pPr>
              <w:rPr>
                <w:ins w:id="5959" w:author="Phuong Giang" w:date="2012-02-10T17:22:00Z"/>
                <w:rFonts w:ascii="Times New Roman" w:hAnsi="Times New Roman"/>
                <w:bCs/>
                <w:sz w:val="24"/>
              </w:rPr>
            </w:pPr>
            <w:del w:id="5960" w:author="Phuong Giang" w:date="2012-02-10T17:17:00Z">
              <w:r w:rsidRPr="001A0C52" w:rsidDel="00552FA8">
                <w:rPr>
                  <w:rFonts w:ascii="Times New Roman" w:hAnsi="Times New Roman"/>
                  <w:bCs/>
                  <w:sz w:val="24"/>
                  <w:rPrChange w:id="5961" w:author="Red Army" w:date="2012-02-08T20:12:00Z">
                    <w:rPr>
                      <w:rFonts w:ascii="Times New Roman" w:eastAsia="ＭＳ ゴシック" w:hAnsi="Times New Roman"/>
                      <w:b/>
                      <w:bCs/>
                      <w:color w:val="4F81BD"/>
                    </w:rPr>
                  </w:rPrChange>
                </w:rPr>
                <w:delText xml:space="preserve">         </w:delText>
              </w:r>
            </w:del>
            <w:ins w:id="5962" w:author="Phuong Giang" w:date="2012-02-10T17:17:00Z">
              <w:r w:rsidR="00552FA8">
                <w:rPr>
                  <w:rFonts w:ascii="Times New Roman" w:hAnsi="Times New Roman"/>
                  <w:bCs/>
                  <w:sz w:val="24"/>
                </w:rPr>
                <w:tab/>
              </w:r>
            </w:ins>
            <w:r w:rsidRPr="001A0C52">
              <w:rPr>
                <w:rFonts w:ascii="Times New Roman" w:hAnsi="Times New Roman"/>
                <w:bCs/>
                <w:sz w:val="24"/>
                <w:rPrChange w:id="5963" w:author="Red Army" w:date="2012-02-08T20:12:00Z">
                  <w:rPr>
                    <w:rFonts w:ascii="Times New Roman" w:eastAsia="ＭＳ ゴシック" w:hAnsi="Times New Roman"/>
                    <w:b/>
                    <w:bCs/>
                    <w:color w:val="4F81BD"/>
                  </w:rPr>
                </w:rPrChange>
              </w:rPr>
              <w:t xml:space="preserve">Selected KI is updated successfully. </w:t>
            </w:r>
          </w:p>
          <w:p w:rsidR="006E25C4" w:rsidRPr="001A0C52" w:rsidRDefault="00670B2F" w:rsidP="00DB5A37">
            <w:pPr>
              <w:rPr>
                <w:rFonts w:ascii="Times New Roman" w:hAnsi="Times New Roman"/>
                <w:bCs/>
                <w:sz w:val="24"/>
                <w:rPrChange w:id="5964" w:author="Red Army" w:date="2012-02-08T20:12:00Z">
                  <w:rPr>
                    <w:rFonts w:ascii="Times New Roman" w:hAnsi="Times New Roman"/>
                    <w:bCs/>
                  </w:rPr>
                </w:rPrChange>
              </w:rPr>
            </w:pPr>
            <w:ins w:id="5965" w:author="Phuong Giang" w:date="2012-02-10T17:22:00Z">
              <w:r>
                <w:rPr>
                  <w:rFonts w:ascii="Times New Roman" w:hAnsi="Times New Roman"/>
                  <w:bCs/>
                  <w:sz w:val="24"/>
                </w:rPr>
                <w:tab/>
              </w:r>
            </w:ins>
            <w:r w:rsidR="006E25C4" w:rsidRPr="001A0C52">
              <w:rPr>
                <w:rFonts w:ascii="Times New Roman" w:hAnsi="Times New Roman"/>
                <w:bCs/>
                <w:sz w:val="24"/>
                <w:rPrChange w:id="5966" w:author="Red Army" w:date="2012-02-08T20:12:00Z">
                  <w:rPr>
                    <w:rFonts w:ascii="Times New Roman" w:eastAsia="ＭＳ ゴシック" w:hAnsi="Times New Roman"/>
                    <w:b/>
                    <w:bCs/>
                    <w:color w:val="4F81BD"/>
                  </w:rPr>
                </w:rPrChange>
              </w:rPr>
              <w:t xml:space="preserve">Data integrity is assured. </w:t>
            </w:r>
          </w:p>
          <w:p w:rsidR="006E25C4" w:rsidRPr="001A0C52" w:rsidRDefault="006E25C4" w:rsidP="00DB5A37">
            <w:pPr>
              <w:rPr>
                <w:rFonts w:ascii="Times New Roman" w:hAnsi="Times New Roman"/>
                <w:b/>
                <w:bCs/>
                <w:sz w:val="24"/>
                <w:rPrChange w:id="5967" w:author="Red Army" w:date="2012-02-08T20:12:00Z">
                  <w:rPr>
                    <w:rFonts w:ascii="Times New Roman" w:hAnsi="Times New Roman"/>
                    <w:b/>
                    <w:bCs/>
                  </w:rPr>
                </w:rPrChange>
              </w:rPr>
            </w:pPr>
            <w:r w:rsidRPr="001A0C52">
              <w:rPr>
                <w:rFonts w:ascii="Times New Roman" w:hAnsi="Times New Roman"/>
                <w:b/>
                <w:bCs/>
                <w:sz w:val="24"/>
                <w:rPrChange w:id="5968" w:author="Red Army" w:date="2012-02-08T20:12:00Z">
                  <w:rPr>
                    <w:rFonts w:ascii="Times New Roman" w:eastAsia="ＭＳ ゴシック" w:hAnsi="Times New Roman"/>
                    <w:b/>
                    <w:b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6E25C4">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5969" w:author="Red Army" w:date="2012-02-08T20:12:00Z">
                        <w:rPr>
                          <w:rFonts w:ascii="Times New Roman" w:hAnsi="Times New Roman"/>
                        </w:rPr>
                      </w:rPrChange>
                    </w:rPr>
                  </w:pPr>
                  <w:r w:rsidRPr="001A0C52">
                    <w:rPr>
                      <w:rFonts w:ascii="Times New Roman" w:hAnsi="Times New Roman"/>
                      <w:sz w:val="24"/>
                      <w:rPrChange w:id="5970"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5971" w:author="Red Army" w:date="2012-02-08T20:12:00Z">
                        <w:rPr>
                          <w:rFonts w:ascii="Times New Roman" w:hAnsi="Times New Roman"/>
                        </w:rPr>
                      </w:rPrChange>
                    </w:rPr>
                  </w:pPr>
                  <w:r w:rsidRPr="001A0C52">
                    <w:rPr>
                      <w:rFonts w:ascii="Times New Roman" w:hAnsi="Times New Roman"/>
                      <w:sz w:val="24"/>
                      <w:rPrChange w:id="5972"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5973" w:author="Red Army" w:date="2012-02-08T20:12:00Z">
                        <w:rPr>
                          <w:rFonts w:ascii="Times New Roman" w:hAnsi="Times New Roman"/>
                        </w:rPr>
                      </w:rPrChange>
                    </w:rPr>
                  </w:pPr>
                  <w:r w:rsidRPr="001A0C52">
                    <w:rPr>
                      <w:rFonts w:ascii="Times New Roman" w:hAnsi="Times New Roman"/>
                      <w:sz w:val="24"/>
                      <w:rPrChange w:id="5974" w:author="Red Army" w:date="2012-02-08T20:12:00Z">
                        <w:rPr>
                          <w:rFonts w:ascii="Times New Roman" w:eastAsia="ＭＳ ゴシック" w:hAnsi="Times New Roman"/>
                          <w:b/>
                          <w:bCs/>
                          <w:color w:val="4F81BD"/>
                        </w:rPr>
                      </w:rPrChange>
                    </w:rPr>
                    <w:t>System Response</w:t>
                  </w:r>
                </w:p>
              </w:tc>
            </w:tr>
            <w:tr w:rsidR="006E25C4" w:rsidRPr="001A0C52" w:rsidTr="006E25C4">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DB5A37">
                  <w:pPr>
                    <w:jc w:val="center"/>
                    <w:rPr>
                      <w:rFonts w:ascii="Times New Roman" w:hAnsi="Times New Roman"/>
                      <w:sz w:val="24"/>
                      <w:rPrChange w:id="5975" w:author="Red Army" w:date="2012-02-08T20:12:00Z">
                        <w:rPr>
                          <w:rFonts w:ascii="Times New Roman" w:hAnsi="Times New Roman"/>
                        </w:rPr>
                      </w:rPrChange>
                    </w:rPr>
                  </w:pPr>
                  <w:r w:rsidRPr="001A0C52">
                    <w:rPr>
                      <w:rFonts w:ascii="Times New Roman" w:hAnsi="Times New Roman"/>
                      <w:sz w:val="24"/>
                      <w:rPrChange w:id="5976"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0621B9">
                  <w:pPr>
                    <w:rPr>
                      <w:rFonts w:ascii="Times New Roman" w:hAnsi="Times New Roman"/>
                      <w:sz w:val="24"/>
                      <w:rPrChange w:id="5977" w:author="Red Army" w:date="2012-02-08T20:12:00Z">
                        <w:rPr>
                          <w:rFonts w:ascii="Times New Roman" w:hAnsi="Times New Roman"/>
                        </w:rPr>
                      </w:rPrChange>
                    </w:rPr>
                  </w:pPr>
                  <w:r w:rsidRPr="001A0C52">
                    <w:rPr>
                      <w:rFonts w:ascii="Times New Roman" w:hAnsi="Times New Roman"/>
                      <w:sz w:val="24"/>
                      <w:rPrChange w:id="5978" w:author="Red Army" w:date="2012-02-08T20:12:00Z">
                        <w:rPr>
                          <w:rFonts w:ascii="Times New Roman" w:eastAsia="ＭＳ ゴシック" w:hAnsi="Times New Roman"/>
                          <w:b/>
                          <w:bCs/>
                          <w:color w:val="4F81BD"/>
                        </w:rPr>
                      </w:rPrChange>
                    </w:rPr>
                    <w:t>Open an existed</w:t>
                  </w:r>
                  <w:r w:rsidR="006E25C4" w:rsidRPr="001A0C52">
                    <w:rPr>
                      <w:rFonts w:ascii="Times New Roman" w:hAnsi="Times New Roman"/>
                      <w:sz w:val="24"/>
                      <w:rPrChange w:id="5979" w:author="Red Army" w:date="2012-02-08T20:12:00Z">
                        <w:rPr>
                          <w:rFonts w:ascii="Times New Roman" w:eastAsia="ＭＳ ゴシック" w:hAnsi="Times New Roman"/>
                          <w:b/>
                          <w:bCs/>
                          <w:color w:val="4F81BD"/>
                        </w:rPr>
                      </w:rPrChange>
                    </w:rPr>
                    <w:t xml:space="preserve"> K</w:t>
                  </w:r>
                  <w:r w:rsidRPr="001A0C52">
                    <w:rPr>
                      <w:rFonts w:ascii="Times New Roman" w:hAnsi="Times New Roman"/>
                      <w:sz w:val="24"/>
                      <w:rPrChange w:id="5980" w:author="Red Army" w:date="2012-02-08T20:12:00Z">
                        <w:rPr>
                          <w:rFonts w:ascii="Times New Roman" w:eastAsia="ＭＳ ゴシック" w:hAnsi="Times New Roman"/>
                          <w:b/>
                          <w:bCs/>
                          <w:color w:val="4F81BD"/>
                        </w:rPr>
                      </w:rPrChange>
                    </w:rPr>
                    <w:t>I</w:t>
                  </w:r>
                  <w:r w:rsidR="006E25C4" w:rsidRPr="001A0C52">
                    <w:rPr>
                      <w:rFonts w:ascii="Times New Roman" w:hAnsi="Times New Roman"/>
                      <w:sz w:val="24"/>
                      <w:rPrChange w:id="5981" w:author="Red Army" w:date="2012-02-08T20:12:00Z">
                        <w:rPr>
                          <w:rFonts w:ascii="Times New Roman" w:eastAsia="ＭＳ ゴシック" w:hAnsi="Times New Roman"/>
                          <w:b/>
                          <w:bCs/>
                          <w:color w:val="4F81BD"/>
                        </w:rPr>
                      </w:rPrChange>
                    </w:rPr>
                    <w:t>.</w:t>
                  </w:r>
                </w:p>
              </w:tc>
              <w:tc>
                <w:tcPr>
                  <w:tcW w:w="4494" w:type="dxa"/>
                  <w:tcBorders>
                    <w:top w:val="single" w:sz="4" w:space="0" w:color="auto"/>
                    <w:left w:val="single" w:sz="4" w:space="0" w:color="auto"/>
                    <w:bottom w:val="single" w:sz="4" w:space="0" w:color="auto"/>
                    <w:right w:val="single" w:sz="4" w:space="0" w:color="auto"/>
                  </w:tcBorders>
                </w:tcPr>
                <w:p w:rsidR="000621B9" w:rsidRPr="001A0C52" w:rsidRDefault="000621B9" w:rsidP="000621B9">
                  <w:pPr>
                    <w:rPr>
                      <w:rFonts w:ascii="Times New Roman" w:hAnsi="Times New Roman"/>
                      <w:sz w:val="24"/>
                      <w:rPrChange w:id="5982" w:author="Red Army" w:date="2012-02-08T20:12:00Z">
                        <w:rPr>
                          <w:rFonts w:ascii="Times New Roman" w:hAnsi="Times New Roman"/>
                        </w:rPr>
                      </w:rPrChange>
                    </w:rPr>
                  </w:pPr>
                  <w:r w:rsidRPr="001A0C52">
                    <w:rPr>
                      <w:rFonts w:ascii="Times New Roman" w:hAnsi="Times New Roman"/>
                      <w:sz w:val="24"/>
                      <w:rPrChange w:id="5983" w:author="Red Army" w:date="2012-02-08T20:12:00Z">
                        <w:rPr>
                          <w:rFonts w:ascii="Times New Roman" w:eastAsia="ＭＳ ゴシック" w:hAnsi="Times New Roman"/>
                          <w:b/>
                          <w:bCs/>
                          <w:color w:val="4F81BD"/>
                        </w:rPr>
                      </w:rPrChange>
                    </w:rPr>
                    <w:t>Load the KI successfully.</w:t>
                  </w:r>
                </w:p>
                <w:p w:rsidR="006E25C4" w:rsidRPr="001A0C52" w:rsidRDefault="000621B9" w:rsidP="00670B2F">
                  <w:pPr>
                    <w:rPr>
                      <w:rFonts w:ascii="Times New Roman" w:hAnsi="Times New Roman"/>
                      <w:sz w:val="24"/>
                      <w:rPrChange w:id="5984" w:author="Red Army" w:date="2012-02-08T20:12:00Z">
                        <w:rPr>
                          <w:rFonts w:ascii="Times New Roman" w:hAnsi="Times New Roman"/>
                        </w:rPr>
                      </w:rPrChange>
                    </w:rPr>
                  </w:pPr>
                  <w:r w:rsidRPr="001A0C52">
                    <w:rPr>
                      <w:rFonts w:ascii="Times New Roman" w:hAnsi="Times New Roman"/>
                      <w:sz w:val="24"/>
                      <w:rPrChange w:id="5985" w:author="Red Army" w:date="2012-02-08T20:12:00Z">
                        <w:rPr>
                          <w:rFonts w:ascii="Times New Roman" w:eastAsia="ＭＳ ゴシック" w:hAnsi="Times New Roman"/>
                          <w:b/>
                          <w:bCs/>
                          <w:color w:val="4F81BD"/>
                        </w:rPr>
                      </w:rPrChange>
                    </w:rPr>
                    <w:t xml:space="preserve">Display and enable screen area to update KI; enable update-able data </w:t>
                  </w:r>
                  <w:del w:id="5986" w:author="Phuong Giang" w:date="2012-02-10T17:23:00Z">
                    <w:r w:rsidRPr="001A0C52" w:rsidDel="00670B2F">
                      <w:rPr>
                        <w:rFonts w:ascii="Times New Roman" w:hAnsi="Times New Roman"/>
                        <w:sz w:val="24"/>
                        <w:rPrChange w:id="5987" w:author="Red Army" w:date="2012-02-08T20:12:00Z">
                          <w:rPr>
                            <w:rFonts w:ascii="Times New Roman" w:eastAsia="ＭＳ ゴシック" w:hAnsi="Times New Roman"/>
                            <w:b/>
                            <w:bCs/>
                            <w:color w:val="4F81BD"/>
                          </w:rPr>
                        </w:rPrChange>
                      </w:rPr>
                      <w:delText>filed</w:delText>
                    </w:r>
                  </w:del>
                  <w:ins w:id="5988" w:author="Phuong Giang" w:date="2012-02-10T17:23:00Z">
                    <w:r w:rsidR="00670B2F">
                      <w:rPr>
                        <w:rFonts w:ascii="Times New Roman" w:hAnsi="Times New Roman"/>
                        <w:sz w:val="24"/>
                      </w:rPr>
                      <w:t>fields</w:t>
                    </w:r>
                  </w:ins>
                  <w:r w:rsidRPr="001A0C52">
                    <w:rPr>
                      <w:rFonts w:ascii="Times New Roman" w:hAnsi="Times New Roman"/>
                      <w:sz w:val="24"/>
                      <w:rPrChange w:id="5989" w:author="Red Army" w:date="2012-02-08T20:12:00Z">
                        <w:rPr>
                          <w:rFonts w:ascii="Times New Roman" w:eastAsia="ＭＳ ゴシック" w:hAnsi="Times New Roman"/>
                          <w:b/>
                          <w:bCs/>
                          <w:color w:val="4F81BD"/>
                        </w:rPr>
                      </w:rPrChange>
                    </w:rPr>
                    <w:t xml:space="preserve">.  </w:t>
                  </w:r>
                </w:p>
              </w:tc>
            </w:tr>
            <w:tr w:rsidR="006E25C4" w:rsidRPr="001A0C52" w:rsidDel="00670B2F" w:rsidTr="006E25C4">
              <w:trPr>
                <w:del w:id="5990" w:author="Phuong Giang" w:date="2012-02-10T17:23:00Z"/>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Del="00670B2F" w:rsidRDefault="0081167C" w:rsidP="0032316E">
                  <w:pPr>
                    <w:jc w:val="center"/>
                    <w:rPr>
                      <w:del w:id="5991" w:author="Phuong Giang" w:date="2012-02-10T17:23:00Z"/>
                      <w:rFonts w:ascii="Times New Roman" w:hAnsi="Times New Roman"/>
                      <w:sz w:val="24"/>
                      <w:rPrChange w:id="5992" w:author="Red Army" w:date="2012-02-08T20:12:00Z">
                        <w:rPr>
                          <w:del w:id="5993" w:author="Phuong Giang" w:date="2012-02-10T17:23:00Z"/>
                          <w:rFonts w:ascii="Times New Roman" w:hAnsi="Times New Roman"/>
                        </w:rPr>
                      </w:rPrChange>
                    </w:rPr>
                  </w:pPr>
                  <w:del w:id="5994" w:author="Phuong Giang" w:date="2012-02-10T17:23:00Z">
                    <w:r w:rsidRPr="001A0C52" w:rsidDel="00670B2F">
                      <w:rPr>
                        <w:rFonts w:ascii="Times New Roman" w:hAnsi="Times New Roman"/>
                        <w:sz w:val="24"/>
                        <w:rPrChange w:id="5995" w:author="Red Army" w:date="2012-02-08T20:12:00Z">
                          <w:rPr>
                            <w:rFonts w:ascii="Times New Roman" w:eastAsia="ＭＳ ゴシック" w:hAnsi="Times New Roman"/>
                            <w:b/>
                            <w:bCs/>
                            <w:color w:val="4F81BD"/>
                          </w:rPr>
                        </w:rPrChange>
                      </w:rPr>
                      <w:delText>2</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670B2F" w:rsidRDefault="000621B9" w:rsidP="00D7631C">
                  <w:pPr>
                    <w:rPr>
                      <w:del w:id="5996" w:author="Phuong Giang" w:date="2012-02-10T17:23:00Z"/>
                      <w:rFonts w:ascii="Times New Roman" w:hAnsi="Times New Roman"/>
                      <w:sz w:val="24"/>
                      <w:rPrChange w:id="5997" w:author="Red Army" w:date="2012-02-08T20:12:00Z">
                        <w:rPr>
                          <w:del w:id="5998" w:author="Phuong Giang" w:date="2012-02-10T17:23:00Z"/>
                          <w:rFonts w:ascii="Times New Roman" w:hAnsi="Times New Roman"/>
                        </w:rPr>
                      </w:rPrChange>
                    </w:rPr>
                  </w:pPr>
                  <w:del w:id="5999" w:author="Phuong Giang" w:date="2012-02-10T17:23:00Z">
                    <w:r w:rsidRPr="001A0C52" w:rsidDel="00670B2F">
                      <w:rPr>
                        <w:rFonts w:ascii="Times New Roman" w:hAnsi="Times New Roman"/>
                        <w:sz w:val="24"/>
                        <w:rPrChange w:id="6000" w:author="Red Army" w:date="2012-02-08T20:12:00Z">
                          <w:rPr>
                            <w:rFonts w:ascii="Times New Roman" w:eastAsia="ＭＳ ゴシック" w:hAnsi="Times New Roman"/>
                            <w:b/>
                            <w:bCs/>
                            <w:color w:val="4F81BD"/>
                          </w:rPr>
                        </w:rPrChange>
                      </w:rPr>
                      <w:delText>Update</w:delText>
                    </w:r>
                    <w:r w:rsidR="006E25C4" w:rsidRPr="001A0C52" w:rsidDel="00670B2F">
                      <w:rPr>
                        <w:rFonts w:ascii="Times New Roman" w:hAnsi="Times New Roman"/>
                        <w:sz w:val="24"/>
                        <w:rPrChange w:id="6001" w:author="Red Army" w:date="2012-02-08T20:12:00Z">
                          <w:rPr>
                            <w:rFonts w:ascii="Times New Roman" w:eastAsia="ＭＳ ゴシック" w:hAnsi="Times New Roman"/>
                            <w:b/>
                            <w:bCs/>
                            <w:color w:val="4F81BD"/>
                          </w:rPr>
                        </w:rPrChange>
                      </w:rPr>
                      <w:delText xml:space="preserve"> KI Difficulty</w:delText>
                    </w:r>
                    <w:r w:rsidR="0094687C" w:rsidRPr="001A0C52" w:rsidDel="00670B2F">
                      <w:rPr>
                        <w:rFonts w:ascii="Times New Roman" w:hAnsi="Times New Roman"/>
                        <w:sz w:val="24"/>
                        <w:rPrChange w:id="6002" w:author="Red Army" w:date="2012-02-08T20:12:00Z">
                          <w:rPr>
                            <w:rFonts w:ascii="Times New Roman" w:eastAsia="ＭＳ ゴシック" w:hAnsi="Times New Roman"/>
                            <w:b/>
                            <w:bCs/>
                            <w:color w:val="4F81BD"/>
                          </w:rPr>
                        </w:rPrChange>
                      </w:rPr>
                      <w:delText xml:space="preserve">. </w:delText>
                    </w:r>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670B2F" w:rsidRDefault="006E25C4" w:rsidP="0032316E">
                  <w:pPr>
                    <w:rPr>
                      <w:del w:id="6003" w:author="Phuong Giang" w:date="2012-02-10T17:23:00Z"/>
                      <w:rFonts w:ascii="Times New Roman" w:hAnsi="Times New Roman"/>
                      <w:sz w:val="24"/>
                      <w:rPrChange w:id="6004" w:author="Red Army" w:date="2012-02-08T20:12:00Z">
                        <w:rPr>
                          <w:del w:id="6005" w:author="Phuong Giang" w:date="2012-02-10T17:23:00Z"/>
                          <w:rFonts w:ascii="Times New Roman" w:hAnsi="Times New Roman"/>
                        </w:rPr>
                      </w:rPrChange>
                    </w:rPr>
                  </w:pPr>
                  <w:del w:id="6006" w:author="Phuong Giang" w:date="2012-02-10T17:23:00Z">
                    <w:r w:rsidRPr="001A0C52" w:rsidDel="00670B2F">
                      <w:rPr>
                        <w:rFonts w:ascii="Times New Roman" w:hAnsi="Times New Roman"/>
                        <w:sz w:val="24"/>
                        <w:rPrChange w:id="6007" w:author="Red Army" w:date="2012-02-08T20:12:00Z">
                          <w:rPr>
                            <w:rFonts w:ascii="Times New Roman" w:eastAsia="ＭＳ ゴシック" w:hAnsi="Times New Roman"/>
                            <w:b/>
                            <w:bCs/>
                            <w:color w:val="4F81BD"/>
                          </w:rPr>
                        </w:rPrChange>
                      </w:rPr>
                      <w:delText xml:space="preserve">Validate input. </w:delText>
                    </w:r>
                  </w:del>
                </w:p>
              </w:tc>
            </w:tr>
            <w:tr w:rsidR="006E25C4" w:rsidRPr="001A0C52" w:rsidTr="006E25C4">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70B2F" w:rsidP="0032316E">
                  <w:pPr>
                    <w:jc w:val="center"/>
                    <w:rPr>
                      <w:rFonts w:ascii="Times New Roman" w:hAnsi="Times New Roman"/>
                      <w:sz w:val="24"/>
                      <w:rPrChange w:id="6008" w:author="Red Army" w:date="2012-02-08T20:12:00Z">
                        <w:rPr>
                          <w:rFonts w:ascii="Times New Roman" w:hAnsi="Times New Roman"/>
                        </w:rPr>
                      </w:rPrChange>
                    </w:rPr>
                  </w:pPr>
                  <w:ins w:id="6009" w:author="Phuong Giang" w:date="2012-02-10T17:23:00Z">
                    <w:r>
                      <w:rPr>
                        <w:rFonts w:ascii="Times New Roman" w:hAnsi="Times New Roman"/>
                        <w:sz w:val="24"/>
                      </w:rPr>
                      <w:t>2</w:t>
                    </w:r>
                  </w:ins>
                  <w:del w:id="6010" w:author="Phuong Giang" w:date="2012-02-10T17:23:00Z">
                    <w:r w:rsidR="0081167C" w:rsidRPr="001A0C52" w:rsidDel="00670B2F">
                      <w:rPr>
                        <w:rFonts w:ascii="Times New Roman" w:hAnsi="Times New Roman"/>
                        <w:sz w:val="24"/>
                        <w:rPrChange w:id="6011" w:author="Red Army" w:date="2012-02-08T20:12:00Z">
                          <w:rPr>
                            <w:rFonts w:ascii="Times New Roman" w:eastAsia="ＭＳ ゴシック" w:hAnsi="Times New Roman"/>
                            <w:b/>
                            <w:bCs/>
                            <w:color w:val="4F81BD"/>
                          </w:rPr>
                        </w:rPrChange>
                      </w:rPr>
                      <w:delText>3</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0621B9" w:rsidP="0032316E">
                  <w:pPr>
                    <w:rPr>
                      <w:rFonts w:ascii="Times New Roman" w:hAnsi="Times New Roman"/>
                      <w:sz w:val="24"/>
                      <w:rPrChange w:id="6012" w:author="Red Army" w:date="2012-02-08T20:12:00Z">
                        <w:rPr>
                          <w:rFonts w:ascii="Times New Roman" w:hAnsi="Times New Roman"/>
                        </w:rPr>
                      </w:rPrChange>
                    </w:rPr>
                  </w:pPr>
                  <w:r w:rsidRPr="001A0C52">
                    <w:rPr>
                      <w:rFonts w:ascii="Times New Roman" w:hAnsi="Times New Roman"/>
                      <w:sz w:val="24"/>
                      <w:rPrChange w:id="6013" w:author="Red Army" w:date="2012-02-08T20:12:00Z">
                        <w:rPr>
                          <w:rFonts w:ascii="Times New Roman" w:eastAsia="ＭＳ ゴシック" w:hAnsi="Times New Roman"/>
                          <w:b/>
                          <w:bCs/>
                          <w:color w:val="4F81BD"/>
                        </w:rPr>
                      </w:rPrChange>
                    </w:rPr>
                    <w:t xml:space="preserve">Update </w:t>
                  </w:r>
                  <w:r w:rsidR="006E25C4" w:rsidRPr="001A0C52">
                    <w:rPr>
                      <w:rFonts w:ascii="Times New Roman" w:hAnsi="Times New Roman"/>
                      <w:sz w:val="24"/>
                      <w:rPrChange w:id="6014" w:author="Red Army" w:date="2012-02-08T20:12:00Z">
                        <w:rPr>
                          <w:rFonts w:ascii="Times New Roman" w:eastAsia="ＭＳ ゴシック" w:hAnsi="Times New Roman"/>
                          <w:b/>
                          <w:bCs/>
                          <w:color w:val="4F81BD"/>
                        </w:rPr>
                      </w:rPrChange>
                    </w:rPr>
                    <w:t>KI Content</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32316E">
                  <w:pPr>
                    <w:rPr>
                      <w:rFonts w:ascii="Times New Roman" w:hAnsi="Times New Roman"/>
                      <w:sz w:val="24"/>
                      <w:rPrChange w:id="6015" w:author="Red Army" w:date="2012-02-08T20:12:00Z">
                        <w:rPr>
                          <w:rFonts w:ascii="Times New Roman" w:hAnsi="Times New Roman"/>
                        </w:rPr>
                      </w:rPrChange>
                    </w:rPr>
                  </w:pPr>
                </w:p>
              </w:tc>
            </w:tr>
            <w:tr w:rsidR="006E25C4" w:rsidRPr="001A0C52" w:rsidTr="006E25C4">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70B2F" w:rsidP="00DB5A37">
                  <w:pPr>
                    <w:jc w:val="center"/>
                    <w:rPr>
                      <w:rFonts w:ascii="Times New Roman" w:hAnsi="Times New Roman"/>
                      <w:sz w:val="24"/>
                      <w:rPrChange w:id="6016" w:author="Red Army" w:date="2012-02-08T20:12:00Z">
                        <w:rPr>
                          <w:rFonts w:ascii="Times New Roman" w:hAnsi="Times New Roman"/>
                        </w:rPr>
                      </w:rPrChange>
                    </w:rPr>
                  </w:pPr>
                  <w:ins w:id="6017" w:author="Phuong Giang" w:date="2012-02-10T17:23:00Z">
                    <w:r>
                      <w:rPr>
                        <w:rFonts w:ascii="Times New Roman" w:hAnsi="Times New Roman"/>
                        <w:sz w:val="24"/>
                      </w:rPr>
                      <w:t>3</w:t>
                    </w:r>
                  </w:ins>
                  <w:del w:id="6018" w:author="Phuong Giang" w:date="2012-02-10T17:23:00Z">
                    <w:r w:rsidR="0081167C" w:rsidRPr="001A0C52" w:rsidDel="00670B2F">
                      <w:rPr>
                        <w:rFonts w:ascii="Times New Roman" w:hAnsi="Times New Roman"/>
                        <w:sz w:val="24"/>
                        <w:rPrChange w:id="6019" w:author="Red Army" w:date="2012-02-08T20:12:00Z">
                          <w:rPr>
                            <w:rFonts w:ascii="Times New Roman" w:eastAsia="ＭＳ ゴシック" w:hAnsi="Times New Roman"/>
                            <w:b/>
                            <w:bCs/>
                            <w:color w:val="4F81BD"/>
                          </w:rPr>
                        </w:rPrChange>
                      </w:rPr>
                      <w:delText>4</w:delText>
                    </w:r>
                  </w:del>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6020" w:author="Red Army" w:date="2012-02-08T20:12:00Z">
                        <w:rPr>
                          <w:rFonts w:ascii="Times New Roman" w:hAnsi="Times New Roman"/>
                        </w:rPr>
                      </w:rPrChange>
                    </w:rPr>
                  </w:pPr>
                  <w:r w:rsidRPr="001A0C52">
                    <w:rPr>
                      <w:rFonts w:ascii="Times New Roman" w:hAnsi="Times New Roman"/>
                      <w:sz w:val="24"/>
                      <w:rPrChange w:id="6021" w:author="Red Army" w:date="2012-02-08T20:12:00Z">
                        <w:rPr>
                          <w:rFonts w:ascii="Times New Roman" w:eastAsia="ＭＳ ゴシック" w:hAnsi="Times New Roman"/>
                          <w:b/>
                          <w:bCs/>
                          <w:color w:val="4F81BD"/>
                        </w:rPr>
                      </w:rPrChange>
                    </w:rPr>
                    <w:t xml:space="preserve">Ask the system to save updated </w:t>
                  </w:r>
                  <w:r w:rsidR="000621B9" w:rsidRPr="001A0C52">
                    <w:rPr>
                      <w:rFonts w:ascii="Times New Roman" w:hAnsi="Times New Roman"/>
                      <w:sz w:val="24"/>
                      <w:rPrChange w:id="6022" w:author="Red Army" w:date="2012-02-08T20:12:00Z">
                        <w:rPr>
                          <w:rFonts w:ascii="Times New Roman" w:eastAsia="ＭＳ ゴシック" w:hAnsi="Times New Roman"/>
                          <w:b/>
                          <w:bCs/>
                          <w:color w:val="4F81BD"/>
                        </w:rPr>
                      </w:rPrChange>
                    </w:rPr>
                    <w:t>KI.</w:t>
                  </w:r>
                  <w:r w:rsidR="001D35D1" w:rsidRPr="001A0C52">
                    <w:rPr>
                      <w:rFonts w:ascii="Times New Roman" w:hAnsi="Times New Roman"/>
                      <w:sz w:val="24"/>
                      <w:rPrChange w:id="6023" w:author="Red Army" w:date="2012-02-08T20:12:00Z">
                        <w:rPr>
                          <w:rFonts w:ascii="Times New Roman" w:eastAsia="ＭＳ ゴシック" w:hAnsi="Times New Roman"/>
                          <w:b/>
                          <w:bCs/>
                          <w:color w:val="4F81BD"/>
                        </w:rPr>
                      </w:rPrChange>
                    </w:rPr>
                    <w:t xml:space="preserve"> </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0621B9" w:rsidP="00954545">
                  <w:pPr>
                    <w:rPr>
                      <w:rFonts w:ascii="Times New Roman" w:hAnsi="Times New Roman"/>
                      <w:sz w:val="24"/>
                      <w:rPrChange w:id="6024" w:author="Red Army" w:date="2012-02-08T20:12:00Z">
                        <w:rPr>
                          <w:rFonts w:ascii="Times New Roman" w:hAnsi="Times New Roman"/>
                        </w:rPr>
                      </w:rPrChange>
                    </w:rPr>
                  </w:pPr>
                  <w:r w:rsidRPr="001A0C52">
                    <w:rPr>
                      <w:rFonts w:ascii="Times New Roman" w:hAnsi="Times New Roman"/>
                      <w:sz w:val="24"/>
                      <w:rPrChange w:id="6025" w:author="Red Army" w:date="2012-02-08T20:12:00Z">
                        <w:rPr>
                          <w:rFonts w:ascii="Times New Roman" w:eastAsia="ＭＳ ゴシック" w:hAnsi="Times New Roman"/>
                          <w:b/>
                          <w:bCs/>
                          <w:color w:val="4F81BD"/>
                        </w:rPr>
                      </w:rPrChange>
                    </w:rPr>
                    <w:t>S</w:t>
                  </w:r>
                  <w:r w:rsidR="006E25C4" w:rsidRPr="001A0C52">
                    <w:rPr>
                      <w:rFonts w:ascii="Times New Roman" w:hAnsi="Times New Roman"/>
                      <w:sz w:val="24"/>
                      <w:rPrChange w:id="6026" w:author="Red Army" w:date="2012-02-08T20:12:00Z">
                        <w:rPr>
                          <w:rFonts w:ascii="Times New Roman" w:eastAsia="ＭＳ ゴシック" w:hAnsi="Times New Roman"/>
                          <w:b/>
                          <w:bCs/>
                          <w:color w:val="4F81BD"/>
                        </w:rPr>
                      </w:rPrChange>
                    </w:rPr>
                    <w:t xml:space="preserve">ave the updated </w:t>
                  </w:r>
                  <w:r w:rsidRPr="001A0C52">
                    <w:rPr>
                      <w:rFonts w:ascii="Times New Roman" w:hAnsi="Times New Roman"/>
                      <w:sz w:val="24"/>
                      <w:rPrChange w:id="6027" w:author="Red Army" w:date="2012-02-08T20:12:00Z">
                        <w:rPr>
                          <w:rFonts w:ascii="Times New Roman" w:eastAsia="ＭＳ ゴシック" w:hAnsi="Times New Roman"/>
                          <w:b/>
                          <w:bCs/>
                          <w:color w:val="4F81BD"/>
                        </w:rPr>
                      </w:rPrChange>
                    </w:rPr>
                    <w:t xml:space="preserve">KI </w:t>
                  </w:r>
                  <w:r w:rsidR="006E25C4" w:rsidRPr="001A0C52">
                    <w:rPr>
                      <w:rFonts w:ascii="Times New Roman" w:hAnsi="Times New Roman"/>
                      <w:sz w:val="24"/>
                      <w:rPrChange w:id="6028" w:author="Red Army" w:date="2012-02-08T20:12:00Z">
                        <w:rPr>
                          <w:rFonts w:ascii="Times New Roman" w:eastAsia="ＭＳ ゴシック" w:hAnsi="Times New Roman"/>
                          <w:b/>
                          <w:bCs/>
                          <w:color w:val="4F81BD"/>
                        </w:rPr>
                      </w:rPrChange>
                    </w:rPr>
                    <w:t>to the database.</w:t>
                  </w:r>
                </w:p>
                <w:p w:rsidR="006E25C4" w:rsidRPr="001A0C52" w:rsidRDefault="000621B9" w:rsidP="00670B2F">
                  <w:pPr>
                    <w:rPr>
                      <w:rFonts w:ascii="Times New Roman" w:hAnsi="Times New Roman"/>
                      <w:sz w:val="24"/>
                      <w:rPrChange w:id="6029" w:author="Red Army" w:date="2012-02-08T20:12:00Z">
                        <w:rPr>
                          <w:rFonts w:ascii="Times New Roman" w:hAnsi="Times New Roman"/>
                        </w:rPr>
                      </w:rPrChange>
                    </w:rPr>
                  </w:pPr>
                  <w:r w:rsidRPr="001A0C52">
                    <w:rPr>
                      <w:rFonts w:ascii="Times New Roman" w:hAnsi="Times New Roman"/>
                      <w:sz w:val="24"/>
                      <w:rPrChange w:id="6030" w:author="Red Army" w:date="2012-02-08T20:12:00Z">
                        <w:rPr>
                          <w:rFonts w:ascii="Times New Roman" w:eastAsia="ＭＳ ゴシック" w:hAnsi="Times New Roman"/>
                          <w:b/>
                          <w:bCs/>
                          <w:color w:val="4F81BD"/>
                        </w:rPr>
                      </w:rPrChange>
                    </w:rPr>
                    <w:t>Display the previous screen</w:t>
                  </w:r>
                  <w:del w:id="6031" w:author="Phuong Giang" w:date="2012-02-10T17:23:00Z">
                    <w:r w:rsidRPr="001A0C52" w:rsidDel="00670B2F">
                      <w:rPr>
                        <w:rFonts w:ascii="Times New Roman" w:hAnsi="Times New Roman"/>
                        <w:sz w:val="24"/>
                        <w:rPrChange w:id="6032" w:author="Red Army" w:date="2012-02-08T20:12:00Z">
                          <w:rPr>
                            <w:rFonts w:ascii="Times New Roman" w:eastAsia="ＭＳ ゴシック" w:hAnsi="Times New Roman"/>
                            <w:b/>
                            <w:bCs/>
                            <w:color w:val="4F81BD"/>
                          </w:rPr>
                        </w:rPrChange>
                      </w:rPr>
                      <w:delText>; focus on the updated KI to view.</w:delText>
                    </w:r>
                  </w:del>
                </w:p>
              </w:tc>
            </w:tr>
          </w:tbl>
          <w:p w:rsidR="006E25C4" w:rsidRPr="001A0C52" w:rsidRDefault="006E25C4" w:rsidP="00DB5A37">
            <w:pPr>
              <w:rPr>
                <w:rFonts w:ascii="Times New Roman" w:hAnsi="Times New Roman"/>
                <w:b/>
                <w:bCs/>
                <w:sz w:val="24"/>
                <w:rPrChange w:id="6033" w:author="Red Army" w:date="2012-02-08T20:12:00Z">
                  <w:rPr>
                    <w:rFonts w:ascii="Times New Roman" w:hAnsi="Times New Roman"/>
                    <w:b/>
                    <w:bCs/>
                  </w:rPr>
                </w:rPrChange>
              </w:rPr>
            </w:pPr>
          </w:p>
          <w:p w:rsidR="006E25C4" w:rsidRPr="001A0C52" w:rsidRDefault="00CC1082" w:rsidP="00DB5A37">
            <w:pPr>
              <w:rPr>
                <w:rFonts w:ascii="Times New Roman" w:hAnsi="Times New Roman"/>
                <w:b/>
                <w:bCs/>
                <w:sz w:val="24"/>
                <w:rPrChange w:id="6034" w:author="Red Army" w:date="2012-02-08T20:12:00Z">
                  <w:rPr>
                    <w:rFonts w:ascii="Times New Roman" w:hAnsi="Times New Roman"/>
                    <w:b/>
                    <w:bCs/>
                  </w:rPr>
                </w:rPrChange>
              </w:rPr>
            </w:pPr>
            <w:r w:rsidRPr="001A0C52">
              <w:rPr>
                <w:rFonts w:ascii="Times New Roman" w:hAnsi="Times New Roman"/>
                <w:b/>
                <w:bCs/>
                <w:sz w:val="24"/>
                <w:rPrChange w:id="6035" w:author="Red Army" w:date="2012-02-08T20:12:00Z">
                  <w:rPr>
                    <w:rFonts w:ascii="Times New Roman" w:eastAsia="ＭＳ ゴシック" w:hAnsi="Times New Roman"/>
                    <w:b/>
                    <w:bCs/>
                    <w:color w:val="4F81BD"/>
                  </w:rPr>
                </w:rPrChange>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949"/>
            </w:tblGrid>
            <w:tr w:rsidR="006E25C4" w:rsidRPr="001A0C52" w:rsidTr="00D25F5E">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036" w:author="Red Army" w:date="2012-02-08T20:12:00Z">
                        <w:rPr>
                          <w:rFonts w:ascii="Times New Roman" w:hAnsi="Times New Roman"/>
                        </w:rPr>
                      </w:rPrChange>
                    </w:rPr>
                  </w:pPr>
                  <w:r w:rsidRPr="001A0C52">
                    <w:rPr>
                      <w:rFonts w:ascii="Times New Roman" w:hAnsi="Times New Roman"/>
                      <w:sz w:val="24"/>
                      <w:rPrChange w:id="6037"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038" w:author="Red Army" w:date="2012-02-08T20:12:00Z">
                        <w:rPr>
                          <w:rFonts w:ascii="Times New Roman" w:hAnsi="Times New Roman"/>
                        </w:rPr>
                      </w:rPrChange>
                    </w:rPr>
                  </w:pPr>
                  <w:r w:rsidRPr="001A0C52">
                    <w:rPr>
                      <w:rFonts w:ascii="Times New Roman" w:hAnsi="Times New Roman"/>
                      <w:sz w:val="24"/>
                      <w:rPrChange w:id="6039" w:author="Red Army" w:date="2012-02-08T20:12:00Z">
                        <w:rPr>
                          <w:rFonts w:ascii="Times New Roman" w:eastAsia="ＭＳ ゴシック" w:hAnsi="Times New Roman"/>
                          <w:b/>
                          <w:bCs/>
                          <w:color w:val="4F81BD"/>
                        </w:rPr>
                      </w:rPrChange>
                    </w:rPr>
                    <w:t>Actor Action</w:t>
                  </w:r>
                </w:p>
              </w:tc>
              <w:tc>
                <w:tcPr>
                  <w:tcW w:w="494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040" w:author="Red Army" w:date="2012-02-08T20:12:00Z">
                        <w:rPr>
                          <w:rFonts w:ascii="Times New Roman" w:hAnsi="Times New Roman"/>
                        </w:rPr>
                      </w:rPrChange>
                    </w:rPr>
                  </w:pPr>
                  <w:r w:rsidRPr="001A0C52">
                    <w:rPr>
                      <w:rFonts w:ascii="Times New Roman" w:hAnsi="Times New Roman"/>
                      <w:sz w:val="24"/>
                      <w:rPrChange w:id="6041" w:author="Red Army" w:date="2012-02-08T20:12:00Z">
                        <w:rPr>
                          <w:rFonts w:ascii="Times New Roman" w:eastAsia="ＭＳ ゴシック" w:hAnsi="Times New Roman"/>
                          <w:b/>
                          <w:bCs/>
                          <w:color w:val="4F81BD"/>
                        </w:rPr>
                      </w:rPrChange>
                    </w:rPr>
                    <w:t>System Response</w:t>
                  </w:r>
                </w:p>
              </w:tc>
            </w:tr>
            <w:tr w:rsidR="00772ECA" w:rsidRPr="001A0C52" w:rsidTr="00D25F5E">
              <w:trPr>
                <w:trHeight w:val="422"/>
              </w:trPr>
              <w:tc>
                <w:tcPr>
                  <w:tcW w:w="647" w:type="dxa"/>
                  <w:tcBorders>
                    <w:top w:val="single" w:sz="4" w:space="0" w:color="auto"/>
                    <w:left w:val="single" w:sz="4" w:space="0" w:color="auto"/>
                    <w:bottom w:val="single" w:sz="4" w:space="0" w:color="auto"/>
                    <w:right w:val="single" w:sz="4" w:space="0" w:color="auto"/>
                  </w:tcBorders>
                  <w:vAlign w:val="center"/>
                  <w:hideMark/>
                </w:tcPr>
                <w:p w:rsidR="00772ECA" w:rsidRPr="001A0C52" w:rsidRDefault="00772ECA" w:rsidP="00DB5A37">
                  <w:pPr>
                    <w:jc w:val="center"/>
                    <w:rPr>
                      <w:rFonts w:ascii="Times New Roman" w:hAnsi="Times New Roman"/>
                      <w:sz w:val="24"/>
                      <w:rPrChange w:id="6042" w:author="Red Army" w:date="2012-02-08T20:12:00Z">
                        <w:rPr>
                          <w:rFonts w:ascii="Times New Roman" w:hAnsi="Times New Roman"/>
                        </w:rPr>
                      </w:rPrChange>
                    </w:rPr>
                  </w:pPr>
                  <w:ins w:id="6043" w:author="Phuong Giang" w:date="2012-02-10T23:40:00Z">
                    <w:r w:rsidRPr="00104CD1">
                      <w:rPr>
                        <w:rFonts w:ascii="Times New Roman" w:hAnsi="Times New Roman"/>
                        <w:sz w:val="24"/>
                      </w:rPr>
                      <w:t>1</w:t>
                    </w:r>
                  </w:ins>
                  <w:del w:id="6044" w:author="Phuong Giang" w:date="2012-02-10T23:40:00Z">
                    <w:r w:rsidRPr="001A0C52" w:rsidDel="00983CAF">
                      <w:rPr>
                        <w:rFonts w:ascii="Times New Roman" w:hAnsi="Times New Roman"/>
                        <w:sz w:val="24"/>
                        <w:rPrChange w:id="6045" w:author="Red Army" w:date="2012-02-08T20:12:00Z">
                          <w:rPr>
                            <w:rFonts w:ascii="Times New Roman" w:eastAsia="ＭＳ ゴシック" w:hAnsi="Times New Roman"/>
                            <w:b/>
                            <w:bCs/>
                            <w:color w:val="4F81BD"/>
                          </w:rPr>
                        </w:rPrChange>
                      </w:rPr>
                      <w:delText>1</w:delText>
                    </w:r>
                  </w:del>
                </w:p>
              </w:tc>
              <w:tc>
                <w:tcPr>
                  <w:tcW w:w="4209" w:type="dxa"/>
                  <w:tcBorders>
                    <w:top w:val="single" w:sz="4" w:space="0" w:color="auto"/>
                    <w:left w:val="single" w:sz="4" w:space="0" w:color="auto"/>
                    <w:bottom w:val="single" w:sz="4" w:space="0" w:color="auto"/>
                    <w:right w:val="single" w:sz="4" w:space="0" w:color="auto"/>
                  </w:tcBorders>
                </w:tcPr>
                <w:p w:rsidR="00772ECA" w:rsidRPr="001A0C52" w:rsidRDefault="00772ECA" w:rsidP="00D7631C">
                  <w:pPr>
                    <w:rPr>
                      <w:rFonts w:ascii="Times New Roman" w:hAnsi="Times New Roman"/>
                      <w:sz w:val="24"/>
                      <w:rPrChange w:id="6046" w:author="Red Army" w:date="2012-02-08T20:12:00Z">
                        <w:rPr>
                          <w:rFonts w:ascii="Times New Roman" w:hAnsi="Times New Roman"/>
                        </w:rPr>
                      </w:rPrChange>
                    </w:rPr>
                  </w:pPr>
                  <w:ins w:id="6047" w:author="Phuong Giang" w:date="2012-02-10T23:40:00Z">
                    <w:r w:rsidRPr="00104CD1">
                      <w:rPr>
                        <w:rFonts w:ascii="Times New Roman" w:hAnsi="Times New Roman"/>
                        <w:sz w:val="24"/>
                      </w:rPr>
                      <w:t>Open an existed KI.</w:t>
                    </w:r>
                  </w:ins>
                  <w:del w:id="6048" w:author="Phuong Giang" w:date="2012-02-10T23:40:00Z">
                    <w:r w:rsidRPr="001A0C52" w:rsidDel="00983CAF">
                      <w:rPr>
                        <w:rFonts w:ascii="Times New Roman" w:hAnsi="Times New Roman"/>
                        <w:sz w:val="24"/>
                        <w:rPrChange w:id="6049" w:author="Red Army" w:date="2012-02-08T20:12:00Z">
                          <w:rPr>
                            <w:rFonts w:ascii="Times New Roman" w:eastAsia="ＭＳ ゴシック" w:hAnsi="Times New Roman"/>
                            <w:b/>
                            <w:bCs/>
                            <w:color w:val="4F81BD"/>
                          </w:rPr>
                        </w:rPrChange>
                      </w:rPr>
                      <w:delText xml:space="preserve">Start with step 1 to step 3 in main success scenario. </w:delText>
                    </w:r>
                  </w:del>
                </w:p>
              </w:tc>
              <w:tc>
                <w:tcPr>
                  <w:tcW w:w="4949" w:type="dxa"/>
                  <w:tcBorders>
                    <w:top w:val="single" w:sz="4" w:space="0" w:color="auto"/>
                    <w:left w:val="single" w:sz="4" w:space="0" w:color="auto"/>
                    <w:bottom w:val="single" w:sz="4" w:space="0" w:color="auto"/>
                    <w:right w:val="single" w:sz="4" w:space="0" w:color="auto"/>
                  </w:tcBorders>
                </w:tcPr>
                <w:p w:rsidR="00772ECA" w:rsidRPr="00104CD1" w:rsidRDefault="00772ECA" w:rsidP="00104CD1">
                  <w:pPr>
                    <w:rPr>
                      <w:ins w:id="6050" w:author="Phuong Giang" w:date="2012-02-10T23:40:00Z"/>
                      <w:rFonts w:ascii="Times New Roman" w:hAnsi="Times New Roman"/>
                      <w:sz w:val="24"/>
                    </w:rPr>
                  </w:pPr>
                  <w:ins w:id="6051" w:author="Phuong Giang" w:date="2012-02-10T23:40:00Z">
                    <w:r w:rsidRPr="00104CD1">
                      <w:rPr>
                        <w:rFonts w:ascii="Times New Roman" w:hAnsi="Times New Roman"/>
                        <w:sz w:val="24"/>
                      </w:rPr>
                      <w:t>Load the KI successfully.</w:t>
                    </w:r>
                  </w:ins>
                </w:p>
                <w:p w:rsidR="00772ECA" w:rsidRPr="001A0C52" w:rsidRDefault="00772ECA" w:rsidP="0041371F">
                  <w:pPr>
                    <w:spacing w:after="0"/>
                    <w:rPr>
                      <w:rFonts w:ascii="Times New Roman" w:hAnsi="Times New Roman"/>
                      <w:sz w:val="24"/>
                      <w:rPrChange w:id="6052" w:author="Red Army" w:date="2012-02-08T20:12:00Z">
                        <w:rPr>
                          <w:rFonts w:ascii="Times New Roman" w:hAnsi="Times New Roman"/>
                        </w:rPr>
                      </w:rPrChange>
                    </w:rPr>
                  </w:pPr>
                  <w:ins w:id="6053" w:author="Phuong Giang" w:date="2012-02-10T23:40:00Z">
                    <w:r w:rsidRPr="00104CD1">
                      <w:rPr>
                        <w:rFonts w:ascii="Times New Roman" w:hAnsi="Times New Roman"/>
                        <w:sz w:val="24"/>
                      </w:rPr>
                      <w:t xml:space="preserve">Display and enable screen area to update KI; enable update-able data </w:t>
                    </w:r>
                    <w:r>
                      <w:rPr>
                        <w:rFonts w:ascii="Times New Roman" w:hAnsi="Times New Roman"/>
                        <w:sz w:val="24"/>
                      </w:rPr>
                      <w:t>fields</w:t>
                    </w:r>
                    <w:r w:rsidRPr="00104CD1">
                      <w:rPr>
                        <w:rFonts w:ascii="Times New Roman" w:hAnsi="Times New Roman"/>
                        <w:sz w:val="24"/>
                      </w:rPr>
                      <w:t xml:space="preserve">.  </w:t>
                    </w:r>
                  </w:ins>
                  <w:del w:id="6054" w:author="Phuong Giang" w:date="2012-02-10T23:40:00Z">
                    <w:r w:rsidRPr="001A0C52" w:rsidDel="00983CAF">
                      <w:rPr>
                        <w:rFonts w:ascii="Times New Roman" w:hAnsi="Times New Roman"/>
                        <w:sz w:val="24"/>
                        <w:rPrChange w:id="6055" w:author="Red Army" w:date="2012-02-08T20:12:00Z">
                          <w:rPr>
                            <w:rFonts w:ascii="Times New Roman" w:eastAsia="ＭＳ ゴシック" w:hAnsi="Times New Roman"/>
                            <w:b/>
                            <w:bCs/>
                            <w:color w:val="4F81BD"/>
                          </w:rPr>
                        </w:rPrChange>
                      </w:rPr>
                      <w:delText>Follow with step 1 to step 3 in main success scenario.</w:delText>
                    </w:r>
                  </w:del>
                </w:p>
              </w:tc>
            </w:tr>
            <w:tr w:rsidR="00772ECA" w:rsidRPr="001A0C52" w:rsidTr="00D25F5E">
              <w:trPr>
                <w:trHeight w:val="422"/>
                <w:ins w:id="6056" w:author="Phuong Giang" w:date="2012-02-10T23:40:00Z"/>
              </w:trPr>
              <w:tc>
                <w:tcPr>
                  <w:tcW w:w="647" w:type="dxa"/>
                  <w:tcBorders>
                    <w:top w:val="single" w:sz="4" w:space="0" w:color="auto"/>
                    <w:left w:val="single" w:sz="4" w:space="0" w:color="auto"/>
                    <w:bottom w:val="single" w:sz="4" w:space="0" w:color="auto"/>
                    <w:right w:val="single" w:sz="4" w:space="0" w:color="auto"/>
                  </w:tcBorders>
                  <w:vAlign w:val="center"/>
                </w:tcPr>
                <w:p w:rsidR="00772ECA" w:rsidRPr="001A0C52" w:rsidRDefault="00772ECA" w:rsidP="00DB5A37">
                  <w:pPr>
                    <w:jc w:val="center"/>
                    <w:rPr>
                      <w:ins w:id="6057" w:author="Phuong Giang" w:date="2012-02-10T23:40:00Z"/>
                      <w:rFonts w:ascii="Times New Roman" w:hAnsi="Times New Roman"/>
                      <w:sz w:val="24"/>
                      <w:rPrChange w:id="6058" w:author="Red Army" w:date="2012-02-08T20:12:00Z">
                        <w:rPr>
                          <w:ins w:id="6059" w:author="Phuong Giang" w:date="2012-02-10T23:40:00Z"/>
                          <w:rFonts w:ascii="Times New Roman" w:hAnsi="Times New Roman"/>
                          <w:sz w:val="24"/>
                        </w:rPr>
                      </w:rPrChange>
                    </w:rPr>
                  </w:pPr>
                  <w:ins w:id="6060" w:author="Phuong Giang" w:date="2012-02-10T23:40:00Z">
                    <w:r>
                      <w:rPr>
                        <w:rFonts w:ascii="Times New Roman" w:hAnsi="Times New Roman"/>
                        <w:sz w:val="24"/>
                      </w:rPr>
                      <w:t>2</w:t>
                    </w:r>
                  </w:ins>
                </w:p>
              </w:tc>
              <w:tc>
                <w:tcPr>
                  <w:tcW w:w="4209" w:type="dxa"/>
                  <w:tcBorders>
                    <w:top w:val="single" w:sz="4" w:space="0" w:color="auto"/>
                    <w:left w:val="single" w:sz="4" w:space="0" w:color="auto"/>
                    <w:bottom w:val="single" w:sz="4" w:space="0" w:color="auto"/>
                    <w:right w:val="single" w:sz="4" w:space="0" w:color="auto"/>
                  </w:tcBorders>
                </w:tcPr>
                <w:p w:rsidR="00772ECA" w:rsidRPr="001A0C52" w:rsidRDefault="00772ECA" w:rsidP="00D7631C">
                  <w:pPr>
                    <w:rPr>
                      <w:ins w:id="6061" w:author="Phuong Giang" w:date="2012-02-10T23:40:00Z"/>
                      <w:rFonts w:ascii="Times New Roman" w:hAnsi="Times New Roman"/>
                      <w:sz w:val="24"/>
                      <w:rPrChange w:id="6062" w:author="Red Army" w:date="2012-02-08T20:12:00Z">
                        <w:rPr>
                          <w:ins w:id="6063" w:author="Phuong Giang" w:date="2012-02-10T23:40:00Z"/>
                          <w:rFonts w:ascii="Times New Roman" w:hAnsi="Times New Roman"/>
                          <w:sz w:val="24"/>
                        </w:rPr>
                      </w:rPrChange>
                    </w:rPr>
                  </w:pPr>
                  <w:ins w:id="6064" w:author="Phuong Giang" w:date="2012-02-10T23:40:00Z">
                    <w:r w:rsidRPr="00104CD1">
                      <w:rPr>
                        <w:rFonts w:ascii="Times New Roman" w:hAnsi="Times New Roman"/>
                        <w:sz w:val="24"/>
                      </w:rPr>
                      <w:t>Update KI Content</w:t>
                    </w:r>
                  </w:ins>
                </w:p>
              </w:tc>
              <w:tc>
                <w:tcPr>
                  <w:tcW w:w="4949" w:type="dxa"/>
                  <w:tcBorders>
                    <w:top w:val="single" w:sz="4" w:space="0" w:color="auto"/>
                    <w:left w:val="single" w:sz="4" w:space="0" w:color="auto"/>
                    <w:bottom w:val="single" w:sz="4" w:space="0" w:color="auto"/>
                    <w:right w:val="single" w:sz="4" w:space="0" w:color="auto"/>
                  </w:tcBorders>
                </w:tcPr>
                <w:p w:rsidR="00772ECA" w:rsidRPr="001A0C52" w:rsidRDefault="00772ECA" w:rsidP="0041371F">
                  <w:pPr>
                    <w:spacing w:after="0"/>
                    <w:rPr>
                      <w:ins w:id="6065" w:author="Phuong Giang" w:date="2012-02-10T23:40:00Z"/>
                      <w:rFonts w:ascii="Times New Roman" w:hAnsi="Times New Roman"/>
                      <w:sz w:val="24"/>
                      <w:rPrChange w:id="6066" w:author="Red Army" w:date="2012-02-08T20:12:00Z">
                        <w:rPr>
                          <w:ins w:id="6067" w:author="Phuong Giang" w:date="2012-02-10T23:40:00Z"/>
                          <w:rFonts w:ascii="Times New Roman" w:hAnsi="Times New Roman"/>
                          <w:sz w:val="24"/>
                        </w:rPr>
                      </w:rPrChange>
                    </w:rPr>
                  </w:pPr>
                </w:p>
              </w:tc>
            </w:tr>
            <w:tr w:rsidR="0081167C" w:rsidRPr="001A0C52" w:rsidTr="00D25F5E">
              <w:tc>
                <w:tcPr>
                  <w:tcW w:w="647" w:type="dxa"/>
                  <w:tcBorders>
                    <w:top w:val="single" w:sz="4" w:space="0" w:color="auto"/>
                    <w:left w:val="single" w:sz="4" w:space="0" w:color="auto"/>
                    <w:bottom w:val="single" w:sz="4" w:space="0" w:color="auto"/>
                    <w:right w:val="single" w:sz="4" w:space="0" w:color="auto"/>
                  </w:tcBorders>
                  <w:vAlign w:val="center"/>
                  <w:hideMark/>
                </w:tcPr>
                <w:p w:rsidR="0081167C" w:rsidRPr="001A0C52" w:rsidRDefault="00772ECA" w:rsidP="00DB5A37">
                  <w:pPr>
                    <w:jc w:val="center"/>
                    <w:rPr>
                      <w:rFonts w:ascii="Times New Roman" w:hAnsi="Times New Roman"/>
                      <w:sz w:val="24"/>
                      <w:rPrChange w:id="6068" w:author="Red Army" w:date="2012-02-08T20:12:00Z">
                        <w:rPr>
                          <w:rFonts w:ascii="Times New Roman" w:hAnsi="Times New Roman"/>
                        </w:rPr>
                      </w:rPrChange>
                    </w:rPr>
                  </w:pPr>
                  <w:ins w:id="6069" w:author="Phuong Giang" w:date="2012-02-10T23:40:00Z">
                    <w:r>
                      <w:rPr>
                        <w:rFonts w:ascii="Times New Roman" w:hAnsi="Times New Roman"/>
                        <w:sz w:val="24"/>
                      </w:rPr>
                      <w:t>3</w:t>
                    </w:r>
                  </w:ins>
                  <w:del w:id="6070" w:author="Phuong Giang" w:date="2012-02-10T23:40:00Z">
                    <w:r w:rsidR="0081167C" w:rsidRPr="001A0C52" w:rsidDel="00772ECA">
                      <w:rPr>
                        <w:rFonts w:ascii="Times New Roman" w:hAnsi="Times New Roman"/>
                        <w:sz w:val="24"/>
                        <w:rPrChange w:id="6071" w:author="Red Army" w:date="2012-02-08T20:12:00Z">
                          <w:rPr>
                            <w:rFonts w:ascii="Times New Roman" w:eastAsia="ＭＳ ゴシック" w:hAnsi="Times New Roman"/>
                            <w:b/>
                            <w:bCs/>
                            <w:color w:val="4F81BD"/>
                          </w:rPr>
                        </w:rPrChange>
                      </w:rPr>
                      <w:delText>2</w:delText>
                    </w:r>
                  </w:del>
                </w:p>
              </w:tc>
              <w:tc>
                <w:tcPr>
                  <w:tcW w:w="4209" w:type="dxa"/>
                  <w:tcBorders>
                    <w:top w:val="single" w:sz="4" w:space="0" w:color="auto"/>
                    <w:left w:val="single" w:sz="4" w:space="0" w:color="auto"/>
                    <w:bottom w:val="single" w:sz="4" w:space="0" w:color="auto"/>
                    <w:right w:val="single" w:sz="4" w:space="0" w:color="auto"/>
                  </w:tcBorders>
                </w:tcPr>
                <w:p w:rsidR="0081167C" w:rsidRPr="001A0C52" w:rsidRDefault="0081167C">
                  <w:pPr>
                    <w:rPr>
                      <w:rFonts w:ascii="Times New Roman" w:hAnsi="Times New Roman"/>
                      <w:sz w:val="24"/>
                      <w:rPrChange w:id="6072" w:author="Red Army" w:date="2012-02-08T20:12:00Z">
                        <w:rPr>
                          <w:rFonts w:ascii="Times New Roman" w:hAnsi="Times New Roman"/>
                        </w:rPr>
                      </w:rPrChange>
                    </w:rPr>
                  </w:pPr>
                  <w:r w:rsidRPr="001A0C52">
                    <w:rPr>
                      <w:rFonts w:ascii="Times New Roman" w:hAnsi="Times New Roman"/>
                      <w:sz w:val="24"/>
                      <w:rPrChange w:id="6073" w:author="Red Army" w:date="2012-02-08T20:12:00Z">
                        <w:rPr>
                          <w:rFonts w:ascii="Times New Roman" w:eastAsia="ＭＳ ゴシック" w:hAnsi="Times New Roman"/>
                          <w:b/>
                          <w:bCs/>
                          <w:color w:val="4F81BD"/>
                        </w:rPr>
                      </w:rPrChange>
                    </w:rPr>
                    <w:t xml:space="preserve">Cancel updating KI. </w:t>
                  </w:r>
                </w:p>
              </w:tc>
              <w:tc>
                <w:tcPr>
                  <w:tcW w:w="4949" w:type="dxa"/>
                  <w:tcBorders>
                    <w:top w:val="single" w:sz="4" w:space="0" w:color="auto"/>
                    <w:left w:val="single" w:sz="4" w:space="0" w:color="auto"/>
                    <w:bottom w:val="single" w:sz="4" w:space="0" w:color="auto"/>
                    <w:right w:val="single" w:sz="4" w:space="0" w:color="auto"/>
                  </w:tcBorders>
                </w:tcPr>
                <w:p w:rsidR="0081167C" w:rsidRPr="001A0C52" w:rsidRDefault="0081167C" w:rsidP="00DB5A37">
                  <w:pPr>
                    <w:rPr>
                      <w:rFonts w:ascii="Times New Roman" w:hAnsi="Times New Roman"/>
                      <w:sz w:val="24"/>
                      <w:rPrChange w:id="6074" w:author="Red Army" w:date="2012-02-08T20:12:00Z">
                        <w:rPr>
                          <w:rFonts w:ascii="Times New Roman" w:hAnsi="Times New Roman"/>
                        </w:rPr>
                      </w:rPrChange>
                    </w:rPr>
                  </w:pPr>
                  <w:r w:rsidRPr="001A0C52">
                    <w:rPr>
                      <w:rFonts w:ascii="Times New Roman" w:hAnsi="Times New Roman"/>
                      <w:sz w:val="24"/>
                      <w:rPrChange w:id="6075" w:author="Red Army" w:date="2012-02-08T20:12:00Z">
                        <w:rPr>
                          <w:rFonts w:ascii="Times New Roman" w:eastAsia="ＭＳ ゴシック" w:hAnsi="Times New Roman"/>
                          <w:b/>
                          <w:bCs/>
                          <w:color w:val="4F81BD"/>
                        </w:rPr>
                      </w:rPrChange>
                    </w:rPr>
                    <w:t>Ask user for Saving confirmation.</w:t>
                  </w:r>
                </w:p>
              </w:tc>
            </w:tr>
            <w:tr w:rsidR="0081167C" w:rsidRPr="001A0C52" w:rsidTr="00D25F5E">
              <w:tc>
                <w:tcPr>
                  <w:tcW w:w="647" w:type="dxa"/>
                  <w:tcBorders>
                    <w:top w:val="single" w:sz="4" w:space="0" w:color="auto"/>
                    <w:left w:val="single" w:sz="4" w:space="0" w:color="auto"/>
                    <w:bottom w:val="single" w:sz="4" w:space="0" w:color="auto"/>
                    <w:right w:val="single" w:sz="4" w:space="0" w:color="auto"/>
                  </w:tcBorders>
                  <w:vAlign w:val="center"/>
                  <w:hideMark/>
                </w:tcPr>
                <w:p w:rsidR="0081167C" w:rsidRPr="001A0C52" w:rsidRDefault="00772ECA" w:rsidP="00DB5A37">
                  <w:pPr>
                    <w:jc w:val="center"/>
                    <w:rPr>
                      <w:rFonts w:ascii="Times New Roman" w:hAnsi="Times New Roman"/>
                      <w:sz w:val="24"/>
                      <w:rPrChange w:id="6076" w:author="Red Army" w:date="2012-02-08T20:12:00Z">
                        <w:rPr>
                          <w:rFonts w:ascii="Times New Roman" w:hAnsi="Times New Roman"/>
                        </w:rPr>
                      </w:rPrChange>
                    </w:rPr>
                  </w:pPr>
                  <w:ins w:id="6077" w:author="Phuong Giang" w:date="2012-02-10T23:40:00Z">
                    <w:r>
                      <w:rPr>
                        <w:rFonts w:ascii="Times New Roman" w:hAnsi="Times New Roman"/>
                        <w:sz w:val="24"/>
                      </w:rPr>
                      <w:t>4</w:t>
                    </w:r>
                  </w:ins>
                  <w:del w:id="6078" w:author="Phuong Giang" w:date="2012-02-10T23:40:00Z">
                    <w:r w:rsidR="0081167C" w:rsidRPr="001A0C52" w:rsidDel="00772ECA">
                      <w:rPr>
                        <w:rFonts w:ascii="Times New Roman" w:hAnsi="Times New Roman"/>
                        <w:sz w:val="24"/>
                        <w:rPrChange w:id="6079" w:author="Red Army" w:date="2012-02-08T20:12:00Z">
                          <w:rPr>
                            <w:rFonts w:ascii="Times New Roman" w:eastAsia="ＭＳ ゴシック" w:hAnsi="Times New Roman"/>
                            <w:b/>
                            <w:bCs/>
                            <w:color w:val="4F81BD"/>
                          </w:rPr>
                        </w:rPrChange>
                      </w:rPr>
                      <w:delText>3</w:delText>
                    </w:r>
                  </w:del>
                </w:p>
              </w:tc>
              <w:tc>
                <w:tcPr>
                  <w:tcW w:w="4209" w:type="dxa"/>
                  <w:tcBorders>
                    <w:top w:val="single" w:sz="4" w:space="0" w:color="auto"/>
                    <w:left w:val="single" w:sz="4" w:space="0" w:color="auto"/>
                    <w:bottom w:val="single" w:sz="4" w:space="0" w:color="auto"/>
                    <w:right w:val="single" w:sz="4" w:space="0" w:color="auto"/>
                  </w:tcBorders>
                </w:tcPr>
                <w:p w:rsidR="0081167C" w:rsidRPr="001A0C52" w:rsidRDefault="0081167C" w:rsidP="0041371F">
                  <w:pPr>
                    <w:rPr>
                      <w:rFonts w:ascii="Times New Roman" w:hAnsi="Times New Roman"/>
                      <w:sz w:val="24"/>
                      <w:rPrChange w:id="6080" w:author="Red Army" w:date="2012-02-08T20:12:00Z">
                        <w:rPr>
                          <w:rFonts w:ascii="Times New Roman" w:hAnsi="Times New Roman"/>
                        </w:rPr>
                      </w:rPrChange>
                    </w:rPr>
                  </w:pPr>
                  <w:r w:rsidRPr="001A0C52">
                    <w:rPr>
                      <w:rFonts w:ascii="Times New Roman" w:hAnsi="Times New Roman"/>
                      <w:sz w:val="24"/>
                      <w:rPrChange w:id="6081" w:author="Red Army" w:date="2012-02-08T20:12:00Z">
                        <w:rPr>
                          <w:rFonts w:ascii="Times New Roman" w:eastAsia="ＭＳ ゴシック" w:hAnsi="Times New Roman"/>
                          <w:b/>
                          <w:bCs/>
                          <w:color w:val="4F81BD"/>
                        </w:rPr>
                      </w:rPrChange>
                    </w:rPr>
                    <w:t>Confirm not to save.</w:t>
                  </w:r>
                  <w:r w:rsidR="001D35D1" w:rsidRPr="001A0C52">
                    <w:rPr>
                      <w:rFonts w:ascii="Times New Roman" w:hAnsi="Times New Roman"/>
                      <w:sz w:val="24"/>
                      <w:rPrChange w:id="6082" w:author="Red Army" w:date="2012-02-08T20:12:00Z">
                        <w:rPr>
                          <w:rFonts w:ascii="Times New Roman" w:eastAsia="ＭＳ ゴシック" w:hAnsi="Times New Roman"/>
                          <w:b/>
                          <w:bCs/>
                          <w:color w:val="4F81BD"/>
                        </w:rPr>
                      </w:rPrChange>
                    </w:rPr>
                    <w:t xml:space="preserve"> </w:t>
                  </w:r>
                </w:p>
              </w:tc>
              <w:tc>
                <w:tcPr>
                  <w:tcW w:w="4949" w:type="dxa"/>
                  <w:tcBorders>
                    <w:top w:val="single" w:sz="4" w:space="0" w:color="auto"/>
                    <w:left w:val="single" w:sz="4" w:space="0" w:color="auto"/>
                    <w:bottom w:val="single" w:sz="4" w:space="0" w:color="auto"/>
                    <w:right w:val="single" w:sz="4" w:space="0" w:color="auto"/>
                  </w:tcBorders>
                </w:tcPr>
                <w:p w:rsidR="0081167C" w:rsidRPr="001A0C52" w:rsidRDefault="0081167C" w:rsidP="00DB5A37">
                  <w:pPr>
                    <w:rPr>
                      <w:rFonts w:ascii="Times New Roman" w:hAnsi="Times New Roman"/>
                      <w:sz w:val="24"/>
                      <w:rPrChange w:id="6083" w:author="Red Army" w:date="2012-02-08T20:12:00Z">
                        <w:rPr>
                          <w:rFonts w:ascii="Times New Roman" w:hAnsi="Times New Roman"/>
                        </w:rPr>
                      </w:rPrChange>
                    </w:rPr>
                  </w:pPr>
                  <w:r w:rsidRPr="001A0C52">
                    <w:rPr>
                      <w:rFonts w:ascii="Times New Roman" w:hAnsi="Times New Roman"/>
                      <w:sz w:val="24"/>
                      <w:rPrChange w:id="6084" w:author="Red Army" w:date="2012-02-08T20:12:00Z">
                        <w:rPr>
                          <w:rFonts w:ascii="Times New Roman" w:eastAsia="ＭＳ ゴシック" w:hAnsi="Times New Roman"/>
                          <w:b/>
                          <w:bCs/>
                          <w:color w:val="4F81BD"/>
                        </w:rPr>
                      </w:rPrChange>
                    </w:rPr>
                    <w:t xml:space="preserve">Discard all inputted information. </w:t>
                  </w:r>
                </w:p>
                <w:p w:rsidR="0081167C" w:rsidRPr="001A0C52" w:rsidRDefault="0081167C" w:rsidP="00DB5A37">
                  <w:pPr>
                    <w:rPr>
                      <w:rFonts w:ascii="Times New Roman" w:hAnsi="Times New Roman"/>
                      <w:sz w:val="24"/>
                      <w:rPrChange w:id="6085" w:author="Red Army" w:date="2012-02-08T20:12:00Z">
                        <w:rPr>
                          <w:rFonts w:ascii="Times New Roman" w:hAnsi="Times New Roman"/>
                        </w:rPr>
                      </w:rPrChange>
                    </w:rPr>
                  </w:pPr>
                  <w:r w:rsidRPr="001A0C52">
                    <w:rPr>
                      <w:rFonts w:ascii="Times New Roman" w:hAnsi="Times New Roman"/>
                      <w:sz w:val="24"/>
                      <w:rPrChange w:id="6086" w:author="Red Army" w:date="2012-02-08T20:12:00Z">
                        <w:rPr>
                          <w:rFonts w:ascii="Times New Roman" w:eastAsia="ＭＳ ゴシック" w:hAnsi="Times New Roman"/>
                          <w:b/>
                          <w:bCs/>
                          <w:color w:val="4F81BD"/>
                        </w:rPr>
                      </w:rPrChange>
                    </w:rPr>
                    <w:t>Display the previous screen.</w:t>
                  </w:r>
                </w:p>
              </w:tc>
            </w:tr>
          </w:tbl>
          <w:p w:rsidR="006E25C4" w:rsidRPr="001A0C52" w:rsidRDefault="006E25C4" w:rsidP="00DB5A37">
            <w:pPr>
              <w:rPr>
                <w:rFonts w:ascii="Times New Roman" w:hAnsi="Times New Roman"/>
                <w:sz w:val="24"/>
                <w:rPrChange w:id="6087" w:author="Red Army" w:date="2012-02-08T20:12:00Z">
                  <w:rPr>
                    <w:rFonts w:ascii="Times New Roman" w:hAnsi="Times New Roman"/>
                  </w:rPr>
                </w:rPrChange>
              </w:rPr>
            </w:pPr>
          </w:p>
          <w:p w:rsidR="006E25C4" w:rsidRPr="001A0C52" w:rsidRDefault="006E25C4" w:rsidP="008F74D4">
            <w:pPr>
              <w:rPr>
                <w:rFonts w:ascii="Times New Roman" w:hAnsi="Times New Roman"/>
                <w:bCs/>
                <w:sz w:val="24"/>
                <w:rPrChange w:id="6088" w:author="Red Army" w:date="2012-02-08T20:12:00Z">
                  <w:rPr>
                    <w:rFonts w:ascii="Times New Roman" w:hAnsi="Times New Roman"/>
                    <w:bCs/>
                  </w:rPr>
                </w:rPrChange>
              </w:rPr>
            </w:pPr>
            <w:r w:rsidRPr="001A0C52">
              <w:rPr>
                <w:rFonts w:ascii="Times New Roman" w:hAnsi="Times New Roman"/>
                <w:b/>
                <w:bCs/>
                <w:sz w:val="24"/>
                <w:rPrChange w:id="6089" w:author="Red Army" w:date="2012-02-08T20:12:00Z">
                  <w:rPr>
                    <w:rFonts w:ascii="Times New Roman" w:eastAsia="ＭＳ ゴシック" w:hAnsi="Times New Roman"/>
                    <w:b/>
                    <w:bCs/>
                    <w:color w:val="4F81BD"/>
                  </w:rPr>
                </w:rPrChange>
              </w:rPr>
              <w:t xml:space="preserve">Exception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949"/>
            </w:tblGrid>
            <w:tr w:rsidR="006E25C4" w:rsidRPr="001A0C52" w:rsidTr="00D7631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8F74D4">
                  <w:pPr>
                    <w:jc w:val="center"/>
                    <w:rPr>
                      <w:rFonts w:ascii="Times New Roman" w:hAnsi="Times New Roman"/>
                      <w:sz w:val="24"/>
                      <w:rPrChange w:id="6090" w:author="Red Army" w:date="2012-02-08T20:12:00Z">
                        <w:rPr>
                          <w:rFonts w:ascii="Times New Roman" w:hAnsi="Times New Roman"/>
                        </w:rPr>
                      </w:rPrChange>
                    </w:rPr>
                  </w:pPr>
                  <w:r w:rsidRPr="001A0C52">
                    <w:rPr>
                      <w:rFonts w:ascii="Times New Roman" w:hAnsi="Times New Roman"/>
                      <w:sz w:val="24"/>
                      <w:rPrChange w:id="6091"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8F74D4">
                  <w:pPr>
                    <w:jc w:val="center"/>
                    <w:rPr>
                      <w:rFonts w:ascii="Times New Roman" w:hAnsi="Times New Roman"/>
                      <w:sz w:val="24"/>
                      <w:rPrChange w:id="6092" w:author="Red Army" w:date="2012-02-08T20:12:00Z">
                        <w:rPr>
                          <w:rFonts w:ascii="Times New Roman" w:hAnsi="Times New Roman"/>
                        </w:rPr>
                      </w:rPrChange>
                    </w:rPr>
                  </w:pPr>
                  <w:r w:rsidRPr="001A0C52">
                    <w:rPr>
                      <w:rFonts w:ascii="Times New Roman" w:hAnsi="Times New Roman"/>
                      <w:sz w:val="24"/>
                      <w:rPrChange w:id="6093" w:author="Red Army" w:date="2012-02-08T20:12:00Z">
                        <w:rPr>
                          <w:rFonts w:ascii="Times New Roman" w:eastAsia="ＭＳ ゴシック" w:hAnsi="Times New Roman"/>
                          <w:b/>
                          <w:bCs/>
                          <w:color w:val="4F81BD"/>
                        </w:rPr>
                      </w:rPrChange>
                    </w:rPr>
                    <w:t>Actor Action</w:t>
                  </w:r>
                </w:p>
              </w:tc>
              <w:tc>
                <w:tcPr>
                  <w:tcW w:w="494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8F74D4">
                  <w:pPr>
                    <w:jc w:val="center"/>
                    <w:rPr>
                      <w:rFonts w:ascii="Times New Roman" w:hAnsi="Times New Roman"/>
                      <w:sz w:val="24"/>
                      <w:rPrChange w:id="6094" w:author="Red Army" w:date="2012-02-08T20:12:00Z">
                        <w:rPr>
                          <w:rFonts w:ascii="Times New Roman" w:hAnsi="Times New Roman"/>
                        </w:rPr>
                      </w:rPrChange>
                    </w:rPr>
                  </w:pPr>
                  <w:r w:rsidRPr="001A0C52">
                    <w:rPr>
                      <w:rFonts w:ascii="Times New Roman" w:hAnsi="Times New Roman"/>
                      <w:sz w:val="24"/>
                      <w:rPrChange w:id="6095" w:author="Red Army" w:date="2012-02-08T20:12:00Z">
                        <w:rPr>
                          <w:rFonts w:ascii="Times New Roman" w:eastAsia="ＭＳ ゴシック" w:hAnsi="Times New Roman"/>
                          <w:b/>
                          <w:bCs/>
                          <w:color w:val="4F81BD"/>
                        </w:rPr>
                      </w:rPrChange>
                    </w:rPr>
                    <w:t>System Response</w:t>
                  </w:r>
                </w:p>
              </w:tc>
            </w:tr>
            <w:tr w:rsidR="00772ECA" w:rsidRPr="001A0C52" w:rsidTr="00D7631C">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772ECA" w:rsidRPr="001A0C52" w:rsidRDefault="00772ECA" w:rsidP="008F74D4">
                  <w:pPr>
                    <w:jc w:val="center"/>
                    <w:rPr>
                      <w:rFonts w:ascii="Times New Roman" w:hAnsi="Times New Roman"/>
                      <w:sz w:val="24"/>
                      <w:rPrChange w:id="6096" w:author="Red Army" w:date="2012-02-08T20:12:00Z">
                        <w:rPr>
                          <w:rFonts w:ascii="Times New Roman" w:hAnsi="Times New Roman"/>
                        </w:rPr>
                      </w:rPrChange>
                    </w:rPr>
                  </w:pPr>
                  <w:ins w:id="6097" w:author="Phuong Giang" w:date="2012-02-10T23:40:00Z">
                    <w:r w:rsidRPr="00104CD1">
                      <w:rPr>
                        <w:rFonts w:ascii="Times New Roman" w:hAnsi="Times New Roman"/>
                        <w:sz w:val="24"/>
                      </w:rPr>
                      <w:t>1</w:t>
                    </w:r>
                  </w:ins>
                  <w:del w:id="6098" w:author="Phuong Giang" w:date="2012-02-10T23:40:00Z">
                    <w:r w:rsidRPr="001A0C52" w:rsidDel="0090795D">
                      <w:rPr>
                        <w:rFonts w:ascii="Times New Roman" w:hAnsi="Times New Roman"/>
                        <w:sz w:val="24"/>
                        <w:rPrChange w:id="6099" w:author="Red Army" w:date="2012-02-08T20:12:00Z">
                          <w:rPr>
                            <w:rFonts w:ascii="Times New Roman" w:eastAsia="ＭＳ ゴシック" w:hAnsi="Times New Roman"/>
                            <w:b/>
                            <w:bCs/>
                            <w:color w:val="4F81BD"/>
                          </w:rPr>
                        </w:rPrChange>
                      </w:rPr>
                      <w:delText>1</w:delText>
                    </w:r>
                  </w:del>
                </w:p>
              </w:tc>
              <w:tc>
                <w:tcPr>
                  <w:tcW w:w="4209" w:type="dxa"/>
                  <w:tcBorders>
                    <w:top w:val="single" w:sz="4" w:space="0" w:color="auto"/>
                    <w:left w:val="single" w:sz="4" w:space="0" w:color="auto"/>
                    <w:bottom w:val="single" w:sz="4" w:space="0" w:color="auto"/>
                    <w:right w:val="single" w:sz="4" w:space="0" w:color="auto"/>
                  </w:tcBorders>
                </w:tcPr>
                <w:p w:rsidR="00772ECA" w:rsidRPr="001A0C52" w:rsidRDefault="00772ECA" w:rsidP="00D25F5E">
                  <w:pPr>
                    <w:rPr>
                      <w:rFonts w:ascii="Times New Roman" w:hAnsi="Times New Roman"/>
                      <w:sz w:val="24"/>
                      <w:rPrChange w:id="6100" w:author="Red Army" w:date="2012-02-08T20:12:00Z">
                        <w:rPr>
                          <w:rFonts w:ascii="Times New Roman" w:hAnsi="Times New Roman"/>
                        </w:rPr>
                      </w:rPrChange>
                    </w:rPr>
                  </w:pPr>
                  <w:ins w:id="6101" w:author="Phuong Giang" w:date="2012-02-10T23:40:00Z">
                    <w:r w:rsidRPr="00104CD1">
                      <w:rPr>
                        <w:rFonts w:ascii="Times New Roman" w:hAnsi="Times New Roman"/>
                        <w:sz w:val="24"/>
                      </w:rPr>
                      <w:t>Open an existed KI.</w:t>
                    </w:r>
                  </w:ins>
                  <w:del w:id="6102" w:author="Phuong Giang" w:date="2012-02-10T23:40:00Z">
                    <w:r w:rsidRPr="001A0C52" w:rsidDel="0090795D">
                      <w:rPr>
                        <w:rFonts w:ascii="Times New Roman" w:hAnsi="Times New Roman"/>
                        <w:sz w:val="24"/>
                        <w:rPrChange w:id="6103" w:author="Red Army" w:date="2012-02-08T20:12:00Z">
                          <w:rPr>
                            <w:rFonts w:ascii="Times New Roman" w:eastAsia="ＭＳ ゴシック" w:hAnsi="Times New Roman"/>
                            <w:b/>
                            <w:bCs/>
                            <w:color w:val="4F81BD"/>
                          </w:rPr>
                        </w:rPrChange>
                      </w:rPr>
                      <w:delText xml:space="preserve">Start with step 1 to step 3 in main success scenario. </w:delText>
                    </w:r>
                  </w:del>
                </w:p>
              </w:tc>
              <w:tc>
                <w:tcPr>
                  <w:tcW w:w="4949" w:type="dxa"/>
                  <w:tcBorders>
                    <w:top w:val="single" w:sz="4" w:space="0" w:color="auto"/>
                    <w:left w:val="single" w:sz="4" w:space="0" w:color="auto"/>
                    <w:bottom w:val="single" w:sz="4" w:space="0" w:color="auto"/>
                    <w:right w:val="single" w:sz="4" w:space="0" w:color="auto"/>
                  </w:tcBorders>
                </w:tcPr>
                <w:p w:rsidR="00772ECA" w:rsidRPr="00104CD1" w:rsidRDefault="00772ECA" w:rsidP="00104CD1">
                  <w:pPr>
                    <w:rPr>
                      <w:ins w:id="6104" w:author="Phuong Giang" w:date="2012-02-10T23:40:00Z"/>
                      <w:rFonts w:ascii="Times New Roman" w:hAnsi="Times New Roman"/>
                      <w:sz w:val="24"/>
                    </w:rPr>
                  </w:pPr>
                  <w:ins w:id="6105" w:author="Phuong Giang" w:date="2012-02-10T23:40:00Z">
                    <w:r w:rsidRPr="00104CD1">
                      <w:rPr>
                        <w:rFonts w:ascii="Times New Roman" w:hAnsi="Times New Roman"/>
                        <w:sz w:val="24"/>
                      </w:rPr>
                      <w:t>Load the KI successfully.</w:t>
                    </w:r>
                  </w:ins>
                </w:p>
                <w:p w:rsidR="00772ECA" w:rsidRPr="001A0C52" w:rsidRDefault="00772ECA" w:rsidP="008F74D4">
                  <w:pPr>
                    <w:rPr>
                      <w:rFonts w:ascii="Times New Roman" w:hAnsi="Times New Roman"/>
                      <w:sz w:val="24"/>
                      <w:rPrChange w:id="6106" w:author="Red Army" w:date="2012-02-08T20:12:00Z">
                        <w:rPr>
                          <w:rFonts w:ascii="Times New Roman" w:hAnsi="Times New Roman"/>
                        </w:rPr>
                      </w:rPrChange>
                    </w:rPr>
                  </w:pPr>
                  <w:ins w:id="6107" w:author="Phuong Giang" w:date="2012-02-10T23:40:00Z">
                    <w:r w:rsidRPr="00104CD1">
                      <w:rPr>
                        <w:rFonts w:ascii="Times New Roman" w:hAnsi="Times New Roman"/>
                        <w:sz w:val="24"/>
                      </w:rPr>
                      <w:t xml:space="preserve">Display and enable screen area to update KI; enable update-able data </w:t>
                    </w:r>
                    <w:r>
                      <w:rPr>
                        <w:rFonts w:ascii="Times New Roman" w:hAnsi="Times New Roman"/>
                        <w:sz w:val="24"/>
                      </w:rPr>
                      <w:t>fields</w:t>
                    </w:r>
                    <w:r w:rsidRPr="00104CD1">
                      <w:rPr>
                        <w:rFonts w:ascii="Times New Roman" w:hAnsi="Times New Roman"/>
                        <w:sz w:val="24"/>
                      </w:rPr>
                      <w:t xml:space="preserve">.  </w:t>
                    </w:r>
                  </w:ins>
                  <w:del w:id="6108" w:author="Phuong Giang" w:date="2012-02-10T23:40:00Z">
                    <w:r w:rsidRPr="001A0C52" w:rsidDel="0090795D">
                      <w:rPr>
                        <w:rFonts w:ascii="Times New Roman" w:hAnsi="Times New Roman"/>
                        <w:sz w:val="24"/>
                        <w:rPrChange w:id="6109" w:author="Red Army" w:date="2012-02-08T20:12:00Z">
                          <w:rPr>
                            <w:rFonts w:ascii="Times New Roman" w:eastAsia="ＭＳ ゴシック" w:hAnsi="Times New Roman"/>
                            <w:b/>
                            <w:bCs/>
                            <w:color w:val="4F81BD"/>
                          </w:rPr>
                        </w:rPrChange>
                      </w:rPr>
                      <w:delText>Follow with step 1 to step 3 in main success scenario.</w:delText>
                    </w:r>
                  </w:del>
                </w:p>
              </w:tc>
            </w:tr>
            <w:tr w:rsidR="00772ECA" w:rsidRPr="001A0C52" w:rsidTr="00D7631C">
              <w:trPr>
                <w:trHeight w:val="845"/>
                <w:ins w:id="6110" w:author="Phuong Giang" w:date="2012-02-10T23:40:00Z"/>
              </w:trPr>
              <w:tc>
                <w:tcPr>
                  <w:tcW w:w="647" w:type="dxa"/>
                  <w:tcBorders>
                    <w:top w:val="single" w:sz="4" w:space="0" w:color="auto"/>
                    <w:left w:val="single" w:sz="4" w:space="0" w:color="auto"/>
                    <w:bottom w:val="single" w:sz="4" w:space="0" w:color="auto"/>
                    <w:right w:val="single" w:sz="4" w:space="0" w:color="auto"/>
                  </w:tcBorders>
                  <w:vAlign w:val="center"/>
                </w:tcPr>
                <w:p w:rsidR="00772ECA" w:rsidRPr="001A0C52" w:rsidRDefault="00772ECA" w:rsidP="008F74D4">
                  <w:pPr>
                    <w:jc w:val="center"/>
                    <w:rPr>
                      <w:ins w:id="6111" w:author="Phuong Giang" w:date="2012-02-10T23:40:00Z"/>
                      <w:rFonts w:ascii="Times New Roman" w:hAnsi="Times New Roman"/>
                      <w:sz w:val="24"/>
                      <w:rPrChange w:id="6112" w:author="Red Army" w:date="2012-02-08T20:12:00Z">
                        <w:rPr>
                          <w:ins w:id="6113" w:author="Phuong Giang" w:date="2012-02-10T23:40:00Z"/>
                          <w:rFonts w:ascii="Times New Roman" w:hAnsi="Times New Roman"/>
                          <w:sz w:val="24"/>
                        </w:rPr>
                      </w:rPrChange>
                    </w:rPr>
                  </w:pPr>
                  <w:ins w:id="6114" w:author="Phuong Giang" w:date="2012-02-10T23:40:00Z">
                    <w:r>
                      <w:rPr>
                        <w:rFonts w:ascii="Times New Roman" w:hAnsi="Times New Roman"/>
                        <w:sz w:val="24"/>
                      </w:rPr>
                      <w:t>2</w:t>
                    </w:r>
                  </w:ins>
                </w:p>
              </w:tc>
              <w:tc>
                <w:tcPr>
                  <w:tcW w:w="4209" w:type="dxa"/>
                  <w:tcBorders>
                    <w:top w:val="single" w:sz="4" w:space="0" w:color="auto"/>
                    <w:left w:val="single" w:sz="4" w:space="0" w:color="auto"/>
                    <w:bottom w:val="single" w:sz="4" w:space="0" w:color="auto"/>
                    <w:right w:val="single" w:sz="4" w:space="0" w:color="auto"/>
                  </w:tcBorders>
                </w:tcPr>
                <w:p w:rsidR="00772ECA" w:rsidRPr="001A0C52" w:rsidRDefault="00772ECA" w:rsidP="00D25F5E">
                  <w:pPr>
                    <w:rPr>
                      <w:ins w:id="6115" w:author="Phuong Giang" w:date="2012-02-10T23:40:00Z"/>
                      <w:rFonts w:ascii="Times New Roman" w:hAnsi="Times New Roman"/>
                      <w:sz w:val="24"/>
                      <w:rPrChange w:id="6116" w:author="Red Army" w:date="2012-02-08T20:12:00Z">
                        <w:rPr>
                          <w:ins w:id="6117" w:author="Phuong Giang" w:date="2012-02-10T23:40:00Z"/>
                          <w:rFonts w:ascii="Times New Roman" w:hAnsi="Times New Roman"/>
                          <w:sz w:val="24"/>
                        </w:rPr>
                      </w:rPrChange>
                    </w:rPr>
                  </w:pPr>
                  <w:ins w:id="6118" w:author="Phuong Giang" w:date="2012-02-10T23:40:00Z">
                    <w:r w:rsidRPr="00104CD1">
                      <w:rPr>
                        <w:rFonts w:ascii="Times New Roman" w:hAnsi="Times New Roman"/>
                        <w:sz w:val="24"/>
                      </w:rPr>
                      <w:t>Update KI Content</w:t>
                    </w:r>
                  </w:ins>
                </w:p>
              </w:tc>
              <w:tc>
                <w:tcPr>
                  <w:tcW w:w="4949" w:type="dxa"/>
                  <w:tcBorders>
                    <w:top w:val="single" w:sz="4" w:space="0" w:color="auto"/>
                    <w:left w:val="single" w:sz="4" w:space="0" w:color="auto"/>
                    <w:bottom w:val="single" w:sz="4" w:space="0" w:color="auto"/>
                    <w:right w:val="single" w:sz="4" w:space="0" w:color="auto"/>
                  </w:tcBorders>
                </w:tcPr>
                <w:p w:rsidR="00772ECA" w:rsidRPr="001A0C52" w:rsidRDefault="00772ECA" w:rsidP="008F74D4">
                  <w:pPr>
                    <w:rPr>
                      <w:ins w:id="6119" w:author="Phuong Giang" w:date="2012-02-10T23:40:00Z"/>
                      <w:rFonts w:ascii="Times New Roman" w:hAnsi="Times New Roman"/>
                      <w:sz w:val="24"/>
                      <w:rPrChange w:id="6120" w:author="Red Army" w:date="2012-02-08T20:12:00Z">
                        <w:rPr>
                          <w:ins w:id="6121" w:author="Phuong Giang" w:date="2012-02-10T23:40:00Z"/>
                          <w:rFonts w:ascii="Times New Roman" w:hAnsi="Times New Roman"/>
                          <w:sz w:val="24"/>
                        </w:rPr>
                      </w:rPrChange>
                    </w:rPr>
                  </w:pPr>
                </w:p>
              </w:tc>
            </w:tr>
            <w:tr w:rsidR="001D35D1" w:rsidRPr="001A0C52" w:rsidTr="00D7631C">
              <w:tc>
                <w:tcPr>
                  <w:tcW w:w="647" w:type="dxa"/>
                  <w:tcBorders>
                    <w:top w:val="single" w:sz="4" w:space="0" w:color="auto"/>
                    <w:left w:val="single" w:sz="4" w:space="0" w:color="auto"/>
                    <w:bottom w:val="single" w:sz="4" w:space="0" w:color="auto"/>
                    <w:right w:val="single" w:sz="4" w:space="0" w:color="auto"/>
                  </w:tcBorders>
                  <w:vAlign w:val="center"/>
                  <w:hideMark/>
                </w:tcPr>
                <w:p w:rsidR="001D35D1" w:rsidRPr="001A0C52" w:rsidRDefault="001D35D1" w:rsidP="008F74D4">
                  <w:pPr>
                    <w:jc w:val="center"/>
                    <w:rPr>
                      <w:rFonts w:ascii="Times New Roman" w:hAnsi="Times New Roman"/>
                      <w:sz w:val="24"/>
                      <w:rPrChange w:id="6122" w:author="Red Army" w:date="2012-02-08T20:12:00Z">
                        <w:rPr>
                          <w:rFonts w:ascii="Times New Roman" w:hAnsi="Times New Roman"/>
                        </w:rPr>
                      </w:rPrChange>
                    </w:rPr>
                  </w:pPr>
                  <w:r w:rsidRPr="001A0C52">
                    <w:rPr>
                      <w:rFonts w:ascii="Times New Roman" w:hAnsi="Times New Roman"/>
                      <w:sz w:val="24"/>
                      <w:rPrChange w:id="6123"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1D35D1" w:rsidRPr="001A0C52" w:rsidRDefault="00670B2F" w:rsidP="00D25F5E">
                  <w:pPr>
                    <w:rPr>
                      <w:rFonts w:ascii="Times New Roman" w:hAnsi="Times New Roman"/>
                      <w:sz w:val="24"/>
                      <w:rPrChange w:id="6124" w:author="Red Army" w:date="2012-02-08T20:12:00Z">
                        <w:rPr>
                          <w:rFonts w:ascii="Times New Roman" w:hAnsi="Times New Roman"/>
                        </w:rPr>
                      </w:rPrChange>
                    </w:rPr>
                  </w:pPr>
                  <w:ins w:id="6125" w:author="Phuong Giang" w:date="2012-02-10T17:24:00Z">
                    <w:r w:rsidRPr="0091551D">
                      <w:rPr>
                        <w:rFonts w:ascii="Times New Roman" w:hAnsi="Times New Roman"/>
                        <w:sz w:val="24"/>
                      </w:rPr>
                      <w:t xml:space="preserve">Input information. Skip required data </w:t>
                    </w:r>
                  </w:ins>
                  <w:ins w:id="6126" w:author="Phuong Giang" w:date="2012-02-10T23:07:00Z">
                    <w:r w:rsidR="00953391">
                      <w:rPr>
                        <w:rFonts w:ascii="Times New Roman" w:hAnsi="Times New Roman"/>
                        <w:sz w:val="24"/>
                      </w:rPr>
                      <w:t>field</w:t>
                    </w:r>
                  </w:ins>
                  <w:ins w:id="6127" w:author="Phuong Giang" w:date="2012-02-10T17:24:00Z">
                    <w:r w:rsidRPr="0091551D">
                      <w:rPr>
                        <w:rFonts w:ascii="Times New Roman" w:hAnsi="Times New Roman"/>
                        <w:sz w:val="24"/>
                      </w:rPr>
                      <w:t>.</w:t>
                    </w:r>
                  </w:ins>
                  <w:del w:id="6128" w:author="Phuong Giang" w:date="2012-02-10T17:24:00Z">
                    <w:r w:rsidR="001D35D1" w:rsidRPr="001A0C52" w:rsidDel="00670B2F">
                      <w:rPr>
                        <w:rFonts w:ascii="Times New Roman" w:hAnsi="Times New Roman"/>
                        <w:sz w:val="24"/>
                        <w:rPrChange w:id="6129" w:author="Red Army" w:date="2012-02-08T20:12:00Z">
                          <w:rPr>
                            <w:rFonts w:ascii="Times New Roman" w:eastAsia="ＭＳ ゴシック" w:hAnsi="Times New Roman"/>
                            <w:b/>
                            <w:bCs/>
                            <w:color w:val="4F81BD"/>
                          </w:rPr>
                        </w:rPrChange>
                      </w:rPr>
                      <w:delText xml:space="preserve">Leave either any required data filed blank. </w:delText>
                    </w:r>
                  </w:del>
                </w:p>
              </w:tc>
              <w:tc>
                <w:tcPr>
                  <w:tcW w:w="4949" w:type="dxa"/>
                  <w:tcBorders>
                    <w:top w:val="single" w:sz="4" w:space="0" w:color="auto"/>
                    <w:left w:val="single" w:sz="4" w:space="0" w:color="auto"/>
                    <w:bottom w:val="single" w:sz="4" w:space="0" w:color="auto"/>
                    <w:right w:val="single" w:sz="4" w:space="0" w:color="auto"/>
                  </w:tcBorders>
                </w:tcPr>
                <w:p w:rsidR="001D35D1" w:rsidRPr="001A0C52" w:rsidRDefault="001D35D1" w:rsidP="008F74D4">
                  <w:pPr>
                    <w:rPr>
                      <w:rFonts w:ascii="Times New Roman" w:hAnsi="Times New Roman"/>
                      <w:sz w:val="24"/>
                      <w:rPrChange w:id="6130" w:author="Red Army" w:date="2012-02-08T20:12:00Z">
                        <w:rPr>
                          <w:rFonts w:ascii="Times New Roman" w:hAnsi="Times New Roman"/>
                        </w:rPr>
                      </w:rPrChange>
                    </w:rPr>
                  </w:pPr>
                </w:p>
              </w:tc>
            </w:tr>
            <w:tr w:rsidR="001D35D1" w:rsidRPr="001A0C52" w:rsidTr="00D7631C">
              <w:tc>
                <w:tcPr>
                  <w:tcW w:w="647" w:type="dxa"/>
                  <w:tcBorders>
                    <w:top w:val="single" w:sz="4" w:space="0" w:color="auto"/>
                    <w:left w:val="single" w:sz="4" w:space="0" w:color="auto"/>
                    <w:bottom w:val="single" w:sz="4" w:space="0" w:color="auto"/>
                    <w:right w:val="single" w:sz="4" w:space="0" w:color="auto"/>
                  </w:tcBorders>
                  <w:vAlign w:val="center"/>
                </w:tcPr>
                <w:p w:rsidR="001D35D1" w:rsidRPr="001A0C52" w:rsidRDefault="001D35D1" w:rsidP="008F74D4">
                  <w:pPr>
                    <w:jc w:val="center"/>
                    <w:rPr>
                      <w:rFonts w:ascii="Times New Roman" w:hAnsi="Times New Roman"/>
                      <w:sz w:val="24"/>
                      <w:rPrChange w:id="6131" w:author="Red Army" w:date="2012-02-08T20:12:00Z">
                        <w:rPr>
                          <w:rFonts w:ascii="Times New Roman" w:hAnsi="Times New Roman"/>
                        </w:rPr>
                      </w:rPrChange>
                    </w:rPr>
                  </w:pPr>
                  <w:r w:rsidRPr="001A0C52">
                    <w:rPr>
                      <w:rFonts w:ascii="Times New Roman" w:hAnsi="Times New Roman"/>
                      <w:sz w:val="24"/>
                      <w:rPrChange w:id="6132"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1D35D1" w:rsidRPr="001A0C52" w:rsidRDefault="001D35D1" w:rsidP="008F74D4">
                  <w:pPr>
                    <w:rPr>
                      <w:rFonts w:ascii="Times New Roman" w:hAnsi="Times New Roman"/>
                      <w:sz w:val="24"/>
                      <w:rPrChange w:id="6133" w:author="Red Army" w:date="2012-02-08T20:12:00Z">
                        <w:rPr>
                          <w:rFonts w:ascii="Times New Roman" w:hAnsi="Times New Roman"/>
                        </w:rPr>
                      </w:rPrChange>
                    </w:rPr>
                  </w:pPr>
                  <w:r w:rsidRPr="001A0C52">
                    <w:rPr>
                      <w:rFonts w:ascii="Times New Roman" w:hAnsi="Times New Roman"/>
                      <w:sz w:val="24"/>
                      <w:rPrChange w:id="6134" w:author="Red Army" w:date="2012-02-08T20:12:00Z">
                        <w:rPr>
                          <w:rFonts w:ascii="Times New Roman" w:eastAsia="ＭＳ ゴシック" w:hAnsi="Times New Roman"/>
                          <w:b/>
                          <w:bCs/>
                          <w:color w:val="4F81BD"/>
                        </w:rPr>
                      </w:rPrChange>
                    </w:rPr>
                    <w:t>Ask the system to save Teaching Method.</w:t>
                  </w:r>
                </w:p>
              </w:tc>
              <w:tc>
                <w:tcPr>
                  <w:tcW w:w="4949" w:type="dxa"/>
                  <w:tcBorders>
                    <w:top w:val="single" w:sz="4" w:space="0" w:color="auto"/>
                    <w:left w:val="single" w:sz="4" w:space="0" w:color="auto"/>
                    <w:bottom w:val="single" w:sz="4" w:space="0" w:color="auto"/>
                    <w:right w:val="single" w:sz="4" w:space="0" w:color="auto"/>
                  </w:tcBorders>
                </w:tcPr>
                <w:p w:rsidR="001D35D1" w:rsidRPr="001A0C52" w:rsidRDefault="001D35D1" w:rsidP="008F74D4">
                  <w:pPr>
                    <w:rPr>
                      <w:rFonts w:ascii="Times New Roman" w:hAnsi="Times New Roman"/>
                      <w:sz w:val="24"/>
                      <w:rPrChange w:id="6135" w:author="Red Army" w:date="2012-02-08T20:12:00Z">
                        <w:rPr>
                          <w:rFonts w:ascii="Times New Roman" w:hAnsi="Times New Roman"/>
                        </w:rPr>
                      </w:rPrChange>
                    </w:rPr>
                  </w:pPr>
                  <w:r w:rsidRPr="001A0C52">
                    <w:rPr>
                      <w:rFonts w:ascii="Times New Roman" w:hAnsi="Times New Roman"/>
                      <w:bCs/>
                      <w:sz w:val="24"/>
                      <w:rPrChange w:id="6136" w:author="Red Army" w:date="2012-02-08T20:12:00Z">
                        <w:rPr>
                          <w:rFonts w:ascii="Times New Roman" w:eastAsia="ＭＳ ゴシック" w:hAnsi="Times New Roman"/>
                          <w:b/>
                          <w:bCs/>
                          <w:color w:val="4F81BD"/>
                        </w:rPr>
                      </w:rPrChange>
                    </w:rPr>
                    <w:t xml:space="preserve">The system notifies user about missing field. </w:t>
                  </w:r>
                </w:p>
              </w:tc>
            </w:tr>
          </w:tbl>
          <w:p w:rsidR="006E25C4" w:rsidRPr="001A0C52" w:rsidRDefault="006E25C4" w:rsidP="00DB5A37">
            <w:pPr>
              <w:rPr>
                <w:rFonts w:ascii="Times New Roman" w:hAnsi="Times New Roman"/>
                <w:b/>
                <w:bCs/>
                <w:sz w:val="24"/>
                <w:rPrChange w:id="6137" w:author="Red Army" w:date="2012-02-08T20:12:00Z">
                  <w:rPr>
                    <w:rFonts w:ascii="Times New Roman" w:hAnsi="Times New Roman"/>
                    <w:b/>
                    <w:bCs/>
                  </w:rPr>
                </w:rPrChange>
              </w:rPr>
            </w:pPr>
          </w:p>
          <w:p w:rsidR="006E25C4" w:rsidRPr="001A0C52" w:rsidRDefault="006E25C4" w:rsidP="00DB5A37">
            <w:pPr>
              <w:rPr>
                <w:rFonts w:ascii="Times New Roman" w:hAnsi="Times New Roman"/>
                <w:b/>
                <w:bCs/>
                <w:sz w:val="24"/>
                <w:rPrChange w:id="6138" w:author="Red Army" w:date="2012-02-08T20:12:00Z">
                  <w:rPr>
                    <w:rFonts w:ascii="Times New Roman" w:hAnsi="Times New Roman"/>
                    <w:b/>
                    <w:bCs/>
                  </w:rPr>
                </w:rPrChange>
              </w:rPr>
            </w:pPr>
            <w:r w:rsidRPr="001A0C52">
              <w:rPr>
                <w:rFonts w:ascii="Times New Roman" w:hAnsi="Times New Roman"/>
                <w:b/>
                <w:bCs/>
                <w:sz w:val="24"/>
                <w:rPrChange w:id="6139" w:author="Red Army" w:date="2012-02-08T20:12:00Z">
                  <w:rPr>
                    <w:rFonts w:ascii="Times New Roman" w:eastAsia="ＭＳ ゴシック" w:hAnsi="Times New Roman"/>
                    <w:b/>
                    <w:bCs/>
                    <w:color w:val="4F81BD"/>
                  </w:rPr>
                </w:rPrChange>
              </w:rPr>
              <w:t xml:space="preserve">Relationships: </w:t>
            </w:r>
          </w:p>
          <w:p w:rsidR="006E25C4" w:rsidRPr="001A0C52" w:rsidRDefault="00F23806" w:rsidP="005E474F">
            <w:pPr>
              <w:rPr>
                <w:rFonts w:ascii="Times New Roman" w:hAnsi="Times New Roman"/>
                <w:bCs/>
                <w:sz w:val="24"/>
                <w:rPrChange w:id="6140" w:author="Red Army" w:date="2012-02-08T20:12:00Z">
                  <w:rPr>
                    <w:rFonts w:ascii="Times New Roman" w:hAnsi="Times New Roman"/>
                    <w:bCs/>
                  </w:rPr>
                </w:rPrChange>
              </w:rPr>
            </w:pPr>
            <w:r w:rsidRPr="001A0C52">
              <w:rPr>
                <w:rFonts w:ascii="Times New Roman" w:hAnsi="Times New Roman"/>
                <w:bCs/>
                <w:sz w:val="24"/>
                <w:rPrChange w:id="6141" w:author="Red Army" w:date="2012-02-08T20:12:00Z">
                  <w:rPr>
                    <w:rFonts w:ascii="Times New Roman" w:eastAsia="ＭＳ ゴシック" w:hAnsi="Times New Roman"/>
                    <w:b/>
                    <w:bCs/>
                    <w:color w:val="4F81BD"/>
                  </w:rPr>
                </w:rPrChange>
              </w:rPr>
              <w:tab/>
            </w:r>
            <w:del w:id="6142" w:author="Red Army" w:date="2012-02-08T17:47:00Z">
              <w:r w:rsidR="006E25C4" w:rsidRPr="001A0C52" w:rsidDel="00AF1BEB">
                <w:rPr>
                  <w:rFonts w:ascii="Times New Roman" w:hAnsi="Times New Roman"/>
                  <w:bCs/>
                  <w:sz w:val="24"/>
                  <w:rPrChange w:id="6143" w:author="Red Army" w:date="2012-02-08T20:12:00Z">
                    <w:rPr>
                      <w:rFonts w:ascii="Times New Roman" w:eastAsia="ＭＳ ゴシック" w:hAnsi="Times New Roman"/>
                      <w:b/>
                      <w:bCs/>
                      <w:color w:val="4F81BD"/>
                    </w:rPr>
                  </w:rPrChange>
                </w:rPr>
                <w:delText xml:space="preserve">Use case – </w:delText>
              </w:r>
            </w:del>
            <w:r w:rsidR="001D35D1" w:rsidRPr="001A0C52">
              <w:rPr>
                <w:rFonts w:ascii="Times New Roman" w:hAnsi="Times New Roman"/>
                <w:bCs/>
                <w:sz w:val="24"/>
                <w:rPrChange w:id="6144" w:author="Red Army" w:date="2012-02-08T20:12:00Z">
                  <w:rPr>
                    <w:rFonts w:ascii="Times New Roman" w:eastAsia="ＭＳ ゴシック" w:hAnsi="Times New Roman"/>
                    <w:b/>
                    <w:bCs/>
                    <w:color w:val="4F81BD"/>
                  </w:rPr>
                </w:rPrChange>
              </w:rPr>
              <w:t>UC_KI_00</w:t>
            </w:r>
            <w:r w:rsidRPr="001A0C52">
              <w:rPr>
                <w:rFonts w:ascii="Times New Roman" w:hAnsi="Times New Roman"/>
                <w:bCs/>
                <w:sz w:val="24"/>
                <w:rPrChange w:id="6145" w:author="Red Army" w:date="2012-02-08T20:12:00Z">
                  <w:rPr>
                    <w:rFonts w:ascii="Times New Roman" w:eastAsia="ＭＳ ゴシック" w:hAnsi="Times New Roman"/>
                    <w:b/>
                    <w:bCs/>
                    <w:color w:val="4F81BD"/>
                  </w:rPr>
                </w:rPrChange>
              </w:rPr>
              <w:t>4</w:t>
            </w:r>
            <w:r w:rsidR="001D35D1" w:rsidRPr="001A0C52">
              <w:rPr>
                <w:rFonts w:ascii="Times New Roman" w:hAnsi="Times New Roman"/>
                <w:bCs/>
                <w:sz w:val="24"/>
                <w:rPrChange w:id="6146" w:author="Red Army" w:date="2012-02-08T20:12:00Z">
                  <w:rPr>
                    <w:rFonts w:ascii="Times New Roman" w:eastAsia="ＭＳ ゴシック" w:hAnsi="Times New Roman"/>
                    <w:b/>
                    <w:bCs/>
                    <w:color w:val="4F81BD"/>
                  </w:rPr>
                </w:rPrChange>
              </w:rPr>
              <w:t xml:space="preserve"> </w:t>
            </w:r>
            <w:r w:rsidRPr="001A0C52">
              <w:rPr>
                <w:rFonts w:ascii="Times New Roman" w:hAnsi="Times New Roman"/>
                <w:bCs/>
                <w:sz w:val="24"/>
                <w:rPrChange w:id="6147" w:author="Red Army" w:date="2012-02-08T20:12:00Z">
                  <w:rPr>
                    <w:rFonts w:ascii="Times New Roman" w:eastAsia="ＭＳ ゴシック" w:hAnsi="Times New Roman"/>
                    <w:b/>
                    <w:bCs/>
                    <w:color w:val="4F81BD"/>
                  </w:rPr>
                </w:rPrChange>
              </w:rPr>
              <w:t xml:space="preserve">Search </w:t>
            </w:r>
            <w:r w:rsidR="006E25C4" w:rsidRPr="001A0C52">
              <w:rPr>
                <w:rFonts w:ascii="Times New Roman" w:hAnsi="Times New Roman"/>
                <w:bCs/>
                <w:sz w:val="24"/>
                <w:rPrChange w:id="6148" w:author="Red Army" w:date="2012-02-08T20:12:00Z">
                  <w:rPr>
                    <w:rFonts w:ascii="Times New Roman" w:eastAsia="ＭＳ ゴシック" w:hAnsi="Times New Roman"/>
                    <w:b/>
                    <w:bCs/>
                    <w:color w:val="4F81BD"/>
                  </w:rPr>
                </w:rPrChange>
              </w:rPr>
              <w:t xml:space="preserve">Knowledge Item. </w:t>
            </w:r>
          </w:p>
          <w:p w:rsidR="00F23806" w:rsidRPr="001A0C52" w:rsidDel="00AF1BEB" w:rsidRDefault="00F23806" w:rsidP="005E474F">
            <w:pPr>
              <w:rPr>
                <w:del w:id="6149" w:author="Red Army" w:date="2012-02-08T17:46:00Z"/>
                <w:rFonts w:ascii="Times New Roman" w:hAnsi="Times New Roman"/>
                <w:bCs/>
                <w:sz w:val="24"/>
                <w:rPrChange w:id="6150" w:author="Red Army" w:date="2012-02-08T20:12:00Z">
                  <w:rPr>
                    <w:del w:id="6151" w:author="Red Army" w:date="2012-02-08T17:46:00Z"/>
                    <w:rFonts w:ascii="Times New Roman" w:hAnsi="Times New Roman"/>
                    <w:bCs/>
                  </w:rPr>
                </w:rPrChange>
              </w:rPr>
            </w:pPr>
            <w:del w:id="6152" w:author="Red Army" w:date="2012-02-08T17:46:00Z">
              <w:r w:rsidRPr="001A0C52" w:rsidDel="00AF1BEB">
                <w:rPr>
                  <w:rFonts w:ascii="Times New Roman" w:hAnsi="Times New Roman"/>
                  <w:bCs/>
                  <w:sz w:val="24"/>
                  <w:rPrChange w:id="6153" w:author="Red Army" w:date="2012-02-08T20:12:00Z">
                    <w:rPr>
                      <w:rFonts w:ascii="Times New Roman" w:eastAsia="ＭＳ ゴシック" w:hAnsi="Times New Roman"/>
                      <w:b/>
                      <w:bCs/>
                      <w:color w:val="4F81BD"/>
                    </w:rPr>
                  </w:rPrChange>
                </w:rPr>
                <w:tab/>
                <w:delText xml:space="preserve">Use case – UC_KI_005 View Knowledge Item. </w:delText>
              </w:r>
            </w:del>
          </w:p>
          <w:p w:rsidR="006E25C4" w:rsidRPr="001A0C52" w:rsidRDefault="006E25C4" w:rsidP="00DB5A37">
            <w:pPr>
              <w:rPr>
                <w:rFonts w:ascii="Times New Roman" w:hAnsi="Times New Roman"/>
                <w:b/>
                <w:bCs/>
                <w:sz w:val="24"/>
                <w:rPrChange w:id="6154" w:author="Red Army" w:date="2012-02-08T20:12:00Z">
                  <w:rPr>
                    <w:rFonts w:ascii="Times New Roman" w:hAnsi="Times New Roman"/>
                    <w:b/>
                    <w:bCs/>
                  </w:rPr>
                </w:rPrChange>
              </w:rPr>
            </w:pPr>
            <w:r w:rsidRPr="001A0C52">
              <w:rPr>
                <w:rFonts w:ascii="Times New Roman" w:hAnsi="Times New Roman"/>
                <w:b/>
                <w:bCs/>
                <w:sz w:val="24"/>
                <w:rPrChange w:id="6155" w:author="Red Army" w:date="2012-02-08T20:12:00Z">
                  <w:rPr>
                    <w:rFonts w:ascii="Times New Roman" w:eastAsia="ＭＳ ゴシック" w:hAnsi="Times New Roman"/>
                    <w:b/>
                    <w:bCs/>
                    <w:color w:val="4F81BD"/>
                  </w:rPr>
                </w:rPrChange>
              </w:rPr>
              <w:t>Business Rules:</w:t>
            </w:r>
          </w:p>
          <w:p w:rsidR="006E25C4" w:rsidRPr="001A0C52" w:rsidRDefault="001D35D1" w:rsidP="00DB5A37">
            <w:pPr>
              <w:rPr>
                <w:rFonts w:ascii="Times New Roman" w:hAnsi="Times New Roman"/>
                <w:bCs/>
                <w:sz w:val="24"/>
                <w:rPrChange w:id="6156" w:author="Red Army" w:date="2012-02-08T20:12:00Z">
                  <w:rPr>
                    <w:rFonts w:ascii="Times New Roman" w:hAnsi="Times New Roman"/>
                    <w:bCs/>
                  </w:rPr>
                </w:rPrChange>
              </w:rPr>
            </w:pPr>
            <w:r w:rsidRPr="001A0C52">
              <w:rPr>
                <w:rFonts w:ascii="Times New Roman" w:hAnsi="Times New Roman"/>
                <w:bCs/>
                <w:sz w:val="24"/>
                <w:rPrChange w:id="6157" w:author="Red Army" w:date="2012-02-08T20:12:00Z">
                  <w:rPr>
                    <w:rFonts w:ascii="Times New Roman" w:eastAsia="ＭＳ ゴシック" w:hAnsi="Times New Roman"/>
                    <w:b/>
                    <w:bCs/>
                    <w:color w:val="4F81BD"/>
                  </w:rPr>
                </w:rPrChange>
              </w:rPr>
              <w:tab/>
            </w:r>
            <w:r w:rsidR="006E25C4" w:rsidRPr="001A0C52">
              <w:rPr>
                <w:rFonts w:ascii="Times New Roman" w:hAnsi="Times New Roman"/>
                <w:bCs/>
                <w:sz w:val="24"/>
                <w:rPrChange w:id="6158" w:author="Red Army" w:date="2012-02-08T20:12:00Z">
                  <w:rPr>
                    <w:rFonts w:ascii="Times New Roman" w:eastAsia="ＭＳ ゴシック" w:hAnsi="Times New Roman"/>
                    <w:b/>
                    <w:bCs/>
                    <w:color w:val="4F81BD"/>
                  </w:rPr>
                </w:rPrChange>
              </w:rPr>
              <w:t>None</w:t>
            </w:r>
          </w:p>
          <w:p w:rsidR="006E25C4" w:rsidRPr="001A0C52" w:rsidRDefault="006E25C4" w:rsidP="00DB5A37">
            <w:pPr>
              <w:tabs>
                <w:tab w:val="left" w:pos="6751"/>
              </w:tabs>
              <w:ind w:firstLine="720"/>
              <w:rPr>
                <w:rFonts w:ascii="Times New Roman" w:hAnsi="Times New Roman"/>
                <w:sz w:val="24"/>
                <w:rPrChange w:id="6159" w:author="Red Army" w:date="2012-02-08T20:12:00Z">
                  <w:rPr>
                    <w:rFonts w:ascii="Times New Roman" w:hAnsi="Times New Roman"/>
                  </w:rPr>
                </w:rPrChange>
              </w:rPr>
            </w:pPr>
          </w:p>
        </w:tc>
      </w:tr>
      <w:tr w:rsidR="006E25C4" w:rsidRPr="001A0C52" w:rsidTr="00DB5A37">
        <w:tc>
          <w:tcPr>
            <w:tcW w:w="5000" w:type="pct"/>
            <w:gridSpan w:val="5"/>
            <w:shd w:val="clear" w:color="auto" w:fill="auto"/>
          </w:tcPr>
          <w:p w:rsidR="006E25C4" w:rsidRPr="001A0C52" w:rsidRDefault="006E25C4" w:rsidP="00DB5A37">
            <w:pPr>
              <w:rPr>
                <w:rFonts w:ascii="Times New Roman" w:hAnsi="Times New Roman"/>
                <w:b/>
                <w:sz w:val="24"/>
                <w:rPrChange w:id="6160" w:author="Red Army" w:date="2012-02-08T20:12:00Z">
                  <w:rPr>
                    <w:rFonts w:ascii="Times New Roman" w:hAnsi="Times New Roman"/>
                    <w:b/>
                  </w:rPr>
                </w:rPrChange>
              </w:rPr>
            </w:pPr>
            <w:r w:rsidRPr="001A0C52">
              <w:rPr>
                <w:rFonts w:ascii="Times New Roman" w:hAnsi="Times New Roman"/>
                <w:b/>
                <w:sz w:val="24"/>
                <w:rPrChange w:id="6161" w:author="Red Army" w:date="2012-02-08T20:12:00Z">
                  <w:rPr>
                    <w:rFonts w:ascii="Times New Roman" w:eastAsia="ＭＳ ゴシック" w:hAnsi="Times New Roman"/>
                    <w:b/>
                    <w:bCs/>
                    <w:color w:val="4F81BD"/>
                  </w:rPr>
                </w:rPrChange>
              </w:rPr>
              <w:t>Description:</w:t>
            </w:r>
          </w:p>
          <w:p w:rsidR="006E25C4" w:rsidRPr="001A0C52" w:rsidDel="0025111D" w:rsidRDefault="006E25C4" w:rsidP="00DB5A37">
            <w:pPr>
              <w:rPr>
                <w:del w:id="6162" w:author="Phuong Giang" w:date="2012-02-10T19:01:00Z"/>
                <w:rFonts w:ascii="Times New Roman" w:hAnsi="Times New Roman"/>
                <w:sz w:val="24"/>
                <w:rPrChange w:id="6163" w:author="Red Army" w:date="2012-02-08T20:12:00Z">
                  <w:rPr>
                    <w:del w:id="6164" w:author="Phuong Giang" w:date="2012-02-10T19:01:00Z"/>
                    <w:rFonts w:ascii="Times New Roman" w:hAnsi="Times New Roman"/>
                  </w:rPr>
                </w:rPrChange>
              </w:rPr>
            </w:pPr>
            <w:r w:rsidRPr="001A0C52">
              <w:rPr>
                <w:rFonts w:ascii="Times New Roman" w:hAnsi="Times New Roman"/>
                <w:sz w:val="24"/>
                <w:rPrChange w:id="6165" w:author="Red Army" w:date="2012-02-08T20:12:00Z">
                  <w:rPr>
                    <w:rFonts w:ascii="Times New Roman" w:eastAsia="ＭＳ ゴシック" w:hAnsi="Times New Roman"/>
                    <w:b/>
                    <w:bCs/>
                    <w:color w:val="4F81BD"/>
                  </w:rPr>
                </w:rPrChange>
              </w:rPr>
              <w:t xml:space="preserve">When user wants to update an </w:t>
            </w:r>
            <w:del w:id="6166" w:author="Phuong Giang" w:date="2012-02-10T23:41:00Z">
              <w:r w:rsidRPr="001A0C52" w:rsidDel="00772ECA">
                <w:rPr>
                  <w:rFonts w:ascii="Times New Roman" w:hAnsi="Times New Roman"/>
                  <w:sz w:val="24"/>
                  <w:rPrChange w:id="6167" w:author="Red Army" w:date="2012-02-08T20:12:00Z">
                    <w:rPr>
                      <w:rFonts w:ascii="Times New Roman" w:eastAsia="ＭＳ ゴシック" w:hAnsi="Times New Roman"/>
                      <w:b/>
                      <w:bCs/>
                      <w:color w:val="4F81BD"/>
                    </w:rPr>
                  </w:rPrChange>
                </w:rPr>
                <w:delText xml:space="preserve">existing </w:delText>
              </w:r>
            </w:del>
            <w:ins w:id="6168" w:author="Phuong Giang" w:date="2012-02-10T23:41:00Z">
              <w:r w:rsidR="00772ECA" w:rsidRPr="001A0C52">
                <w:rPr>
                  <w:rFonts w:ascii="Times New Roman" w:hAnsi="Times New Roman"/>
                  <w:sz w:val="24"/>
                  <w:rPrChange w:id="6169" w:author="Red Army" w:date="2012-02-08T20:12:00Z">
                    <w:rPr>
                      <w:rFonts w:ascii="Times New Roman" w:eastAsia="ＭＳ ゴシック" w:hAnsi="Times New Roman"/>
                      <w:b/>
                      <w:bCs/>
                      <w:color w:val="4F81BD"/>
                    </w:rPr>
                  </w:rPrChange>
                </w:rPr>
                <w:t>exist</w:t>
              </w:r>
              <w:r w:rsidR="00772ECA">
                <w:rPr>
                  <w:rFonts w:ascii="Times New Roman" w:hAnsi="Times New Roman"/>
                  <w:sz w:val="24"/>
                </w:rPr>
                <w:t>ed</w:t>
              </w:r>
              <w:r w:rsidR="00772ECA" w:rsidRPr="001A0C52">
                <w:rPr>
                  <w:rFonts w:ascii="Times New Roman" w:hAnsi="Times New Roman"/>
                  <w:sz w:val="24"/>
                  <w:rPrChange w:id="6170" w:author="Red Army" w:date="2012-02-08T20:12:00Z">
                    <w:rPr>
                      <w:rFonts w:ascii="Times New Roman" w:eastAsia="ＭＳ ゴシック" w:hAnsi="Times New Roman"/>
                      <w:b/>
                      <w:bCs/>
                      <w:color w:val="4F81BD"/>
                    </w:rPr>
                  </w:rPrChange>
                </w:rPr>
                <w:t xml:space="preserve"> </w:t>
              </w:r>
            </w:ins>
            <w:r w:rsidRPr="001A0C52">
              <w:rPr>
                <w:rFonts w:ascii="Times New Roman" w:hAnsi="Times New Roman"/>
                <w:sz w:val="24"/>
                <w:rPrChange w:id="6171" w:author="Red Army" w:date="2012-02-08T20:12:00Z">
                  <w:rPr>
                    <w:rFonts w:ascii="Times New Roman" w:eastAsia="ＭＳ ゴシック" w:hAnsi="Times New Roman"/>
                    <w:b/>
                    <w:bCs/>
                    <w:color w:val="4F81BD"/>
                  </w:rPr>
                </w:rPrChange>
              </w:rPr>
              <w:t xml:space="preserve">KI, they can update an </w:t>
            </w:r>
            <w:del w:id="6172" w:author="Phuong Giang" w:date="2012-02-10T23:40:00Z">
              <w:r w:rsidRPr="001A0C52" w:rsidDel="00772ECA">
                <w:rPr>
                  <w:rFonts w:ascii="Times New Roman" w:hAnsi="Times New Roman"/>
                  <w:sz w:val="24"/>
                  <w:rPrChange w:id="6173" w:author="Red Army" w:date="2012-02-08T20:12:00Z">
                    <w:rPr>
                      <w:rFonts w:ascii="Times New Roman" w:eastAsia="ＭＳ ゴシック" w:hAnsi="Times New Roman"/>
                      <w:b/>
                      <w:bCs/>
                      <w:color w:val="4F81BD"/>
                    </w:rPr>
                  </w:rPrChange>
                </w:rPr>
                <w:delText xml:space="preserve">existing </w:delText>
              </w:r>
            </w:del>
            <w:ins w:id="6174" w:author="Phuong Giang" w:date="2012-02-10T23:40:00Z">
              <w:r w:rsidR="00772ECA" w:rsidRPr="001A0C52">
                <w:rPr>
                  <w:rFonts w:ascii="Times New Roman" w:hAnsi="Times New Roman"/>
                  <w:sz w:val="24"/>
                  <w:rPrChange w:id="6175" w:author="Red Army" w:date="2012-02-08T20:12:00Z">
                    <w:rPr>
                      <w:rFonts w:ascii="Times New Roman" w:eastAsia="ＭＳ ゴシック" w:hAnsi="Times New Roman"/>
                      <w:b/>
                      <w:bCs/>
                      <w:color w:val="4F81BD"/>
                    </w:rPr>
                  </w:rPrChange>
                </w:rPr>
                <w:t>exist</w:t>
              </w:r>
              <w:r w:rsidR="00772ECA">
                <w:rPr>
                  <w:rFonts w:ascii="Times New Roman" w:hAnsi="Times New Roman"/>
                  <w:sz w:val="24"/>
                </w:rPr>
                <w:t>ed</w:t>
              </w:r>
              <w:r w:rsidR="00772ECA" w:rsidRPr="001A0C52">
                <w:rPr>
                  <w:rFonts w:ascii="Times New Roman" w:hAnsi="Times New Roman"/>
                  <w:sz w:val="24"/>
                  <w:rPrChange w:id="6176" w:author="Red Army" w:date="2012-02-08T20:12:00Z">
                    <w:rPr>
                      <w:rFonts w:ascii="Times New Roman" w:eastAsia="ＭＳ ゴシック" w:hAnsi="Times New Roman"/>
                      <w:b/>
                      <w:bCs/>
                      <w:color w:val="4F81BD"/>
                    </w:rPr>
                  </w:rPrChange>
                </w:rPr>
                <w:t xml:space="preserve"> </w:t>
              </w:r>
            </w:ins>
            <w:r w:rsidRPr="001A0C52">
              <w:rPr>
                <w:rFonts w:ascii="Times New Roman" w:hAnsi="Times New Roman"/>
                <w:sz w:val="24"/>
                <w:rPrChange w:id="6177" w:author="Red Army" w:date="2012-02-08T20:12:00Z">
                  <w:rPr>
                    <w:rFonts w:ascii="Times New Roman" w:eastAsia="ＭＳ ゴシック" w:hAnsi="Times New Roman"/>
                    <w:b/>
                    <w:bCs/>
                    <w:color w:val="4F81BD"/>
                  </w:rPr>
                </w:rPrChange>
              </w:rPr>
              <w:t>KI when working on Manage Knowledge Item Module</w:t>
            </w:r>
            <w:del w:id="6178" w:author="Phuong Giang" w:date="2012-02-10T19:04:00Z">
              <w:r w:rsidRPr="001A0C52" w:rsidDel="0025111D">
                <w:rPr>
                  <w:rFonts w:ascii="Times New Roman" w:hAnsi="Times New Roman"/>
                  <w:sz w:val="24"/>
                  <w:rPrChange w:id="6179" w:author="Red Army" w:date="2012-02-08T20:12:00Z">
                    <w:rPr>
                      <w:rFonts w:ascii="Times New Roman" w:eastAsia="ＭＳ ゴシック" w:hAnsi="Times New Roman"/>
                      <w:b/>
                      <w:bCs/>
                      <w:color w:val="4F81BD"/>
                    </w:rPr>
                  </w:rPrChange>
                </w:rPr>
                <w:delText xml:space="preserve"> or while composing a Teaching Plan</w:delText>
              </w:r>
            </w:del>
            <w:r w:rsidRPr="001A0C52">
              <w:rPr>
                <w:rFonts w:ascii="Times New Roman" w:hAnsi="Times New Roman"/>
                <w:sz w:val="24"/>
                <w:rPrChange w:id="6180" w:author="Red Army" w:date="2012-02-08T20:12:00Z">
                  <w:rPr>
                    <w:rFonts w:ascii="Times New Roman" w:eastAsia="ＭＳ ゴシック" w:hAnsi="Times New Roman"/>
                    <w:b/>
                    <w:bCs/>
                    <w:color w:val="4F81BD"/>
                  </w:rPr>
                </w:rPrChange>
              </w:rPr>
              <w:t xml:space="preserve">. In order to update an </w:t>
            </w:r>
            <w:del w:id="6181" w:author="Phuong Giang" w:date="2012-02-10T23:41:00Z">
              <w:r w:rsidRPr="001A0C52" w:rsidDel="00772ECA">
                <w:rPr>
                  <w:rFonts w:ascii="Times New Roman" w:hAnsi="Times New Roman"/>
                  <w:sz w:val="24"/>
                  <w:rPrChange w:id="6182" w:author="Red Army" w:date="2012-02-08T20:12:00Z">
                    <w:rPr>
                      <w:rFonts w:ascii="Times New Roman" w:eastAsia="ＭＳ ゴシック" w:hAnsi="Times New Roman"/>
                      <w:b/>
                      <w:bCs/>
                      <w:color w:val="4F81BD"/>
                    </w:rPr>
                  </w:rPrChange>
                </w:rPr>
                <w:delText>existing</w:delText>
              </w:r>
            </w:del>
            <w:ins w:id="6183" w:author="Phuong Giang" w:date="2012-02-10T23:41:00Z">
              <w:r w:rsidR="00772ECA">
                <w:rPr>
                  <w:rFonts w:ascii="Times New Roman" w:hAnsi="Times New Roman"/>
                  <w:sz w:val="24"/>
                </w:rPr>
                <w:t>existed</w:t>
              </w:r>
            </w:ins>
            <w:r w:rsidRPr="001A0C52">
              <w:rPr>
                <w:rFonts w:ascii="Times New Roman" w:hAnsi="Times New Roman"/>
                <w:sz w:val="24"/>
                <w:rPrChange w:id="6184" w:author="Red Army" w:date="2012-02-08T20:12:00Z">
                  <w:rPr>
                    <w:rFonts w:ascii="Times New Roman" w:eastAsia="ＭＳ ゴシック" w:hAnsi="Times New Roman"/>
                    <w:b/>
                    <w:bCs/>
                    <w:color w:val="4F81BD"/>
                  </w:rPr>
                </w:rPrChange>
              </w:rPr>
              <w:t xml:space="preserve"> KI, user need</w:t>
            </w:r>
            <w:ins w:id="6185" w:author="Phuong Giang" w:date="2012-02-10T23:41:00Z">
              <w:r w:rsidR="00772ECA">
                <w:rPr>
                  <w:rFonts w:ascii="Times New Roman" w:hAnsi="Times New Roman"/>
                  <w:sz w:val="24"/>
                </w:rPr>
                <w:t>s</w:t>
              </w:r>
            </w:ins>
            <w:r w:rsidRPr="001A0C52">
              <w:rPr>
                <w:rFonts w:ascii="Times New Roman" w:hAnsi="Times New Roman"/>
                <w:sz w:val="24"/>
                <w:rPrChange w:id="6186" w:author="Red Army" w:date="2012-02-08T20:12:00Z">
                  <w:rPr>
                    <w:rFonts w:ascii="Times New Roman" w:eastAsia="ＭＳ ゴシック" w:hAnsi="Times New Roman"/>
                    <w:b/>
                    <w:bCs/>
                    <w:color w:val="4F81BD"/>
                  </w:rPr>
                </w:rPrChange>
              </w:rPr>
              <w:t xml:space="preserve"> to find or navigate to select the target KI</w:t>
            </w:r>
            <w:del w:id="6187" w:author="Phuong Giang" w:date="2012-02-10T19:01:00Z">
              <w:r w:rsidRPr="001A0C52" w:rsidDel="0025111D">
                <w:rPr>
                  <w:rFonts w:ascii="Times New Roman" w:hAnsi="Times New Roman"/>
                  <w:sz w:val="24"/>
                  <w:rPrChange w:id="6188" w:author="Red Army" w:date="2012-02-08T20:12:00Z">
                    <w:rPr>
                      <w:rFonts w:ascii="Times New Roman" w:eastAsia="ＭＳ ゴシック" w:hAnsi="Times New Roman"/>
                      <w:b/>
                      <w:bCs/>
                      <w:color w:val="4F81BD"/>
                    </w:rPr>
                  </w:rPrChange>
                </w:rPr>
                <w:delText xml:space="preserve">.  </w:delText>
              </w:r>
            </w:del>
            <w:del w:id="6189" w:author="Phuong Giang" w:date="2012-02-10T19:00:00Z">
              <w:r w:rsidRPr="001A0C52" w:rsidDel="0025111D">
                <w:rPr>
                  <w:rFonts w:ascii="Times New Roman" w:hAnsi="Times New Roman"/>
                  <w:sz w:val="24"/>
                  <w:rPrChange w:id="6190" w:author="Red Army" w:date="2012-02-08T20:12:00Z">
                    <w:rPr>
                      <w:rFonts w:ascii="Times New Roman" w:eastAsia="ＭＳ ゴシック" w:hAnsi="Times New Roman"/>
                      <w:b/>
                      <w:bCs/>
                      <w:color w:val="4F81BD"/>
                    </w:rPr>
                  </w:rPrChange>
                </w:rPr>
                <w:delText>The KI’s Name, Class Level, Content, Subject, Class Level, Topic Number, Topic, and Type is</w:delText>
              </w:r>
            </w:del>
            <w:ins w:id="6191" w:author="Red Army" w:date="2012-02-08T20:09:00Z">
              <w:del w:id="6192" w:author="Phuong Giang" w:date="2012-02-10T19:00:00Z">
                <w:r w:rsidR="00B260FC" w:rsidRPr="001A0C52" w:rsidDel="0025111D">
                  <w:rPr>
                    <w:rFonts w:ascii="Times New Roman" w:hAnsi="Times New Roman"/>
                    <w:sz w:val="24"/>
                    <w:rPrChange w:id="6193" w:author="Red Army" w:date="2012-02-08T20:12:00Z">
                      <w:rPr>
                        <w:rFonts w:ascii="Times New Roman" w:eastAsia="ＭＳ ゴシック" w:hAnsi="Times New Roman"/>
                        <w:b/>
                        <w:bCs/>
                        <w:color w:val="4F81BD"/>
                      </w:rPr>
                    </w:rPrChange>
                  </w:rPr>
                  <w:delText>are</w:delText>
                </w:r>
              </w:del>
            </w:ins>
            <w:del w:id="6194" w:author="Phuong Giang" w:date="2012-02-10T19:00:00Z">
              <w:r w:rsidRPr="001A0C52" w:rsidDel="0025111D">
                <w:rPr>
                  <w:rFonts w:ascii="Times New Roman" w:hAnsi="Times New Roman"/>
                  <w:sz w:val="24"/>
                  <w:rPrChange w:id="6195" w:author="Red Army" w:date="2012-02-08T20:12:00Z">
                    <w:rPr>
                      <w:rFonts w:ascii="Times New Roman" w:eastAsia="ＭＳ ゴシック" w:hAnsi="Times New Roman"/>
                      <w:b/>
                      <w:bCs/>
                      <w:color w:val="4F81BD"/>
                    </w:rPr>
                  </w:rPrChange>
                </w:rPr>
                <w:delText xml:space="preserve"> NOT update-able data field</w:delText>
              </w:r>
            </w:del>
            <w:ins w:id="6196" w:author="Red Army" w:date="2012-02-08T20:09:00Z">
              <w:del w:id="6197" w:author="Phuong Giang" w:date="2012-02-10T19:00:00Z">
                <w:r w:rsidR="00B260FC" w:rsidRPr="001A0C52" w:rsidDel="0025111D">
                  <w:rPr>
                    <w:rFonts w:ascii="Times New Roman" w:hAnsi="Times New Roman"/>
                    <w:sz w:val="24"/>
                    <w:rPrChange w:id="6198" w:author="Red Army" w:date="2012-02-08T20:12:00Z">
                      <w:rPr>
                        <w:rFonts w:ascii="Times New Roman" w:eastAsia="ＭＳ ゴシック" w:hAnsi="Times New Roman"/>
                        <w:b/>
                        <w:bCs/>
                        <w:color w:val="4F81BD"/>
                      </w:rPr>
                    </w:rPrChange>
                  </w:rPr>
                  <w:delText>s</w:delText>
                </w:r>
              </w:del>
            </w:ins>
            <w:del w:id="6199" w:author="Phuong Giang" w:date="2012-02-10T19:00:00Z">
              <w:r w:rsidRPr="001A0C52" w:rsidDel="0025111D">
                <w:rPr>
                  <w:rFonts w:ascii="Times New Roman" w:hAnsi="Times New Roman"/>
                  <w:sz w:val="24"/>
                  <w:rPrChange w:id="6200" w:author="Red Army" w:date="2012-02-08T20:12:00Z">
                    <w:rPr>
                      <w:rFonts w:ascii="Times New Roman" w:eastAsia="ＭＳ ゴシック" w:hAnsi="Times New Roman"/>
                      <w:b/>
                      <w:bCs/>
                      <w:color w:val="4F81BD"/>
                    </w:rPr>
                  </w:rPrChange>
                </w:rPr>
                <w:delText>.</w:delText>
              </w:r>
            </w:del>
            <w:del w:id="6201" w:author="Phuong Giang" w:date="2012-02-10T19:01:00Z">
              <w:r w:rsidRPr="001A0C52" w:rsidDel="0025111D">
                <w:rPr>
                  <w:rFonts w:ascii="Times New Roman" w:hAnsi="Times New Roman"/>
                  <w:sz w:val="24"/>
                  <w:rPrChange w:id="6202" w:author="Red Army" w:date="2012-02-08T20:12:00Z">
                    <w:rPr>
                      <w:rFonts w:ascii="Times New Roman" w:eastAsia="ＭＳ ゴシック" w:hAnsi="Times New Roman"/>
                      <w:b/>
                      <w:bCs/>
                      <w:color w:val="4F81BD"/>
                    </w:rPr>
                  </w:rPrChange>
                </w:rPr>
                <w:delText xml:space="preserve"> The others are update-able.</w:delText>
              </w:r>
            </w:del>
            <w:ins w:id="6203" w:author="Phuong Giang" w:date="2012-02-10T19:02:00Z">
              <w:r w:rsidR="0025111D">
                <w:rPr>
                  <w:rFonts w:ascii="Times New Roman" w:hAnsi="Times New Roman"/>
                  <w:sz w:val="24"/>
                </w:rPr>
                <w:t>.</w:t>
              </w:r>
              <w:r w:rsidR="0025111D" w:rsidRPr="0091551D">
                <w:rPr>
                  <w:rFonts w:ascii="Times New Roman" w:hAnsi="Times New Roman"/>
                  <w:sz w:val="24"/>
                </w:rPr>
                <w:t xml:space="preserve"> The system provides user with an Update </w:t>
              </w:r>
              <w:r w:rsidR="0025111D">
                <w:rPr>
                  <w:rFonts w:ascii="Times New Roman" w:hAnsi="Times New Roman"/>
                  <w:sz w:val="24"/>
                </w:rPr>
                <w:t>Knowledge Item</w:t>
              </w:r>
              <w:r w:rsidR="0025111D" w:rsidRPr="0091551D">
                <w:rPr>
                  <w:rFonts w:ascii="Times New Roman" w:hAnsi="Times New Roman"/>
                  <w:sz w:val="24"/>
                </w:rPr>
                <w:t xml:space="preserve"> window with the method’s content.</w:t>
              </w:r>
            </w:ins>
            <w:ins w:id="6204" w:author="Phuong Giang" w:date="2012-02-10T19:03:00Z">
              <w:r w:rsidR="0025111D" w:rsidRPr="0091551D">
                <w:rPr>
                  <w:rFonts w:ascii="Times New Roman" w:hAnsi="Times New Roman"/>
                  <w:sz w:val="24"/>
                </w:rPr>
                <w:t xml:space="preserve"> User can modify it just like creating a new </w:t>
              </w:r>
              <w:r w:rsidR="0025111D">
                <w:rPr>
                  <w:rFonts w:ascii="Times New Roman" w:hAnsi="Times New Roman"/>
                  <w:sz w:val="24"/>
                </w:rPr>
                <w:t>KI</w:t>
              </w:r>
              <w:r w:rsidR="0025111D" w:rsidRPr="0091551D">
                <w:rPr>
                  <w:rFonts w:ascii="Times New Roman" w:hAnsi="Times New Roman"/>
                  <w:sz w:val="24"/>
                </w:rPr>
                <w:t xml:space="preserve"> and then save it.</w:t>
              </w:r>
              <w:r w:rsidR="0025111D">
                <w:rPr>
                  <w:rFonts w:ascii="Times New Roman" w:hAnsi="Times New Roman"/>
                  <w:sz w:val="24"/>
                </w:rPr>
                <w:t xml:space="preserve"> The KI will be updated into database. </w:t>
              </w:r>
            </w:ins>
            <w:del w:id="6205" w:author="Phuong Giang" w:date="2012-02-10T19:01:00Z">
              <w:r w:rsidRPr="001A0C52" w:rsidDel="0025111D">
                <w:rPr>
                  <w:rFonts w:ascii="Times New Roman" w:hAnsi="Times New Roman"/>
                  <w:sz w:val="24"/>
                  <w:rPrChange w:id="6206" w:author="Red Army" w:date="2012-02-08T20:12:00Z">
                    <w:rPr>
                      <w:rFonts w:ascii="Times New Roman" w:eastAsia="ＭＳ ゴシック" w:hAnsi="Times New Roman"/>
                      <w:b/>
                      <w:bCs/>
                      <w:color w:val="4F81BD"/>
                    </w:rPr>
                  </w:rPrChange>
                </w:rPr>
                <w:delText xml:space="preserve"> If user wants to update these fields, the system suggest user to create new KI. </w:delText>
              </w:r>
            </w:del>
          </w:p>
          <w:p w:rsidR="006E25C4" w:rsidRPr="001A0C52" w:rsidDel="0025111D" w:rsidRDefault="006E25C4" w:rsidP="00DB5A37">
            <w:pPr>
              <w:rPr>
                <w:del w:id="6207" w:author="Phuong Giang" w:date="2012-02-10T19:02:00Z"/>
                <w:rFonts w:ascii="Times New Roman" w:hAnsi="Times New Roman"/>
                <w:sz w:val="24"/>
                <w:rPrChange w:id="6208" w:author="Red Army" w:date="2012-02-08T20:12:00Z">
                  <w:rPr>
                    <w:del w:id="6209" w:author="Phuong Giang" w:date="2012-02-10T19:02:00Z"/>
                    <w:rFonts w:ascii="Times New Roman" w:hAnsi="Times New Roman"/>
                  </w:rPr>
                </w:rPrChange>
              </w:rPr>
            </w:pPr>
            <w:del w:id="6210" w:author="Phuong Giang" w:date="2012-02-10T19:02:00Z">
              <w:r w:rsidRPr="001A0C52" w:rsidDel="0025111D">
                <w:rPr>
                  <w:rFonts w:ascii="Times New Roman" w:hAnsi="Times New Roman"/>
                  <w:sz w:val="24"/>
                  <w:rPrChange w:id="6211" w:author="Red Army" w:date="2012-02-08T20:12:00Z">
                    <w:rPr>
                      <w:rFonts w:ascii="Times New Roman" w:eastAsia="ＭＳ ゴシック" w:hAnsi="Times New Roman"/>
                      <w:b/>
                      <w:bCs/>
                      <w:color w:val="4F81BD"/>
                    </w:rPr>
                  </w:rPrChange>
                </w:rPr>
                <w:delText>The</w:delText>
              </w:r>
            </w:del>
            <w:del w:id="6212" w:author="Phuong Giang" w:date="2012-02-10T19:01:00Z">
              <w:r w:rsidRPr="001A0C52" w:rsidDel="0025111D">
                <w:rPr>
                  <w:rFonts w:ascii="Times New Roman" w:hAnsi="Times New Roman"/>
                  <w:sz w:val="24"/>
                  <w:rPrChange w:id="6213" w:author="Red Army" w:date="2012-02-08T20:12:00Z">
                    <w:rPr>
                      <w:rFonts w:ascii="Times New Roman" w:eastAsia="ＭＳ ゴシック" w:hAnsi="Times New Roman"/>
                      <w:b/>
                      <w:bCs/>
                      <w:color w:val="4F81BD"/>
                    </w:rPr>
                  </w:rPrChange>
                </w:rPr>
                <w:delText>y</w:delText>
              </w:r>
            </w:del>
            <w:del w:id="6214" w:author="Phuong Giang" w:date="2012-02-10T19:02:00Z">
              <w:r w:rsidRPr="001A0C52" w:rsidDel="0025111D">
                <w:rPr>
                  <w:rFonts w:ascii="Times New Roman" w:hAnsi="Times New Roman"/>
                  <w:sz w:val="24"/>
                  <w:rPrChange w:id="6215" w:author="Red Army" w:date="2012-02-08T20:12:00Z">
                    <w:rPr>
                      <w:rFonts w:ascii="Times New Roman" w:eastAsia="ＭＳ ゴシック" w:hAnsi="Times New Roman"/>
                      <w:b/>
                      <w:bCs/>
                      <w:color w:val="4F81BD"/>
                    </w:rPr>
                  </w:rPrChange>
                </w:rPr>
                <w:delText xml:space="preserve"> system suggest and allow user to save update as a new KI before updating process begins. </w:delText>
              </w:r>
            </w:del>
          </w:p>
          <w:p w:rsidR="006E25C4" w:rsidRPr="001A0C52" w:rsidRDefault="006E25C4" w:rsidP="0025111D">
            <w:pPr>
              <w:rPr>
                <w:rFonts w:ascii="Times New Roman" w:hAnsi="Times New Roman"/>
                <w:sz w:val="24"/>
                <w:rPrChange w:id="6216" w:author="Red Army" w:date="2012-02-08T20:12:00Z">
                  <w:rPr>
                    <w:rFonts w:ascii="Times New Roman" w:hAnsi="Times New Roman"/>
                  </w:rPr>
                </w:rPrChange>
              </w:rPr>
            </w:pPr>
            <w:del w:id="6217" w:author="Phuong Giang" w:date="2012-02-10T19:03:00Z">
              <w:r w:rsidRPr="001A0C52" w:rsidDel="0025111D">
                <w:rPr>
                  <w:rFonts w:ascii="Times New Roman" w:hAnsi="Times New Roman"/>
                  <w:sz w:val="24"/>
                  <w:rPrChange w:id="6218" w:author="Red Army" w:date="2012-02-08T20:12:00Z">
                    <w:rPr>
                      <w:rFonts w:ascii="Times New Roman" w:eastAsia="ＭＳ ゴシック" w:hAnsi="Times New Roman"/>
                      <w:b/>
                      <w:bCs/>
                      <w:color w:val="4F81BD"/>
                    </w:rPr>
                  </w:rPrChange>
                </w:rPr>
                <w:delText xml:space="preserve">If user confirms to save updates, system will update the KI. </w:delText>
              </w:r>
            </w:del>
            <w:ins w:id="6219" w:author="Phuong Giang" w:date="2012-02-10T19:02:00Z">
              <w:r w:rsidR="0025111D" w:rsidRPr="0091551D">
                <w:rPr>
                  <w:rFonts w:ascii="Times New Roman" w:hAnsi="Times New Roman"/>
                  <w:sz w:val="24"/>
                </w:rPr>
                <w:t>If</w:t>
              </w:r>
              <w:r w:rsidR="0025111D">
                <w:rPr>
                  <w:rFonts w:ascii="Times New Roman" w:hAnsi="Times New Roman"/>
                  <w:sz w:val="24"/>
                </w:rPr>
                <w:t xml:space="preserve"> user cancels modification, KI </w:t>
              </w:r>
              <w:r w:rsidR="0025111D" w:rsidRPr="0091551D">
                <w:rPr>
                  <w:rFonts w:ascii="Times New Roman" w:hAnsi="Times New Roman"/>
                  <w:sz w:val="24"/>
                </w:rPr>
                <w:t>will be left unchanged.</w:t>
              </w:r>
            </w:ins>
            <w:del w:id="6220" w:author="Phuong Giang" w:date="2012-02-10T19:02:00Z">
              <w:r w:rsidRPr="001A0C52" w:rsidDel="0025111D">
                <w:rPr>
                  <w:rFonts w:ascii="Times New Roman" w:hAnsi="Times New Roman"/>
                  <w:sz w:val="24"/>
                  <w:rPrChange w:id="6221" w:author="Red Army" w:date="2012-02-08T20:12:00Z">
                    <w:rPr>
                      <w:rFonts w:ascii="Times New Roman" w:eastAsia="ＭＳ ゴシック" w:hAnsi="Times New Roman"/>
                      <w:b/>
                      <w:bCs/>
                      <w:color w:val="4F81BD"/>
                    </w:rPr>
                  </w:rPrChange>
                </w:rPr>
                <w:delText>And when user makes cancelation while updating, all data fields’ changes will be ignored, nothing is updated.</w:delText>
              </w:r>
            </w:del>
          </w:p>
        </w:tc>
      </w:tr>
    </w:tbl>
    <w:p w:rsidR="006E25C4" w:rsidRPr="001A0C52" w:rsidRDefault="006E25C4" w:rsidP="00785BA9">
      <w:pPr>
        <w:rPr>
          <w:rFonts w:ascii="Times New Roman" w:hAnsi="Times New Roman"/>
          <w:sz w:val="24"/>
          <w:rPrChange w:id="6222" w:author="Red Army" w:date="2012-02-08T20:12:00Z">
            <w:rPr>
              <w:rFonts w:ascii="Times New Roman" w:hAnsi="Times New Roman"/>
            </w:rPr>
          </w:rPrChang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DB5A37">
        <w:trPr>
          <w:trHeight w:val="1725"/>
        </w:trPr>
        <w:tc>
          <w:tcPr>
            <w:tcW w:w="5000" w:type="pct"/>
            <w:gridSpan w:val="5"/>
            <w:shd w:val="clear" w:color="auto" w:fill="D9D9D9"/>
            <w:vAlign w:val="center"/>
          </w:tcPr>
          <w:p w:rsidR="006E25C4" w:rsidRPr="001A0C52" w:rsidRDefault="006E25C4" w:rsidP="00DB5A37">
            <w:pPr>
              <w:rPr>
                <w:rFonts w:ascii="Times New Roman" w:hAnsi="Times New Roman"/>
                <w:sz w:val="24"/>
                <w:rPrChange w:id="6223" w:author="Red Army" w:date="2012-02-08T20:12:00Z">
                  <w:rPr>
                    <w:rFonts w:ascii="Times New Roman" w:hAnsi="Times New Roman"/>
                  </w:rPr>
                </w:rPrChange>
              </w:rPr>
            </w:pPr>
            <w:r w:rsidRPr="001A0C52">
              <w:rPr>
                <w:rFonts w:ascii="Times New Roman" w:hAnsi="Times New Roman"/>
                <w:b/>
                <w:sz w:val="24"/>
                <w:rPrChange w:id="6224" w:author="Red Army" w:date="2012-02-08T20:12:00Z">
                  <w:rPr>
                    <w:rFonts w:ascii="Times New Roman" w:eastAsia="ＭＳ ゴシック" w:hAnsi="Times New Roman"/>
                    <w:b/>
                    <w:bCs/>
                    <w:color w:val="4F81BD"/>
                  </w:rPr>
                </w:rPrChange>
              </w:rPr>
              <w:t>USE CASE - Delete Knowledge Item.</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6225" w:author="Red Army" w:date="2012-02-08T20:12:00Z">
                  <w:rPr>
                    <w:rFonts w:ascii="Times New Roman" w:hAnsi="Times New Roman"/>
                    <w:b/>
                  </w:rPr>
                </w:rPrChange>
              </w:rPr>
            </w:pPr>
            <w:r w:rsidRPr="001A0C52">
              <w:rPr>
                <w:rFonts w:ascii="Times New Roman" w:hAnsi="Times New Roman"/>
                <w:b/>
                <w:sz w:val="24"/>
                <w:rPrChange w:id="6226" w:author="Red Army" w:date="2012-02-08T20:12:00Z">
                  <w:rPr>
                    <w:rFonts w:ascii="Times New Roman" w:eastAsia="ＭＳ ゴシック" w:hAnsi="Times New Roman"/>
                    <w:b/>
                    <w:bCs/>
                    <w:color w:val="4F81BD"/>
                  </w:rPr>
                </w:rPrChange>
              </w:rPr>
              <w:t>Use-case No.</w:t>
            </w:r>
          </w:p>
        </w:tc>
        <w:tc>
          <w:tcPr>
            <w:tcW w:w="1364" w:type="pct"/>
          </w:tcPr>
          <w:p w:rsidR="006E25C4" w:rsidRPr="001A0C52" w:rsidRDefault="006E25C4" w:rsidP="00DB5A37">
            <w:pPr>
              <w:rPr>
                <w:rFonts w:ascii="Times New Roman" w:hAnsi="Times New Roman"/>
                <w:sz w:val="24"/>
                <w:rPrChange w:id="6227" w:author="Red Army" w:date="2012-02-08T20:12:00Z">
                  <w:rPr>
                    <w:rFonts w:ascii="Times New Roman" w:hAnsi="Times New Roman"/>
                  </w:rPr>
                </w:rPrChange>
              </w:rPr>
            </w:pPr>
            <w:r w:rsidRPr="001A0C52">
              <w:rPr>
                <w:rFonts w:ascii="Times New Roman" w:hAnsi="Times New Roman"/>
                <w:sz w:val="24"/>
                <w:rPrChange w:id="6228" w:author="Red Army" w:date="2012-02-08T20:12:00Z">
                  <w:rPr>
                    <w:rFonts w:ascii="Times New Roman" w:eastAsia="ＭＳ ゴシック" w:hAnsi="Times New Roman"/>
                    <w:b/>
                    <w:bCs/>
                    <w:color w:val="4F81BD"/>
                  </w:rPr>
                </w:rPrChange>
              </w:rPr>
              <w:t>UC</w:t>
            </w:r>
            <w:r w:rsidR="00B8238D" w:rsidRPr="001A0C52">
              <w:rPr>
                <w:rFonts w:ascii="Times New Roman" w:hAnsi="Times New Roman"/>
                <w:sz w:val="24"/>
                <w:rPrChange w:id="6229" w:author="Red Army" w:date="2012-02-08T20:12:00Z">
                  <w:rPr>
                    <w:rFonts w:ascii="Times New Roman" w:eastAsia="ＭＳ ゴシック" w:hAnsi="Times New Roman"/>
                    <w:b/>
                    <w:bCs/>
                    <w:color w:val="4F81BD"/>
                  </w:rPr>
                </w:rPrChange>
              </w:rPr>
              <w:t>_KI_003</w:t>
            </w:r>
          </w:p>
        </w:tc>
        <w:tc>
          <w:tcPr>
            <w:tcW w:w="1059" w:type="pct"/>
            <w:gridSpan w:val="2"/>
            <w:shd w:val="clear" w:color="auto" w:fill="D9D9D9"/>
          </w:tcPr>
          <w:p w:rsidR="006E25C4" w:rsidRPr="001A0C52" w:rsidRDefault="006E25C4" w:rsidP="00DB5A37">
            <w:pPr>
              <w:rPr>
                <w:rFonts w:ascii="Times New Roman" w:hAnsi="Times New Roman"/>
                <w:b/>
                <w:sz w:val="24"/>
                <w:rPrChange w:id="6230" w:author="Red Army" w:date="2012-02-08T20:12:00Z">
                  <w:rPr>
                    <w:rFonts w:ascii="Times New Roman" w:hAnsi="Times New Roman"/>
                    <w:b/>
                  </w:rPr>
                </w:rPrChange>
              </w:rPr>
            </w:pPr>
            <w:r w:rsidRPr="001A0C52">
              <w:rPr>
                <w:rFonts w:ascii="Times New Roman" w:hAnsi="Times New Roman"/>
                <w:b/>
                <w:sz w:val="24"/>
                <w:rPrChange w:id="6231" w:author="Red Army" w:date="2012-02-08T20:12:00Z">
                  <w:rPr>
                    <w:rFonts w:ascii="Times New Roman" w:eastAsia="ＭＳ ゴシック" w:hAnsi="Times New Roman"/>
                    <w:b/>
                    <w:bCs/>
                    <w:color w:val="4F81BD"/>
                  </w:rPr>
                </w:rPrChange>
              </w:rPr>
              <w:t>Use-case Version</w:t>
            </w:r>
          </w:p>
        </w:tc>
        <w:tc>
          <w:tcPr>
            <w:tcW w:w="1186" w:type="pct"/>
          </w:tcPr>
          <w:p w:rsidR="006E25C4" w:rsidRPr="001A0C52" w:rsidRDefault="006E25C4" w:rsidP="00DB5A37">
            <w:pPr>
              <w:rPr>
                <w:rFonts w:ascii="Times New Roman" w:hAnsi="Times New Roman"/>
                <w:sz w:val="24"/>
                <w:rPrChange w:id="6232" w:author="Red Army" w:date="2012-02-08T20:12:00Z">
                  <w:rPr>
                    <w:rFonts w:ascii="Times New Roman" w:hAnsi="Times New Roman"/>
                  </w:rPr>
                </w:rPrChange>
              </w:rPr>
            </w:pPr>
            <w:r w:rsidRPr="001A0C52">
              <w:rPr>
                <w:rFonts w:ascii="Times New Roman" w:hAnsi="Times New Roman"/>
                <w:sz w:val="24"/>
                <w:rPrChange w:id="6233" w:author="Red Army" w:date="2012-02-08T20:12:00Z">
                  <w:rPr>
                    <w:rFonts w:ascii="Times New Roman" w:eastAsia="ＭＳ ゴシック" w:hAnsi="Times New Roman"/>
                    <w:b/>
                    <w:bCs/>
                    <w:color w:val="4F81BD"/>
                  </w:rPr>
                </w:rPrChange>
              </w:rPr>
              <w:t>1.0</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6234" w:author="Red Army" w:date="2012-02-08T20:12:00Z">
                  <w:rPr>
                    <w:rFonts w:ascii="Times New Roman" w:hAnsi="Times New Roman"/>
                    <w:b/>
                  </w:rPr>
                </w:rPrChange>
              </w:rPr>
            </w:pPr>
            <w:r w:rsidRPr="001A0C52">
              <w:rPr>
                <w:rFonts w:ascii="Times New Roman" w:hAnsi="Times New Roman"/>
                <w:b/>
                <w:sz w:val="24"/>
                <w:rPrChange w:id="6235" w:author="Red Army" w:date="2012-02-08T20:12:00Z">
                  <w:rPr>
                    <w:rFonts w:ascii="Times New Roman" w:eastAsia="ＭＳ ゴシック" w:hAnsi="Times New Roman"/>
                    <w:b/>
                    <w:bCs/>
                    <w:color w:val="4F81BD"/>
                  </w:rPr>
                </w:rPrChange>
              </w:rPr>
              <w:t>Use-case Name</w:t>
            </w:r>
          </w:p>
        </w:tc>
        <w:tc>
          <w:tcPr>
            <w:tcW w:w="3609" w:type="pct"/>
            <w:gridSpan w:val="4"/>
          </w:tcPr>
          <w:p w:rsidR="006E25C4" w:rsidRPr="001A0C52" w:rsidRDefault="006E25C4" w:rsidP="00DB5A37">
            <w:pPr>
              <w:rPr>
                <w:rFonts w:ascii="Times New Roman" w:hAnsi="Times New Roman"/>
                <w:sz w:val="24"/>
                <w:rPrChange w:id="6236" w:author="Red Army" w:date="2012-02-08T20:12:00Z">
                  <w:rPr>
                    <w:rFonts w:ascii="Times New Roman" w:hAnsi="Times New Roman"/>
                  </w:rPr>
                </w:rPrChange>
              </w:rPr>
            </w:pPr>
            <w:r w:rsidRPr="001A0C52">
              <w:rPr>
                <w:rFonts w:ascii="Times New Roman" w:hAnsi="Times New Roman"/>
                <w:sz w:val="24"/>
                <w:rPrChange w:id="6237" w:author="Red Army" w:date="2012-02-08T20:12:00Z">
                  <w:rPr>
                    <w:rFonts w:ascii="Times New Roman" w:eastAsia="ＭＳ ゴシック" w:hAnsi="Times New Roman"/>
                    <w:b/>
                    <w:bCs/>
                    <w:color w:val="4F81BD"/>
                  </w:rPr>
                </w:rPrChange>
              </w:rPr>
              <w:t>Delete Knowledge Item.</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6238" w:author="Red Army" w:date="2012-02-08T20:12:00Z">
                  <w:rPr>
                    <w:rFonts w:ascii="Times New Roman" w:hAnsi="Times New Roman"/>
                    <w:b/>
                  </w:rPr>
                </w:rPrChange>
              </w:rPr>
            </w:pPr>
            <w:r w:rsidRPr="001A0C52">
              <w:rPr>
                <w:rFonts w:ascii="Times New Roman" w:hAnsi="Times New Roman"/>
                <w:b/>
                <w:sz w:val="24"/>
                <w:rPrChange w:id="6239" w:author="Red Army" w:date="2012-02-08T20:12:00Z">
                  <w:rPr>
                    <w:rFonts w:ascii="Times New Roman" w:eastAsia="ＭＳ ゴシック" w:hAnsi="Times New Roman"/>
                    <w:b/>
                    <w:bCs/>
                    <w:color w:val="4F81BD"/>
                  </w:rPr>
                </w:rPrChange>
              </w:rPr>
              <w:t xml:space="preserve">Author </w:t>
            </w:r>
          </w:p>
        </w:tc>
        <w:tc>
          <w:tcPr>
            <w:tcW w:w="3609" w:type="pct"/>
            <w:gridSpan w:val="4"/>
          </w:tcPr>
          <w:p w:rsidR="006E25C4" w:rsidRPr="001A0C52" w:rsidRDefault="006E25C4" w:rsidP="00DB5A37">
            <w:pPr>
              <w:rPr>
                <w:rFonts w:ascii="Times New Roman" w:hAnsi="Times New Roman"/>
                <w:sz w:val="24"/>
                <w:rPrChange w:id="6240" w:author="Red Army" w:date="2012-02-08T20:12:00Z">
                  <w:rPr>
                    <w:rFonts w:ascii="Times New Roman" w:hAnsi="Times New Roman"/>
                  </w:rPr>
                </w:rPrChange>
              </w:rPr>
            </w:pPr>
            <w:r w:rsidRPr="001A0C52">
              <w:rPr>
                <w:rFonts w:ascii="Times New Roman" w:hAnsi="Times New Roman"/>
                <w:sz w:val="24"/>
                <w:rPrChange w:id="6241" w:author="Red Army" w:date="2012-02-08T20:12:00Z">
                  <w:rPr>
                    <w:rFonts w:ascii="Times New Roman" w:eastAsia="ＭＳ ゴシック" w:hAnsi="Times New Roman"/>
                    <w:b/>
                    <w:bCs/>
                    <w:color w:val="4F81BD"/>
                  </w:rPr>
                </w:rPrChange>
              </w:rPr>
              <w:t>QuanTH</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6242" w:author="Red Army" w:date="2012-02-08T20:12:00Z">
                  <w:rPr>
                    <w:rFonts w:ascii="Times New Roman" w:hAnsi="Times New Roman"/>
                    <w:b/>
                  </w:rPr>
                </w:rPrChange>
              </w:rPr>
            </w:pPr>
            <w:r w:rsidRPr="001A0C52">
              <w:rPr>
                <w:rFonts w:ascii="Times New Roman" w:hAnsi="Times New Roman"/>
                <w:b/>
                <w:sz w:val="24"/>
                <w:rPrChange w:id="6243" w:author="Red Army" w:date="2012-02-08T20:12:00Z">
                  <w:rPr>
                    <w:rFonts w:ascii="Times New Roman" w:eastAsia="ＭＳ ゴシック" w:hAnsi="Times New Roman"/>
                    <w:b/>
                    <w:bCs/>
                    <w:color w:val="4F81BD"/>
                  </w:rPr>
                </w:rPrChange>
              </w:rPr>
              <w:t>Date</w:t>
            </w:r>
          </w:p>
        </w:tc>
        <w:tc>
          <w:tcPr>
            <w:tcW w:w="1364" w:type="pct"/>
          </w:tcPr>
          <w:p w:rsidR="006E25C4" w:rsidRPr="001A0C52" w:rsidRDefault="006E25C4" w:rsidP="00DB5A37">
            <w:pPr>
              <w:rPr>
                <w:rFonts w:ascii="Times New Roman" w:hAnsi="Times New Roman"/>
                <w:sz w:val="24"/>
                <w:rPrChange w:id="6244" w:author="Red Army" w:date="2012-02-08T20:12:00Z">
                  <w:rPr>
                    <w:rFonts w:ascii="Times New Roman" w:hAnsi="Times New Roman"/>
                  </w:rPr>
                </w:rPrChange>
              </w:rPr>
            </w:pPr>
            <w:r w:rsidRPr="001A0C52">
              <w:rPr>
                <w:rFonts w:ascii="Times New Roman" w:hAnsi="Times New Roman"/>
                <w:sz w:val="24"/>
                <w:rPrChange w:id="6245" w:author="Red Army" w:date="2012-02-08T20:12:00Z">
                  <w:rPr>
                    <w:rFonts w:ascii="Times New Roman" w:eastAsia="ＭＳ ゴシック" w:hAnsi="Times New Roman"/>
                    <w:b/>
                    <w:bCs/>
                    <w:color w:val="4F81BD"/>
                  </w:rPr>
                </w:rPrChange>
              </w:rPr>
              <w:t>24/01/2012</w:t>
            </w:r>
          </w:p>
        </w:tc>
        <w:tc>
          <w:tcPr>
            <w:tcW w:w="637" w:type="pct"/>
            <w:shd w:val="clear" w:color="auto" w:fill="D9D9D9"/>
          </w:tcPr>
          <w:p w:rsidR="006E25C4" w:rsidRPr="001A0C52" w:rsidRDefault="006E25C4" w:rsidP="00DB5A37">
            <w:pPr>
              <w:rPr>
                <w:rFonts w:ascii="Times New Roman" w:hAnsi="Times New Roman"/>
                <w:b/>
                <w:sz w:val="24"/>
                <w:rPrChange w:id="6246" w:author="Red Army" w:date="2012-02-08T20:12:00Z">
                  <w:rPr>
                    <w:rFonts w:ascii="Times New Roman" w:hAnsi="Times New Roman"/>
                    <w:b/>
                  </w:rPr>
                </w:rPrChange>
              </w:rPr>
            </w:pPr>
            <w:r w:rsidRPr="001A0C52">
              <w:rPr>
                <w:rFonts w:ascii="Times New Roman" w:hAnsi="Times New Roman"/>
                <w:b/>
                <w:sz w:val="24"/>
                <w:rPrChange w:id="6247" w:author="Red Army" w:date="2012-02-08T20:12:00Z">
                  <w:rPr>
                    <w:rFonts w:ascii="Times New Roman" w:eastAsia="ＭＳ ゴシック" w:hAnsi="Times New Roman"/>
                    <w:b/>
                    <w:bCs/>
                    <w:color w:val="4F81BD"/>
                  </w:rPr>
                </w:rPrChange>
              </w:rPr>
              <w:t>Priority</w:t>
            </w:r>
          </w:p>
        </w:tc>
        <w:tc>
          <w:tcPr>
            <w:tcW w:w="1608" w:type="pct"/>
            <w:gridSpan w:val="2"/>
          </w:tcPr>
          <w:p w:rsidR="006E25C4" w:rsidRPr="001A0C52" w:rsidRDefault="006E25C4" w:rsidP="004B0AA3">
            <w:pPr>
              <w:rPr>
                <w:rFonts w:ascii="Times New Roman" w:hAnsi="Times New Roman"/>
                <w:sz w:val="24"/>
                <w:rPrChange w:id="6248" w:author="Red Army" w:date="2012-02-08T20:12:00Z">
                  <w:rPr>
                    <w:rFonts w:ascii="Times New Roman" w:hAnsi="Times New Roman"/>
                  </w:rPr>
                </w:rPrChange>
              </w:rPr>
            </w:pPr>
            <w:r w:rsidRPr="001A0C52">
              <w:rPr>
                <w:rFonts w:ascii="Times New Roman" w:hAnsi="Times New Roman"/>
                <w:sz w:val="24"/>
                <w:rPrChange w:id="6249" w:author="Red Army" w:date="2012-02-08T20:12:00Z">
                  <w:rPr>
                    <w:rFonts w:ascii="Times New Roman" w:eastAsia="ＭＳ ゴシック" w:hAnsi="Times New Roman"/>
                    <w:b/>
                    <w:bCs/>
                    <w:color w:val="4F81BD"/>
                  </w:rPr>
                </w:rPrChange>
              </w:rPr>
              <w:t>Medium</w:t>
            </w:r>
          </w:p>
        </w:tc>
      </w:tr>
      <w:tr w:rsidR="006E25C4" w:rsidRPr="001A0C52" w:rsidTr="00DB5A37">
        <w:tc>
          <w:tcPr>
            <w:tcW w:w="5000" w:type="pct"/>
            <w:gridSpan w:val="5"/>
            <w:shd w:val="clear" w:color="auto" w:fill="auto"/>
          </w:tcPr>
          <w:p w:rsidR="006E25C4" w:rsidRPr="001A0C52" w:rsidRDefault="006E25C4" w:rsidP="00DB5A37">
            <w:pPr>
              <w:rPr>
                <w:rFonts w:ascii="Times New Roman" w:hAnsi="Times New Roman"/>
                <w:b/>
                <w:sz w:val="24"/>
                <w:rPrChange w:id="6250" w:author="Red Army" w:date="2012-02-08T20:12:00Z">
                  <w:rPr>
                    <w:rFonts w:ascii="Times New Roman" w:hAnsi="Times New Roman"/>
                    <w:b/>
                  </w:rPr>
                </w:rPrChange>
              </w:rPr>
            </w:pPr>
            <w:r w:rsidRPr="001A0C52">
              <w:rPr>
                <w:rFonts w:ascii="Times New Roman" w:hAnsi="Times New Roman"/>
                <w:b/>
                <w:sz w:val="24"/>
                <w:rPrChange w:id="6251" w:author="Red Army" w:date="2012-02-08T20:12:00Z">
                  <w:rPr>
                    <w:rFonts w:ascii="Times New Roman" w:eastAsia="ＭＳ ゴシック" w:hAnsi="Times New Roman"/>
                    <w:b/>
                    <w:bCs/>
                    <w:color w:val="4F81BD"/>
                  </w:rPr>
                </w:rPrChange>
              </w:rPr>
              <w:t xml:space="preserve">Actor: </w:t>
            </w:r>
          </w:p>
          <w:p w:rsidR="006E25C4" w:rsidRPr="001A0C52" w:rsidRDefault="006E25C4" w:rsidP="00DB5A37">
            <w:pPr>
              <w:rPr>
                <w:rFonts w:ascii="Times New Roman" w:hAnsi="Times New Roman"/>
                <w:sz w:val="24"/>
                <w:rPrChange w:id="6252" w:author="Red Army" w:date="2012-02-08T20:12:00Z">
                  <w:rPr>
                    <w:rFonts w:ascii="Times New Roman" w:hAnsi="Times New Roman"/>
                  </w:rPr>
                </w:rPrChange>
              </w:rPr>
            </w:pPr>
            <w:r w:rsidRPr="001A0C52">
              <w:rPr>
                <w:rFonts w:ascii="Times New Roman" w:hAnsi="Times New Roman"/>
                <w:b/>
                <w:sz w:val="24"/>
                <w:rPrChange w:id="6253" w:author="Red Army" w:date="2012-02-08T20:12:00Z">
                  <w:rPr>
                    <w:rFonts w:ascii="Times New Roman" w:eastAsia="ＭＳ ゴシック" w:hAnsi="Times New Roman"/>
                    <w:b/>
                    <w:bCs/>
                    <w:color w:val="4F81BD"/>
                  </w:rPr>
                </w:rPrChange>
              </w:rPr>
              <w:t xml:space="preserve">           </w:t>
            </w:r>
            <w:ins w:id="6254" w:author="Phuong Giang" w:date="2012-02-10T18:50:00Z">
              <w:r w:rsidR="009A034F">
                <w:rPr>
                  <w:rFonts w:ascii="Times New Roman" w:hAnsi="Times New Roman"/>
                  <w:b/>
                  <w:sz w:val="24"/>
                </w:rPr>
                <w:tab/>
              </w:r>
            </w:ins>
            <w:r w:rsidRPr="001A0C52">
              <w:rPr>
                <w:rFonts w:ascii="Times New Roman" w:hAnsi="Times New Roman"/>
                <w:sz w:val="24"/>
                <w:rPrChange w:id="6255" w:author="Red Army" w:date="2012-02-08T20:12:00Z">
                  <w:rPr>
                    <w:rFonts w:ascii="Times New Roman" w:eastAsia="ＭＳ ゴシック" w:hAnsi="Times New Roman"/>
                    <w:b/>
                    <w:bCs/>
                    <w:color w:val="4F81BD"/>
                  </w:rPr>
                </w:rPrChange>
              </w:rPr>
              <w:t>User</w:t>
            </w:r>
          </w:p>
          <w:p w:rsidR="006E25C4" w:rsidRPr="001A0C52" w:rsidRDefault="006E25C4" w:rsidP="00DB5A37">
            <w:pPr>
              <w:rPr>
                <w:rFonts w:ascii="Times New Roman" w:hAnsi="Times New Roman"/>
                <w:b/>
                <w:sz w:val="24"/>
                <w:rPrChange w:id="6256" w:author="Red Army" w:date="2012-02-08T20:12:00Z">
                  <w:rPr>
                    <w:rFonts w:ascii="Times New Roman" w:hAnsi="Times New Roman"/>
                    <w:b/>
                  </w:rPr>
                </w:rPrChange>
              </w:rPr>
            </w:pPr>
            <w:r w:rsidRPr="001A0C52">
              <w:rPr>
                <w:rFonts w:ascii="Times New Roman" w:hAnsi="Times New Roman"/>
                <w:b/>
                <w:sz w:val="24"/>
                <w:rPrChange w:id="6257" w:author="Red Army" w:date="2012-02-08T20:12:00Z">
                  <w:rPr>
                    <w:rFonts w:ascii="Times New Roman" w:eastAsia="ＭＳ ゴシック" w:hAnsi="Times New Roman"/>
                    <w:b/>
                    <w:bCs/>
                    <w:color w:val="4F81BD"/>
                  </w:rPr>
                </w:rPrChange>
              </w:rPr>
              <w:t>Summary:</w:t>
            </w:r>
          </w:p>
          <w:p w:rsidR="006E25C4" w:rsidRPr="001A0C52" w:rsidRDefault="006E25C4" w:rsidP="00DB5A37">
            <w:pPr>
              <w:rPr>
                <w:rFonts w:ascii="Times New Roman" w:hAnsi="Times New Roman"/>
                <w:sz w:val="24"/>
                <w:rPrChange w:id="6258" w:author="Red Army" w:date="2012-02-08T20:12:00Z">
                  <w:rPr>
                    <w:rFonts w:ascii="Times New Roman" w:hAnsi="Times New Roman"/>
                  </w:rPr>
                </w:rPrChange>
              </w:rPr>
            </w:pPr>
            <w:r w:rsidRPr="001A0C52">
              <w:rPr>
                <w:rFonts w:ascii="Times New Roman" w:hAnsi="Times New Roman"/>
                <w:sz w:val="24"/>
                <w:rPrChange w:id="6259" w:author="Red Army" w:date="2012-02-08T20:12:00Z">
                  <w:rPr>
                    <w:rFonts w:ascii="Times New Roman" w:eastAsia="ＭＳ ゴシック" w:hAnsi="Times New Roman"/>
                    <w:b/>
                    <w:bCs/>
                    <w:color w:val="4F81BD"/>
                  </w:rPr>
                </w:rPrChange>
              </w:rPr>
              <w:t xml:space="preserve">           </w:t>
            </w:r>
            <w:ins w:id="6260" w:author="Phuong Giang" w:date="2012-02-10T18:50:00Z">
              <w:r w:rsidR="009A034F">
                <w:rPr>
                  <w:rFonts w:ascii="Times New Roman" w:hAnsi="Times New Roman"/>
                  <w:sz w:val="24"/>
                </w:rPr>
                <w:tab/>
              </w:r>
              <w:r w:rsidR="009A034F" w:rsidRPr="0091551D">
                <w:rPr>
                  <w:rFonts w:ascii="Times New Roman" w:hAnsi="Times New Roman"/>
                  <w:sz w:val="24"/>
                </w:rPr>
                <w:t xml:space="preserve">Users can delete </w:t>
              </w:r>
              <w:r w:rsidR="009A034F">
                <w:rPr>
                  <w:rFonts w:ascii="Times New Roman" w:hAnsi="Times New Roman"/>
                  <w:sz w:val="24"/>
                </w:rPr>
                <w:t>KIs</w:t>
              </w:r>
              <w:r w:rsidR="009A034F" w:rsidRPr="0091551D">
                <w:rPr>
                  <w:rFonts w:ascii="Times New Roman" w:hAnsi="Times New Roman"/>
                  <w:sz w:val="24"/>
                </w:rPr>
                <w:t xml:space="preserve"> from the database.</w:t>
              </w:r>
            </w:ins>
            <w:del w:id="6261" w:author="Phuong Giang" w:date="2012-02-10T18:50:00Z">
              <w:r w:rsidRPr="001A0C52" w:rsidDel="009A034F">
                <w:rPr>
                  <w:rFonts w:ascii="Times New Roman" w:hAnsi="Times New Roman"/>
                  <w:sz w:val="24"/>
                  <w:rPrChange w:id="6262" w:author="Red Army" w:date="2012-02-08T20:12:00Z">
                    <w:rPr>
                      <w:rFonts w:ascii="Times New Roman" w:eastAsia="ＭＳ ゴシック" w:hAnsi="Times New Roman"/>
                      <w:b/>
                      <w:bCs/>
                      <w:color w:val="4F81BD"/>
                    </w:rPr>
                  </w:rPrChange>
                </w:rPr>
                <w:delText>This use case allows user to delete one or many Knowledge Items.</w:delText>
              </w:r>
            </w:del>
            <w:r w:rsidRPr="001A0C52">
              <w:rPr>
                <w:rFonts w:ascii="Times New Roman" w:hAnsi="Times New Roman"/>
                <w:sz w:val="24"/>
                <w:rPrChange w:id="6263" w:author="Red Army" w:date="2012-02-08T20:12:00Z">
                  <w:rPr>
                    <w:rFonts w:ascii="Times New Roman" w:eastAsia="ＭＳ ゴシック" w:hAnsi="Times New Roman"/>
                    <w:b/>
                    <w:bCs/>
                    <w:color w:val="4F81BD"/>
                  </w:rPr>
                </w:rPrChange>
              </w:rPr>
              <w:t xml:space="preserve"> </w:t>
            </w:r>
          </w:p>
          <w:p w:rsidR="006E25C4" w:rsidRPr="001A0C52" w:rsidRDefault="006E25C4" w:rsidP="00DB5A37">
            <w:pPr>
              <w:rPr>
                <w:rFonts w:ascii="Times New Roman" w:hAnsi="Times New Roman"/>
                <w:b/>
                <w:bCs/>
                <w:sz w:val="24"/>
                <w:rPrChange w:id="6264" w:author="Red Army" w:date="2012-02-08T20:12:00Z">
                  <w:rPr>
                    <w:rFonts w:ascii="Times New Roman" w:hAnsi="Times New Roman"/>
                    <w:b/>
                    <w:bCs/>
                  </w:rPr>
                </w:rPrChange>
              </w:rPr>
            </w:pPr>
            <w:r w:rsidRPr="001A0C52">
              <w:rPr>
                <w:rFonts w:ascii="Times New Roman" w:hAnsi="Times New Roman"/>
                <w:b/>
                <w:bCs/>
                <w:sz w:val="24"/>
                <w:rPrChange w:id="6265" w:author="Red Army" w:date="2012-02-08T20:12:00Z">
                  <w:rPr>
                    <w:rFonts w:ascii="Times New Roman" w:eastAsia="ＭＳ ゴシック" w:hAnsi="Times New Roman"/>
                    <w:b/>
                    <w:bCs/>
                    <w:color w:val="4F81BD"/>
                  </w:rPr>
                </w:rPrChange>
              </w:rPr>
              <w:t>Goal:</w:t>
            </w:r>
          </w:p>
          <w:p w:rsidR="009A034F" w:rsidRDefault="006E25C4" w:rsidP="00DB5A37">
            <w:pPr>
              <w:rPr>
                <w:ins w:id="6266" w:author="Phuong Giang" w:date="2012-02-10T18:50:00Z"/>
                <w:rFonts w:ascii="Times New Roman" w:hAnsi="Times New Roman"/>
                <w:bCs/>
                <w:sz w:val="24"/>
              </w:rPr>
            </w:pPr>
            <w:r w:rsidRPr="001A0C52">
              <w:rPr>
                <w:rFonts w:ascii="Times New Roman" w:hAnsi="Times New Roman"/>
                <w:sz w:val="24"/>
                <w:rPrChange w:id="6267" w:author="Red Army" w:date="2012-02-08T20:12:00Z">
                  <w:rPr>
                    <w:rFonts w:ascii="Times New Roman" w:eastAsia="ＭＳ ゴシック" w:hAnsi="Times New Roman"/>
                    <w:b/>
                    <w:bCs/>
                    <w:color w:val="4F81BD"/>
                  </w:rPr>
                </w:rPrChange>
              </w:rPr>
              <w:t xml:space="preserve">           </w:t>
            </w:r>
            <w:ins w:id="6268" w:author="Phuong Giang" w:date="2012-02-10T18:50:00Z">
              <w:r w:rsidR="009A034F">
                <w:rPr>
                  <w:rFonts w:ascii="Times New Roman" w:hAnsi="Times New Roman"/>
                  <w:sz w:val="24"/>
                </w:rPr>
                <w:tab/>
              </w:r>
            </w:ins>
            <w:r w:rsidRPr="001A0C52">
              <w:rPr>
                <w:rFonts w:ascii="Times New Roman" w:hAnsi="Times New Roman"/>
                <w:bCs/>
                <w:sz w:val="24"/>
                <w:rPrChange w:id="6269" w:author="Red Army" w:date="2012-02-08T20:12:00Z">
                  <w:rPr>
                    <w:rFonts w:ascii="Times New Roman" w:eastAsia="ＭＳ ゴシック" w:hAnsi="Times New Roman"/>
                    <w:b/>
                    <w:bCs/>
                    <w:color w:val="4F81BD"/>
                  </w:rPr>
                </w:rPrChange>
              </w:rPr>
              <w:t xml:space="preserve">Delete the selected KIs successfully. </w:t>
            </w:r>
          </w:p>
          <w:p w:rsidR="006E25C4" w:rsidRPr="001A0C52" w:rsidRDefault="009A034F" w:rsidP="00DB5A37">
            <w:pPr>
              <w:rPr>
                <w:rFonts w:ascii="Times New Roman" w:hAnsi="Times New Roman"/>
                <w:bCs/>
                <w:sz w:val="24"/>
                <w:rPrChange w:id="6270" w:author="Red Army" w:date="2012-02-08T20:12:00Z">
                  <w:rPr>
                    <w:rFonts w:ascii="Times New Roman" w:hAnsi="Times New Roman"/>
                    <w:bCs/>
                  </w:rPr>
                </w:rPrChange>
              </w:rPr>
            </w:pPr>
            <w:ins w:id="6271" w:author="Phuong Giang" w:date="2012-02-10T18:50:00Z">
              <w:r>
                <w:rPr>
                  <w:rFonts w:ascii="Times New Roman" w:hAnsi="Times New Roman"/>
                  <w:bCs/>
                  <w:sz w:val="24"/>
                </w:rPr>
                <w:tab/>
              </w:r>
            </w:ins>
            <w:r w:rsidR="006E25C4" w:rsidRPr="001A0C52">
              <w:rPr>
                <w:rFonts w:ascii="Times New Roman" w:hAnsi="Times New Roman"/>
                <w:bCs/>
                <w:sz w:val="24"/>
                <w:rPrChange w:id="6272" w:author="Red Army" w:date="2012-02-08T20:12:00Z">
                  <w:rPr>
                    <w:rFonts w:ascii="Times New Roman" w:eastAsia="ＭＳ ゴシック" w:hAnsi="Times New Roman"/>
                    <w:b/>
                    <w:bCs/>
                    <w:color w:val="4F81BD"/>
                  </w:rPr>
                </w:rPrChange>
              </w:rPr>
              <w:t xml:space="preserve">Data Integrity is assured. </w:t>
            </w:r>
          </w:p>
          <w:p w:rsidR="006E25C4" w:rsidRPr="001A0C52" w:rsidRDefault="006E25C4" w:rsidP="00DB5A37">
            <w:pPr>
              <w:rPr>
                <w:rFonts w:ascii="Times New Roman" w:hAnsi="Times New Roman"/>
                <w:b/>
                <w:bCs/>
                <w:sz w:val="24"/>
                <w:rPrChange w:id="6273" w:author="Red Army" w:date="2012-02-08T20:12:00Z">
                  <w:rPr>
                    <w:rFonts w:ascii="Times New Roman" w:hAnsi="Times New Roman"/>
                    <w:b/>
                    <w:bCs/>
                  </w:rPr>
                </w:rPrChange>
              </w:rPr>
            </w:pPr>
            <w:r w:rsidRPr="001A0C52">
              <w:rPr>
                <w:rFonts w:ascii="Times New Roman" w:hAnsi="Times New Roman"/>
                <w:b/>
                <w:bCs/>
                <w:sz w:val="24"/>
                <w:rPrChange w:id="6274" w:author="Red Army" w:date="2012-02-08T20:12:00Z">
                  <w:rPr>
                    <w:rFonts w:ascii="Times New Roman" w:eastAsia="ＭＳ ゴシック" w:hAnsi="Times New Roman"/>
                    <w:b/>
                    <w:bCs/>
                    <w:color w:val="4F81BD"/>
                  </w:rPr>
                </w:rPrChange>
              </w:rPr>
              <w:t>Triggers</w:t>
            </w:r>
          </w:p>
          <w:p w:rsidR="006E25C4" w:rsidRPr="001A0C52" w:rsidRDefault="006E25C4" w:rsidP="00DB5A37">
            <w:pPr>
              <w:rPr>
                <w:rFonts w:ascii="Times New Roman" w:hAnsi="Times New Roman"/>
                <w:bCs/>
                <w:sz w:val="24"/>
                <w:rPrChange w:id="6275" w:author="Red Army" w:date="2012-02-08T20:12:00Z">
                  <w:rPr>
                    <w:rFonts w:ascii="Times New Roman" w:hAnsi="Times New Roman"/>
                    <w:bCs/>
                  </w:rPr>
                </w:rPrChange>
              </w:rPr>
            </w:pPr>
            <w:r w:rsidRPr="001A0C52">
              <w:rPr>
                <w:rFonts w:ascii="Times New Roman" w:hAnsi="Times New Roman"/>
                <w:bCs/>
                <w:sz w:val="24"/>
                <w:rPrChange w:id="6276" w:author="Red Army" w:date="2012-02-08T20:12:00Z">
                  <w:rPr>
                    <w:rFonts w:ascii="Times New Roman" w:eastAsia="ＭＳ ゴシック" w:hAnsi="Times New Roman"/>
                    <w:b/>
                    <w:bCs/>
                    <w:color w:val="4F81BD"/>
                  </w:rPr>
                </w:rPrChange>
              </w:rPr>
              <w:t xml:space="preserve">          </w:t>
            </w:r>
            <w:ins w:id="6277" w:author="Phuong Giang" w:date="2012-02-10T18:51:00Z">
              <w:r w:rsidR="009A034F">
                <w:rPr>
                  <w:rFonts w:ascii="Times New Roman" w:hAnsi="Times New Roman"/>
                  <w:bCs/>
                  <w:sz w:val="24"/>
                </w:rPr>
                <w:tab/>
              </w:r>
            </w:ins>
            <w:r w:rsidRPr="001A0C52">
              <w:rPr>
                <w:rFonts w:ascii="Times New Roman" w:hAnsi="Times New Roman"/>
                <w:bCs/>
                <w:sz w:val="24"/>
                <w:rPrChange w:id="6278" w:author="Red Army" w:date="2012-02-08T20:12:00Z">
                  <w:rPr>
                    <w:rFonts w:ascii="Times New Roman" w:eastAsia="ＭＳ ゴシック" w:hAnsi="Times New Roman"/>
                    <w:b/>
                    <w:bCs/>
                    <w:color w:val="4F81BD"/>
                  </w:rPr>
                </w:rPrChange>
              </w:rPr>
              <w:t>Active this use case when user selects KIs and ask the system to delete those.</w:t>
            </w:r>
          </w:p>
          <w:p w:rsidR="006E25C4" w:rsidRPr="001A0C52" w:rsidDel="009A034F" w:rsidRDefault="006E25C4" w:rsidP="00DB5A37">
            <w:pPr>
              <w:rPr>
                <w:del w:id="6279" w:author="Phuong Giang" w:date="2012-02-10T18:51:00Z"/>
                <w:rFonts w:ascii="Times New Roman" w:hAnsi="Times New Roman"/>
                <w:sz w:val="24"/>
                <w:u w:val="single"/>
                <w:rPrChange w:id="6280" w:author="Red Army" w:date="2012-02-08T20:12:00Z">
                  <w:rPr>
                    <w:del w:id="6281" w:author="Phuong Giang" w:date="2012-02-10T18:51:00Z"/>
                    <w:rFonts w:ascii="Times New Roman" w:hAnsi="Times New Roman"/>
                    <w:u w:val="single"/>
                  </w:rPr>
                </w:rPrChange>
              </w:rPr>
            </w:pPr>
            <w:del w:id="6282" w:author="Phuong Giang" w:date="2012-02-10T18:51:00Z">
              <w:r w:rsidRPr="001A0C52" w:rsidDel="009A034F">
                <w:rPr>
                  <w:rFonts w:ascii="Times New Roman" w:hAnsi="Times New Roman"/>
                  <w:bCs/>
                  <w:sz w:val="24"/>
                  <w:rPrChange w:id="6283" w:author="Red Army" w:date="2012-02-08T20:12:00Z">
                    <w:rPr>
                      <w:rFonts w:ascii="Times New Roman" w:eastAsia="ＭＳ ゴシック" w:hAnsi="Times New Roman"/>
                      <w:b/>
                      <w:bCs/>
                      <w:color w:val="4F81BD"/>
                    </w:rPr>
                  </w:rPrChange>
                </w:rPr>
                <w:delText xml:space="preserve">          Active this use case when user selects KIs and press “Delete” key on the keyboard.</w:delText>
              </w:r>
            </w:del>
          </w:p>
          <w:p w:rsidR="006E25C4" w:rsidRPr="001A0C52" w:rsidRDefault="006E25C4" w:rsidP="00DB5A37">
            <w:pPr>
              <w:rPr>
                <w:rFonts w:ascii="Times New Roman" w:hAnsi="Times New Roman"/>
                <w:b/>
                <w:bCs/>
                <w:sz w:val="24"/>
                <w:rPrChange w:id="6284" w:author="Red Army" w:date="2012-02-08T20:12:00Z">
                  <w:rPr>
                    <w:rFonts w:ascii="Times New Roman" w:hAnsi="Times New Roman"/>
                    <w:b/>
                    <w:bCs/>
                  </w:rPr>
                </w:rPrChange>
              </w:rPr>
            </w:pPr>
            <w:r w:rsidRPr="001A0C52">
              <w:rPr>
                <w:rFonts w:ascii="Times New Roman" w:hAnsi="Times New Roman"/>
                <w:b/>
                <w:bCs/>
                <w:sz w:val="24"/>
                <w:rPrChange w:id="6285" w:author="Red Army" w:date="2012-02-08T20:12:00Z">
                  <w:rPr>
                    <w:rFonts w:ascii="Times New Roman" w:eastAsia="ＭＳ ゴシック" w:hAnsi="Times New Roman"/>
                    <w:b/>
                    <w:bCs/>
                    <w:color w:val="4F81BD"/>
                  </w:rPr>
                </w:rPrChange>
              </w:rPr>
              <w:t>Preconditions:</w:t>
            </w:r>
          </w:p>
          <w:p w:rsidR="009A034F" w:rsidRDefault="006E25C4" w:rsidP="00DB5A37">
            <w:pPr>
              <w:rPr>
                <w:ins w:id="6286" w:author="Phuong Giang" w:date="2012-02-10T18:51:00Z"/>
                <w:rFonts w:ascii="Times New Roman" w:hAnsi="Times New Roman"/>
                <w:bCs/>
                <w:sz w:val="24"/>
              </w:rPr>
            </w:pPr>
            <w:r w:rsidRPr="001A0C52">
              <w:rPr>
                <w:rFonts w:ascii="Times New Roman" w:hAnsi="Times New Roman"/>
                <w:bCs/>
                <w:sz w:val="24"/>
                <w:rPrChange w:id="6287" w:author="Red Army" w:date="2012-02-08T20:12:00Z">
                  <w:rPr>
                    <w:rFonts w:ascii="Times New Roman" w:eastAsia="ＭＳ ゴシック" w:hAnsi="Times New Roman"/>
                    <w:b/>
                    <w:bCs/>
                    <w:color w:val="4F81BD"/>
                  </w:rPr>
                </w:rPrChange>
              </w:rPr>
              <w:t xml:space="preserve">         </w:t>
            </w:r>
            <w:ins w:id="6288" w:author="Phuong Giang" w:date="2012-02-10T18:51:00Z">
              <w:r w:rsidR="009A034F">
                <w:rPr>
                  <w:rFonts w:ascii="Times New Roman" w:hAnsi="Times New Roman"/>
                  <w:bCs/>
                  <w:sz w:val="24"/>
                </w:rPr>
                <w:tab/>
              </w:r>
            </w:ins>
            <w:r w:rsidRPr="001A0C52">
              <w:rPr>
                <w:rFonts w:ascii="Times New Roman" w:hAnsi="Times New Roman"/>
                <w:bCs/>
                <w:sz w:val="24"/>
                <w:rPrChange w:id="6289" w:author="Red Army" w:date="2012-02-08T20:12:00Z">
                  <w:rPr>
                    <w:rFonts w:ascii="Times New Roman" w:eastAsia="ＭＳ ゴシック" w:hAnsi="Times New Roman"/>
                    <w:b/>
                    <w:bCs/>
                    <w:color w:val="4F81BD"/>
                  </w:rPr>
                </w:rPrChange>
              </w:rPr>
              <w:t xml:space="preserve">Start application successfully. </w:t>
            </w:r>
          </w:p>
          <w:p w:rsidR="006E25C4" w:rsidRPr="001A0C52" w:rsidRDefault="009A034F" w:rsidP="00DB5A37">
            <w:pPr>
              <w:rPr>
                <w:rFonts w:ascii="Times New Roman" w:hAnsi="Times New Roman"/>
                <w:bCs/>
                <w:sz w:val="24"/>
                <w:rPrChange w:id="6290" w:author="Red Army" w:date="2012-02-08T20:12:00Z">
                  <w:rPr>
                    <w:rFonts w:ascii="Times New Roman" w:hAnsi="Times New Roman"/>
                    <w:bCs/>
                  </w:rPr>
                </w:rPrChange>
              </w:rPr>
            </w:pPr>
            <w:ins w:id="6291" w:author="Phuong Giang" w:date="2012-02-10T18:51:00Z">
              <w:r>
                <w:rPr>
                  <w:rFonts w:ascii="Times New Roman" w:hAnsi="Times New Roman"/>
                  <w:bCs/>
                  <w:sz w:val="24"/>
                </w:rPr>
                <w:tab/>
              </w:r>
            </w:ins>
            <w:r w:rsidR="006E25C4" w:rsidRPr="001A0C52">
              <w:rPr>
                <w:rFonts w:ascii="Times New Roman" w:hAnsi="Times New Roman"/>
                <w:bCs/>
                <w:sz w:val="24"/>
                <w:rPrChange w:id="6292" w:author="Red Army" w:date="2012-02-08T20:12:00Z">
                  <w:rPr>
                    <w:rFonts w:ascii="Times New Roman" w:eastAsia="ＭＳ ゴシック" w:hAnsi="Times New Roman"/>
                    <w:b/>
                    <w:bCs/>
                    <w:color w:val="4F81BD"/>
                  </w:rPr>
                </w:rPrChange>
              </w:rPr>
              <w:t>There is at least one KI in the database</w:t>
            </w:r>
            <w:del w:id="6293" w:author="Phuong Giang" w:date="2012-02-10T18:51:00Z">
              <w:r w:rsidR="006E25C4" w:rsidRPr="001A0C52" w:rsidDel="009A034F">
                <w:rPr>
                  <w:rFonts w:ascii="Times New Roman" w:hAnsi="Times New Roman"/>
                  <w:bCs/>
                  <w:sz w:val="24"/>
                  <w:rPrChange w:id="6294" w:author="Red Army" w:date="2012-02-08T20:12:00Z">
                    <w:rPr>
                      <w:rFonts w:ascii="Times New Roman" w:eastAsia="ＭＳ ゴシック" w:hAnsi="Times New Roman"/>
                      <w:b/>
                      <w:bCs/>
                      <w:color w:val="4F81BD"/>
                    </w:rPr>
                  </w:rPrChange>
                </w:rPr>
                <w:delText xml:space="preserve"> to delete</w:delText>
              </w:r>
            </w:del>
            <w:r w:rsidR="006E25C4" w:rsidRPr="001A0C52">
              <w:rPr>
                <w:rFonts w:ascii="Times New Roman" w:hAnsi="Times New Roman"/>
                <w:bCs/>
                <w:sz w:val="24"/>
                <w:rPrChange w:id="6295" w:author="Red Army" w:date="2012-02-08T20:12:00Z">
                  <w:rPr>
                    <w:rFonts w:ascii="Times New Roman" w:eastAsia="ＭＳ ゴシック" w:hAnsi="Times New Roman"/>
                    <w:b/>
                    <w:bCs/>
                    <w:color w:val="4F81BD"/>
                  </w:rPr>
                </w:rPrChange>
              </w:rPr>
              <w:t>.</w:t>
            </w:r>
          </w:p>
          <w:p w:rsidR="006E25C4" w:rsidRPr="001A0C52" w:rsidRDefault="006E25C4" w:rsidP="00DB5A37">
            <w:pPr>
              <w:rPr>
                <w:rFonts w:ascii="Times New Roman" w:hAnsi="Times New Roman"/>
                <w:b/>
                <w:bCs/>
                <w:sz w:val="24"/>
                <w:rPrChange w:id="6296" w:author="Red Army" w:date="2012-02-08T20:12:00Z">
                  <w:rPr>
                    <w:rFonts w:ascii="Times New Roman" w:hAnsi="Times New Roman"/>
                    <w:b/>
                    <w:bCs/>
                  </w:rPr>
                </w:rPrChange>
              </w:rPr>
            </w:pPr>
            <w:r w:rsidRPr="001A0C52">
              <w:rPr>
                <w:rFonts w:ascii="Times New Roman" w:hAnsi="Times New Roman"/>
                <w:b/>
                <w:bCs/>
                <w:sz w:val="24"/>
                <w:rPrChange w:id="6297" w:author="Red Army" w:date="2012-02-08T20:12:00Z">
                  <w:rPr>
                    <w:rFonts w:ascii="Times New Roman" w:eastAsia="ＭＳ ゴシック" w:hAnsi="Times New Roman"/>
                    <w:b/>
                    <w:bCs/>
                    <w:color w:val="4F81BD"/>
                  </w:rPr>
                </w:rPrChange>
              </w:rPr>
              <w:t>Post</w:t>
            </w:r>
            <w:r w:rsidRPr="001A0C52">
              <w:rPr>
                <w:rFonts w:ascii="Times New Roman" w:hAnsi="Times New Roman"/>
                <w:b/>
                <w:sz w:val="24"/>
                <w:rPrChange w:id="6298" w:author="Red Army" w:date="2012-02-08T20:12:00Z">
                  <w:rPr>
                    <w:rFonts w:ascii="Times New Roman" w:eastAsia="ＭＳ ゴシック" w:hAnsi="Times New Roman"/>
                    <w:b/>
                    <w:bCs/>
                    <w:color w:val="4F81BD"/>
                  </w:rPr>
                </w:rPrChange>
              </w:rPr>
              <w:t xml:space="preserve"> </w:t>
            </w:r>
            <w:r w:rsidRPr="001A0C52">
              <w:rPr>
                <w:rFonts w:ascii="Times New Roman" w:hAnsi="Times New Roman"/>
                <w:b/>
                <w:bCs/>
                <w:sz w:val="24"/>
                <w:rPrChange w:id="6299" w:author="Red Army" w:date="2012-02-08T20:12:00Z">
                  <w:rPr>
                    <w:rFonts w:ascii="Times New Roman" w:eastAsia="ＭＳ ゴシック" w:hAnsi="Times New Roman"/>
                    <w:b/>
                    <w:bCs/>
                    <w:color w:val="4F81BD"/>
                  </w:rPr>
                </w:rPrChange>
              </w:rPr>
              <w:t>Conditions:</w:t>
            </w:r>
          </w:p>
          <w:p w:rsidR="009C60F3" w:rsidRDefault="006E25C4" w:rsidP="00DB5A37">
            <w:pPr>
              <w:rPr>
                <w:ins w:id="6300" w:author="Phuong Giang" w:date="2012-02-10T18:51:00Z"/>
                <w:rFonts w:ascii="Times New Roman" w:hAnsi="Times New Roman"/>
                <w:bCs/>
                <w:sz w:val="24"/>
              </w:rPr>
            </w:pPr>
            <w:r w:rsidRPr="001A0C52">
              <w:rPr>
                <w:rFonts w:ascii="Times New Roman" w:hAnsi="Times New Roman"/>
                <w:bCs/>
                <w:sz w:val="24"/>
                <w:rPrChange w:id="6301" w:author="Red Army" w:date="2012-02-08T20:12:00Z">
                  <w:rPr>
                    <w:rFonts w:ascii="Times New Roman" w:eastAsia="ＭＳ ゴシック" w:hAnsi="Times New Roman"/>
                    <w:b/>
                    <w:bCs/>
                    <w:color w:val="4F81BD"/>
                  </w:rPr>
                </w:rPrChange>
              </w:rPr>
              <w:t xml:space="preserve">         </w:t>
            </w:r>
            <w:ins w:id="6302" w:author="Phuong Giang" w:date="2012-02-10T18:51:00Z">
              <w:r w:rsidR="009C60F3">
                <w:rPr>
                  <w:rFonts w:ascii="Times New Roman" w:hAnsi="Times New Roman"/>
                  <w:bCs/>
                  <w:sz w:val="24"/>
                </w:rPr>
                <w:tab/>
              </w:r>
            </w:ins>
            <w:r w:rsidRPr="001A0C52">
              <w:rPr>
                <w:rFonts w:ascii="Times New Roman" w:hAnsi="Times New Roman"/>
                <w:bCs/>
                <w:sz w:val="24"/>
                <w:rPrChange w:id="6303" w:author="Red Army" w:date="2012-02-08T20:12:00Z">
                  <w:rPr>
                    <w:rFonts w:ascii="Times New Roman" w:eastAsia="ＭＳ ゴシック" w:hAnsi="Times New Roman"/>
                    <w:b/>
                    <w:bCs/>
                    <w:color w:val="4F81BD"/>
                  </w:rPr>
                </w:rPrChange>
              </w:rPr>
              <w:t>All the information of deleted KIs is deleted successfully</w:t>
            </w:r>
          </w:p>
          <w:p w:rsidR="006E25C4" w:rsidRPr="001A0C52" w:rsidRDefault="009C60F3" w:rsidP="00DB5A37">
            <w:pPr>
              <w:rPr>
                <w:rFonts w:ascii="Times New Roman" w:hAnsi="Times New Roman"/>
                <w:bCs/>
                <w:sz w:val="24"/>
                <w:rPrChange w:id="6304" w:author="Red Army" w:date="2012-02-08T20:12:00Z">
                  <w:rPr>
                    <w:rFonts w:ascii="Times New Roman" w:hAnsi="Times New Roman"/>
                    <w:bCs/>
                  </w:rPr>
                </w:rPrChange>
              </w:rPr>
            </w:pPr>
            <w:ins w:id="6305" w:author="Phuong Giang" w:date="2012-02-10T18:51:00Z">
              <w:r>
                <w:rPr>
                  <w:rFonts w:ascii="Times New Roman" w:hAnsi="Times New Roman"/>
                  <w:bCs/>
                  <w:sz w:val="24"/>
                </w:rPr>
                <w:tab/>
              </w:r>
            </w:ins>
            <w:del w:id="6306" w:author="Phuong Giang" w:date="2012-02-10T18:51:00Z">
              <w:r w:rsidR="006E25C4" w:rsidRPr="001A0C52" w:rsidDel="009C60F3">
                <w:rPr>
                  <w:rFonts w:ascii="Times New Roman" w:hAnsi="Times New Roman"/>
                  <w:bCs/>
                  <w:sz w:val="24"/>
                  <w:rPrChange w:id="6307" w:author="Red Army" w:date="2012-02-08T20:12:00Z">
                    <w:rPr>
                      <w:rFonts w:ascii="Times New Roman" w:eastAsia="ＭＳ ゴシック" w:hAnsi="Times New Roman"/>
                      <w:b/>
                      <w:bCs/>
                      <w:color w:val="4F81BD"/>
                    </w:rPr>
                  </w:rPrChange>
                </w:rPr>
                <w:delText>, d</w:delText>
              </w:r>
            </w:del>
            <w:ins w:id="6308" w:author="Phuong Giang" w:date="2012-02-10T18:51:00Z">
              <w:r>
                <w:rPr>
                  <w:rFonts w:ascii="Times New Roman" w:hAnsi="Times New Roman"/>
                  <w:bCs/>
                  <w:sz w:val="24"/>
                </w:rPr>
                <w:t>D</w:t>
              </w:r>
            </w:ins>
            <w:r w:rsidR="006E25C4" w:rsidRPr="001A0C52">
              <w:rPr>
                <w:rFonts w:ascii="Times New Roman" w:hAnsi="Times New Roman"/>
                <w:bCs/>
                <w:sz w:val="24"/>
                <w:rPrChange w:id="6309" w:author="Red Army" w:date="2012-02-08T20:12:00Z">
                  <w:rPr>
                    <w:rFonts w:ascii="Times New Roman" w:eastAsia="ＭＳ ゴシック" w:hAnsi="Times New Roman"/>
                    <w:b/>
                    <w:bCs/>
                    <w:color w:val="4F81BD"/>
                  </w:rPr>
                </w:rPrChange>
              </w:rPr>
              <w:t xml:space="preserve">ata integrity is assured. </w:t>
            </w:r>
            <w:del w:id="6310" w:author="Phuong Giang" w:date="2012-02-10T18:51:00Z">
              <w:r w:rsidR="006E25C4" w:rsidRPr="001A0C52" w:rsidDel="009C60F3">
                <w:rPr>
                  <w:rFonts w:ascii="Times New Roman" w:hAnsi="Times New Roman"/>
                  <w:bCs/>
                  <w:sz w:val="24"/>
                  <w:rPrChange w:id="6311" w:author="Red Army" w:date="2012-02-08T20:12:00Z">
                    <w:rPr>
                      <w:rFonts w:ascii="Times New Roman" w:eastAsia="ＭＳ ゴシック" w:hAnsi="Times New Roman"/>
                      <w:b/>
                      <w:bCs/>
                      <w:color w:val="4F81BD"/>
                    </w:rPr>
                  </w:rPrChange>
                </w:rPr>
                <w:delText xml:space="preserve">No search cache of this KI remains. </w:delText>
              </w:r>
            </w:del>
          </w:p>
          <w:p w:rsidR="006E25C4" w:rsidRPr="001A0C52" w:rsidRDefault="006E25C4" w:rsidP="00DB5A37">
            <w:pPr>
              <w:rPr>
                <w:rFonts w:ascii="Times New Roman" w:hAnsi="Times New Roman"/>
                <w:b/>
                <w:bCs/>
                <w:sz w:val="24"/>
                <w:rPrChange w:id="6312" w:author="Red Army" w:date="2012-02-08T20:12:00Z">
                  <w:rPr>
                    <w:rFonts w:ascii="Times New Roman" w:hAnsi="Times New Roman"/>
                    <w:b/>
                    <w:bCs/>
                  </w:rPr>
                </w:rPrChange>
              </w:rPr>
            </w:pPr>
            <w:r w:rsidRPr="001A0C52">
              <w:rPr>
                <w:rFonts w:ascii="Times New Roman" w:hAnsi="Times New Roman"/>
                <w:b/>
                <w:bCs/>
                <w:sz w:val="24"/>
                <w:rPrChange w:id="6313" w:author="Red Army" w:date="2012-02-08T20:12:00Z">
                  <w:rPr>
                    <w:rFonts w:ascii="Times New Roman" w:eastAsia="ＭＳ ゴシック" w:hAnsi="Times New Roman"/>
                    <w:b/>
                    <w:b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DB5A37">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314" w:author="Red Army" w:date="2012-02-08T20:12:00Z">
                        <w:rPr>
                          <w:rFonts w:ascii="Times New Roman" w:hAnsi="Times New Roman"/>
                        </w:rPr>
                      </w:rPrChange>
                    </w:rPr>
                  </w:pPr>
                  <w:r w:rsidRPr="001A0C52">
                    <w:rPr>
                      <w:rFonts w:ascii="Times New Roman" w:hAnsi="Times New Roman"/>
                      <w:sz w:val="24"/>
                      <w:rPrChange w:id="6315"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316" w:author="Red Army" w:date="2012-02-08T20:12:00Z">
                        <w:rPr>
                          <w:rFonts w:ascii="Times New Roman" w:hAnsi="Times New Roman"/>
                        </w:rPr>
                      </w:rPrChange>
                    </w:rPr>
                  </w:pPr>
                  <w:r w:rsidRPr="001A0C52">
                    <w:rPr>
                      <w:rFonts w:ascii="Times New Roman" w:hAnsi="Times New Roman"/>
                      <w:sz w:val="24"/>
                      <w:rPrChange w:id="6317"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318" w:author="Red Army" w:date="2012-02-08T20:12:00Z">
                        <w:rPr>
                          <w:rFonts w:ascii="Times New Roman" w:hAnsi="Times New Roman"/>
                        </w:rPr>
                      </w:rPrChange>
                    </w:rPr>
                  </w:pPr>
                  <w:r w:rsidRPr="001A0C52">
                    <w:rPr>
                      <w:rFonts w:ascii="Times New Roman" w:hAnsi="Times New Roman"/>
                      <w:sz w:val="24"/>
                      <w:rPrChange w:id="6319" w:author="Red Army" w:date="2012-02-08T20:12:00Z">
                        <w:rPr>
                          <w:rFonts w:ascii="Times New Roman" w:eastAsia="ＭＳ ゴシック" w:hAnsi="Times New Roman"/>
                          <w:b/>
                          <w:bCs/>
                          <w:color w:val="4F81BD"/>
                        </w:rPr>
                      </w:rPrChange>
                    </w:rPr>
                    <w:t>System Response</w:t>
                  </w:r>
                </w:p>
              </w:tc>
            </w:tr>
            <w:tr w:rsidR="00F23806" w:rsidRPr="001A0C52" w:rsidTr="00DB5A37">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F23806" w:rsidRPr="001A0C52" w:rsidRDefault="00F23806" w:rsidP="00DB5A37">
                  <w:pPr>
                    <w:jc w:val="center"/>
                    <w:rPr>
                      <w:rFonts w:ascii="Times New Roman" w:hAnsi="Times New Roman"/>
                      <w:sz w:val="24"/>
                      <w:rPrChange w:id="6320" w:author="Red Army" w:date="2012-02-08T20:12:00Z">
                        <w:rPr>
                          <w:rFonts w:ascii="Times New Roman" w:hAnsi="Times New Roman"/>
                        </w:rPr>
                      </w:rPrChange>
                    </w:rPr>
                  </w:pPr>
                  <w:r w:rsidRPr="001A0C52">
                    <w:rPr>
                      <w:rFonts w:ascii="Times New Roman" w:hAnsi="Times New Roman"/>
                      <w:sz w:val="24"/>
                      <w:rPrChange w:id="6321"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F23806" w:rsidRPr="001A0C52" w:rsidRDefault="00F23806">
                  <w:pPr>
                    <w:rPr>
                      <w:rFonts w:ascii="Times New Roman" w:hAnsi="Times New Roman"/>
                      <w:sz w:val="24"/>
                      <w:rPrChange w:id="6322" w:author="Red Army" w:date="2012-02-08T20:12:00Z">
                        <w:rPr>
                          <w:rFonts w:ascii="Times New Roman" w:hAnsi="Times New Roman"/>
                        </w:rPr>
                      </w:rPrChange>
                    </w:rPr>
                  </w:pPr>
                  <w:r w:rsidRPr="001A0C52">
                    <w:rPr>
                      <w:rFonts w:ascii="Times New Roman" w:hAnsi="Times New Roman"/>
                      <w:sz w:val="24"/>
                      <w:rPrChange w:id="6323" w:author="Red Army" w:date="2012-02-08T20:12:00Z">
                        <w:rPr>
                          <w:rFonts w:ascii="Times New Roman" w:eastAsia="ＭＳ ゴシック" w:hAnsi="Times New Roman"/>
                          <w:b/>
                          <w:bCs/>
                          <w:color w:val="4F81BD"/>
                        </w:rPr>
                      </w:rPrChange>
                    </w:rPr>
                    <w:t>Select the target KI.</w:t>
                  </w:r>
                </w:p>
              </w:tc>
              <w:tc>
                <w:tcPr>
                  <w:tcW w:w="4494" w:type="dxa"/>
                  <w:tcBorders>
                    <w:top w:val="single" w:sz="4" w:space="0" w:color="auto"/>
                    <w:left w:val="single" w:sz="4" w:space="0" w:color="auto"/>
                    <w:bottom w:val="single" w:sz="4" w:space="0" w:color="auto"/>
                    <w:right w:val="single" w:sz="4" w:space="0" w:color="auto"/>
                  </w:tcBorders>
                </w:tcPr>
                <w:p w:rsidR="00F23806" w:rsidRPr="001A0C52" w:rsidRDefault="00F23806" w:rsidP="00EC4118">
                  <w:pPr>
                    <w:rPr>
                      <w:rFonts w:ascii="Times New Roman" w:hAnsi="Times New Roman"/>
                      <w:sz w:val="24"/>
                      <w:rPrChange w:id="6324" w:author="Red Army" w:date="2012-02-08T20:12:00Z">
                        <w:rPr>
                          <w:rFonts w:ascii="Times New Roman" w:hAnsi="Times New Roman"/>
                        </w:rPr>
                      </w:rPrChange>
                    </w:rPr>
                  </w:pPr>
                  <w:r w:rsidRPr="001A0C52">
                    <w:rPr>
                      <w:rFonts w:ascii="Times New Roman" w:hAnsi="Times New Roman"/>
                      <w:sz w:val="24"/>
                      <w:rPrChange w:id="6325" w:author="Red Army" w:date="2012-02-08T20:12:00Z">
                        <w:rPr>
                          <w:rFonts w:ascii="Times New Roman" w:eastAsia="ＭＳ ゴシック" w:hAnsi="Times New Roman"/>
                          <w:b/>
                          <w:bCs/>
                          <w:color w:val="4F81BD"/>
                        </w:rPr>
                      </w:rPrChange>
                    </w:rPr>
                    <w:t>Focus on the selected KI.</w:t>
                  </w:r>
                </w:p>
                <w:p w:rsidR="00F23806" w:rsidRPr="001A0C52" w:rsidRDefault="00F23806">
                  <w:pPr>
                    <w:rPr>
                      <w:rFonts w:ascii="Times New Roman" w:hAnsi="Times New Roman"/>
                      <w:sz w:val="24"/>
                      <w:rPrChange w:id="6326" w:author="Red Army" w:date="2012-02-08T20:12:00Z">
                        <w:rPr>
                          <w:rFonts w:ascii="Times New Roman" w:hAnsi="Times New Roman"/>
                        </w:rPr>
                      </w:rPrChange>
                    </w:rPr>
                  </w:pPr>
                  <w:r w:rsidRPr="001A0C52">
                    <w:rPr>
                      <w:rFonts w:ascii="Times New Roman" w:hAnsi="Times New Roman"/>
                      <w:sz w:val="24"/>
                      <w:rPrChange w:id="6327" w:author="Red Army" w:date="2012-02-08T20:12:00Z">
                        <w:rPr>
                          <w:rFonts w:ascii="Times New Roman" w:eastAsia="ＭＳ ゴシック" w:hAnsi="Times New Roman"/>
                          <w:b/>
                          <w:bCs/>
                          <w:color w:val="4F81BD"/>
                        </w:rPr>
                      </w:rPrChange>
                    </w:rPr>
                    <w:t>Display the selected KI for user to view.</w:t>
                  </w:r>
                </w:p>
              </w:tc>
            </w:tr>
            <w:tr w:rsidR="006E25C4" w:rsidRPr="001A0C52" w:rsidTr="00DB5A37">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DB5A37">
                  <w:pPr>
                    <w:jc w:val="center"/>
                    <w:rPr>
                      <w:rFonts w:ascii="Times New Roman" w:hAnsi="Times New Roman"/>
                      <w:sz w:val="24"/>
                      <w:rPrChange w:id="6328" w:author="Red Army" w:date="2012-02-08T20:12:00Z">
                        <w:rPr>
                          <w:rFonts w:ascii="Times New Roman" w:hAnsi="Times New Roman"/>
                        </w:rPr>
                      </w:rPrChange>
                    </w:rPr>
                  </w:pPr>
                  <w:r w:rsidRPr="001A0C52">
                    <w:rPr>
                      <w:rFonts w:ascii="Times New Roman" w:hAnsi="Times New Roman"/>
                      <w:sz w:val="24"/>
                      <w:rPrChange w:id="6329"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41371F">
                  <w:pPr>
                    <w:tabs>
                      <w:tab w:val="right" w:pos="3993"/>
                    </w:tabs>
                    <w:rPr>
                      <w:rFonts w:ascii="Times New Roman" w:hAnsi="Times New Roman"/>
                      <w:sz w:val="24"/>
                      <w:rPrChange w:id="6330" w:author="Red Army" w:date="2012-02-08T20:12:00Z">
                        <w:rPr>
                          <w:rFonts w:ascii="Times New Roman" w:hAnsi="Times New Roman"/>
                        </w:rPr>
                      </w:rPrChange>
                    </w:rPr>
                  </w:pPr>
                  <w:r w:rsidRPr="001A0C52">
                    <w:rPr>
                      <w:rFonts w:ascii="Times New Roman" w:hAnsi="Times New Roman"/>
                      <w:sz w:val="24"/>
                      <w:rPrChange w:id="6331" w:author="Red Army" w:date="2012-02-08T20:12:00Z">
                        <w:rPr>
                          <w:rFonts w:ascii="Times New Roman" w:eastAsia="ＭＳ ゴシック" w:hAnsi="Times New Roman"/>
                          <w:b/>
                          <w:bCs/>
                          <w:color w:val="4F81BD"/>
                        </w:rPr>
                      </w:rPrChange>
                    </w:rPr>
                    <w:t xml:space="preserve">Ask the system to delete </w:t>
                  </w:r>
                  <w:r w:rsidR="00F23806" w:rsidRPr="001A0C52">
                    <w:rPr>
                      <w:rFonts w:ascii="Times New Roman" w:hAnsi="Times New Roman"/>
                      <w:sz w:val="24"/>
                      <w:rPrChange w:id="6332" w:author="Red Army" w:date="2012-02-08T20:12:00Z">
                        <w:rPr>
                          <w:rFonts w:ascii="Times New Roman" w:eastAsia="ＭＳ ゴシック" w:hAnsi="Times New Roman"/>
                          <w:b/>
                          <w:bCs/>
                          <w:color w:val="4F81BD"/>
                        </w:rPr>
                      </w:rPrChange>
                    </w:rPr>
                    <w:t xml:space="preserve">selected </w:t>
                  </w:r>
                  <w:r w:rsidRPr="001A0C52">
                    <w:rPr>
                      <w:rFonts w:ascii="Times New Roman" w:hAnsi="Times New Roman"/>
                      <w:sz w:val="24"/>
                      <w:rPrChange w:id="6333" w:author="Red Army" w:date="2012-02-08T20:12:00Z">
                        <w:rPr>
                          <w:rFonts w:ascii="Times New Roman" w:eastAsia="ＭＳ ゴシック" w:hAnsi="Times New Roman"/>
                          <w:b/>
                          <w:bCs/>
                          <w:color w:val="4F81BD"/>
                        </w:rPr>
                      </w:rPrChange>
                    </w:rPr>
                    <w:t>KIs.</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pPr>
                    <w:rPr>
                      <w:rFonts w:ascii="Times New Roman" w:hAnsi="Times New Roman"/>
                      <w:sz w:val="24"/>
                      <w:rPrChange w:id="6334" w:author="Red Army" w:date="2012-02-08T20:12:00Z">
                        <w:rPr>
                          <w:rFonts w:ascii="Times New Roman" w:hAnsi="Times New Roman"/>
                        </w:rPr>
                      </w:rPrChange>
                    </w:rPr>
                  </w:pPr>
                  <w:r w:rsidRPr="001A0C52">
                    <w:rPr>
                      <w:rFonts w:ascii="Times New Roman" w:hAnsi="Times New Roman"/>
                      <w:sz w:val="24"/>
                      <w:rPrChange w:id="6335" w:author="Red Army" w:date="2012-02-08T20:12:00Z">
                        <w:rPr>
                          <w:rFonts w:ascii="Times New Roman" w:eastAsia="ＭＳ ゴシック" w:hAnsi="Times New Roman"/>
                          <w:b/>
                          <w:bCs/>
                          <w:color w:val="4F81BD"/>
                        </w:rPr>
                      </w:rPrChange>
                    </w:rPr>
                    <w:t xml:space="preserve">Ask user </w:t>
                  </w:r>
                  <w:r w:rsidR="00F23806" w:rsidRPr="001A0C52">
                    <w:rPr>
                      <w:rFonts w:ascii="Times New Roman" w:hAnsi="Times New Roman"/>
                      <w:sz w:val="24"/>
                      <w:rPrChange w:id="6336" w:author="Red Army" w:date="2012-02-08T20:12:00Z">
                        <w:rPr>
                          <w:rFonts w:ascii="Times New Roman" w:eastAsia="ＭＳ ゴシック" w:hAnsi="Times New Roman"/>
                          <w:b/>
                          <w:bCs/>
                          <w:color w:val="4F81BD"/>
                        </w:rPr>
                      </w:rPrChange>
                    </w:rPr>
                    <w:t>to confirm deletion</w:t>
                  </w:r>
                  <w:r w:rsidRPr="001A0C52">
                    <w:rPr>
                      <w:rFonts w:ascii="Times New Roman" w:hAnsi="Times New Roman"/>
                      <w:sz w:val="24"/>
                      <w:rPrChange w:id="6337" w:author="Red Army" w:date="2012-02-08T20:12:00Z">
                        <w:rPr>
                          <w:rFonts w:ascii="Times New Roman" w:eastAsia="ＭＳ ゴシック" w:hAnsi="Times New Roman"/>
                          <w:b/>
                          <w:bCs/>
                          <w:color w:val="4F81BD"/>
                        </w:rPr>
                      </w:rPrChange>
                    </w:rPr>
                    <w:t xml:space="preserve">.  </w:t>
                  </w:r>
                </w:p>
              </w:tc>
            </w:tr>
            <w:tr w:rsidR="006E25C4" w:rsidRPr="001A0C52" w:rsidTr="00DB5A37">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RDefault="006E25C4" w:rsidP="00DB5A37">
                  <w:pPr>
                    <w:jc w:val="center"/>
                    <w:rPr>
                      <w:rFonts w:ascii="Times New Roman" w:hAnsi="Times New Roman"/>
                      <w:sz w:val="24"/>
                      <w:rPrChange w:id="6338" w:author="Red Army" w:date="2012-02-08T20:12:00Z">
                        <w:rPr>
                          <w:rFonts w:ascii="Times New Roman" w:hAnsi="Times New Roman"/>
                        </w:rPr>
                      </w:rPrChange>
                    </w:rPr>
                  </w:pPr>
                  <w:r w:rsidRPr="001A0C52">
                    <w:rPr>
                      <w:rFonts w:ascii="Times New Roman" w:hAnsi="Times New Roman"/>
                      <w:sz w:val="24"/>
                      <w:rPrChange w:id="6339"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6E25C4" w:rsidRPr="001A0C52" w:rsidRDefault="006E25C4" w:rsidP="00DB5A37">
                  <w:pPr>
                    <w:rPr>
                      <w:rFonts w:ascii="Times New Roman" w:hAnsi="Times New Roman"/>
                      <w:sz w:val="24"/>
                      <w:rPrChange w:id="6340" w:author="Red Army" w:date="2012-02-08T20:12:00Z">
                        <w:rPr>
                          <w:rFonts w:ascii="Times New Roman" w:hAnsi="Times New Roman"/>
                        </w:rPr>
                      </w:rPrChange>
                    </w:rPr>
                  </w:pPr>
                  <w:r w:rsidRPr="001A0C52">
                    <w:rPr>
                      <w:rFonts w:ascii="Times New Roman" w:hAnsi="Times New Roman"/>
                      <w:sz w:val="24"/>
                      <w:rPrChange w:id="6341" w:author="Red Army" w:date="2012-02-08T20:12:00Z">
                        <w:rPr>
                          <w:rFonts w:ascii="Times New Roman" w:eastAsia="ＭＳ ゴシック" w:hAnsi="Times New Roman"/>
                          <w:b/>
                          <w:bCs/>
                          <w:color w:val="4F81BD"/>
                        </w:rPr>
                      </w:rPrChange>
                    </w:rPr>
                    <w:t xml:space="preserve">Confirm </w:t>
                  </w:r>
                  <w:r w:rsidR="00F23806" w:rsidRPr="001A0C52">
                    <w:rPr>
                      <w:rFonts w:ascii="Times New Roman" w:hAnsi="Times New Roman"/>
                      <w:sz w:val="24"/>
                      <w:rPrChange w:id="6342" w:author="Red Army" w:date="2012-02-08T20:12:00Z">
                        <w:rPr>
                          <w:rFonts w:ascii="Times New Roman" w:eastAsia="ＭＳ ゴシック" w:hAnsi="Times New Roman"/>
                          <w:b/>
                          <w:bCs/>
                          <w:color w:val="4F81BD"/>
                        </w:rPr>
                      </w:rPrChange>
                    </w:rPr>
                    <w:t xml:space="preserve">to </w:t>
                  </w:r>
                  <w:r w:rsidRPr="001A0C52">
                    <w:rPr>
                      <w:rFonts w:ascii="Times New Roman" w:hAnsi="Times New Roman"/>
                      <w:sz w:val="24"/>
                      <w:rPrChange w:id="6343" w:author="Red Army" w:date="2012-02-08T20:12:00Z">
                        <w:rPr>
                          <w:rFonts w:ascii="Times New Roman" w:eastAsia="ＭＳ ゴシック" w:hAnsi="Times New Roman"/>
                          <w:b/>
                          <w:bCs/>
                          <w:color w:val="4F81BD"/>
                        </w:rPr>
                      </w:rPrChange>
                    </w:rPr>
                    <w:t>delete.</w:t>
                  </w:r>
                </w:p>
              </w:tc>
              <w:tc>
                <w:tcPr>
                  <w:tcW w:w="4494" w:type="dxa"/>
                  <w:tcBorders>
                    <w:top w:val="single" w:sz="4" w:space="0" w:color="auto"/>
                    <w:left w:val="single" w:sz="4" w:space="0" w:color="auto"/>
                    <w:bottom w:val="single" w:sz="4" w:space="0" w:color="auto"/>
                    <w:right w:val="single" w:sz="4" w:space="0" w:color="auto"/>
                  </w:tcBorders>
                </w:tcPr>
                <w:p w:rsidR="006E25C4" w:rsidRPr="001A0C52" w:rsidRDefault="006E25C4" w:rsidP="0041371F">
                  <w:pPr>
                    <w:rPr>
                      <w:rFonts w:ascii="Times New Roman" w:hAnsi="Times New Roman"/>
                      <w:sz w:val="24"/>
                      <w:rPrChange w:id="6344" w:author="Red Army" w:date="2012-02-08T20:12:00Z">
                        <w:rPr>
                          <w:rFonts w:ascii="Times New Roman" w:hAnsi="Times New Roman"/>
                        </w:rPr>
                      </w:rPrChange>
                    </w:rPr>
                  </w:pPr>
                  <w:r w:rsidRPr="001A0C52">
                    <w:rPr>
                      <w:rFonts w:ascii="Times New Roman" w:hAnsi="Times New Roman"/>
                      <w:sz w:val="24"/>
                      <w:rPrChange w:id="6345" w:author="Red Army" w:date="2012-02-08T20:12:00Z">
                        <w:rPr>
                          <w:rFonts w:ascii="Times New Roman" w:eastAsia="ＭＳ ゴシック" w:hAnsi="Times New Roman"/>
                          <w:b/>
                          <w:bCs/>
                          <w:color w:val="4F81BD"/>
                        </w:rPr>
                      </w:rPrChange>
                    </w:rPr>
                    <w:t xml:space="preserve">Delete the KIs from the database. </w:t>
                  </w:r>
                </w:p>
                <w:p w:rsidR="006E25C4" w:rsidRPr="001A0C52" w:rsidRDefault="006E25C4" w:rsidP="008B5A90">
                  <w:pPr>
                    <w:rPr>
                      <w:rFonts w:ascii="Times New Roman" w:hAnsi="Times New Roman"/>
                      <w:sz w:val="24"/>
                      <w:rPrChange w:id="6346" w:author="Red Army" w:date="2012-02-08T20:12:00Z">
                        <w:rPr>
                          <w:rFonts w:ascii="Times New Roman" w:hAnsi="Times New Roman"/>
                        </w:rPr>
                      </w:rPrChange>
                    </w:rPr>
                  </w:pPr>
                  <w:r w:rsidRPr="001A0C52">
                    <w:rPr>
                      <w:rFonts w:ascii="Times New Roman" w:hAnsi="Times New Roman"/>
                      <w:sz w:val="24"/>
                      <w:rPrChange w:id="6347" w:author="Red Army" w:date="2012-02-08T20:12:00Z">
                        <w:rPr>
                          <w:rFonts w:ascii="Times New Roman" w:eastAsia="ＭＳ ゴシック" w:hAnsi="Times New Roman"/>
                          <w:b/>
                          <w:bCs/>
                          <w:color w:val="4F81BD"/>
                        </w:rPr>
                      </w:rPrChange>
                    </w:rPr>
                    <w:t xml:space="preserve">Display the previous </w:t>
                  </w:r>
                  <w:del w:id="6348" w:author="Red Army" w:date="2012-02-08T20:09:00Z">
                    <w:r w:rsidRPr="001A0C52" w:rsidDel="00B260FC">
                      <w:rPr>
                        <w:rFonts w:ascii="Times New Roman" w:hAnsi="Times New Roman"/>
                        <w:sz w:val="24"/>
                        <w:rPrChange w:id="6349" w:author="Red Army" w:date="2012-02-08T20:12:00Z">
                          <w:rPr>
                            <w:rFonts w:ascii="Times New Roman" w:eastAsia="ＭＳ ゴシック" w:hAnsi="Times New Roman"/>
                            <w:b/>
                            <w:bCs/>
                            <w:color w:val="4F81BD"/>
                          </w:rPr>
                        </w:rPrChange>
                      </w:rPr>
                      <w:delText>screen,</w:delText>
                    </w:r>
                  </w:del>
                  <w:ins w:id="6350" w:author="Red Army" w:date="2012-02-08T20:09:00Z">
                    <w:r w:rsidR="00B260FC" w:rsidRPr="001A0C52">
                      <w:rPr>
                        <w:rFonts w:ascii="Times New Roman" w:hAnsi="Times New Roman"/>
                        <w:sz w:val="24"/>
                        <w:rPrChange w:id="6351" w:author="Red Army" w:date="2012-02-08T20:12:00Z">
                          <w:rPr>
                            <w:rFonts w:ascii="Times New Roman" w:eastAsia="ＭＳ ゴシック" w:hAnsi="Times New Roman"/>
                            <w:b/>
                            <w:bCs/>
                            <w:color w:val="4F81BD"/>
                          </w:rPr>
                        </w:rPrChange>
                      </w:rPr>
                      <w:t>screen</w:t>
                    </w:r>
                    <w:del w:id="6352" w:author="Phuong Giang" w:date="2012-02-10T18:52:00Z">
                      <w:r w:rsidR="00B260FC" w:rsidRPr="001A0C52" w:rsidDel="008B5A90">
                        <w:rPr>
                          <w:rFonts w:ascii="Times New Roman" w:hAnsi="Times New Roman"/>
                          <w:sz w:val="24"/>
                          <w:rPrChange w:id="6353" w:author="Red Army" w:date="2012-02-08T20:12:00Z">
                            <w:rPr>
                              <w:rFonts w:ascii="Times New Roman" w:eastAsia="ＭＳ ゴシック" w:hAnsi="Times New Roman"/>
                              <w:b/>
                              <w:bCs/>
                              <w:color w:val="4F81BD"/>
                            </w:rPr>
                          </w:rPrChange>
                        </w:rPr>
                        <w:delText>;</w:delText>
                      </w:r>
                    </w:del>
                  </w:ins>
                  <w:del w:id="6354" w:author="Phuong Giang" w:date="2012-02-10T18:52:00Z">
                    <w:r w:rsidRPr="001A0C52" w:rsidDel="008B5A90">
                      <w:rPr>
                        <w:rFonts w:ascii="Times New Roman" w:hAnsi="Times New Roman"/>
                        <w:sz w:val="24"/>
                        <w:rPrChange w:id="6355" w:author="Red Army" w:date="2012-02-08T20:12:00Z">
                          <w:rPr>
                            <w:rFonts w:ascii="Times New Roman" w:eastAsia="ＭＳ ゴシック" w:hAnsi="Times New Roman"/>
                            <w:b/>
                            <w:bCs/>
                            <w:color w:val="4F81BD"/>
                          </w:rPr>
                        </w:rPrChange>
                      </w:rPr>
                      <w:delText xml:space="preserve"> </w:delText>
                    </w:r>
                    <w:r w:rsidR="00F23806" w:rsidRPr="001A0C52" w:rsidDel="008B5A90">
                      <w:rPr>
                        <w:rFonts w:ascii="Times New Roman" w:hAnsi="Times New Roman"/>
                        <w:sz w:val="24"/>
                        <w:rPrChange w:id="6356" w:author="Red Army" w:date="2012-02-08T20:12:00Z">
                          <w:rPr>
                            <w:rFonts w:ascii="Times New Roman" w:eastAsia="ＭＳ ゴシック" w:hAnsi="Times New Roman"/>
                            <w:b/>
                            <w:bCs/>
                            <w:color w:val="4F81BD"/>
                          </w:rPr>
                        </w:rPrChange>
                      </w:rPr>
                      <w:delText>focus on next above KI if any</w:delText>
                    </w:r>
                    <w:r w:rsidRPr="001A0C52" w:rsidDel="008B5A90">
                      <w:rPr>
                        <w:rFonts w:ascii="Times New Roman" w:hAnsi="Times New Roman"/>
                        <w:sz w:val="24"/>
                        <w:rPrChange w:id="6357" w:author="Red Army" w:date="2012-02-08T20:12:00Z">
                          <w:rPr>
                            <w:rFonts w:ascii="Times New Roman" w:eastAsia="ＭＳ ゴシック" w:hAnsi="Times New Roman"/>
                            <w:b/>
                            <w:bCs/>
                            <w:color w:val="4F81BD"/>
                          </w:rPr>
                        </w:rPrChange>
                      </w:rPr>
                      <w:delText>.</w:delText>
                    </w:r>
                  </w:del>
                  <w:r w:rsidRPr="001A0C52">
                    <w:rPr>
                      <w:rFonts w:ascii="Times New Roman" w:hAnsi="Times New Roman"/>
                      <w:sz w:val="24"/>
                      <w:rPrChange w:id="6358" w:author="Red Army" w:date="2012-02-08T20:12:00Z">
                        <w:rPr>
                          <w:rFonts w:ascii="Times New Roman" w:eastAsia="ＭＳ ゴシック" w:hAnsi="Times New Roman"/>
                          <w:b/>
                          <w:bCs/>
                          <w:color w:val="4F81BD"/>
                        </w:rPr>
                      </w:rPrChange>
                    </w:rPr>
                    <w:t xml:space="preserve"> </w:t>
                  </w:r>
                </w:p>
              </w:tc>
            </w:tr>
          </w:tbl>
          <w:p w:rsidR="006E25C4" w:rsidRPr="001A0C52" w:rsidRDefault="006E25C4" w:rsidP="00DB5A37">
            <w:pPr>
              <w:rPr>
                <w:rFonts w:ascii="Times New Roman" w:hAnsi="Times New Roman"/>
                <w:b/>
                <w:bCs/>
                <w:sz w:val="24"/>
                <w:rPrChange w:id="6359" w:author="Red Army" w:date="2012-02-08T20:12:00Z">
                  <w:rPr>
                    <w:rFonts w:ascii="Times New Roman" w:hAnsi="Times New Roman"/>
                    <w:b/>
                    <w:bCs/>
                  </w:rPr>
                </w:rPrChange>
              </w:rPr>
            </w:pPr>
          </w:p>
          <w:p w:rsidR="006E25C4" w:rsidRPr="001A0C52" w:rsidRDefault="006E25C4" w:rsidP="00DB5A37">
            <w:pPr>
              <w:rPr>
                <w:rFonts w:ascii="Times New Roman" w:hAnsi="Times New Roman"/>
                <w:b/>
                <w:bCs/>
                <w:sz w:val="24"/>
                <w:rPrChange w:id="6360" w:author="Red Army" w:date="2012-02-08T20:12:00Z">
                  <w:rPr>
                    <w:rFonts w:ascii="Times New Roman" w:hAnsi="Times New Roman"/>
                    <w:b/>
                    <w:bCs/>
                  </w:rPr>
                </w:rPrChange>
              </w:rPr>
            </w:pPr>
            <w:r w:rsidRPr="001A0C52">
              <w:rPr>
                <w:rFonts w:ascii="Times New Roman" w:hAnsi="Times New Roman"/>
                <w:b/>
                <w:bCs/>
                <w:sz w:val="24"/>
                <w:rPrChange w:id="6361" w:author="Red Army" w:date="2012-02-08T20:12:00Z">
                  <w:rPr>
                    <w:rFonts w:ascii="Times New Roman" w:eastAsia="ＭＳ ゴシック" w:hAnsi="Times New Roman"/>
                    <w:b/>
                    <w:bCs/>
                    <w:color w:val="4F81BD"/>
                  </w:rPr>
                </w:rPrChange>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DB5A37">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362" w:author="Red Army" w:date="2012-02-08T20:12:00Z">
                        <w:rPr>
                          <w:rFonts w:ascii="Times New Roman" w:hAnsi="Times New Roman"/>
                        </w:rPr>
                      </w:rPrChange>
                    </w:rPr>
                  </w:pPr>
                  <w:r w:rsidRPr="001A0C52">
                    <w:rPr>
                      <w:rFonts w:ascii="Times New Roman" w:hAnsi="Times New Roman"/>
                      <w:sz w:val="24"/>
                      <w:rPrChange w:id="6363"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364" w:author="Red Army" w:date="2012-02-08T20:12:00Z">
                        <w:rPr>
                          <w:rFonts w:ascii="Times New Roman" w:hAnsi="Times New Roman"/>
                        </w:rPr>
                      </w:rPrChange>
                    </w:rPr>
                  </w:pPr>
                  <w:r w:rsidRPr="001A0C52">
                    <w:rPr>
                      <w:rFonts w:ascii="Times New Roman" w:hAnsi="Times New Roman"/>
                      <w:sz w:val="24"/>
                      <w:rPrChange w:id="6365"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366" w:author="Red Army" w:date="2012-02-08T20:12:00Z">
                        <w:rPr>
                          <w:rFonts w:ascii="Times New Roman" w:hAnsi="Times New Roman"/>
                        </w:rPr>
                      </w:rPrChange>
                    </w:rPr>
                  </w:pPr>
                  <w:r w:rsidRPr="001A0C52">
                    <w:rPr>
                      <w:rFonts w:ascii="Times New Roman" w:hAnsi="Times New Roman"/>
                      <w:sz w:val="24"/>
                      <w:rPrChange w:id="6367" w:author="Red Army" w:date="2012-02-08T20:12:00Z">
                        <w:rPr>
                          <w:rFonts w:ascii="Times New Roman" w:eastAsia="ＭＳ ゴシック" w:hAnsi="Times New Roman"/>
                          <w:b/>
                          <w:bCs/>
                          <w:color w:val="4F81BD"/>
                        </w:rPr>
                      </w:rPrChange>
                    </w:rPr>
                    <w:t>System Response</w:t>
                  </w:r>
                </w:p>
              </w:tc>
            </w:tr>
            <w:tr w:rsidR="00500F45" w:rsidRPr="001A0C52" w:rsidTr="00DB5A37">
              <w:trPr>
                <w:trHeight w:val="422"/>
              </w:trPr>
              <w:tc>
                <w:tcPr>
                  <w:tcW w:w="647" w:type="dxa"/>
                  <w:tcBorders>
                    <w:top w:val="single" w:sz="4" w:space="0" w:color="auto"/>
                    <w:left w:val="single" w:sz="4" w:space="0" w:color="auto"/>
                    <w:bottom w:val="single" w:sz="4" w:space="0" w:color="auto"/>
                    <w:right w:val="single" w:sz="4" w:space="0" w:color="auto"/>
                  </w:tcBorders>
                  <w:vAlign w:val="center"/>
                  <w:hideMark/>
                </w:tcPr>
                <w:p w:rsidR="00500F45" w:rsidRPr="001A0C52" w:rsidRDefault="00500F45" w:rsidP="00DB5A37">
                  <w:pPr>
                    <w:jc w:val="center"/>
                    <w:rPr>
                      <w:rFonts w:ascii="Times New Roman" w:hAnsi="Times New Roman"/>
                      <w:sz w:val="24"/>
                      <w:rPrChange w:id="6368" w:author="Red Army" w:date="2012-02-08T20:12:00Z">
                        <w:rPr>
                          <w:rFonts w:ascii="Times New Roman" w:hAnsi="Times New Roman"/>
                        </w:rPr>
                      </w:rPrChange>
                    </w:rPr>
                  </w:pPr>
                  <w:r w:rsidRPr="001A0C52">
                    <w:rPr>
                      <w:rFonts w:ascii="Times New Roman" w:hAnsi="Times New Roman"/>
                      <w:sz w:val="24"/>
                      <w:rPrChange w:id="6369"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500F45" w:rsidRPr="001A0C52" w:rsidRDefault="00500F45" w:rsidP="00D7631C">
                  <w:pPr>
                    <w:spacing w:after="0"/>
                    <w:rPr>
                      <w:rFonts w:ascii="Times New Roman" w:hAnsi="Times New Roman"/>
                      <w:sz w:val="24"/>
                      <w:rPrChange w:id="6370" w:author="Red Army" w:date="2012-02-08T20:12:00Z">
                        <w:rPr>
                          <w:rFonts w:ascii="Times New Roman" w:hAnsi="Times New Roman"/>
                        </w:rPr>
                      </w:rPrChange>
                    </w:rPr>
                  </w:pPr>
                  <w:r w:rsidRPr="001A0C52">
                    <w:rPr>
                      <w:rFonts w:ascii="Times New Roman" w:hAnsi="Times New Roman"/>
                      <w:sz w:val="24"/>
                      <w:rPrChange w:id="6371" w:author="Red Army" w:date="2012-02-08T20:12:00Z">
                        <w:rPr>
                          <w:rFonts w:ascii="Times New Roman" w:eastAsia="ＭＳ ゴシック" w:hAnsi="Times New Roman"/>
                          <w:b/>
                          <w:bCs/>
                          <w:color w:val="4F81BD"/>
                        </w:rPr>
                      </w:rPrChange>
                    </w:rPr>
                    <w:t>Select the target KI.</w:t>
                  </w:r>
                </w:p>
              </w:tc>
              <w:tc>
                <w:tcPr>
                  <w:tcW w:w="4494" w:type="dxa"/>
                  <w:tcBorders>
                    <w:top w:val="single" w:sz="4" w:space="0" w:color="auto"/>
                    <w:left w:val="single" w:sz="4" w:space="0" w:color="auto"/>
                    <w:bottom w:val="single" w:sz="4" w:space="0" w:color="auto"/>
                    <w:right w:val="single" w:sz="4" w:space="0" w:color="auto"/>
                  </w:tcBorders>
                </w:tcPr>
                <w:p w:rsidR="00500F45" w:rsidRPr="001A0C52" w:rsidRDefault="00500F45" w:rsidP="00EC4118">
                  <w:pPr>
                    <w:rPr>
                      <w:rFonts w:ascii="Times New Roman" w:hAnsi="Times New Roman"/>
                      <w:sz w:val="24"/>
                      <w:rPrChange w:id="6372" w:author="Red Army" w:date="2012-02-08T20:12:00Z">
                        <w:rPr>
                          <w:rFonts w:ascii="Times New Roman" w:hAnsi="Times New Roman"/>
                        </w:rPr>
                      </w:rPrChange>
                    </w:rPr>
                  </w:pPr>
                  <w:r w:rsidRPr="001A0C52">
                    <w:rPr>
                      <w:rFonts w:ascii="Times New Roman" w:hAnsi="Times New Roman"/>
                      <w:sz w:val="24"/>
                      <w:rPrChange w:id="6373" w:author="Red Army" w:date="2012-02-08T20:12:00Z">
                        <w:rPr>
                          <w:rFonts w:ascii="Times New Roman" w:eastAsia="ＭＳ ゴシック" w:hAnsi="Times New Roman"/>
                          <w:b/>
                          <w:bCs/>
                          <w:color w:val="4F81BD"/>
                        </w:rPr>
                      </w:rPrChange>
                    </w:rPr>
                    <w:t>Focus on the selected KI.</w:t>
                  </w:r>
                </w:p>
                <w:p w:rsidR="00500F45" w:rsidRPr="001A0C52" w:rsidRDefault="00500F45" w:rsidP="00B410F0">
                  <w:pPr>
                    <w:spacing w:after="0"/>
                    <w:rPr>
                      <w:rFonts w:ascii="Times New Roman" w:hAnsi="Times New Roman"/>
                      <w:sz w:val="24"/>
                      <w:rPrChange w:id="6374" w:author="Red Army" w:date="2012-02-08T20:12:00Z">
                        <w:rPr>
                          <w:rFonts w:ascii="Times New Roman" w:hAnsi="Times New Roman"/>
                        </w:rPr>
                      </w:rPrChange>
                    </w:rPr>
                  </w:pPr>
                  <w:r w:rsidRPr="001A0C52">
                    <w:rPr>
                      <w:rFonts w:ascii="Times New Roman" w:hAnsi="Times New Roman"/>
                      <w:sz w:val="24"/>
                      <w:rPrChange w:id="6375" w:author="Red Army" w:date="2012-02-08T20:12:00Z">
                        <w:rPr>
                          <w:rFonts w:ascii="Times New Roman" w:eastAsia="ＭＳ ゴシック" w:hAnsi="Times New Roman"/>
                          <w:b/>
                          <w:bCs/>
                          <w:color w:val="4F81BD"/>
                        </w:rPr>
                      </w:rPrChange>
                    </w:rPr>
                    <w:t>Display the selected Teaching Method for user to view.</w:t>
                  </w:r>
                </w:p>
              </w:tc>
            </w:tr>
            <w:tr w:rsidR="00500F45" w:rsidRPr="001A0C52" w:rsidTr="00DB5A37">
              <w:tc>
                <w:tcPr>
                  <w:tcW w:w="647" w:type="dxa"/>
                  <w:tcBorders>
                    <w:top w:val="single" w:sz="4" w:space="0" w:color="auto"/>
                    <w:left w:val="single" w:sz="4" w:space="0" w:color="auto"/>
                    <w:bottom w:val="single" w:sz="4" w:space="0" w:color="auto"/>
                    <w:right w:val="single" w:sz="4" w:space="0" w:color="auto"/>
                  </w:tcBorders>
                  <w:vAlign w:val="center"/>
                  <w:hideMark/>
                </w:tcPr>
                <w:p w:rsidR="00500F45" w:rsidRPr="001A0C52" w:rsidRDefault="00500F45" w:rsidP="00DB5A37">
                  <w:pPr>
                    <w:jc w:val="center"/>
                    <w:rPr>
                      <w:rFonts w:ascii="Times New Roman" w:hAnsi="Times New Roman"/>
                      <w:sz w:val="24"/>
                      <w:rPrChange w:id="6376" w:author="Red Army" w:date="2012-02-08T20:12:00Z">
                        <w:rPr>
                          <w:rFonts w:ascii="Times New Roman" w:hAnsi="Times New Roman"/>
                        </w:rPr>
                      </w:rPrChange>
                    </w:rPr>
                  </w:pPr>
                  <w:r w:rsidRPr="001A0C52">
                    <w:rPr>
                      <w:rFonts w:ascii="Times New Roman" w:hAnsi="Times New Roman"/>
                      <w:sz w:val="24"/>
                      <w:rPrChange w:id="6377"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500F45" w:rsidRPr="001A0C52" w:rsidRDefault="00500F45">
                  <w:pPr>
                    <w:tabs>
                      <w:tab w:val="right" w:pos="3993"/>
                    </w:tabs>
                    <w:rPr>
                      <w:rFonts w:ascii="Times New Roman" w:hAnsi="Times New Roman"/>
                      <w:sz w:val="24"/>
                      <w:rPrChange w:id="6378" w:author="Red Army" w:date="2012-02-08T20:12:00Z">
                        <w:rPr>
                          <w:rFonts w:ascii="Times New Roman" w:hAnsi="Times New Roman"/>
                        </w:rPr>
                      </w:rPrChange>
                    </w:rPr>
                  </w:pPr>
                  <w:r w:rsidRPr="001A0C52">
                    <w:rPr>
                      <w:rFonts w:ascii="Times New Roman" w:hAnsi="Times New Roman"/>
                      <w:sz w:val="24"/>
                      <w:rPrChange w:id="6379" w:author="Red Army" w:date="2012-02-08T20:12:00Z">
                        <w:rPr>
                          <w:rFonts w:ascii="Times New Roman" w:eastAsia="ＭＳ ゴシック" w:hAnsi="Times New Roman"/>
                          <w:b/>
                          <w:bCs/>
                          <w:color w:val="4F81BD"/>
                        </w:rPr>
                      </w:rPrChange>
                    </w:rPr>
                    <w:t>Ask the system to delete selected KI.</w:t>
                  </w:r>
                </w:p>
              </w:tc>
              <w:tc>
                <w:tcPr>
                  <w:tcW w:w="4494" w:type="dxa"/>
                  <w:tcBorders>
                    <w:top w:val="single" w:sz="4" w:space="0" w:color="auto"/>
                    <w:left w:val="single" w:sz="4" w:space="0" w:color="auto"/>
                    <w:bottom w:val="single" w:sz="4" w:space="0" w:color="auto"/>
                    <w:right w:val="single" w:sz="4" w:space="0" w:color="auto"/>
                  </w:tcBorders>
                </w:tcPr>
                <w:p w:rsidR="00500F45" w:rsidRPr="001A0C52" w:rsidRDefault="00500F45" w:rsidP="00DB5A37">
                  <w:pPr>
                    <w:rPr>
                      <w:rFonts w:ascii="Times New Roman" w:hAnsi="Times New Roman"/>
                      <w:sz w:val="24"/>
                      <w:rPrChange w:id="6380" w:author="Red Army" w:date="2012-02-08T20:12:00Z">
                        <w:rPr>
                          <w:rFonts w:ascii="Times New Roman" w:hAnsi="Times New Roman"/>
                        </w:rPr>
                      </w:rPrChange>
                    </w:rPr>
                  </w:pPr>
                  <w:r w:rsidRPr="001A0C52">
                    <w:rPr>
                      <w:rFonts w:ascii="Times New Roman" w:hAnsi="Times New Roman"/>
                      <w:sz w:val="24"/>
                      <w:rPrChange w:id="6381" w:author="Red Army" w:date="2012-02-08T20:12:00Z">
                        <w:rPr>
                          <w:rFonts w:ascii="Times New Roman" w:eastAsia="ＭＳ ゴシック" w:hAnsi="Times New Roman"/>
                          <w:b/>
                          <w:bCs/>
                          <w:color w:val="4F81BD"/>
                        </w:rPr>
                      </w:rPrChange>
                    </w:rPr>
                    <w:t>Ask user to confirm deletion</w:t>
                  </w:r>
                </w:p>
              </w:tc>
            </w:tr>
            <w:tr w:rsidR="00500F45" w:rsidRPr="001A0C52" w:rsidTr="00DB5A37">
              <w:tc>
                <w:tcPr>
                  <w:tcW w:w="647" w:type="dxa"/>
                  <w:tcBorders>
                    <w:top w:val="single" w:sz="4" w:space="0" w:color="auto"/>
                    <w:left w:val="single" w:sz="4" w:space="0" w:color="auto"/>
                    <w:bottom w:val="single" w:sz="4" w:space="0" w:color="auto"/>
                    <w:right w:val="single" w:sz="4" w:space="0" w:color="auto"/>
                  </w:tcBorders>
                  <w:vAlign w:val="center"/>
                  <w:hideMark/>
                </w:tcPr>
                <w:p w:rsidR="00500F45" w:rsidRPr="001A0C52" w:rsidRDefault="00500F45" w:rsidP="00DB5A37">
                  <w:pPr>
                    <w:jc w:val="center"/>
                    <w:rPr>
                      <w:rFonts w:ascii="Times New Roman" w:hAnsi="Times New Roman"/>
                      <w:sz w:val="24"/>
                      <w:rPrChange w:id="6382" w:author="Red Army" w:date="2012-02-08T20:12:00Z">
                        <w:rPr>
                          <w:rFonts w:ascii="Times New Roman" w:hAnsi="Times New Roman"/>
                        </w:rPr>
                      </w:rPrChange>
                    </w:rPr>
                  </w:pPr>
                  <w:r w:rsidRPr="001A0C52">
                    <w:rPr>
                      <w:rFonts w:ascii="Times New Roman" w:hAnsi="Times New Roman"/>
                      <w:sz w:val="24"/>
                      <w:rPrChange w:id="6383"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500F45" w:rsidRPr="001A0C52" w:rsidRDefault="00500F45" w:rsidP="00DB5A37">
                  <w:pPr>
                    <w:rPr>
                      <w:rFonts w:ascii="Times New Roman" w:hAnsi="Times New Roman"/>
                      <w:sz w:val="24"/>
                      <w:rPrChange w:id="6384" w:author="Red Army" w:date="2012-02-08T20:12:00Z">
                        <w:rPr>
                          <w:rFonts w:ascii="Times New Roman" w:hAnsi="Times New Roman"/>
                        </w:rPr>
                      </w:rPrChange>
                    </w:rPr>
                  </w:pPr>
                  <w:r w:rsidRPr="001A0C52">
                    <w:rPr>
                      <w:rFonts w:ascii="Times New Roman" w:hAnsi="Times New Roman"/>
                      <w:sz w:val="24"/>
                      <w:rPrChange w:id="6385" w:author="Red Army" w:date="2012-02-08T20:12:00Z">
                        <w:rPr>
                          <w:rFonts w:ascii="Times New Roman" w:eastAsia="ＭＳ ゴシック" w:hAnsi="Times New Roman"/>
                          <w:b/>
                          <w:bCs/>
                          <w:color w:val="4F81BD"/>
                        </w:rPr>
                      </w:rPrChange>
                    </w:rPr>
                    <w:t>Confirm NOT to delete</w:t>
                  </w:r>
                </w:p>
              </w:tc>
              <w:tc>
                <w:tcPr>
                  <w:tcW w:w="4494" w:type="dxa"/>
                  <w:tcBorders>
                    <w:top w:val="single" w:sz="4" w:space="0" w:color="auto"/>
                    <w:left w:val="single" w:sz="4" w:space="0" w:color="auto"/>
                    <w:bottom w:val="single" w:sz="4" w:space="0" w:color="auto"/>
                    <w:right w:val="single" w:sz="4" w:space="0" w:color="auto"/>
                  </w:tcBorders>
                </w:tcPr>
                <w:p w:rsidR="008B5A90" w:rsidRDefault="008B5A90" w:rsidP="008B5A90">
                  <w:pPr>
                    <w:rPr>
                      <w:ins w:id="6386" w:author="Phuong Giang" w:date="2012-02-10T18:52:00Z"/>
                      <w:rFonts w:ascii="Times New Roman" w:hAnsi="Times New Roman"/>
                      <w:sz w:val="24"/>
                    </w:rPr>
                  </w:pPr>
                  <w:ins w:id="6387" w:author="Phuong Giang" w:date="2012-02-10T18:52:00Z">
                    <w:r>
                      <w:rPr>
                        <w:rFonts w:ascii="Times New Roman" w:hAnsi="Times New Roman"/>
                        <w:sz w:val="24"/>
                      </w:rPr>
                      <w:t>KI is left unchanged</w:t>
                    </w:r>
                  </w:ins>
                </w:p>
                <w:p w:rsidR="00500F45" w:rsidRPr="001A0C52" w:rsidRDefault="008B5A90" w:rsidP="008B5A90">
                  <w:pPr>
                    <w:rPr>
                      <w:rFonts w:ascii="Times New Roman" w:hAnsi="Times New Roman"/>
                      <w:sz w:val="24"/>
                      <w:rPrChange w:id="6388" w:author="Red Army" w:date="2012-02-08T20:12:00Z">
                        <w:rPr>
                          <w:rFonts w:ascii="Times New Roman" w:hAnsi="Times New Roman"/>
                        </w:rPr>
                      </w:rPrChange>
                    </w:rPr>
                  </w:pPr>
                  <w:ins w:id="6389" w:author="Phuong Giang" w:date="2012-02-10T18:52:00Z">
                    <w:r w:rsidRPr="0091551D">
                      <w:rPr>
                        <w:rFonts w:ascii="Times New Roman" w:hAnsi="Times New Roman"/>
                        <w:sz w:val="24"/>
                      </w:rPr>
                      <w:t>Display the previous screen</w:t>
                    </w:r>
                    <w:r>
                      <w:rPr>
                        <w:rFonts w:ascii="Times New Roman" w:hAnsi="Times New Roman"/>
                        <w:sz w:val="24"/>
                      </w:rPr>
                      <w:t>.</w:t>
                    </w:r>
                  </w:ins>
                  <w:del w:id="6390" w:author="Phuong Giang" w:date="2012-02-10T18:52:00Z">
                    <w:r w:rsidR="00500F45" w:rsidRPr="001A0C52" w:rsidDel="008B5A90">
                      <w:rPr>
                        <w:rFonts w:ascii="Times New Roman" w:hAnsi="Times New Roman"/>
                        <w:sz w:val="24"/>
                        <w:rPrChange w:id="6391" w:author="Red Army" w:date="2012-02-08T20:12:00Z">
                          <w:rPr>
                            <w:rFonts w:ascii="Times New Roman" w:eastAsia="ＭＳ ゴシック" w:hAnsi="Times New Roman"/>
                            <w:b/>
                            <w:bCs/>
                            <w:color w:val="4F81BD"/>
                          </w:rPr>
                        </w:rPrChange>
                      </w:rPr>
                      <w:delText xml:space="preserve">Display the previous screen; focus on selected KI. </w:delText>
                    </w:r>
                  </w:del>
                </w:p>
              </w:tc>
            </w:tr>
          </w:tbl>
          <w:p w:rsidR="006E25C4" w:rsidRPr="001A0C52" w:rsidRDefault="006E25C4" w:rsidP="00DB5A37">
            <w:pPr>
              <w:rPr>
                <w:rFonts w:ascii="Times New Roman" w:hAnsi="Times New Roman"/>
                <w:sz w:val="24"/>
                <w:rPrChange w:id="6392" w:author="Red Army" w:date="2012-02-08T20:12:00Z">
                  <w:rPr>
                    <w:rFonts w:ascii="Times New Roman" w:hAnsi="Times New Roman"/>
                  </w:rPr>
                </w:rPrChange>
              </w:rPr>
            </w:pPr>
          </w:p>
          <w:p w:rsidR="006E25C4" w:rsidRPr="001A0C52" w:rsidRDefault="006E25C4" w:rsidP="00DB5A37">
            <w:pPr>
              <w:rPr>
                <w:rFonts w:ascii="Times New Roman" w:hAnsi="Times New Roman"/>
                <w:bCs/>
                <w:sz w:val="24"/>
                <w:rPrChange w:id="6393" w:author="Red Army" w:date="2012-02-08T20:12:00Z">
                  <w:rPr>
                    <w:rFonts w:ascii="Times New Roman" w:hAnsi="Times New Roman"/>
                    <w:bCs/>
                  </w:rPr>
                </w:rPrChange>
              </w:rPr>
            </w:pPr>
            <w:r w:rsidRPr="001A0C52">
              <w:rPr>
                <w:rFonts w:ascii="Times New Roman" w:hAnsi="Times New Roman"/>
                <w:b/>
                <w:bCs/>
                <w:sz w:val="24"/>
                <w:rPrChange w:id="6394" w:author="Red Army" w:date="2012-02-08T20:12:00Z">
                  <w:rPr>
                    <w:rFonts w:ascii="Times New Roman" w:eastAsia="ＭＳ ゴシック" w:hAnsi="Times New Roman"/>
                    <w:b/>
                    <w:bCs/>
                    <w:color w:val="4F81BD"/>
                  </w:rPr>
                </w:rPrChange>
              </w:rPr>
              <w:t xml:space="preserve">Exceptions: </w:t>
            </w:r>
          </w:p>
          <w:p w:rsidR="006E25C4" w:rsidRPr="001A0C52" w:rsidRDefault="005C6254" w:rsidP="00DB5A37">
            <w:pPr>
              <w:rPr>
                <w:rFonts w:ascii="Times New Roman" w:hAnsi="Times New Roman"/>
                <w:bCs/>
                <w:sz w:val="24"/>
                <w:rPrChange w:id="6395" w:author="Red Army" w:date="2012-02-08T20:12:00Z">
                  <w:rPr>
                    <w:rFonts w:ascii="Times New Roman" w:hAnsi="Times New Roman"/>
                    <w:bCs/>
                  </w:rPr>
                </w:rPrChange>
              </w:rPr>
            </w:pPr>
            <w:r w:rsidRPr="001A0C52">
              <w:rPr>
                <w:rFonts w:ascii="Times New Roman" w:hAnsi="Times New Roman"/>
                <w:bCs/>
                <w:sz w:val="24"/>
                <w:rPrChange w:id="6396" w:author="Red Army" w:date="2012-02-08T20:12:00Z">
                  <w:rPr>
                    <w:rFonts w:ascii="Times New Roman" w:eastAsia="ＭＳ ゴシック" w:hAnsi="Times New Roman"/>
                    <w:b/>
                    <w:bCs/>
                    <w:color w:val="4F81BD"/>
                  </w:rPr>
                </w:rPrChange>
              </w:rPr>
              <w:tab/>
              <w:t>None</w:t>
            </w:r>
          </w:p>
          <w:p w:rsidR="006E25C4" w:rsidRPr="001A0C52" w:rsidRDefault="006E25C4" w:rsidP="00DB5A37">
            <w:pPr>
              <w:rPr>
                <w:rFonts w:ascii="Times New Roman" w:hAnsi="Times New Roman"/>
                <w:b/>
                <w:bCs/>
                <w:sz w:val="24"/>
                <w:rPrChange w:id="6397" w:author="Red Army" w:date="2012-02-08T20:12:00Z">
                  <w:rPr>
                    <w:rFonts w:ascii="Times New Roman" w:hAnsi="Times New Roman"/>
                    <w:b/>
                    <w:bCs/>
                  </w:rPr>
                </w:rPrChange>
              </w:rPr>
            </w:pPr>
            <w:r w:rsidRPr="001A0C52">
              <w:rPr>
                <w:rFonts w:ascii="Times New Roman" w:hAnsi="Times New Roman"/>
                <w:b/>
                <w:bCs/>
                <w:sz w:val="24"/>
                <w:rPrChange w:id="6398" w:author="Red Army" w:date="2012-02-08T20:12:00Z">
                  <w:rPr>
                    <w:rFonts w:ascii="Times New Roman" w:eastAsia="ＭＳ ゴシック" w:hAnsi="Times New Roman"/>
                    <w:b/>
                    <w:bCs/>
                    <w:color w:val="4F81BD"/>
                  </w:rPr>
                </w:rPrChange>
              </w:rPr>
              <w:t xml:space="preserve">Relationships: </w:t>
            </w:r>
          </w:p>
          <w:p w:rsidR="006E25C4" w:rsidRPr="001A0C52" w:rsidRDefault="001A5255" w:rsidP="00DB5A37">
            <w:pPr>
              <w:rPr>
                <w:rFonts w:ascii="Times New Roman" w:hAnsi="Times New Roman"/>
                <w:bCs/>
                <w:sz w:val="24"/>
                <w:rPrChange w:id="6399" w:author="Red Army" w:date="2012-02-08T20:12:00Z">
                  <w:rPr>
                    <w:rFonts w:ascii="Times New Roman" w:hAnsi="Times New Roman"/>
                    <w:bCs/>
                  </w:rPr>
                </w:rPrChange>
              </w:rPr>
            </w:pPr>
            <w:r w:rsidRPr="001A0C52">
              <w:rPr>
                <w:rFonts w:ascii="Times New Roman" w:hAnsi="Times New Roman"/>
                <w:bCs/>
                <w:sz w:val="24"/>
                <w:rPrChange w:id="6400" w:author="Red Army" w:date="2012-02-08T20:12:00Z">
                  <w:rPr>
                    <w:rFonts w:ascii="Times New Roman" w:eastAsia="ＭＳ ゴシック" w:hAnsi="Times New Roman"/>
                    <w:b/>
                    <w:bCs/>
                    <w:color w:val="4F81BD"/>
                  </w:rPr>
                </w:rPrChange>
              </w:rPr>
              <w:tab/>
            </w:r>
            <w:r w:rsidR="006E25C4" w:rsidRPr="001A0C52">
              <w:rPr>
                <w:rFonts w:ascii="Times New Roman" w:hAnsi="Times New Roman"/>
                <w:bCs/>
                <w:sz w:val="24"/>
                <w:rPrChange w:id="6401" w:author="Red Army" w:date="2012-02-08T20:12:00Z">
                  <w:rPr>
                    <w:rFonts w:ascii="Times New Roman" w:eastAsia="ＭＳ ゴシック" w:hAnsi="Times New Roman"/>
                    <w:b/>
                    <w:bCs/>
                    <w:color w:val="4F81BD"/>
                  </w:rPr>
                </w:rPrChange>
              </w:rPr>
              <w:t xml:space="preserve">Use case – </w:t>
            </w:r>
            <w:r w:rsidR="00B63EC9" w:rsidRPr="001A0C52">
              <w:rPr>
                <w:rFonts w:ascii="Times New Roman" w:hAnsi="Times New Roman"/>
                <w:bCs/>
                <w:sz w:val="24"/>
                <w:rPrChange w:id="6402" w:author="Red Army" w:date="2012-02-08T20:12:00Z">
                  <w:rPr>
                    <w:rFonts w:ascii="Times New Roman" w:eastAsia="ＭＳ ゴシック" w:hAnsi="Times New Roman"/>
                    <w:b/>
                    <w:bCs/>
                    <w:color w:val="4F81BD"/>
                  </w:rPr>
                </w:rPrChange>
              </w:rPr>
              <w:t>UC</w:t>
            </w:r>
            <w:del w:id="6403" w:author="Phuong Giang" w:date="2012-02-10T23:41:00Z">
              <w:r w:rsidR="00B63EC9" w:rsidRPr="001A0C52" w:rsidDel="00772ECA">
                <w:rPr>
                  <w:rFonts w:ascii="Times New Roman" w:hAnsi="Times New Roman"/>
                  <w:bCs/>
                  <w:sz w:val="24"/>
                  <w:rPrChange w:id="6404" w:author="Red Army" w:date="2012-02-08T20:12:00Z">
                    <w:rPr>
                      <w:rFonts w:ascii="Times New Roman" w:eastAsia="ＭＳ ゴシック" w:hAnsi="Times New Roman"/>
                      <w:b/>
                      <w:bCs/>
                      <w:color w:val="4F81BD"/>
                    </w:rPr>
                  </w:rPrChange>
                </w:rPr>
                <w:delText>2</w:delText>
              </w:r>
            </w:del>
            <w:r w:rsidR="00B63EC9" w:rsidRPr="001A0C52">
              <w:rPr>
                <w:rFonts w:ascii="Times New Roman" w:hAnsi="Times New Roman"/>
                <w:bCs/>
                <w:sz w:val="24"/>
                <w:rPrChange w:id="6405" w:author="Red Army" w:date="2012-02-08T20:12:00Z">
                  <w:rPr>
                    <w:rFonts w:ascii="Times New Roman" w:eastAsia="ＭＳ ゴシック" w:hAnsi="Times New Roman"/>
                    <w:b/>
                    <w:bCs/>
                    <w:color w:val="4F81BD"/>
                  </w:rPr>
                </w:rPrChange>
              </w:rPr>
              <w:t xml:space="preserve">_KI_005 </w:t>
            </w:r>
            <w:r w:rsidR="006E25C4" w:rsidRPr="001A0C52">
              <w:rPr>
                <w:rFonts w:ascii="Times New Roman" w:hAnsi="Times New Roman"/>
                <w:bCs/>
                <w:sz w:val="24"/>
                <w:rPrChange w:id="6406" w:author="Red Army" w:date="2012-02-08T20:12:00Z">
                  <w:rPr>
                    <w:rFonts w:ascii="Times New Roman" w:eastAsia="ＭＳ ゴシック" w:hAnsi="Times New Roman"/>
                    <w:b/>
                    <w:bCs/>
                    <w:color w:val="4F81BD"/>
                  </w:rPr>
                </w:rPrChange>
              </w:rPr>
              <w:t>View Knowledge Item</w:t>
            </w:r>
          </w:p>
          <w:p w:rsidR="006E25C4" w:rsidRPr="001A0C52" w:rsidRDefault="001A5255" w:rsidP="00DB5A37">
            <w:pPr>
              <w:rPr>
                <w:rFonts w:ascii="Times New Roman" w:hAnsi="Times New Roman"/>
                <w:bCs/>
                <w:sz w:val="24"/>
                <w:rPrChange w:id="6407" w:author="Red Army" w:date="2012-02-08T20:12:00Z">
                  <w:rPr>
                    <w:rFonts w:ascii="Times New Roman" w:hAnsi="Times New Roman"/>
                    <w:bCs/>
                  </w:rPr>
                </w:rPrChange>
              </w:rPr>
            </w:pPr>
            <w:r w:rsidRPr="001A0C52">
              <w:rPr>
                <w:rFonts w:ascii="Times New Roman" w:hAnsi="Times New Roman"/>
                <w:bCs/>
                <w:sz w:val="24"/>
                <w:rPrChange w:id="6408" w:author="Red Army" w:date="2012-02-08T20:12:00Z">
                  <w:rPr>
                    <w:rFonts w:ascii="Times New Roman" w:eastAsia="ＭＳ ゴシック" w:hAnsi="Times New Roman"/>
                    <w:b/>
                    <w:bCs/>
                    <w:color w:val="4F81BD"/>
                  </w:rPr>
                </w:rPrChange>
              </w:rPr>
              <w:tab/>
            </w:r>
            <w:r w:rsidR="006E25C4" w:rsidRPr="001A0C52">
              <w:rPr>
                <w:rFonts w:ascii="Times New Roman" w:hAnsi="Times New Roman"/>
                <w:bCs/>
                <w:sz w:val="24"/>
                <w:rPrChange w:id="6409" w:author="Red Army" w:date="2012-02-08T20:12:00Z">
                  <w:rPr>
                    <w:rFonts w:ascii="Times New Roman" w:eastAsia="ＭＳ ゴシック" w:hAnsi="Times New Roman"/>
                    <w:b/>
                    <w:bCs/>
                    <w:color w:val="4F81BD"/>
                  </w:rPr>
                </w:rPrChange>
              </w:rPr>
              <w:t>Use case – UC</w:t>
            </w:r>
            <w:r w:rsidR="00B63EC9" w:rsidRPr="001A0C52">
              <w:rPr>
                <w:rFonts w:ascii="Times New Roman" w:hAnsi="Times New Roman"/>
                <w:bCs/>
                <w:sz w:val="24"/>
                <w:rPrChange w:id="6410" w:author="Red Army" w:date="2012-02-08T20:12:00Z">
                  <w:rPr>
                    <w:rFonts w:ascii="Times New Roman" w:eastAsia="ＭＳ ゴシック" w:hAnsi="Times New Roman"/>
                    <w:b/>
                    <w:bCs/>
                    <w:color w:val="4F81BD"/>
                  </w:rPr>
                </w:rPrChange>
              </w:rPr>
              <w:t>_TM_</w:t>
            </w:r>
            <w:r w:rsidR="006E25C4" w:rsidRPr="001A0C52">
              <w:rPr>
                <w:rFonts w:ascii="Times New Roman" w:hAnsi="Times New Roman"/>
                <w:bCs/>
                <w:sz w:val="24"/>
                <w:rPrChange w:id="6411" w:author="Red Army" w:date="2012-02-08T20:12:00Z">
                  <w:rPr>
                    <w:rFonts w:ascii="Times New Roman" w:eastAsia="ＭＳ ゴシック" w:hAnsi="Times New Roman"/>
                    <w:b/>
                    <w:bCs/>
                    <w:color w:val="4F81BD"/>
                  </w:rPr>
                </w:rPrChange>
              </w:rPr>
              <w:t>001 Create Teaching Plan</w:t>
            </w:r>
          </w:p>
          <w:p w:rsidR="006E25C4" w:rsidRPr="001A0C52" w:rsidRDefault="006E25C4" w:rsidP="00DB5A37">
            <w:pPr>
              <w:rPr>
                <w:rFonts w:ascii="Times New Roman" w:hAnsi="Times New Roman"/>
                <w:b/>
                <w:bCs/>
                <w:sz w:val="24"/>
                <w:rPrChange w:id="6412" w:author="Red Army" w:date="2012-02-08T20:12:00Z">
                  <w:rPr>
                    <w:rFonts w:ascii="Times New Roman" w:hAnsi="Times New Roman"/>
                    <w:b/>
                    <w:bCs/>
                  </w:rPr>
                </w:rPrChange>
              </w:rPr>
            </w:pPr>
            <w:r w:rsidRPr="001A0C52">
              <w:rPr>
                <w:rFonts w:ascii="Times New Roman" w:hAnsi="Times New Roman"/>
                <w:b/>
                <w:bCs/>
                <w:sz w:val="24"/>
                <w:rPrChange w:id="6413" w:author="Red Army" w:date="2012-02-08T20:12:00Z">
                  <w:rPr>
                    <w:rFonts w:ascii="Times New Roman" w:eastAsia="ＭＳ ゴシック" w:hAnsi="Times New Roman"/>
                    <w:b/>
                    <w:bCs/>
                    <w:color w:val="4F81BD"/>
                  </w:rPr>
                </w:rPrChange>
              </w:rPr>
              <w:t>Business Rules:</w:t>
            </w:r>
          </w:p>
          <w:p w:rsidR="006E25C4" w:rsidRPr="001A0C52" w:rsidRDefault="006E25C4" w:rsidP="00DB5A37">
            <w:pPr>
              <w:rPr>
                <w:rFonts w:ascii="Times New Roman" w:hAnsi="Times New Roman"/>
                <w:bCs/>
                <w:sz w:val="24"/>
                <w:rPrChange w:id="6414" w:author="Red Army" w:date="2012-02-08T20:12:00Z">
                  <w:rPr>
                    <w:rFonts w:ascii="Times New Roman" w:hAnsi="Times New Roman"/>
                    <w:bCs/>
                  </w:rPr>
                </w:rPrChange>
              </w:rPr>
            </w:pPr>
            <w:r w:rsidRPr="001A0C52">
              <w:rPr>
                <w:rFonts w:ascii="Times New Roman" w:hAnsi="Times New Roman"/>
                <w:bCs/>
                <w:sz w:val="24"/>
                <w:rPrChange w:id="6415" w:author="Red Army" w:date="2012-02-08T20:12:00Z">
                  <w:rPr>
                    <w:rFonts w:ascii="Times New Roman" w:eastAsia="ＭＳ ゴシック" w:hAnsi="Times New Roman"/>
                    <w:b/>
                    <w:bCs/>
                    <w:color w:val="4F81BD"/>
                  </w:rPr>
                </w:rPrChange>
              </w:rPr>
              <w:t xml:space="preserve">          None</w:t>
            </w:r>
          </w:p>
          <w:p w:rsidR="006E25C4" w:rsidRPr="001A0C52" w:rsidRDefault="006E25C4" w:rsidP="00DB5A37">
            <w:pPr>
              <w:tabs>
                <w:tab w:val="left" w:pos="6751"/>
              </w:tabs>
              <w:ind w:firstLine="720"/>
              <w:rPr>
                <w:rFonts w:ascii="Times New Roman" w:hAnsi="Times New Roman"/>
                <w:sz w:val="24"/>
                <w:rPrChange w:id="6416" w:author="Red Army" w:date="2012-02-08T20:12:00Z">
                  <w:rPr>
                    <w:rFonts w:ascii="Times New Roman" w:hAnsi="Times New Roman"/>
                  </w:rPr>
                </w:rPrChange>
              </w:rPr>
            </w:pPr>
          </w:p>
        </w:tc>
      </w:tr>
      <w:tr w:rsidR="006E25C4" w:rsidRPr="001A0C52" w:rsidTr="00DB5A37">
        <w:tc>
          <w:tcPr>
            <w:tcW w:w="5000" w:type="pct"/>
            <w:gridSpan w:val="5"/>
            <w:shd w:val="clear" w:color="auto" w:fill="auto"/>
          </w:tcPr>
          <w:p w:rsidR="006E25C4" w:rsidRPr="001A0C52" w:rsidRDefault="006E25C4" w:rsidP="00DB5A37">
            <w:pPr>
              <w:rPr>
                <w:rFonts w:ascii="Times New Roman" w:hAnsi="Times New Roman"/>
                <w:b/>
                <w:sz w:val="24"/>
                <w:rPrChange w:id="6417" w:author="Red Army" w:date="2012-02-08T20:12:00Z">
                  <w:rPr>
                    <w:rFonts w:ascii="Times New Roman" w:hAnsi="Times New Roman"/>
                    <w:b/>
                  </w:rPr>
                </w:rPrChange>
              </w:rPr>
            </w:pPr>
            <w:r w:rsidRPr="001A0C52">
              <w:rPr>
                <w:rFonts w:ascii="Times New Roman" w:hAnsi="Times New Roman"/>
                <w:b/>
                <w:sz w:val="24"/>
                <w:rPrChange w:id="6418" w:author="Red Army" w:date="2012-02-08T20:12:00Z">
                  <w:rPr>
                    <w:rFonts w:ascii="Times New Roman" w:eastAsia="ＭＳ ゴシック" w:hAnsi="Times New Roman"/>
                    <w:b/>
                    <w:bCs/>
                    <w:color w:val="4F81BD"/>
                  </w:rPr>
                </w:rPrChange>
              </w:rPr>
              <w:t>Description:</w:t>
            </w:r>
          </w:p>
          <w:p w:rsidR="006E25C4" w:rsidRPr="001A0C52" w:rsidRDefault="006E25C4" w:rsidP="00DB5A37">
            <w:pPr>
              <w:rPr>
                <w:rFonts w:ascii="Times New Roman" w:hAnsi="Times New Roman"/>
                <w:sz w:val="24"/>
                <w:rPrChange w:id="6419" w:author="Red Army" w:date="2012-02-08T20:12:00Z">
                  <w:rPr>
                    <w:rFonts w:ascii="Times New Roman" w:hAnsi="Times New Roman"/>
                  </w:rPr>
                </w:rPrChange>
              </w:rPr>
            </w:pPr>
            <w:r w:rsidRPr="001A0C52">
              <w:rPr>
                <w:rFonts w:ascii="Times New Roman" w:hAnsi="Times New Roman"/>
                <w:sz w:val="24"/>
                <w:rPrChange w:id="6420" w:author="Red Army" w:date="2012-02-08T20:12:00Z">
                  <w:rPr>
                    <w:rFonts w:ascii="Times New Roman" w:eastAsia="ＭＳ ゴシック" w:hAnsi="Times New Roman"/>
                    <w:b/>
                    <w:bCs/>
                    <w:color w:val="4F81BD"/>
                  </w:rPr>
                </w:rPrChange>
              </w:rPr>
              <w:t xml:space="preserve">When user want to delete one or many KIs, they can delete those by selected them when working on Manage Knowledge Item Module </w:t>
            </w:r>
            <w:del w:id="6421" w:author="Phuong Giang" w:date="2012-02-10T23:42:00Z">
              <w:r w:rsidRPr="001A0C52" w:rsidDel="00772ECA">
                <w:rPr>
                  <w:rFonts w:ascii="Times New Roman" w:hAnsi="Times New Roman"/>
                  <w:sz w:val="24"/>
                  <w:rPrChange w:id="6422" w:author="Red Army" w:date="2012-02-08T20:12:00Z">
                    <w:rPr>
                      <w:rFonts w:ascii="Times New Roman" w:eastAsia="ＭＳ ゴシック" w:hAnsi="Times New Roman"/>
                      <w:b/>
                      <w:bCs/>
                      <w:color w:val="4F81BD"/>
                    </w:rPr>
                  </w:rPrChange>
                </w:rPr>
                <w:delText>or while composing a Teaching Plan</w:delText>
              </w:r>
            </w:del>
            <w:r w:rsidRPr="001A0C52">
              <w:rPr>
                <w:rFonts w:ascii="Times New Roman" w:hAnsi="Times New Roman"/>
                <w:sz w:val="24"/>
                <w:rPrChange w:id="6423" w:author="Red Army" w:date="2012-02-08T20:12:00Z">
                  <w:rPr>
                    <w:rFonts w:ascii="Times New Roman" w:eastAsia="ＭＳ ゴシック" w:hAnsi="Times New Roman"/>
                    <w:b/>
                    <w:bCs/>
                    <w:color w:val="4F81BD"/>
                  </w:rPr>
                </w:rPrChange>
              </w:rPr>
              <w:t>. In order to delete, user need to navigate to or found the target KI. The system will ask for deleting confirmation before delete.</w:t>
            </w:r>
          </w:p>
          <w:p w:rsidR="006E25C4" w:rsidRDefault="006E25C4" w:rsidP="00EE0CBD">
            <w:pPr>
              <w:rPr>
                <w:ins w:id="6424" w:author="Phuong Giang" w:date="2012-02-10T18:54:00Z"/>
                <w:rFonts w:ascii="Times New Roman" w:hAnsi="Times New Roman"/>
                <w:sz w:val="24"/>
              </w:rPr>
            </w:pPr>
            <w:r w:rsidRPr="001A0C52">
              <w:rPr>
                <w:rFonts w:ascii="Times New Roman" w:hAnsi="Times New Roman"/>
                <w:sz w:val="24"/>
                <w:rPrChange w:id="6425" w:author="Red Army" w:date="2012-02-08T20:12:00Z">
                  <w:rPr>
                    <w:rFonts w:ascii="Times New Roman" w:eastAsia="ＭＳ ゴシック" w:hAnsi="Times New Roman"/>
                    <w:b/>
                    <w:bCs/>
                    <w:color w:val="4F81BD"/>
                  </w:rPr>
                </w:rPrChange>
              </w:rPr>
              <w:t xml:space="preserve">If user confirms to delete, the system will delete all information and cached information related (if any) to these KIs. </w:t>
            </w:r>
            <w:ins w:id="6426" w:author="Phuong Giang" w:date="2012-02-10T18:54:00Z">
              <w:r w:rsidR="008B5A90" w:rsidRPr="008B5A90">
                <w:rPr>
                  <w:rFonts w:ascii="Times New Roman" w:hAnsi="Times New Roman"/>
                  <w:sz w:val="24"/>
                </w:rPr>
                <w:t>Otherwise</w:t>
              </w:r>
              <w:r w:rsidR="008B5A90">
                <w:rPr>
                  <w:rFonts w:ascii="Times New Roman" w:hAnsi="Times New Roman"/>
                  <w:sz w:val="24"/>
                </w:rPr>
                <w:t xml:space="preserve">, they are </w:t>
              </w:r>
              <w:r w:rsidR="008B5A90" w:rsidRPr="0091551D">
                <w:rPr>
                  <w:rFonts w:ascii="Times New Roman" w:hAnsi="Times New Roman"/>
                  <w:sz w:val="24"/>
                </w:rPr>
                <w:t>left unchanged.</w:t>
              </w:r>
            </w:ins>
            <w:del w:id="6427" w:author="Phuong Giang" w:date="2012-02-10T18:54:00Z">
              <w:r w:rsidRPr="001A0C52" w:rsidDel="008B5A90">
                <w:rPr>
                  <w:rFonts w:ascii="Times New Roman" w:hAnsi="Times New Roman"/>
                  <w:sz w:val="24"/>
                  <w:rPrChange w:id="6428" w:author="Red Army" w:date="2012-02-08T20:12:00Z">
                    <w:rPr>
                      <w:rFonts w:ascii="Times New Roman" w:eastAsia="ＭＳ ゴシック" w:hAnsi="Times New Roman"/>
                      <w:b/>
                      <w:bCs/>
                      <w:color w:val="4F81BD"/>
                    </w:rPr>
                  </w:rPrChange>
                </w:rPr>
                <w:delText>Any deleted KI is NOT recoverable. And by making cancelation, the system deletes nothing.</w:delText>
              </w:r>
            </w:del>
          </w:p>
          <w:p w:rsidR="008B5A90" w:rsidRPr="001A0C52" w:rsidRDefault="008B5A90" w:rsidP="00EE0CBD">
            <w:pPr>
              <w:rPr>
                <w:rFonts w:ascii="Times New Roman" w:hAnsi="Times New Roman"/>
                <w:sz w:val="24"/>
                <w:rPrChange w:id="6429" w:author="Red Army" w:date="2012-02-08T20:12:00Z">
                  <w:rPr>
                    <w:rFonts w:ascii="Times New Roman" w:hAnsi="Times New Roman"/>
                  </w:rPr>
                </w:rPrChange>
              </w:rPr>
            </w:pPr>
            <w:ins w:id="6430" w:author="Phuong Giang" w:date="2012-02-10T18:54:00Z">
              <w:r w:rsidRPr="0091551D">
                <w:rPr>
                  <w:rFonts w:ascii="Times New Roman" w:hAnsi="Times New Roman"/>
                  <w:sz w:val="24"/>
                </w:rPr>
                <w:t>Any deleted KI is NOT recoverable.</w:t>
              </w:r>
            </w:ins>
          </w:p>
        </w:tc>
      </w:tr>
    </w:tbl>
    <w:p w:rsidR="006E25C4" w:rsidRPr="001A0C52" w:rsidRDefault="006E25C4" w:rsidP="00785BA9">
      <w:pPr>
        <w:rPr>
          <w:rFonts w:ascii="Times New Roman" w:hAnsi="Times New Roman"/>
          <w:sz w:val="24"/>
          <w:rPrChange w:id="6431" w:author="Red Army" w:date="2012-02-08T20:12:00Z">
            <w:rPr>
              <w:rFonts w:ascii="Times New Roman" w:hAnsi="Times New Roman"/>
            </w:rPr>
          </w:rPrChang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Tr="00DB5A37">
        <w:trPr>
          <w:trHeight w:val="1725"/>
        </w:trPr>
        <w:tc>
          <w:tcPr>
            <w:tcW w:w="5000" w:type="pct"/>
            <w:gridSpan w:val="5"/>
            <w:shd w:val="clear" w:color="auto" w:fill="D9D9D9"/>
            <w:vAlign w:val="center"/>
          </w:tcPr>
          <w:p w:rsidR="006E25C4" w:rsidRPr="001A0C52" w:rsidRDefault="006E25C4" w:rsidP="00DB5A37">
            <w:pPr>
              <w:rPr>
                <w:rFonts w:ascii="Times New Roman" w:hAnsi="Times New Roman"/>
                <w:sz w:val="24"/>
                <w:rPrChange w:id="6432" w:author="Red Army" w:date="2012-02-08T20:12:00Z">
                  <w:rPr>
                    <w:rFonts w:ascii="Times New Roman" w:hAnsi="Times New Roman"/>
                  </w:rPr>
                </w:rPrChange>
              </w:rPr>
            </w:pPr>
            <w:r w:rsidRPr="001A0C52">
              <w:rPr>
                <w:rFonts w:ascii="Times New Roman" w:hAnsi="Times New Roman"/>
                <w:b/>
                <w:sz w:val="24"/>
                <w:rPrChange w:id="6433" w:author="Red Army" w:date="2012-02-08T20:12:00Z">
                  <w:rPr>
                    <w:rFonts w:ascii="Times New Roman" w:eastAsia="ＭＳ ゴシック" w:hAnsi="Times New Roman"/>
                    <w:b/>
                    <w:bCs/>
                    <w:color w:val="4F81BD"/>
                  </w:rPr>
                </w:rPrChange>
              </w:rPr>
              <w:t>USE CASE - Search Knowledge Item.</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6434" w:author="Red Army" w:date="2012-02-08T20:12:00Z">
                  <w:rPr>
                    <w:rFonts w:ascii="Times New Roman" w:hAnsi="Times New Roman"/>
                    <w:b/>
                  </w:rPr>
                </w:rPrChange>
              </w:rPr>
            </w:pPr>
            <w:r w:rsidRPr="001A0C52">
              <w:rPr>
                <w:rFonts w:ascii="Times New Roman" w:hAnsi="Times New Roman"/>
                <w:b/>
                <w:sz w:val="24"/>
                <w:rPrChange w:id="6435" w:author="Red Army" w:date="2012-02-08T20:12:00Z">
                  <w:rPr>
                    <w:rFonts w:ascii="Times New Roman" w:eastAsia="ＭＳ ゴシック" w:hAnsi="Times New Roman"/>
                    <w:b/>
                    <w:bCs/>
                    <w:color w:val="4F81BD"/>
                  </w:rPr>
                </w:rPrChange>
              </w:rPr>
              <w:t>Use-case No.</w:t>
            </w:r>
          </w:p>
        </w:tc>
        <w:tc>
          <w:tcPr>
            <w:tcW w:w="1364" w:type="pct"/>
          </w:tcPr>
          <w:p w:rsidR="006E25C4" w:rsidRPr="001A0C52" w:rsidRDefault="006E25C4" w:rsidP="00DB5A37">
            <w:pPr>
              <w:rPr>
                <w:rFonts w:ascii="Times New Roman" w:hAnsi="Times New Roman"/>
                <w:sz w:val="24"/>
                <w:rPrChange w:id="6436" w:author="Red Army" w:date="2012-02-08T20:12:00Z">
                  <w:rPr>
                    <w:rFonts w:ascii="Times New Roman" w:hAnsi="Times New Roman"/>
                  </w:rPr>
                </w:rPrChange>
              </w:rPr>
            </w:pPr>
            <w:r w:rsidRPr="001A0C52">
              <w:rPr>
                <w:rFonts w:ascii="Times New Roman" w:hAnsi="Times New Roman"/>
                <w:sz w:val="24"/>
                <w:rPrChange w:id="6437" w:author="Red Army" w:date="2012-02-08T20:12:00Z">
                  <w:rPr>
                    <w:rFonts w:ascii="Times New Roman" w:eastAsia="ＭＳ ゴシック" w:hAnsi="Times New Roman"/>
                    <w:b/>
                    <w:bCs/>
                    <w:color w:val="4F81BD"/>
                  </w:rPr>
                </w:rPrChange>
              </w:rPr>
              <w:t>UC</w:t>
            </w:r>
            <w:r w:rsidR="00B8238D" w:rsidRPr="001A0C52">
              <w:rPr>
                <w:rFonts w:ascii="Times New Roman" w:hAnsi="Times New Roman"/>
                <w:sz w:val="24"/>
                <w:rPrChange w:id="6438" w:author="Red Army" w:date="2012-02-08T20:12:00Z">
                  <w:rPr>
                    <w:rFonts w:ascii="Times New Roman" w:eastAsia="ＭＳ ゴシック" w:hAnsi="Times New Roman"/>
                    <w:b/>
                    <w:bCs/>
                    <w:color w:val="4F81BD"/>
                  </w:rPr>
                </w:rPrChange>
              </w:rPr>
              <w:t>_KI_004</w:t>
            </w:r>
          </w:p>
        </w:tc>
        <w:tc>
          <w:tcPr>
            <w:tcW w:w="1059" w:type="pct"/>
            <w:gridSpan w:val="2"/>
            <w:shd w:val="clear" w:color="auto" w:fill="D9D9D9"/>
          </w:tcPr>
          <w:p w:rsidR="006E25C4" w:rsidRPr="001A0C52" w:rsidRDefault="006E25C4" w:rsidP="00DB5A37">
            <w:pPr>
              <w:rPr>
                <w:rFonts w:ascii="Times New Roman" w:hAnsi="Times New Roman"/>
                <w:b/>
                <w:sz w:val="24"/>
                <w:rPrChange w:id="6439" w:author="Red Army" w:date="2012-02-08T20:12:00Z">
                  <w:rPr>
                    <w:rFonts w:ascii="Times New Roman" w:hAnsi="Times New Roman"/>
                    <w:b/>
                  </w:rPr>
                </w:rPrChange>
              </w:rPr>
            </w:pPr>
            <w:r w:rsidRPr="001A0C52">
              <w:rPr>
                <w:rFonts w:ascii="Times New Roman" w:hAnsi="Times New Roman"/>
                <w:b/>
                <w:sz w:val="24"/>
                <w:rPrChange w:id="6440" w:author="Red Army" w:date="2012-02-08T20:12:00Z">
                  <w:rPr>
                    <w:rFonts w:ascii="Times New Roman" w:eastAsia="ＭＳ ゴシック" w:hAnsi="Times New Roman"/>
                    <w:b/>
                    <w:bCs/>
                    <w:color w:val="4F81BD"/>
                  </w:rPr>
                </w:rPrChange>
              </w:rPr>
              <w:t>Use-case Version</w:t>
            </w:r>
          </w:p>
        </w:tc>
        <w:tc>
          <w:tcPr>
            <w:tcW w:w="1186" w:type="pct"/>
          </w:tcPr>
          <w:p w:rsidR="006E25C4" w:rsidRPr="001A0C52" w:rsidRDefault="006E25C4" w:rsidP="00DB5A37">
            <w:pPr>
              <w:rPr>
                <w:rFonts w:ascii="Times New Roman" w:hAnsi="Times New Roman"/>
                <w:sz w:val="24"/>
                <w:rPrChange w:id="6441" w:author="Red Army" w:date="2012-02-08T20:12:00Z">
                  <w:rPr>
                    <w:rFonts w:ascii="Times New Roman" w:hAnsi="Times New Roman"/>
                  </w:rPr>
                </w:rPrChange>
              </w:rPr>
            </w:pPr>
            <w:r w:rsidRPr="001A0C52">
              <w:rPr>
                <w:rFonts w:ascii="Times New Roman" w:hAnsi="Times New Roman"/>
                <w:sz w:val="24"/>
                <w:rPrChange w:id="6442" w:author="Red Army" w:date="2012-02-08T20:12:00Z">
                  <w:rPr>
                    <w:rFonts w:ascii="Times New Roman" w:eastAsia="ＭＳ ゴシック" w:hAnsi="Times New Roman"/>
                    <w:b/>
                    <w:bCs/>
                    <w:color w:val="4F81BD"/>
                  </w:rPr>
                </w:rPrChange>
              </w:rPr>
              <w:t>1.0</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6443" w:author="Red Army" w:date="2012-02-08T20:12:00Z">
                  <w:rPr>
                    <w:rFonts w:ascii="Times New Roman" w:hAnsi="Times New Roman"/>
                    <w:b/>
                  </w:rPr>
                </w:rPrChange>
              </w:rPr>
            </w:pPr>
            <w:r w:rsidRPr="001A0C52">
              <w:rPr>
                <w:rFonts w:ascii="Times New Roman" w:hAnsi="Times New Roman"/>
                <w:b/>
                <w:sz w:val="24"/>
                <w:rPrChange w:id="6444" w:author="Red Army" w:date="2012-02-08T20:12:00Z">
                  <w:rPr>
                    <w:rFonts w:ascii="Times New Roman" w:eastAsia="ＭＳ ゴシック" w:hAnsi="Times New Roman"/>
                    <w:b/>
                    <w:bCs/>
                    <w:color w:val="4F81BD"/>
                  </w:rPr>
                </w:rPrChange>
              </w:rPr>
              <w:t>Use-case Name</w:t>
            </w:r>
          </w:p>
        </w:tc>
        <w:tc>
          <w:tcPr>
            <w:tcW w:w="3609" w:type="pct"/>
            <w:gridSpan w:val="4"/>
          </w:tcPr>
          <w:p w:rsidR="006E25C4" w:rsidRPr="001A0C52" w:rsidRDefault="006E25C4" w:rsidP="00DB5A37">
            <w:pPr>
              <w:rPr>
                <w:rFonts w:ascii="Times New Roman" w:hAnsi="Times New Roman"/>
                <w:sz w:val="24"/>
                <w:rPrChange w:id="6445" w:author="Red Army" w:date="2012-02-08T20:12:00Z">
                  <w:rPr>
                    <w:rFonts w:ascii="Times New Roman" w:hAnsi="Times New Roman"/>
                  </w:rPr>
                </w:rPrChange>
              </w:rPr>
            </w:pPr>
            <w:r w:rsidRPr="001A0C52">
              <w:rPr>
                <w:rFonts w:ascii="Times New Roman" w:hAnsi="Times New Roman"/>
                <w:sz w:val="24"/>
                <w:rPrChange w:id="6446" w:author="Red Army" w:date="2012-02-08T20:12:00Z">
                  <w:rPr>
                    <w:rFonts w:ascii="Times New Roman" w:eastAsia="ＭＳ ゴシック" w:hAnsi="Times New Roman"/>
                    <w:b/>
                    <w:bCs/>
                    <w:color w:val="4F81BD"/>
                  </w:rPr>
                </w:rPrChange>
              </w:rPr>
              <w:t>Search Knowledge Item.</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6447" w:author="Red Army" w:date="2012-02-08T20:12:00Z">
                  <w:rPr>
                    <w:rFonts w:ascii="Times New Roman" w:hAnsi="Times New Roman"/>
                    <w:b/>
                  </w:rPr>
                </w:rPrChange>
              </w:rPr>
            </w:pPr>
            <w:r w:rsidRPr="001A0C52">
              <w:rPr>
                <w:rFonts w:ascii="Times New Roman" w:hAnsi="Times New Roman"/>
                <w:b/>
                <w:sz w:val="24"/>
                <w:rPrChange w:id="6448" w:author="Red Army" w:date="2012-02-08T20:12:00Z">
                  <w:rPr>
                    <w:rFonts w:ascii="Times New Roman" w:eastAsia="ＭＳ ゴシック" w:hAnsi="Times New Roman"/>
                    <w:b/>
                    <w:bCs/>
                    <w:color w:val="4F81BD"/>
                  </w:rPr>
                </w:rPrChange>
              </w:rPr>
              <w:t xml:space="preserve">Author </w:t>
            </w:r>
          </w:p>
        </w:tc>
        <w:tc>
          <w:tcPr>
            <w:tcW w:w="3609" w:type="pct"/>
            <w:gridSpan w:val="4"/>
          </w:tcPr>
          <w:p w:rsidR="006E25C4" w:rsidRPr="001A0C52" w:rsidRDefault="006E25C4" w:rsidP="00DB5A37">
            <w:pPr>
              <w:rPr>
                <w:rFonts w:ascii="Times New Roman" w:hAnsi="Times New Roman"/>
                <w:sz w:val="24"/>
                <w:rPrChange w:id="6449" w:author="Red Army" w:date="2012-02-08T20:12:00Z">
                  <w:rPr>
                    <w:rFonts w:ascii="Times New Roman" w:hAnsi="Times New Roman"/>
                  </w:rPr>
                </w:rPrChange>
              </w:rPr>
            </w:pPr>
            <w:r w:rsidRPr="001A0C52">
              <w:rPr>
                <w:rFonts w:ascii="Times New Roman" w:hAnsi="Times New Roman"/>
                <w:sz w:val="24"/>
                <w:rPrChange w:id="6450" w:author="Red Army" w:date="2012-02-08T20:12:00Z">
                  <w:rPr>
                    <w:rFonts w:ascii="Times New Roman" w:eastAsia="ＭＳ ゴシック" w:hAnsi="Times New Roman"/>
                    <w:b/>
                    <w:bCs/>
                    <w:color w:val="4F81BD"/>
                  </w:rPr>
                </w:rPrChange>
              </w:rPr>
              <w:t>QuanTH</w:t>
            </w:r>
          </w:p>
        </w:tc>
      </w:tr>
      <w:tr w:rsidR="006E25C4" w:rsidRPr="001A0C52" w:rsidTr="00DB5A37">
        <w:tc>
          <w:tcPr>
            <w:tcW w:w="1391" w:type="pct"/>
            <w:shd w:val="clear" w:color="auto" w:fill="D9D9D9"/>
          </w:tcPr>
          <w:p w:rsidR="006E25C4" w:rsidRPr="001A0C52" w:rsidRDefault="006E25C4" w:rsidP="00DB5A37">
            <w:pPr>
              <w:rPr>
                <w:rFonts w:ascii="Times New Roman" w:hAnsi="Times New Roman"/>
                <w:b/>
                <w:sz w:val="24"/>
                <w:rPrChange w:id="6451" w:author="Red Army" w:date="2012-02-08T20:12:00Z">
                  <w:rPr>
                    <w:rFonts w:ascii="Times New Roman" w:hAnsi="Times New Roman"/>
                    <w:b/>
                  </w:rPr>
                </w:rPrChange>
              </w:rPr>
            </w:pPr>
            <w:r w:rsidRPr="001A0C52">
              <w:rPr>
                <w:rFonts w:ascii="Times New Roman" w:hAnsi="Times New Roman"/>
                <w:b/>
                <w:sz w:val="24"/>
                <w:rPrChange w:id="6452" w:author="Red Army" w:date="2012-02-08T20:12:00Z">
                  <w:rPr>
                    <w:rFonts w:ascii="Times New Roman" w:eastAsia="ＭＳ ゴシック" w:hAnsi="Times New Roman"/>
                    <w:b/>
                    <w:bCs/>
                    <w:color w:val="4F81BD"/>
                  </w:rPr>
                </w:rPrChange>
              </w:rPr>
              <w:t>Date</w:t>
            </w:r>
          </w:p>
        </w:tc>
        <w:tc>
          <w:tcPr>
            <w:tcW w:w="1364" w:type="pct"/>
          </w:tcPr>
          <w:p w:rsidR="006E25C4" w:rsidRPr="001A0C52" w:rsidRDefault="006E25C4" w:rsidP="00DB5A37">
            <w:pPr>
              <w:rPr>
                <w:rFonts w:ascii="Times New Roman" w:hAnsi="Times New Roman"/>
                <w:sz w:val="24"/>
                <w:rPrChange w:id="6453" w:author="Red Army" w:date="2012-02-08T20:12:00Z">
                  <w:rPr>
                    <w:rFonts w:ascii="Times New Roman" w:hAnsi="Times New Roman"/>
                  </w:rPr>
                </w:rPrChange>
              </w:rPr>
            </w:pPr>
            <w:r w:rsidRPr="001A0C52">
              <w:rPr>
                <w:rFonts w:ascii="Times New Roman" w:hAnsi="Times New Roman"/>
                <w:sz w:val="24"/>
                <w:rPrChange w:id="6454" w:author="Red Army" w:date="2012-02-08T20:12:00Z">
                  <w:rPr>
                    <w:rFonts w:ascii="Times New Roman" w:eastAsia="ＭＳ ゴシック" w:hAnsi="Times New Roman"/>
                    <w:b/>
                    <w:bCs/>
                    <w:color w:val="4F81BD"/>
                  </w:rPr>
                </w:rPrChange>
              </w:rPr>
              <w:t>24/01/2012</w:t>
            </w:r>
          </w:p>
        </w:tc>
        <w:tc>
          <w:tcPr>
            <w:tcW w:w="637" w:type="pct"/>
            <w:shd w:val="clear" w:color="auto" w:fill="D9D9D9"/>
          </w:tcPr>
          <w:p w:rsidR="006E25C4" w:rsidRPr="001A0C52" w:rsidRDefault="006E25C4" w:rsidP="00DB5A37">
            <w:pPr>
              <w:rPr>
                <w:rFonts w:ascii="Times New Roman" w:hAnsi="Times New Roman"/>
                <w:b/>
                <w:sz w:val="24"/>
                <w:rPrChange w:id="6455" w:author="Red Army" w:date="2012-02-08T20:12:00Z">
                  <w:rPr>
                    <w:rFonts w:ascii="Times New Roman" w:hAnsi="Times New Roman"/>
                    <w:b/>
                  </w:rPr>
                </w:rPrChange>
              </w:rPr>
            </w:pPr>
            <w:r w:rsidRPr="001A0C52">
              <w:rPr>
                <w:rFonts w:ascii="Times New Roman" w:hAnsi="Times New Roman"/>
                <w:b/>
                <w:sz w:val="24"/>
                <w:rPrChange w:id="6456" w:author="Red Army" w:date="2012-02-08T20:12:00Z">
                  <w:rPr>
                    <w:rFonts w:ascii="Times New Roman" w:eastAsia="ＭＳ ゴシック" w:hAnsi="Times New Roman"/>
                    <w:b/>
                    <w:bCs/>
                    <w:color w:val="4F81BD"/>
                  </w:rPr>
                </w:rPrChange>
              </w:rPr>
              <w:t>Priority</w:t>
            </w:r>
          </w:p>
        </w:tc>
        <w:tc>
          <w:tcPr>
            <w:tcW w:w="1608" w:type="pct"/>
            <w:gridSpan w:val="2"/>
          </w:tcPr>
          <w:p w:rsidR="006E25C4" w:rsidRPr="001A0C52" w:rsidRDefault="006E25C4" w:rsidP="004B0AA3">
            <w:pPr>
              <w:rPr>
                <w:rFonts w:ascii="Times New Roman" w:hAnsi="Times New Roman"/>
                <w:sz w:val="24"/>
                <w:rPrChange w:id="6457" w:author="Red Army" w:date="2012-02-08T20:12:00Z">
                  <w:rPr>
                    <w:rFonts w:ascii="Times New Roman" w:hAnsi="Times New Roman"/>
                  </w:rPr>
                </w:rPrChange>
              </w:rPr>
            </w:pPr>
            <w:r w:rsidRPr="001A0C52">
              <w:rPr>
                <w:rFonts w:ascii="Times New Roman" w:hAnsi="Times New Roman"/>
                <w:sz w:val="24"/>
                <w:rPrChange w:id="6458" w:author="Red Army" w:date="2012-02-08T20:12:00Z">
                  <w:rPr>
                    <w:rFonts w:ascii="Times New Roman" w:eastAsia="ＭＳ ゴシック" w:hAnsi="Times New Roman"/>
                    <w:b/>
                    <w:bCs/>
                    <w:color w:val="4F81BD"/>
                  </w:rPr>
                </w:rPrChange>
              </w:rPr>
              <w:t>Medium</w:t>
            </w:r>
          </w:p>
        </w:tc>
      </w:tr>
      <w:tr w:rsidR="006E25C4" w:rsidRPr="001A0C52" w:rsidTr="00DB5A37">
        <w:tc>
          <w:tcPr>
            <w:tcW w:w="5000" w:type="pct"/>
            <w:gridSpan w:val="5"/>
            <w:shd w:val="clear" w:color="auto" w:fill="auto"/>
          </w:tcPr>
          <w:p w:rsidR="006E25C4" w:rsidRPr="001A0C52" w:rsidRDefault="006E25C4" w:rsidP="00DB5A37">
            <w:pPr>
              <w:rPr>
                <w:rFonts w:ascii="Times New Roman" w:hAnsi="Times New Roman"/>
                <w:b/>
                <w:sz w:val="24"/>
                <w:rPrChange w:id="6459" w:author="Red Army" w:date="2012-02-08T20:12:00Z">
                  <w:rPr>
                    <w:rFonts w:ascii="Times New Roman" w:hAnsi="Times New Roman"/>
                    <w:b/>
                  </w:rPr>
                </w:rPrChange>
              </w:rPr>
            </w:pPr>
            <w:r w:rsidRPr="001A0C52">
              <w:rPr>
                <w:rFonts w:ascii="Times New Roman" w:hAnsi="Times New Roman"/>
                <w:b/>
                <w:sz w:val="24"/>
                <w:rPrChange w:id="6460" w:author="Red Army" w:date="2012-02-08T20:12:00Z">
                  <w:rPr>
                    <w:rFonts w:ascii="Times New Roman" w:eastAsia="ＭＳ ゴシック" w:hAnsi="Times New Roman"/>
                    <w:b/>
                    <w:bCs/>
                    <w:color w:val="4F81BD"/>
                  </w:rPr>
                </w:rPrChange>
              </w:rPr>
              <w:t xml:space="preserve">Actor: </w:t>
            </w:r>
          </w:p>
          <w:p w:rsidR="006E25C4" w:rsidRPr="001A0C52" w:rsidRDefault="006E25C4" w:rsidP="00DB5A37">
            <w:pPr>
              <w:rPr>
                <w:rFonts w:ascii="Times New Roman" w:hAnsi="Times New Roman"/>
                <w:sz w:val="24"/>
                <w:rPrChange w:id="6461" w:author="Red Army" w:date="2012-02-08T20:12:00Z">
                  <w:rPr>
                    <w:rFonts w:ascii="Times New Roman" w:hAnsi="Times New Roman"/>
                  </w:rPr>
                </w:rPrChange>
              </w:rPr>
            </w:pPr>
            <w:r w:rsidRPr="001A0C52">
              <w:rPr>
                <w:rFonts w:ascii="Times New Roman" w:hAnsi="Times New Roman"/>
                <w:b/>
                <w:sz w:val="24"/>
                <w:rPrChange w:id="6462" w:author="Red Army" w:date="2012-02-08T20:12:00Z">
                  <w:rPr>
                    <w:rFonts w:ascii="Times New Roman" w:eastAsia="ＭＳ ゴシック" w:hAnsi="Times New Roman"/>
                    <w:b/>
                    <w:bCs/>
                    <w:color w:val="4F81BD"/>
                  </w:rPr>
                </w:rPrChange>
              </w:rPr>
              <w:t xml:space="preserve">           </w:t>
            </w:r>
            <w:r w:rsidRPr="001A0C52">
              <w:rPr>
                <w:rFonts w:ascii="Times New Roman" w:hAnsi="Times New Roman"/>
                <w:sz w:val="24"/>
                <w:rPrChange w:id="6463" w:author="Red Army" w:date="2012-02-08T20:12:00Z">
                  <w:rPr>
                    <w:rFonts w:ascii="Times New Roman" w:eastAsia="ＭＳ ゴシック" w:hAnsi="Times New Roman"/>
                    <w:b/>
                    <w:bCs/>
                    <w:color w:val="4F81BD"/>
                  </w:rPr>
                </w:rPrChange>
              </w:rPr>
              <w:t>User</w:t>
            </w:r>
          </w:p>
          <w:p w:rsidR="006E25C4" w:rsidRPr="001A0C52" w:rsidRDefault="006E25C4" w:rsidP="00DB5A37">
            <w:pPr>
              <w:rPr>
                <w:rFonts w:ascii="Times New Roman" w:hAnsi="Times New Roman"/>
                <w:b/>
                <w:sz w:val="24"/>
                <w:rPrChange w:id="6464" w:author="Red Army" w:date="2012-02-08T20:12:00Z">
                  <w:rPr>
                    <w:rFonts w:ascii="Times New Roman" w:hAnsi="Times New Roman"/>
                    <w:b/>
                  </w:rPr>
                </w:rPrChange>
              </w:rPr>
            </w:pPr>
            <w:r w:rsidRPr="001A0C52">
              <w:rPr>
                <w:rFonts w:ascii="Times New Roman" w:hAnsi="Times New Roman"/>
                <w:b/>
                <w:sz w:val="24"/>
                <w:rPrChange w:id="6465" w:author="Red Army" w:date="2012-02-08T20:12:00Z">
                  <w:rPr>
                    <w:rFonts w:ascii="Times New Roman" w:eastAsia="ＭＳ ゴシック" w:hAnsi="Times New Roman"/>
                    <w:b/>
                    <w:bCs/>
                    <w:color w:val="4F81BD"/>
                  </w:rPr>
                </w:rPrChange>
              </w:rPr>
              <w:t>Summary:</w:t>
            </w:r>
          </w:p>
          <w:p w:rsidR="006E25C4" w:rsidRPr="001A0C52" w:rsidRDefault="006E25C4" w:rsidP="00DB5A37">
            <w:pPr>
              <w:rPr>
                <w:rFonts w:ascii="Times New Roman" w:hAnsi="Times New Roman"/>
                <w:sz w:val="24"/>
                <w:rPrChange w:id="6466" w:author="Red Army" w:date="2012-02-08T20:12:00Z">
                  <w:rPr>
                    <w:rFonts w:ascii="Times New Roman" w:hAnsi="Times New Roman"/>
                  </w:rPr>
                </w:rPrChange>
              </w:rPr>
            </w:pPr>
            <w:r w:rsidRPr="001A0C52">
              <w:rPr>
                <w:rFonts w:ascii="Times New Roman" w:hAnsi="Times New Roman"/>
                <w:sz w:val="24"/>
                <w:rPrChange w:id="6467" w:author="Red Army" w:date="2012-02-08T20:12:00Z">
                  <w:rPr>
                    <w:rFonts w:ascii="Times New Roman" w:eastAsia="ＭＳ ゴシック" w:hAnsi="Times New Roman"/>
                    <w:b/>
                    <w:bCs/>
                    <w:color w:val="4F81BD"/>
                  </w:rPr>
                </w:rPrChange>
              </w:rPr>
              <w:t xml:space="preserve">           This use case allows user to find a specific or a collection of KIs satisfied search condition. </w:t>
            </w:r>
          </w:p>
          <w:p w:rsidR="006E25C4" w:rsidRPr="001A0C52" w:rsidRDefault="006E25C4" w:rsidP="00DB5A37">
            <w:pPr>
              <w:rPr>
                <w:rFonts w:ascii="Times New Roman" w:hAnsi="Times New Roman"/>
                <w:b/>
                <w:bCs/>
                <w:sz w:val="24"/>
                <w:rPrChange w:id="6468" w:author="Red Army" w:date="2012-02-08T20:12:00Z">
                  <w:rPr>
                    <w:rFonts w:ascii="Times New Roman" w:hAnsi="Times New Roman"/>
                    <w:b/>
                    <w:bCs/>
                  </w:rPr>
                </w:rPrChange>
              </w:rPr>
            </w:pPr>
            <w:r w:rsidRPr="001A0C52">
              <w:rPr>
                <w:rFonts w:ascii="Times New Roman" w:hAnsi="Times New Roman"/>
                <w:b/>
                <w:bCs/>
                <w:sz w:val="24"/>
                <w:rPrChange w:id="6469" w:author="Red Army" w:date="2012-02-08T20:12:00Z">
                  <w:rPr>
                    <w:rFonts w:ascii="Times New Roman" w:eastAsia="ＭＳ ゴシック" w:hAnsi="Times New Roman"/>
                    <w:b/>
                    <w:bCs/>
                    <w:color w:val="4F81BD"/>
                  </w:rPr>
                </w:rPrChange>
              </w:rPr>
              <w:t>Goal:</w:t>
            </w:r>
          </w:p>
          <w:p w:rsidR="006E25C4" w:rsidRPr="001A0C52" w:rsidRDefault="006E25C4" w:rsidP="00DB5A37">
            <w:pPr>
              <w:rPr>
                <w:rFonts w:ascii="Times New Roman" w:hAnsi="Times New Roman"/>
                <w:bCs/>
                <w:sz w:val="24"/>
                <w:rPrChange w:id="6470" w:author="Red Army" w:date="2012-02-08T20:12:00Z">
                  <w:rPr>
                    <w:rFonts w:ascii="Times New Roman" w:hAnsi="Times New Roman"/>
                    <w:bCs/>
                  </w:rPr>
                </w:rPrChange>
              </w:rPr>
            </w:pPr>
            <w:r w:rsidRPr="001A0C52">
              <w:rPr>
                <w:rFonts w:ascii="Times New Roman" w:hAnsi="Times New Roman"/>
                <w:sz w:val="24"/>
                <w:rPrChange w:id="6471" w:author="Red Army" w:date="2012-02-08T20:12:00Z">
                  <w:rPr>
                    <w:rFonts w:ascii="Times New Roman" w:eastAsia="ＭＳ ゴシック" w:hAnsi="Times New Roman"/>
                    <w:b/>
                    <w:bCs/>
                    <w:color w:val="4F81BD"/>
                  </w:rPr>
                </w:rPrChange>
              </w:rPr>
              <w:t xml:space="preserve">           </w:t>
            </w:r>
            <w:r w:rsidRPr="001A0C52">
              <w:rPr>
                <w:rFonts w:ascii="Times New Roman" w:hAnsi="Times New Roman"/>
                <w:bCs/>
                <w:sz w:val="24"/>
                <w:rPrChange w:id="6472" w:author="Red Army" w:date="2012-02-08T20:12:00Z">
                  <w:rPr>
                    <w:rFonts w:ascii="Times New Roman" w:eastAsia="ＭＳ ゴシック" w:hAnsi="Times New Roman"/>
                    <w:b/>
                    <w:bCs/>
                    <w:color w:val="4F81BD"/>
                  </w:rPr>
                </w:rPrChange>
              </w:rPr>
              <w:t>F</w:t>
            </w:r>
            <w:r w:rsidR="00B82F3B" w:rsidRPr="001A0C52">
              <w:rPr>
                <w:rFonts w:ascii="Times New Roman" w:hAnsi="Times New Roman"/>
                <w:bCs/>
                <w:sz w:val="24"/>
                <w:rPrChange w:id="6473" w:author="Red Army" w:date="2012-02-08T20:12:00Z">
                  <w:rPr>
                    <w:rFonts w:ascii="Times New Roman" w:eastAsia="ＭＳ ゴシック" w:hAnsi="Times New Roman"/>
                    <w:b/>
                    <w:bCs/>
                    <w:color w:val="4F81BD"/>
                  </w:rPr>
                </w:rPrChange>
              </w:rPr>
              <w:t>ou</w:t>
            </w:r>
            <w:r w:rsidRPr="001A0C52">
              <w:rPr>
                <w:rFonts w:ascii="Times New Roman" w:hAnsi="Times New Roman"/>
                <w:bCs/>
                <w:sz w:val="24"/>
                <w:rPrChange w:id="6474" w:author="Red Army" w:date="2012-02-08T20:12:00Z">
                  <w:rPr>
                    <w:rFonts w:ascii="Times New Roman" w:eastAsia="ＭＳ ゴシック" w:hAnsi="Times New Roman"/>
                    <w:b/>
                    <w:bCs/>
                    <w:color w:val="4F81BD"/>
                  </w:rPr>
                </w:rPrChange>
              </w:rPr>
              <w:t xml:space="preserve">nd </w:t>
            </w:r>
            <w:r w:rsidR="00B82F3B" w:rsidRPr="001A0C52">
              <w:rPr>
                <w:rFonts w:ascii="Times New Roman" w:hAnsi="Times New Roman"/>
                <w:bCs/>
                <w:sz w:val="24"/>
                <w:rPrChange w:id="6475" w:author="Red Army" w:date="2012-02-08T20:12:00Z">
                  <w:rPr>
                    <w:rFonts w:ascii="Times New Roman" w:eastAsia="ＭＳ ゴシック" w:hAnsi="Times New Roman"/>
                    <w:b/>
                    <w:bCs/>
                    <w:color w:val="4F81BD"/>
                  </w:rPr>
                </w:rPrChange>
              </w:rPr>
              <w:t>expected KI that best match with search condition</w:t>
            </w:r>
            <w:r w:rsidRPr="001A0C52">
              <w:rPr>
                <w:rFonts w:ascii="Times New Roman" w:hAnsi="Times New Roman"/>
                <w:bCs/>
                <w:sz w:val="24"/>
                <w:rPrChange w:id="6476" w:author="Red Army" w:date="2012-02-08T20:12:00Z">
                  <w:rPr>
                    <w:rFonts w:ascii="Times New Roman" w:eastAsia="ＭＳ ゴシック" w:hAnsi="Times New Roman"/>
                    <w:b/>
                    <w:bCs/>
                    <w:color w:val="4F81BD"/>
                  </w:rPr>
                </w:rPrChange>
              </w:rPr>
              <w:t>.</w:t>
            </w:r>
          </w:p>
          <w:p w:rsidR="006E25C4" w:rsidRPr="001A0C52" w:rsidRDefault="006E25C4" w:rsidP="00DB5A37">
            <w:pPr>
              <w:rPr>
                <w:rFonts w:ascii="Times New Roman" w:hAnsi="Times New Roman"/>
                <w:b/>
                <w:bCs/>
                <w:sz w:val="24"/>
                <w:rPrChange w:id="6477" w:author="Red Army" w:date="2012-02-08T20:12:00Z">
                  <w:rPr>
                    <w:rFonts w:ascii="Times New Roman" w:hAnsi="Times New Roman"/>
                    <w:b/>
                    <w:bCs/>
                  </w:rPr>
                </w:rPrChange>
              </w:rPr>
            </w:pPr>
            <w:r w:rsidRPr="001A0C52">
              <w:rPr>
                <w:rFonts w:ascii="Times New Roman" w:hAnsi="Times New Roman"/>
                <w:b/>
                <w:bCs/>
                <w:sz w:val="24"/>
                <w:rPrChange w:id="6478" w:author="Red Army" w:date="2012-02-08T20:12:00Z">
                  <w:rPr>
                    <w:rFonts w:ascii="Times New Roman" w:eastAsia="ＭＳ ゴシック" w:hAnsi="Times New Roman"/>
                    <w:b/>
                    <w:bCs/>
                    <w:color w:val="4F81BD"/>
                  </w:rPr>
                </w:rPrChange>
              </w:rPr>
              <w:t>Triggers</w:t>
            </w:r>
          </w:p>
          <w:p w:rsidR="006E25C4" w:rsidRPr="001A0C52" w:rsidRDefault="006E25C4" w:rsidP="00DB5A37">
            <w:pPr>
              <w:rPr>
                <w:rFonts w:ascii="Times New Roman" w:hAnsi="Times New Roman"/>
                <w:sz w:val="24"/>
                <w:u w:val="single"/>
                <w:rPrChange w:id="6479" w:author="Red Army" w:date="2012-02-08T20:12:00Z">
                  <w:rPr>
                    <w:rFonts w:ascii="Times New Roman" w:hAnsi="Times New Roman"/>
                    <w:u w:val="single"/>
                  </w:rPr>
                </w:rPrChange>
              </w:rPr>
            </w:pPr>
            <w:r w:rsidRPr="001A0C52">
              <w:rPr>
                <w:rFonts w:ascii="Times New Roman" w:hAnsi="Times New Roman"/>
                <w:bCs/>
                <w:sz w:val="24"/>
                <w:rPrChange w:id="6480" w:author="Red Army" w:date="2012-02-08T20:12:00Z">
                  <w:rPr>
                    <w:rFonts w:ascii="Times New Roman" w:eastAsia="ＭＳ ゴシック" w:hAnsi="Times New Roman"/>
                    <w:b/>
                    <w:bCs/>
                    <w:color w:val="4F81BD"/>
                  </w:rPr>
                </w:rPrChange>
              </w:rPr>
              <w:t xml:space="preserve">          Active this use case when </w:t>
            </w:r>
            <w:r w:rsidR="00B82F3B" w:rsidRPr="001A0C52">
              <w:rPr>
                <w:rFonts w:ascii="Times New Roman" w:hAnsi="Times New Roman"/>
                <w:bCs/>
                <w:sz w:val="24"/>
                <w:rPrChange w:id="6481" w:author="Red Army" w:date="2012-02-08T20:12:00Z">
                  <w:rPr>
                    <w:rFonts w:ascii="Times New Roman" w:eastAsia="ＭＳ ゴシック" w:hAnsi="Times New Roman"/>
                    <w:b/>
                    <w:bCs/>
                    <w:color w:val="4F81BD"/>
                  </w:rPr>
                </w:rPrChange>
              </w:rPr>
              <w:t>user asks the system to search KI</w:t>
            </w:r>
            <w:r w:rsidRPr="001A0C52">
              <w:rPr>
                <w:rFonts w:ascii="Times New Roman" w:hAnsi="Times New Roman"/>
                <w:bCs/>
                <w:sz w:val="24"/>
                <w:rPrChange w:id="6482" w:author="Red Army" w:date="2012-02-08T20:12:00Z">
                  <w:rPr>
                    <w:rFonts w:ascii="Times New Roman" w:eastAsia="ＭＳ ゴシック" w:hAnsi="Times New Roman"/>
                    <w:b/>
                    <w:bCs/>
                    <w:color w:val="4F81BD"/>
                  </w:rPr>
                </w:rPrChange>
              </w:rPr>
              <w:t>.</w:t>
            </w:r>
          </w:p>
          <w:p w:rsidR="006E25C4" w:rsidRPr="001A0C52" w:rsidRDefault="006E25C4" w:rsidP="00DB5A37">
            <w:pPr>
              <w:rPr>
                <w:rFonts w:ascii="Times New Roman" w:hAnsi="Times New Roman"/>
                <w:b/>
                <w:bCs/>
                <w:sz w:val="24"/>
                <w:rPrChange w:id="6483" w:author="Red Army" w:date="2012-02-08T20:12:00Z">
                  <w:rPr>
                    <w:rFonts w:ascii="Times New Roman" w:hAnsi="Times New Roman"/>
                    <w:b/>
                    <w:bCs/>
                  </w:rPr>
                </w:rPrChange>
              </w:rPr>
            </w:pPr>
            <w:r w:rsidRPr="001A0C52">
              <w:rPr>
                <w:rFonts w:ascii="Times New Roman" w:hAnsi="Times New Roman"/>
                <w:b/>
                <w:bCs/>
                <w:sz w:val="24"/>
                <w:rPrChange w:id="6484" w:author="Red Army" w:date="2012-02-08T20:12:00Z">
                  <w:rPr>
                    <w:rFonts w:ascii="Times New Roman" w:eastAsia="ＭＳ ゴシック" w:hAnsi="Times New Roman"/>
                    <w:b/>
                    <w:bCs/>
                    <w:color w:val="4F81BD"/>
                  </w:rPr>
                </w:rPrChange>
              </w:rPr>
              <w:t>Preconditions:</w:t>
            </w:r>
          </w:p>
          <w:p w:rsidR="006E25C4" w:rsidRPr="001A0C52" w:rsidRDefault="006E25C4" w:rsidP="00DB5A37">
            <w:pPr>
              <w:rPr>
                <w:rFonts w:ascii="Times New Roman" w:hAnsi="Times New Roman"/>
                <w:bCs/>
                <w:sz w:val="24"/>
                <w:rPrChange w:id="6485" w:author="Red Army" w:date="2012-02-08T20:12:00Z">
                  <w:rPr>
                    <w:rFonts w:ascii="Times New Roman" w:hAnsi="Times New Roman"/>
                    <w:bCs/>
                  </w:rPr>
                </w:rPrChange>
              </w:rPr>
            </w:pPr>
            <w:r w:rsidRPr="001A0C52">
              <w:rPr>
                <w:rFonts w:ascii="Times New Roman" w:hAnsi="Times New Roman"/>
                <w:bCs/>
                <w:sz w:val="24"/>
                <w:rPrChange w:id="6486" w:author="Red Army" w:date="2012-02-08T20:12:00Z">
                  <w:rPr>
                    <w:rFonts w:ascii="Times New Roman" w:eastAsia="ＭＳ ゴシック" w:hAnsi="Times New Roman"/>
                    <w:b/>
                    <w:bCs/>
                    <w:color w:val="4F81BD"/>
                  </w:rPr>
                </w:rPrChange>
              </w:rPr>
              <w:t xml:space="preserve">         Start application successfully.</w:t>
            </w:r>
          </w:p>
          <w:p w:rsidR="006E25C4" w:rsidRPr="001A0C52" w:rsidRDefault="006E25C4" w:rsidP="00DB5A37">
            <w:pPr>
              <w:rPr>
                <w:rFonts w:ascii="Times New Roman" w:hAnsi="Times New Roman"/>
                <w:b/>
                <w:bCs/>
                <w:sz w:val="24"/>
                <w:rPrChange w:id="6487" w:author="Red Army" w:date="2012-02-08T20:12:00Z">
                  <w:rPr>
                    <w:rFonts w:ascii="Times New Roman" w:hAnsi="Times New Roman"/>
                    <w:b/>
                    <w:bCs/>
                  </w:rPr>
                </w:rPrChange>
              </w:rPr>
            </w:pPr>
            <w:r w:rsidRPr="001A0C52">
              <w:rPr>
                <w:rFonts w:ascii="Times New Roman" w:hAnsi="Times New Roman"/>
                <w:b/>
                <w:bCs/>
                <w:sz w:val="24"/>
                <w:rPrChange w:id="6488" w:author="Red Army" w:date="2012-02-08T20:12:00Z">
                  <w:rPr>
                    <w:rFonts w:ascii="Times New Roman" w:eastAsia="ＭＳ ゴシック" w:hAnsi="Times New Roman"/>
                    <w:b/>
                    <w:bCs/>
                    <w:color w:val="4F81BD"/>
                  </w:rPr>
                </w:rPrChange>
              </w:rPr>
              <w:t>Post</w:t>
            </w:r>
            <w:r w:rsidRPr="001A0C52">
              <w:rPr>
                <w:rFonts w:ascii="Times New Roman" w:hAnsi="Times New Roman"/>
                <w:b/>
                <w:sz w:val="24"/>
                <w:rPrChange w:id="6489" w:author="Red Army" w:date="2012-02-08T20:12:00Z">
                  <w:rPr>
                    <w:rFonts w:ascii="Times New Roman" w:eastAsia="ＭＳ ゴシック" w:hAnsi="Times New Roman"/>
                    <w:b/>
                    <w:bCs/>
                    <w:color w:val="4F81BD"/>
                  </w:rPr>
                </w:rPrChange>
              </w:rPr>
              <w:t xml:space="preserve"> </w:t>
            </w:r>
            <w:r w:rsidRPr="001A0C52">
              <w:rPr>
                <w:rFonts w:ascii="Times New Roman" w:hAnsi="Times New Roman"/>
                <w:b/>
                <w:bCs/>
                <w:sz w:val="24"/>
                <w:rPrChange w:id="6490" w:author="Red Army" w:date="2012-02-08T20:12:00Z">
                  <w:rPr>
                    <w:rFonts w:ascii="Times New Roman" w:eastAsia="ＭＳ ゴシック" w:hAnsi="Times New Roman"/>
                    <w:b/>
                    <w:bCs/>
                    <w:color w:val="4F81BD"/>
                  </w:rPr>
                </w:rPrChange>
              </w:rPr>
              <w:t>Conditions:</w:t>
            </w:r>
          </w:p>
          <w:p w:rsidR="006E25C4" w:rsidRPr="001A0C52" w:rsidRDefault="00BF7629" w:rsidP="00DB5A37">
            <w:pPr>
              <w:rPr>
                <w:rFonts w:ascii="Times New Roman" w:hAnsi="Times New Roman"/>
                <w:bCs/>
                <w:sz w:val="24"/>
                <w:rPrChange w:id="6491" w:author="Red Army" w:date="2012-02-08T20:12:00Z">
                  <w:rPr>
                    <w:rFonts w:ascii="Times New Roman" w:hAnsi="Times New Roman"/>
                    <w:bCs/>
                  </w:rPr>
                </w:rPrChange>
              </w:rPr>
            </w:pPr>
            <w:r w:rsidRPr="001A0C52">
              <w:rPr>
                <w:rFonts w:ascii="Times New Roman" w:hAnsi="Times New Roman"/>
                <w:bCs/>
                <w:sz w:val="24"/>
                <w:rPrChange w:id="6492" w:author="Red Army" w:date="2012-02-08T20:12:00Z">
                  <w:rPr>
                    <w:rFonts w:ascii="Times New Roman" w:eastAsia="ＭＳ ゴシック" w:hAnsi="Times New Roman"/>
                    <w:b/>
                    <w:bCs/>
                    <w:color w:val="4F81BD"/>
                  </w:rPr>
                </w:rPrChange>
              </w:rPr>
              <w:tab/>
            </w:r>
            <w:r w:rsidR="006E25C4" w:rsidRPr="001A0C52">
              <w:rPr>
                <w:rFonts w:ascii="Times New Roman" w:hAnsi="Times New Roman"/>
                <w:bCs/>
                <w:sz w:val="24"/>
                <w:rPrChange w:id="6493" w:author="Red Army" w:date="2012-02-08T20:12:00Z">
                  <w:rPr>
                    <w:rFonts w:ascii="Times New Roman" w:eastAsia="ＭＳ ゴシック" w:hAnsi="Times New Roman"/>
                    <w:b/>
                    <w:bCs/>
                    <w:color w:val="4F81BD"/>
                  </w:rPr>
                </w:rPrChange>
              </w:rPr>
              <w:t xml:space="preserve">Data integrity is assured. </w:t>
            </w:r>
          </w:p>
          <w:p w:rsidR="006E25C4" w:rsidRPr="001A0C52" w:rsidRDefault="006E25C4" w:rsidP="00DB5A37">
            <w:pPr>
              <w:rPr>
                <w:rFonts w:ascii="Times New Roman" w:hAnsi="Times New Roman"/>
                <w:b/>
                <w:bCs/>
                <w:sz w:val="24"/>
                <w:rPrChange w:id="6494" w:author="Red Army" w:date="2012-02-08T20:12:00Z">
                  <w:rPr>
                    <w:rFonts w:ascii="Times New Roman" w:hAnsi="Times New Roman"/>
                    <w:b/>
                    <w:bCs/>
                  </w:rPr>
                </w:rPrChange>
              </w:rPr>
            </w:pPr>
            <w:r w:rsidRPr="001A0C52">
              <w:rPr>
                <w:rFonts w:ascii="Times New Roman" w:hAnsi="Times New Roman"/>
                <w:b/>
                <w:bCs/>
                <w:sz w:val="24"/>
                <w:rPrChange w:id="6495" w:author="Red Army" w:date="2012-02-08T20:12:00Z">
                  <w:rPr>
                    <w:rFonts w:ascii="Times New Roman" w:eastAsia="ＭＳ ゴシック" w:hAnsi="Times New Roman"/>
                    <w:b/>
                    <w:bCs/>
                    <w:color w:val="4F81BD"/>
                  </w:rPr>
                </w:rPrChange>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DB5A37">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496" w:author="Red Army" w:date="2012-02-08T20:12:00Z">
                        <w:rPr>
                          <w:rFonts w:ascii="Times New Roman" w:hAnsi="Times New Roman"/>
                        </w:rPr>
                      </w:rPrChange>
                    </w:rPr>
                  </w:pPr>
                  <w:r w:rsidRPr="001A0C52">
                    <w:rPr>
                      <w:rFonts w:ascii="Times New Roman" w:hAnsi="Times New Roman"/>
                      <w:sz w:val="24"/>
                      <w:rPrChange w:id="6497"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498" w:author="Red Army" w:date="2012-02-08T20:12:00Z">
                        <w:rPr>
                          <w:rFonts w:ascii="Times New Roman" w:hAnsi="Times New Roman"/>
                        </w:rPr>
                      </w:rPrChange>
                    </w:rPr>
                  </w:pPr>
                  <w:r w:rsidRPr="001A0C52">
                    <w:rPr>
                      <w:rFonts w:ascii="Times New Roman" w:hAnsi="Times New Roman"/>
                      <w:sz w:val="24"/>
                      <w:rPrChange w:id="6499"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DB5A37">
                  <w:pPr>
                    <w:jc w:val="center"/>
                    <w:rPr>
                      <w:rFonts w:ascii="Times New Roman" w:hAnsi="Times New Roman"/>
                      <w:sz w:val="24"/>
                      <w:rPrChange w:id="6500" w:author="Red Army" w:date="2012-02-08T20:12:00Z">
                        <w:rPr>
                          <w:rFonts w:ascii="Times New Roman" w:hAnsi="Times New Roman"/>
                        </w:rPr>
                      </w:rPrChange>
                    </w:rPr>
                  </w:pPr>
                  <w:r w:rsidRPr="001A0C52">
                    <w:rPr>
                      <w:rFonts w:ascii="Times New Roman" w:hAnsi="Times New Roman"/>
                      <w:sz w:val="24"/>
                      <w:rPrChange w:id="6501" w:author="Red Army" w:date="2012-02-08T20:12:00Z">
                        <w:rPr>
                          <w:rFonts w:ascii="Times New Roman" w:eastAsia="ＭＳ ゴシック" w:hAnsi="Times New Roman"/>
                          <w:b/>
                          <w:bCs/>
                          <w:color w:val="4F81BD"/>
                        </w:rPr>
                      </w:rPrChange>
                    </w:rPr>
                    <w:t>System Response</w:t>
                  </w:r>
                </w:p>
              </w:tc>
            </w:tr>
            <w:tr w:rsidR="00B82F3B" w:rsidRPr="001A0C52" w:rsidTr="00DB5A37">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B82F3B" w:rsidRPr="001A0C52" w:rsidRDefault="00B82F3B" w:rsidP="00DB5A37">
                  <w:pPr>
                    <w:jc w:val="center"/>
                    <w:rPr>
                      <w:rFonts w:ascii="Times New Roman" w:hAnsi="Times New Roman"/>
                      <w:sz w:val="24"/>
                      <w:rPrChange w:id="6502" w:author="Red Army" w:date="2012-02-08T20:12:00Z">
                        <w:rPr>
                          <w:rFonts w:ascii="Times New Roman" w:hAnsi="Times New Roman"/>
                        </w:rPr>
                      </w:rPrChange>
                    </w:rPr>
                  </w:pPr>
                  <w:r w:rsidRPr="001A0C52">
                    <w:rPr>
                      <w:rFonts w:ascii="Times New Roman" w:hAnsi="Times New Roman"/>
                      <w:sz w:val="24"/>
                      <w:rPrChange w:id="6503"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rsidP="00EC4118">
                  <w:pPr>
                    <w:rPr>
                      <w:rFonts w:ascii="Times New Roman" w:hAnsi="Times New Roman"/>
                      <w:sz w:val="24"/>
                      <w:rPrChange w:id="6504" w:author="Red Army" w:date="2012-02-08T20:12:00Z">
                        <w:rPr>
                          <w:rFonts w:ascii="Times New Roman" w:hAnsi="Times New Roman"/>
                        </w:rPr>
                      </w:rPrChange>
                    </w:rPr>
                  </w:pPr>
                  <w:r w:rsidRPr="001A0C52">
                    <w:rPr>
                      <w:rFonts w:ascii="Times New Roman" w:hAnsi="Times New Roman"/>
                      <w:sz w:val="24"/>
                      <w:rPrChange w:id="6505" w:author="Red Army" w:date="2012-02-08T20:12:00Z">
                        <w:rPr>
                          <w:rFonts w:ascii="Times New Roman" w:eastAsia="ＭＳ ゴシック" w:hAnsi="Times New Roman"/>
                          <w:b/>
                          <w:bCs/>
                          <w:color w:val="4F81BD"/>
                        </w:rPr>
                      </w:rPrChange>
                    </w:rPr>
                    <w:t xml:space="preserve">Open Knowledge Item Management Module. </w:t>
                  </w:r>
                </w:p>
                <w:p w:rsidR="00B82F3B" w:rsidRPr="001A0C52" w:rsidRDefault="00B82F3B" w:rsidP="00B410F0">
                  <w:pPr>
                    <w:rPr>
                      <w:rFonts w:ascii="Times New Roman" w:hAnsi="Times New Roman"/>
                      <w:sz w:val="24"/>
                      <w:rPrChange w:id="6506" w:author="Red Army" w:date="2012-02-08T20:12:00Z">
                        <w:rPr>
                          <w:rFonts w:ascii="Times New Roman" w:hAnsi="Times New Roman"/>
                        </w:rPr>
                      </w:rPrChange>
                    </w:rPr>
                  </w:pPr>
                </w:p>
              </w:tc>
              <w:tc>
                <w:tcPr>
                  <w:tcW w:w="4494" w:type="dxa"/>
                  <w:tcBorders>
                    <w:top w:val="single" w:sz="4" w:space="0" w:color="auto"/>
                    <w:left w:val="single" w:sz="4" w:space="0" w:color="auto"/>
                    <w:bottom w:val="single" w:sz="4" w:space="0" w:color="auto"/>
                    <w:right w:val="single" w:sz="4" w:space="0" w:color="auto"/>
                  </w:tcBorders>
                </w:tcPr>
                <w:p w:rsidR="00B82F3B" w:rsidRPr="001A0C52" w:rsidRDefault="00B82F3B" w:rsidP="00B410F0">
                  <w:pPr>
                    <w:rPr>
                      <w:rFonts w:ascii="Times New Roman" w:hAnsi="Times New Roman"/>
                      <w:sz w:val="24"/>
                      <w:rPrChange w:id="6507" w:author="Red Army" w:date="2012-02-08T20:12:00Z">
                        <w:rPr>
                          <w:rFonts w:ascii="Times New Roman" w:hAnsi="Times New Roman"/>
                        </w:rPr>
                      </w:rPrChange>
                    </w:rPr>
                  </w:pPr>
                  <w:r w:rsidRPr="001A0C52">
                    <w:rPr>
                      <w:rFonts w:ascii="Times New Roman" w:hAnsi="Times New Roman"/>
                      <w:sz w:val="24"/>
                      <w:rPrChange w:id="6508" w:author="Red Army" w:date="2012-02-08T20:12:00Z">
                        <w:rPr>
                          <w:rFonts w:ascii="Times New Roman" w:eastAsia="ＭＳ ゴシック" w:hAnsi="Times New Roman"/>
                          <w:b/>
                          <w:bCs/>
                          <w:color w:val="4F81BD"/>
                        </w:rPr>
                      </w:rPrChange>
                    </w:rPr>
                    <w:t>Display and enable screen area to search for KI.</w:t>
                  </w:r>
                </w:p>
              </w:tc>
            </w:tr>
            <w:tr w:rsidR="00B82F3B" w:rsidRPr="001A0C52" w:rsidTr="00DB5A37">
              <w:tc>
                <w:tcPr>
                  <w:tcW w:w="647" w:type="dxa"/>
                  <w:tcBorders>
                    <w:top w:val="single" w:sz="4" w:space="0" w:color="auto"/>
                    <w:left w:val="single" w:sz="4" w:space="0" w:color="auto"/>
                    <w:bottom w:val="single" w:sz="4" w:space="0" w:color="auto"/>
                    <w:right w:val="single" w:sz="4" w:space="0" w:color="auto"/>
                  </w:tcBorders>
                  <w:vAlign w:val="center"/>
                </w:tcPr>
                <w:p w:rsidR="00B82F3B" w:rsidRPr="001A0C52" w:rsidRDefault="00B82F3B" w:rsidP="00DB5A37">
                  <w:pPr>
                    <w:jc w:val="center"/>
                    <w:rPr>
                      <w:rFonts w:ascii="Times New Roman" w:hAnsi="Times New Roman"/>
                      <w:sz w:val="24"/>
                      <w:rPrChange w:id="6509" w:author="Red Army" w:date="2012-02-08T20:12:00Z">
                        <w:rPr>
                          <w:rFonts w:ascii="Times New Roman" w:hAnsi="Times New Roman"/>
                        </w:rPr>
                      </w:rPrChange>
                    </w:rPr>
                  </w:pPr>
                  <w:r w:rsidRPr="001A0C52">
                    <w:rPr>
                      <w:rFonts w:ascii="Times New Roman" w:hAnsi="Times New Roman"/>
                      <w:sz w:val="24"/>
                      <w:rPrChange w:id="6510"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rsidP="00B410F0">
                  <w:pPr>
                    <w:tabs>
                      <w:tab w:val="right" w:pos="3993"/>
                    </w:tabs>
                    <w:rPr>
                      <w:rFonts w:ascii="Times New Roman" w:hAnsi="Times New Roman"/>
                      <w:sz w:val="24"/>
                      <w:rPrChange w:id="6511" w:author="Red Army" w:date="2012-02-08T20:12:00Z">
                        <w:rPr>
                          <w:rFonts w:ascii="Times New Roman" w:hAnsi="Times New Roman"/>
                        </w:rPr>
                      </w:rPrChange>
                    </w:rPr>
                  </w:pPr>
                  <w:r w:rsidRPr="001A0C52">
                    <w:rPr>
                      <w:rFonts w:ascii="Times New Roman" w:hAnsi="Times New Roman"/>
                      <w:sz w:val="24"/>
                      <w:rPrChange w:id="6512" w:author="Red Army" w:date="2012-02-08T20:12:00Z">
                        <w:rPr>
                          <w:rFonts w:ascii="Times New Roman" w:eastAsia="ＭＳ ゴシック" w:hAnsi="Times New Roman"/>
                          <w:b/>
                          <w:bCs/>
                          <w:color w:val="4F81BD"/>
                        </w:rPr>
                      </w:rPrChange>
                    </w:rPr>
                    <w:t>Enter search condition.</w:t>
                  </w:r>
                </w:p>
              </w:tc>
              <w:tc>
                <w:tcPr>
                  <w:tcW w:w="4494" w:type="dxa"/>
                  <w:tcBorders>
                    <w:top w:val="single" w:sz="4" w:space="0" w:color="auto"/>
                    <w:left w:val="single" w:sz="4" w:space="0" w:color="auto"/>
                    <w:bottom w:val="single" w:sz="4" w:space="0" w:color="auto"/>
                    <w:right w:val="single" w:sz="4" w:space="0" w:color="auto"/>
                  </w:tcBorders>
                </w:tcPr>
                <w:p w:rsidR="00B82F3B" w:rsidRPr="001A0C52" w:rsidDel="00EC34BF" w:rsidRDefault="00B82F3B" w:rsidP="00EC4118">
                  <w:pPr>
                    <w:rPr>
                      <w:del w:id="6513" w:author="Phuong Giang" w:date="2012-02-10T18:57:00Z"/>
                      <w:rFonts w:ascii="Times New Roman" w:hAnsi="Times New Roman"/>
                      <w:sz w:val="24"/>
                      <w:rPrChange w:id="6514" w:author="Red Army" w:date="2012-02-08T20:12:00Z">
                        <w:rPr>
                          <w:del w:id="6515" w:author="Phuong Giang" w:date="2012-02-10T18:57:00Z"/>
                          <w:rFonts w:ascii="Times New Roman" w:hAnsi="Times New Roman"/>
                        </w:rPr>
                      </w:rPrChange>
                    </w:rPr>
                  </w:pPr>
                  <w:del w:id="6516" w:author="Phuong Giang" w:date="2012-02-10T18:57:00Z">
                    <w:r w:rsidRPr="001A0C52" w:rsidDel="00EC34BF">
                      <w:rPr>
                        <w:rFonts w:ascii="Times New Roman" w:hAnsi="Times New Roman"/>
                        <w:sz w:val="24"/>
                        <w:rPrChange w:id="6517" w:author="Red Army" w:date="2012-02-08T20:12:00Z">
                          <w:rPr>
                            <w:rFonts w:ascii="Times New Roman" w:eastAsia="ＭＳ ゴシック" w:hAnsi="Times New Roman"/>
                            <w:b/>
                            <w:bCs/>
                            <w:color w:val="4F81BD"/>
                          </w:rPr>
                        </w:rPrChange>
                      </w:rPr>
                      <w:delText>Validate input, load search condition suggests.</w:delText>
                    </w:r>
                  </w:del>
                </w:p>
                <w:p w:rsidR="00B82F3B" w:rsidRPr="001A0C52" w:rsidRDefault="00B82F3B" w:rsidP="00B410F0">
                  <w:pPr>
                    <w:rPr>
                      <w:rFonts w:ascii="Times New Roman" w:hAnsi="Times New Roman"/>
                      <w:sz w:val="24"/>
                      <w:rPrChange w:id="6518" w:author="Red Army" w:date="2012-02-08T20:12:00Z">
                        <w:rPr>
                          <w:rFonts w:ascii="Times New Roman" w:hAnsi="Times New Roman"/>
                        </w:rPr>
                      </w:rPrChange>
                    </w:rPr>
                  </w:pPr>
                  <w:del w:id="6519" w:author="Phuong Giang" w:date="2012-02-10T18:58:00Z">
                    <w:r w:rsidRPr="001A0C52" w:rsidDel="00EC34BF">
                      <w:rPr>
                        <w:rFonts w:ascii="Times New Roman" w:hAnsi="Times New Roman"/>
                        <w:sz w:val="24"/>
                        <w:rPrChange w:id="6520" w:author="Red Army" w:date="2012-02-08T20:12:00Z">
                          <w:rPr>
                            <w:rFonts w:ascii="Times New Roman" w:eastAsia="ＭＳ ゴシック" w:hAnsi="Times New Roman"/>
                            <w:b/>
                            <w:bCs/>
                            <w:color w:val="4F81BD"/>
                          </w:rPr>
                        </w:rPrChange>
                      </w:rPr>
                      <w:delText>Display possible results.</w:delText>
                    </w:r>
                  </w:del>
                </w:p>
              </w:tc>
            </w:tr>
            <w:tr w:rsidR="00B82F3B" w:rsidRPr="001A0C52" w:rsidTr="00DB5A37">
              <w:tc>
                <w:tcPr>
                  <w:tcW w:w="647" w:type="dxa"/>
                  <w:tcBorders>
                    <w:top w:val="single" w:sz="4" w:space="0" w:color="auto"/>
                    <w:left w:val="single" w:sz="4" w:space="0" w:color="auto"/>
                    <w:bottom w:val="single" w:sz="4" w:space="0" w:color="auto"/>
                    <w:right w:val="single" w:sz="4" w:space="0" w:color="auto"/>
                  </w:tcBorders>
                  <w:vAlign w:val="center"/>
                </w:tcPr>
                <w:p w:rsidR="00B82F3B" w:rsidRPr="001A0C52" w:rsidRDefault="00B82F3B" w:rsidP="00DB5A37">
                  <w:pPr>
                    <w:jc w:val="center"/>
                    <w:rPr>
                      <w:rFonts w:ascii="Times New Roman" w:hAnsi="Times New Roman"/>
                      <w:sz w:val="24"/>
                      <w:rPrChange w:id="6521" w:author="Red Army" w:date="2012-02-08T20:12:00Z">
                        <w:rPr>
                          <w:rFonts w:ascii="Times New Roman" w:hAnsi="Times New Roman"/>
                        </w:rPr>
                      </w:rPrChange>
                    </w:rPr>
                  </w:pPr>
                  <w:r w:rsidRPr="001A0C52">
                    <w:rPr>
                      <w:rFonts w:ascii="Times New Roman" w:hAnsi="Times New Roman"/>
                      <w:sz w:val="24"/>
                      <w:rPrChange w:id="6522"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rsidP="00DB5A37">
                  <w:pPr>
                    <w:rPr>
                      <w:rFonts w:ascii="Times New Roman" w:hAnsi="Times New Roman"/>
                      <w:sz w:val="24"/>
                      <w:rPrChange w:id="6523" w:author="Red Army" w:date="2012-02-08T20:12:00Z">
                        <w:rPr>
                          <w:rFonts w:ascii="Times New Roman" w:hAnsi="Times New Roman"/>
                        </w:rPr>
                      </w:rPrChange>
                    </w:rPr>
                  </w:pPr>
                  <w:r w:rsidRPr="001A0C52">
                    <w:rPr>
                      <w:rFonts w:ascii="Times New Roman" w:hAnsi="Times New Roman"/>
                      <w:sz w:val="24"/>
                      <w:rPrChange w:id="6524" w:author="Red Army" w:date="2012-02-08T20:12:00Z">
                        <w:rPr>
                          <w:rFonts w:ascii="Times New Roman" w:eastAsia="ＭＳ ゴシック" w:hAnsi="Times New Roman"/>
                          <w:b/>
                          <w:bCs/>
                          <w:color w:val="4F81BD"/>
                        </w:rPr>
                      </w:rPrChange>
                    </w:rPr>
                    <w:t>Ask the system to search. (Confirm search condition).</w:t>
                  </w:r>
                </w:p>
              </w:tc>
              <w:tc>
                <w:tcPr>
                  <w:tcW w:w="4494" w:type="dxa"/>
                  <w:tcBorders>
                    <w:top w:val="single" w:sz="4" w:space="0" w:color="auto"/>
                    <w:left w:val="single" w:sz="4" w:space="0" w:color="auto"/>
                    <w:bottom w:val="single" w:sz="4" w:space="0" w:color="auto"/>
                    <w:right w:val="single" w:sz="4" w:space="0" w:color="auto"/>
                  </w:tcBorders>
                </w:tcPr>
                <w:p w:rsidR="00B82F3B" w:rsidRPr="001A0C52" w:rsidDel="00EC34BF" w:rsidRDefault="00EC34BF" w:rsidP="00EC4118">
                  <w:pPr>
                    <w:rPr>
                      <w:del w:id="6525" w:author="Phuong Giang" w:date="2012-02-10T18:57:00Z"/>
                      <w:rFonts w:ascii="Times New Roman" w:hAnsi="Times New Roman"/>
                      <w:sz w:val="24"/>
                      <w:rPrChange w:id="6526" w:author="Red Army" w:date="2012-02-08T20:12:00Z">
                        <w:rPr>
                          <w:del w:id="6527" w:author="Phuong Giang" w:date="2012-02-10T18:57:00Z"/>
                          <w:rFonts w:ascii="Times New Roman" w:hAnsi="Times New Roman"/>
                        </w:rPr>
                      </w:rPrChange>
                    </w:rPr>
                  </w:pPr>
                  <w:ins w:id="6528" w:author="Phuong Giang" w:date="2012-02-10T18:57:00Z">
                    <w:r w:rsidRPr="0091551D">
                      <w:rPr>
                        <w:rFonts w:ascii="Times New Roman" w:hAnsi="Times New Roman"/>
                        <w:sz w:val="24"/>
                      </w:rPr>
                      <w:t>Display final results.</w:t>
                    </w:r>
                  </w:ins>
                  <w:del w:id="6529" w:author="Phuong Giang" w:date="2012-02-10T18:57:00Z">
                    <w:r w:rsidR="00B82F3B" w:rsidRPr="001A0C52" w:rsidDel="00EC34BF">
                      <w:rPr>
                        <w:rFonts w:ascii="Times New Roman" w:hAnsi="Times New Roman"/>
                        <w:sz w:val="24"/>
                        <w:rPrChange w:id="6530" w:author="Red Army" w:date="2012-02-08T20:12:00Z">
                          <w:rPr>
                            <w:rFonts w:ascii="Times New Roman" w:eastAsia="ＭＳ ゴシック" w:hAnsi="Times New Roman"/>
                            <w:b/>
                            <w:bCs/>
                            <w:color w:val="4F81BD"/>
                          </w:rPr>
                        </w:rPrChange>
                      </w:rPr>
                      <w:delText>Stop loading search condition suggestion.</w:delText>
                    </w:r>
                  </w:del>
                </w:p>
                <w:p w:rsidR="00B82F3B" w:rsidRPr="001A0C52" w:rsidDel="00EC34BF" w:rsidRDefault="00B82F3B" w:rsidP="00EC4118">
                  <w:pPr>
                    <w:rPr>
                      <w:del w:id="6531" w:author="Phuong Giang" w:date="2012-02-10T18:57:00Z"/>
                      <w:rFonts w:ascii="Times New Roman" w:hAnsi="Times New Roman"/>
                      <w:sz w:val="24"/>
                      <w:rPrChange w:id="6532" w:author="Red Army" w:date="2012-02-08T20:12:00Z">
                        <w:rPr>
                          <w:del w:id="6533" w:author="Phuong Giang" w:date="2012-02-10T18:57:00Z"/>
                          <w:rFonts w:ascii="Times New Roman" w:hAnsi="Times New Roman"/>
                        </w:rPr>
                      </w:rPrChange>
                    </w:rPr>
                  </w:pPr>
                  <w:del w:id="6534" w:author="Phuong Giang" w:date="2012-02-10T18:57:00Z">
                    <w:r w:rsidRPr="001A0C52" w:rsidDel="00EC34BF">
                      <w:rPr>
                        <w:rFonts w:ascii="Times New Roman" w:hAnsi="Times New Roman"/>
                        <w:sz w:val="24"/>
                        <w:rPrChange w:id="6535" w:author="Red Army" w:date="2012-02-08T20:12:00Z">
                          <w:rPr>
                            <w:rFonts w:ascii="Times New Roman" w:eastAsia="ＭＳ ゴシック" w:hAnsi="Times New Roman"/>
                            <w:b/>
                            <w:bCs/>
                            <w:color w:val="4F81BD"/>
                          </w:rPr>
                        </w:rPrChange>
                      </w:rPr>
                      <w:delText>Stop loading possible result.</w:delText>
                    </w:r>
                  </w:del>
                </w:p>
                <w:p w:rsidR="00B82F3B" w:rsidRPr="001A0C52" w:rsidRDefault="00B82F3B" w:rsidP="00DB5A37">
                  <w:pPr>
                    <w:rPr>
                      <w:rFonts w:ascii="Times New Roman" w:hAnsi="Times New Roman"/>
                      <w:sz w:val="24"/>
                      <w:rPrChange w:id="6536" w:author="Red Army" w:date="2012-02-08T20:12:00Z">
                        <w:rPr>
                          <w:rFonts w:ascii="Times New Roman" w:hAnsi="Times New Roman"/>
                        </w:rPr>
                      </w:rPrChange>
                    </w:rPr>
                  </w:pPr>
                  <w:del w:id="6537" w:author="Phuong Giang" w:date="2012-02-10T18:57:00Z">
                    <w:r w:rsidRPr="001A0C52" w:rsidDel="00EC34BF">
                      <w:rPr>
                        <w:rFonts w:ascii="Times New Roman" w:hAnsi="Times New Roman"/>
                        <w:sz w:val="24"/>
                        <w:rPrChange w:id="6538" w:author="Red Army" w:date="2012-02-08T20:12:00Z">
                          <w:rPr>
                            <w:rFonts w:ascii="Times New Roman" w:eastAsia="ＭＳ ゴシック" w:hAnsi="Times New Roman"/>
                            <w:b/>
                            <w:bCs/>
                            <w:color w:val="4F81BD"/>
                          </w:rPr>
                        </w:rPrChange>
                      </w:rPr>
                      <w:delText xml:space="preserve">Display final results. </w:delText>
                    </w:r>
                  </w:del>
                </w:p>
              </w:tc>
            </w:tr>
          </w:tbl>
          <w:p w:rsidR="006E25C4" w:rsidRPr="001A0C52" w:rsidRDefault="006E25C4" w:rsidP="00DB5A37">
            <w:pPr>
              <w:rPr>
                <w:rFonts w:ascii="Times New Roman" w:hAnsi="Times New Roman"/>
                <w:b/>
                <w:bCs/>
                <w:sz w:val="24"/>
                <w:rPrChange w:id="6539" w:author="Red Army" w:date="2012-02-08T20:12:00Z">
                  <w:rPr>
                    <w:rFonts w:ascii="Times New Roman" w:hAnsi="Times New Roman"/>
                    <w:b/>
                    <w:bCs/>
                  </w:rPr>
                </w:rPrChange>
              </w:rPr>
            </w:pPr>
          </w:p>
          <w:p w:rsidR="006E25C4" w:rsidRPr="001A0C52" w:rsidRDefault="006E25C4" w:rsidP="00F85423">
            <w:pPr>
              <w:rPr>
                <w:rFonts w:ascii="Times New Roman" w:hAnsi="Times New Roman"/>
                <w:b/>
                <w:bCs/>
                <w:sz w:val="24"/>
                <w:rPrChange w:id="6540" w:author="Red Army" w:date="2012-02-08T20:12:00Z">
                  <w:rPr>
                    <w:rFonts w:ascii="Times New Roman" w:hAnsi="Times New Roman"/>
                    <w:b/>
                    <w:bCs/>
                  </w:rPr>
                </w:rPrChange>
              </w:rPr>
            </w:pPr>
            <w:r w:rsidRPr="001A0C52">
              <w:rPr>
                <w:rFonts w:ascii="Times New Roman" w:hAnsi="Times New Roman"/>
                <w:b/>
                <w:bCs/>
                <w:sz w:val="24"/>
                <w:rPrChange w:id="6541" w:author="Red Army" w:date="2012-02-08T20:12:00Z">
                  <w:rPr>
                    <w:rFonts w:ascii="Times New Roman" w:eastAsia="ＭＳ ゴシック" w:hAnsi="Times New Roman"/>
                    <w:b/>
                    <w:bCs/>
                    <w:color w:val="4F81BD"/>
                  </w:rPr>
                </w:rPrChange>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Tr="008F74D4">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8F74D4">
                  <w:pPr>
                    <w:jc w:val="center"/>
                    <w:rPr>
                      <w:rFonts w:ascii="Times New Roman" w:hAnsi="Times New Roman"/>
                      <w:sz w:val="24"/>
                      <w:rPrChange w:id="6542" w:author="Red Army" w:date="2012-02-08T20:12:00Z">
                        <w:rPr>
                          <w:rFonts w:ascii="Times New Roman" w:hAnsi="Times New Roman"/>
                        </w:rPr>
                      </w:rPrChange>
                    </w:rPr>
                  </w:pPr>
                  <w:r w:rsidRPr="001A0C52">
                    <w:rPr>
                      <w:rFonts w:ascii="Times New Roman" w:hAnsi="Times New Roman"/>
                      <w:sz w:val="24"/>
                      <w:rPrChange w:id="6543" w:author="Red Army" w:date="2012-02-08T20:12:00Z">
                        <w:rPr>
                          <w:rFonts w:ascii="Times New Roman" w:eastAsia="ＭＳ ゴシック" w:hAnsi="Times New Roman"/>
                          <w:b/>
                          <w:bCs/>
                          <w:color w:val="4F81BD"/>
                        </w:rPr>
                      </w:rPrChange>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8F74D4">
                  <w:pPr>
                    <w:jc w:val="center"/>
                    <w:rPr>
                      <w:rFonts w:ascii="Times New Roman" w:hAnsi="Times New Roman"/>
                      <w:sz w:val="24"/>
                      <w:rPrChange w:id="6544" w:author="Red Army" w:date="2012-02-08T20:12:00Z">
                        <w:rPr>
                          <w:rFonts w:ascii="Times New Roman" w:hAnsi="Times New Roman"/>
                        </w:rPr>
                      </w:rPrChange>
                    </w:rPr>
                  </w:pPr>
                  <w:r w:rsidRPr="001A0C52">
                    <w:rPr>
                      <w:rFonts w:ascii="Times New Roman" w:hAnsi="Times New Roman"/>
                      <w:sz w:val="24"/>
                      <w:rPrChange w:id="6545" w:author="Red Army" w:date="2012-02-08T20:12:00Z">
                        <w:rPr>
                          <w:rFonts w:ascii="Times New Roman" w:eastAsia="ＭＳ ゴシック" w:hAnsi="Times New Roman"/>
                          <w:b/>
                          <w:bCs/>
                          <w:color w:val="4F81BD"/>
                        </w:rPr>
                      </w:rPrChange>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RDefault="006E25C4" w:rsidP="008F74D4">
                  <w:pPr>
                    <w:jc w:val="center"/>
                    <w:rPr>
                      <w:rFonts w:ascii="Times New Roman" w:hAnsi="Times New Roman"/>
                      <w:sz w:val="24"/>
                      <w:rPrChange w:id="6546" w:author="Red Army" w:date="2012-02-08T20:12:00Z">
                        <w:rPr>
                          <w:rFonts w:ascii="Times New Roman" w:hAnsi="Times New Roman"/>
                        </w:rPr>
                      </w:rPrChange>
                    </w:rPr>
                  </w:pPr>
                  <w:r w:rsidRPr="001A0C52">
                    <w:rPr>
                      <w:rFonts w:ascii="Times New Roman" w:hAnsi="Times New Roman"/>
                      <w:sz w:val="24"/>
                      <w:rPrChange w:id="6547" w:author="Red Army" w:date="2012-02-08T20:12:00Z">
                        <w:rPr>
                          <w:rFonts w:ascii="Times New Roman" w:eastAsia="ＭＳ ゴシック" w:hAnsi="Times New Roman"/>
                          <w:b/>
                          <w:bCs/>
                          <w:color w:val="4F81BD"/>
                        </w:rPr>
                      </w:rPrChange>
                    </w:rPr>
                    <w:t>System Response</w:t>
                  </w:r>
                </w:p>
              </w:tc>
            </w:tr>
            <w:tr w:rsidR="00B82F3B" w:rsidRPr="001A0C52" w:rsidTr="008F74D4">
              <w:trPr>
                <w:trHeight w:val="422"/>
              </w:trPr>
              <w:tc>
                <w:tcPr>
                  <w:tcW w:w="647" w:type="dxa"/>
                  <w:tcBorders>
                    <w:top w:val="single" w:sz="4" w:space="0" w:color="auto"/>
                    <w:left w:val="single" w:sz="4" w:space="0" w:color="auto"/>
                    <w:bottom w:val="single" w:sz="4" w:space="0" w:color="auto"/>
                    <w:right w:val="single" w:sz="4" w:space="0" w:color="auto"/>
                  </w:tcBorders>
                  <w:vAlign w:val="center"/>
                </w:tcPr>
                <w:p w:rsidR="00B82F3B" w:rsidRPr="001A0C52" w:rsidRDefault="00B82F3B" w:rsidP="008F74D4">
                  <w:pPr>
                    <w:jc w:val="center"/>
                    <w:rPr>
                      <w:rFonts w:ascii="Times New Roman" w:hAnsi="Times New Roman"/>
                      <w:sz w:val="24"/>
                      <w:rPrChange w:id="6548" w:author="Red Army" w:date="2012-02-08T20:12:00Z">
                        <w:rPr>
                          <w:rFonts w:ascii="Times New Roman" w:hAnsi="Times New Roman"/>
                        </w:rPr>
                      </w:rPrChange>
                    </w:rPr>
                  </w:pPr>
                  <w:r w:rsidRPr="001A0C52">
                    <w:rPr>
                      <w:rFonts w:ascii="Times New Roman" w:hAnsi="Times New Roman"/>
                      <w:sz w:val="24"/>
                      <w:rPrChange w:id="6549" w:author="Red Army" w:date="2012-02-08T20:12:00Z">
                        <w:rPr>
                          <w:rFonts w:ascii="Times New Roman" w:eastAsia="ＭＳ ゴシック" w:hAnsi="Times New Roman"/>
                          <w:b/>
                          <w:bCs/>
                          <w:color w:val="4F81BD"/>
                        </w:rPr>
                      </w:rPrChange>
                    </w:rPr>
                    <w:t>1</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rsidP="008F74D4">
                  <w:pPr>
                    <w:spacing w:after="0"/>
                    <w:rPr>
                      <w:rFonts w:ascii="Times New Roman" w:hAnsi="Times New Roman"/>
                      <w:sz w:val="24"/>
                      <w:rPrChange w:id="6550" w:author="Red Army" w:date="2012-02-08T20:12:00Z">
                        <w:rPr>
                          <w:rFonts w:ascii="Times New Roman" w:hAnsi="Times New Roman"/>
                        </w:rPr>
                      </w:rPrChange>
                    </w:rPr>
                  </w:pPr>
                  <w:r w:rsidRPr="001A0C52">
                    <w:rPr>
                      <w:rFonts w:ascii="Times New Roman" w:hAnsi="Times New Roman"/>
                      <w:sz w:val="24"/>
                      <w:rPrChange w:id="6551" w:author="Red Army" w:date="2012-02-08T20:12:00Z">
                        <w:rPr>
                          <w:rFonts w:ascii="Times New Roman" w:eastAsia="ＭＳ ゴシック" w:hAnsi="Times New Roman"/>
                          <w:b/>
                          <w:bCs/>
                          <w:color w:val="4F81BD"/>
                        </w:rPr>
                      </w:rPrChange>
                    </w:rPr>
                    <w:t xml:space="preserve">Open Knowledge Item Management Module. </w:t>
                  </w:r>
                </w:p>
              </w:tc>
              <w:tc>
                <w:tcPr>
                  <w:tcW w:w="4494" w:type="dxa"/>
                  <w:tcBorders>
                    <w:top w:val="single" w:sz="4" w:space="0" w:color="auto"/>
                    <w:left w:val="single" w:sz="4" w:space="0" w:color="auto"/>
                    <w:bottom w:val="single" w:sz="4" w:space="0" w:color="auto"/>
                    <w:right w:val="single" w:sz="4" w:space="0" w:color="auto"/>
                  </w:tcBorders>
                </w:tcPr>
                <w:p w:rsidR="00B82F3B" w:rsidRPr="001A0C52" w:rsidRDefault="00B82F3B" w:rsidP="00D7631C">
                  <w:pPr>
                    <w:rPr>
                      <w:rFonts w:ascii="Times New Roman" w:hAnsi="Times New Roman"/>
                      <w:sz w:val="24"/>
                      <w:rPrChange w:id="6552" w:author="Red Army" w:date="2012-02-08T20:12:00Z">
                        <w:rPr>
                          <w:rFonts w:ascii="Times New Roman" w:hAnsi="Times New Roman"/>
                        </w:rPr>
                      </w:rPrChange>
                    </w:rPr>
                  </w:pPr>
                  <w:r w:rsidRPr="001A0C52">
                    <w:rPr>
                      <w:rFonts w:ascii="Times New Roman" w:hAnsi="Times New Roman"/>
                      <w:sz w:val="24"/>
                      <w:rPrChange w:id="6553" w:author="Red Army" w:date="2012-02-08T20:12:00Z">
                        <w:rPr>
                          <w:rFonts w:ascii="Times New Roman" w:eastAsia="ＭＳ ゴシック" w:hAnsi="Times New Roman"/>
                          <w:b/>
                          <w:bCs/>
                          <w:color w:val="4F81BD"/>
                        </w:rPr>
                      </w:rPrChange>
                    </w:rPr>
                    <w:t>Display and enable screen area to search for KI.</w:t>
                  </w:r>
                </w:p>
              </w:tc>
            </w:tr>
            <w:tr w:rsidR="00B82F3B" w:rsidRPr="001A0C52" w:rsidTr="008F74D4">
              <w:trPr>
                <w:trHeight w:val="422"/>
              </w:trPr>
              <w:tc>
                <w:tcPr>
                  <w:tcW w:w="647" w:type="dxa"/>
                  <w:tcBorders>
                    <w:top w:val="single" w:sz="4" w:space="0" w:color="auto"/>
                    <w:left w:val="single" w:sz="4" w:space="0" w:color="auto"/>
                    <w:bottom w:val="single" w:sz="4" w:space="0" w:color="auto"/>
                    <w:right w:val="single" w:sz="4" w:space="0" w:color="auto"/>
                  </w:tcBorders>
                  <w:vAlign w:val="center"/>
                </w:tcPr>
                <w:p w:rsidR="00B82F3B" w:rsidRPr="001A0C52" w:rsidRDefault="00B82F3B" w:rsidP="008F74D4">
                  <w:pPr>
                    <w:jc w:val="center"/>
                    <w:rPr>
                      <w:rFonts w:ascii="Times New Roman" w:hAnsi="Times New Roman"/>
                      <w:sz w:val="24"/>
                      <w:rPrChange w:id="6554" w:author="Red Army" w:date="2012-02-08T20:12:00Z">
                        <w:rPr>
                          <w:rFonts w:ascii="Times New Roman" w:hAnsi="Times New Roman"/>
                        </w:rPr>
                      </w:rPrChange>
                    </w:rPr>
                  </w:pPr>
                  <w:r w:rsidRPr="001A0C52">
                    <w:rPr>
                      <w:rFonts w:ascii="Times New Roman" w:hAnsi="Times New Roman"/>
                      <w:sz w:val="24"/>
                      <w:rPrChange w:id="6555" w:author="Red Army" w:date="2012-02-08T20:12:00Z">
                        <w:rPr>
                          <w:rFonts w:ascii="Times New Roman" w:eastAsia="ＭＳ ゴシック" w:hAnsi="Times New Roman"/>
                          <w:b/>
                          <w:bCs/>
                          <w:color w:val="4F81BD"/>
                        </w:rPr>
                      </w:rPrChange>
                    </w:rPr>
                    <w:t>2</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rsidP="008F74D4">
                  <w:pPr>
                    <w:spacing w:after="0"/>
                    <w:rPr>
                      <w:rFonts w:ascii="Times New Roman" w:hAnsi="Times New Roman"/>
                      <w:sz w:val="24"/>
                      <w:rPrChange w:id="6556" w:author="Red Army" w:date="2012-02-08T20:12:00Z">
                        <w:rPr>
                          <w:rFonts w:ascii="Times New Roman" w:hAnsi="Times New Roman"/>
                        </w:rPr>
                      </w:rPrChange>
                    </w:rPr>
                  </w:pPr>
                  <w:r w:rsidRPr="001A0C52">
                    <w:rPr>
                      <w:rFonts w:ascii="Times New Roman" w:hAnsi="Times New Roman"/>
                      <w:sz w:val="24"/>
                      <w:rPrChange w:id="6557" w:author="Red Army" w:date="2012-02-08T20:12:00Z">
                        <w:rPr>
                          <w:rFonts w:ascii="Times New Roman" w:eastAsia="ＭＳ ゴシック" w:hAnsi="Times New Roman"/>
                          <w:b/>
                          <w:bCs/>
                          <w:color w:val="4F81BD"/>
                        </w:rPr>
                      </w:rPrChange>
                    </w:rPr>
                    <w:t>Blank keyword and no search condition</w:t>
                  </w:r>
                </w:p>
              </w:tc>
              <w:tc>
                <w:tcPr>
                  <w:tcW w:w="4494" w:type="dxa"/>
                  <w:tcBorders>
                    <w:top w:val="single" w:sz="4" w:space="0" w:color="auto"/>
                    <w:left w:val="single" w:sz="4" w:space="0" w:color="auto"/>
                    <w:bottom w:val="single" w:sz="4" w:space="0" w:color="auto"/>
                    <w:right w:val="single" w:sz="4" w:space="0" w:color="auto"/>
                  </w:tcBorders>
                </w:tcPr>
                <w:p w:rsidR="00B82F3B" w:rsidRPr="001A0C52" w:rsidRDefault="00B82F3B" w:rsidP="008F74D4">
                  <w:pPr>
                    <w:spacing w:after="0"/>
                    <w:rPr>
                      <w:rFonts w:ascii="Times New Roman" w:hAnsi="Times New Roman"/>
                      <w:sz w:val="24"/>
                      <w:rPrChange w:id="6558" w:author="Red Army" w:date="2012-02-08T20:12:00Z">
                        <w:rPr>
                          <w:rFonts w:ascii="Times New Roman" w:hAnsi="Times New Roman"/>
                        </w:rPr>
                      </w:rPrChange>
                    </w:rPr>
                  </w:pPr>
                </w:p>
              </w:tc>
            </w:tr>
            <w:tr w:rsidR="00B82F3B" w:rsidRPr="001A0C52" w:rsidTr="008F74D4">
              <w:tc>
                <w:tcPr>
                  <w:tcW w:w="647" w:type="dxa"/>
                  <w:tcBorders>
                    <w:top w:val="single" w:sz="4" w:space="0" w:color="auto"/>
                    <w:left w:val="single" w:sz="4" w:space="0" w:color="auto"/>
                    <w:bottom w:val="single" w:sz="4" w:space="0" w:color="auto"/>
                    <w:right w:val="single" w:sz="4" w:space="0" w:color="auto"/>
                  </w:tcBorders>
                  <w:vAlign w:val="center"/>
                  <w:hideMark/>
                </w:tcPr>
                <w:p w:rsidR="00B82F3B" w:rsidRPr="001A0C52" w:rsidRDefault="00B82F3B" w:rsidP="008F74D4">
                  <w:pPr>
                    <w:jc w:val="center"/>
                    <w:rPr>
                      <w:rFonts w:ascii="Times New Roman" w:hAnsi="Times New Roman"/>
                      <w:sz w:val="24"/>
                      <w:rPrChange w:id="6559" w:author="Red Army" w:date="2012-02-08T20:12:00Z">
                        <w:rPr>
                          <w:rFonts w:ascii="Times New Roman" w:hAnsi="Times New Roman"/>
                        </w:rPr>
                      </w:rPrChange>
                    </w:rPr>
                  </w:pPr>
                  <w:r w:rsidRPr="001A0C52">
                    <w:rPr>
                      <w:rFonts w:ascii="Times New Roman" w:hAnsi="Times New Roman"/>
                      <w:sz w:val="24"/>
                      <w:rPrChange w:id="6560" w:author="Red Army" w:date="2012-02-08T20:12:00Z">
                        <w:rPr>
                          <w:rFonts w:ascii="Times New Roman" w:eastAsia="ＭＳ ゴシック" w:hAnsi="Times New Roman"/>
                          <w:b/>
                          <w:bCs/>
                          <w:color w:val="4F81BD"/>
                        </w:rPr>
                      </w:rPrChange>
                    </w:rPr>
                    <w:t>3</w:t>
                  </w:r>
                </w:p>
              </w:tc>
              <w:tc>
                <w:tcPr>
                  <w:tcW w:w="4209" w:type="dxa"/>
                  <w:tcBorders>
                    <w:top w:val="single" w:sz="4" w:space="0" w:color="auto"/>
                    <w:left w:val="single" w:sz="4" w:space="0" w:color="auto"/>
                    <w:bottom w:val="single" w:sz="4" w:space="0" w:color="auto"/>
                    <w:right w:val="single" w:sz="4" w:space="0" w:color="auto"/>
                  </w:tcBorders>
                </w:tcPr>
                <w:p w:rsidR="00B82F3B" w:rsidRPr="001A0C52" w:rsidRDefault="00B82F3B" w:rsidP="008F74D4">
                  <w:pPr>
                    <w:tabs>
                      <w:tab w:val="right" w:pos="3993"/>
                    </w:tabs>
                    <w:rPr>
                      <w:rFonts w:ascii="Times New Roman" w:hAnsi="Times New Roman"/>
                      <w:sz w:val="24"/>
                      <w:rPrChange w:id="6561" w:author="Red Army" w:date="2012-02-08T20:12:00Z">
                        <w:rPr>
                          <w:rFonts w:ascii="Times New Roman" w:hAnsi="Times New Roman"/>
                        </w:rPr>
                      </w:rPrChange>
                    </w:rPr>
                  </w:pPr>
                  <w:r w:rsidRPr="001A0C52">
                    <w:rPr>
                      <w:rFonts w:ascii="Times New Roman" w:hAnsi="Times New Roman"/>
                      <w:sz w:val="24"/>
                      <w:rPrChange w:id="6562" w:author="Red Army" w:date="2012-02-08T20:12:00Z">
                        <w:rPr>
                          <w:rFonts w:ascii="Times New Roman" w:eastAsia="ＭＳ ゴシック" w:hAnsi="Times New Roman"/>
                          <w:b/>
                          <w:bCs/>
                          <w:color w:val="4F81BD"/>
                        </w:rPr>
                      </w:rPrChange>
                    </w:rPr>
                    <w:t>Ask the system to search</w:t>
                  </w:r>
                </w:p>
              </w:tc>
              <w:tc>
                <w:tcPr>
                  <w:tcW w:w="4494" w:type="dxa"/>
                  <w:tcBorders>
                    <w:top w:val="single" w:sz="4" w:space="0" w:color="auto"/>
                    <w:left w:val="single" w:sz="4" w:space="0" w:color="auto"/>
                    <w:bottom w:val="single" w:sz="4" w:space="0" w:color="auto"/>
                    <w:right w:val="single" w:sz="4" w:space="0" w:color="auto"/>
                  </w:tcBorders>
                </w:tcPr>
                <w:p w:rsidR="00B82F3B" w:rsidRPr="001A0C52" w:rsidRDefault="00EC34BF" w:rsidP="003448E6">
                  <w:pPr>
                    <w:rPr>
                      <w:rFonts w:ascii="Times New Roman" w:hAnsi="Times New Roman"/>
                      <w:sz w:val="24"/>
                      <w:rPrChange w:id="6563" w:author="Red Army" w:date="2012-02-08T20:12:00Z">
                        <w:rPr>
                          <w:rFonts w:ascii="Times New Roman" w:hAnsi="Times New Roman"/>
                        </w:rPr>
                      </w:rPrChange>
                    </w:rPr>
                  </w:pPr>
                  <w:ins w:id="6564" w:author="Phuong Giang" w:date="2012-02-10T18:58:00Z">
                    <w:r w:rsidRPr="0091551D">
                      <w:rPr>
                        <w:rFonts w:ascii="Times New Roman" w:hAnsi="Times New Roman"/>
                        <w:sz w:val="24"/>
                      </w:rPr>
                      <w:t xml:space="preserve">Return all </w:t>
                    </w:r>
                    <w:r>
                      <w:rPr>
                        <w:rFonts w:ascii="Times New Roman" w:hAnsi="Times New Roman"/>
                        <w:sz w:val="24"/>
                      </w:rPr>
                      <w:t>KIs</w:t>
                    </w:r>
                    <w:r w:rsidRPr="0091551D">
                      <w:rPr>
                        <w:rFonts w:ascii="Times New Roman" w:hAnsi="Times New Roman"/>
                        <w:sz w:val="24"/>
                      </w:rPr>
                      <w:t>.</w:t>
                    </w:r>
                  </w:ins>
                  <w:del w:id="6565" w:author="Phuong Giang" w:date="2012-02-10T18:58:00Z">
                    <w:r w:rsidR="00B82F3B" w:rsidRPr="001A0C52" w:rsidDel="00EC34BF">
                      <w:rPr>
                        <w:rFonts w:ascii="Times New Roman" w:hAnsi="Times New Roman"/>
                        <w:sz w:val="24"/>
                        <w:rPrChange w:id="6566" w:author="Red Army" w:date="2012-02-08T20:12:00Z">
                          <w:rPr>
                            <w:rFonts w:ascii="Times New Roman" w:eastAsia="ＭＳ ゴシック" w:hAnsi="Times New Roman"/>
                            <w:b/>
                            <w:bCs/>
                            <w:color w:val="4F81BD"/>
                          </w:rPr>
                        </w:rPrChange>
                      </w:rPr>
                      <w:delText xml:space="preserve">Return </w:delText>
                    </w:r>
                  </w:del>
                  <w:ins w:id="6567" w:author="Red Army" w:date="2012-02-08T17:48:00Z">
                    <w:del w:id="6568" w:author="Phuong Giang" w:date="2012-02-10T18:58:00Z">
                      <w:r w:rsidR="006D5DD8" w:rsidRPr="001A0C52" w:rsidDel="00EC34BF">
                        <w:rPr>
                          <w:rFonts w:ascii="Times New Roman" w:hAnsi="Times New Roman"/>
                          <w:sz w:val="24"/>
                          <w:rPrChange w:id="6569" w:author="Red Army" w:date="2012-02-08T20:12:00Z">
                            <w:rPr>
                              <w:rFonts w:ascii="Times New Roman" w:eastAsia="ＭＳ ゴシック" w:hAnsi="Times New Roman"/>
                              <w:b/>
                              <w:bCs/>
                              <w:color w:val="4F81BD"/>
                            </w:rPr>
                          </w:rPrChange>
                        </w:rPr>
                        <w:delText xml:space="preserve">Display </w:delText>
                      </w:r>
                    </w:del>
                  </w:ins>
                  <w:del w:id="6570" w:author="Phuong Giang" w:date="2012-02-10T18:58:00Z">
                    <w:r w:rsidR="00B82F3B" w:rsidRPr="001A0C52" w:rsidDel="00EC34BF">
                      <w:rPr>
                        <w:rFonts w:ascii="Times New Roman" w:hAnsi="Times New Roman"/>
                        <w:sz w:val="24"/>
                        <w:rPrChange w:id="6571" w:author="Red Army" w:date="2012-02-08T20:12:00Z">
                          <w:rPr>
                            <w:rFonts w:ascii="Times New Roman" w:eastAsia="ＭＳ ゴシック" w:hAnsi="Times New Roman"/>
                            <w:b/>
                            <w:bCs/>
                            <w:color w:val="4F81BD"/>
                          </w:rPr>
                        </w:rPrChange>
                      </w:rPr>
                      <w:delText>all KIs .</w:delText>
                    </w:r>
                  </w:del>
                </w:p>
              </w:tc>
            </w:tr>
          </w:tbl>
          <w:p w:rsidR="006E25C4" w:rsidRPr="001A0C52" w:rsidRDefault="006E25C4" w:rsidP="00DB5A37">
            <w:pPr>
              <w:rPr>
                <w:rFonts w:ascii="Times New Roman" w:hAnsi="Times New Roman"/>
                <w:sz w:val="24"/>
                <w:rPrChange w:id="6572" w:author="Red Army" w:date="2012-02-08T20:12:00Z">
                  <w:rPr>
                    <w:rFonts w:ascii="Times New Roman" w:hAnsi="Times New Roman"/>
                  </w:rPr>
                </w:rPrChange>
              </w:rPr>
            </w:pPr>
          </w:p>
          <w:p w:rsidR="006E25C4" w:rsidRPr="001A0C52" w:rsidRDefault="006E25C4" w:rsidP="00DB5A37">
            <w:pPr>
              <w:rPr>
                <w:rFonts w:ascii="Times New Roman" w:hAnsi="Times New Roman"/>
                <w:bCs/>
                <w:sz w:val="24"/>
                <w:rPrChange w:id="6573" w:author="Red Army" w:date="2012-02-08T20:12:00Z">
                  <w:rPr>
                    <w:rFonts w:ascii="Times New Roman" w:hAnsi="Times New Roman"/>
                    <w:bCs/>
                  </w:rPr>
                </w:rPrChange>
              </w:rPr>
            </w:pPr>
            <w:r w:rsidRPr="001A0C52">
              <w:rPr>
                <w:rFonts w:ascii="Times New Roman" w:hAnsi="Times New Roman"/>
                <w:b/>
                <w:bCs/>
                <w:sz w:val="24"/>
                <w:rPrChange w:id="6574" w:author="Red Army" w:date="2012-02-08T20:12:00Z">
                  <w:rPr>
                    <w:rFonts w:ascii="Times New Roman" w:eastAsia="ＭＳ ゴシック" w:hAnsi="Times New Roman"/>
                    <w:b/>
                    <w:bCs/>
                    <w:color w:val="4F81BD"/>
                  </w:rPr>
                </w:rPrChange>
              </w:rPr>
              <w:t xml:space="preserve">Exceptions 1: </w:t>
            </w:r>
          </w:p>
          <w:p w:rsidR="006E25C4" w:rsidRPr="001A0C52" w:rsidRDefault="008815C4" w:rsidP="00DB5A37">
            <w:pPr>
              <w:rPr>
                <w:rFonts w:ascii="Times New Roman" w:hAnsi="Times New Roman"/>
                <w:bCs/>
                <w:sz w:val="24"/>
                <w:rPrChange w:id="6575" w:author="Red Army" w:date="2012-02-08T20:12:00Z">
                  <w:rPr>
                    <w:rFonts w:ascii="Times New Roman" w:hAnsi="Times New Roman"/>
                    <w:bCs/>
                  </w:rPr>
                </w:rPrChange>
              </w:rPr>
            </w:pPr>
            <w:r w:rsidRPr="001A0C52">
              <w:rPr>
                <w:rFonts w:ascii="Times New Roman" w:hAnsi="Times New Roman"/>
                <w:bCs/>
                <w:sz w:val="24"/>
                <w:rPrChange w:id="6576" w:author="Red Army" w:date="2012-02-08T20:12:00Z">
                  <w:rPr>
                    <w:rFonts w:ascii="Times New Roman" w:eastAsia="ＭＳ ゴシック" w:hAnsi="Times New Roman"/>
                    <w:b/>
                    <w:bCs/>
                    <w:color w:val="4F81BD"/>
                  </w:rPr>
                </w:rPrChange>
              </w:rPr>
              <w:tab/>
              <w:t>None</w:t>
            </w:r>
          </w:p>
          <w:p w:rsidR="006E25C4" w:rsidRPr="001A0C52" w:rsidRDefault="006E25C4" w:rsidP="00DB5A37">
            <w:pPr>
              <w:rPr>
                <w:rFonts w:ascii="Times New Roman" w:hAnsi="Times New Roman"/>
                <w:b/>
                <w:bCs/>
                <w:sz w:val="24"/>
                <w:rPrChange w:id="6577" w:author="Red Army" w:date="2012-02-08T20:12:00Z">
                  <w:rPr>
                    <w:rFonts w:ascii="Times New Roman" w:hAnsi="Times New Roman"/>
                    <w:b/>
                    <w:bCs/>
                  </w:rPr>
                </w:rPrChange>
              </w:rPr>
            </w:pPr>
            <w:r w:rsidRPr="001A0C52">
              <w:rPr>
                <w:rFonts w:ascii="Times New Roman" w:hAnsi="Times New Roman"/>
                <w:b/>
                <w:bCs/>
                <w:sz w:val="24"/>
                <w:rPrChange w:id="6578" w:author="Red Army" w:date="2012-02-08T20:12:00Z">
                  <w:rPr>
                    <w:rFonts w:ascii="Times New Roman" w:eastAsia="ＭＳ ゴシック" w:hAnsi="Times New Roman"/>
                    <w:b/>
                    <w:bCs/>
                    <w:color w:val="4F81BD"/>
                  </w:rPr>
                </w:rPrChange>
              </w:rPr>
              <w:t xml:space="preserve">Relationships: </w:t>
            </w:r>
          </w:p>
          <w:p w:rsidR="006E25C4" w:rsidRPr="001A0C52" w:rsidRDefault="00284178" w:rsidP="00DB5A37">
            <w:pPr>
              <w:rPr>
                <w:rFonts w:ascii="Times New Roman" w:hAnsi="Times New Roman"/>
                <w:bCs/>
                <w:sz w:val="24"/>
                <w:rPrChange w:id="6579" w:author="Red Army" w:date="2012-02-08T20:12:00Z">
                  <w:rPr>
                    <w:rFonts w:ascii="Times New Roman" w:hAnsi="Times New Roman"/>
                    <w:bCs/>
                  </w:rPr>
                </w:rPrChange>
              </w:rPr>
            </w:pPr>
            <w:r w:rsidRPr="001A0C52">
              <w:rPr>
                <w:rFonts w:ascii="Times New Roman" w:hAnsi="Times New Roman"/>
                <w:bCs/>
                <w:sz w:val="24"/>
                <w:rPrChange w:id="6580" w:author="Red Army" w:date="2012-02-08T20:12:00Z">
                  <w:rPr>
                    <w:rFonts w:ascii="Times New Roman" w:eastAsia="ＭＳ ゴシック" w:hAnsi="Times New Roman"/>
                    <w:b/>
                    <w:bCs/>
                    <w:color w:val="4F81BD"/>
                  </w:rPr>
                </w:rPrChange>
              </w:rPr>
              <w:tab/>
              <w:t>UC_KI_002</w:t>
            </w:r>
            <w:r w:rsidRPr="001A0C52">
              <w:rPr>
                <w:rFonts w:ascii="Times New Roman" w:hAnsi="Times New Roman"/>
                <w:sz w:val="24"/>
                <w:rPrChange w:id="6581" w:author="Red Army" w:date="2012-02-08T20:12:00Z">
                  <w:rPr>
                    <w:rFonts w:ascii="Times New Roman" w:eastAsia="ＭＳ ゴシック" w:hAnsi="Times New Roman"/>
                    <w:b/>
                    <w:bCs/>
                    <w:color w:val="4F81BD"/>
                  </w:rPr>
                </w:rPrChange>
              </w:rPr>
              <w:t xml:space="preserve"> </w:t>
            </w:r>
            <w:r w:rsidR="006E25C4" w:rsidRPr="001A0C52">
              <w:rPr>
                <w:rFonts w:ascii="Times New Roman" w:hAnsi="Times New Roman"/>
                <w:sz w:val="24"/>
                <w:rPrChange w:id="6582" w:author="Red Army" w:date="2012-02-08T20:12:00Z">
                  <w:rPr>
                    <w:rFonts w:ascii="Times New Roman" w:eastAsia="ＭＳ ゴシック" w:hAnsi="Times New Roman"/>
                    <w:b/>
                    <w:bCs/>
                    <w:color w:val="4F81BD"/>
                  </w:rPr>
                </w:rPrChange>
              </w:rPr>
              <w:t>Update Knowledge Item.</w:t>
            </w:r>
          </w:p>
          <w:p w:rsidR="00284178" w:rsidRPr="001A0C52" w:rsidRDefault="00284178" w:rsidP="00DB5A37">
            <w:pPr>
              <w:rPr>
                <w:rFonts w:ascii="Times New Roman" w:hAnsi="Times New Roman"/>
                <w:sz w:val="24"/>
                <w:rPrChange w:id="6583" w:author="Red Army" w:date="2012-02-08T20:12:00Z">
                  <w:rPr>
                    <w:rFonts w:ascii="Times New Roman" w:hAnsi="Times New Roman"/>
                  </w:rPr>
                </w:rPrChange>
              </w:rPr>
            </w:pPr>
            <w:r w:rsidRPr="001A0C52">
              <w:rPr>
                <w:rFonts w:ascii="Times New Roman" w:hAnsi="Times New Roman"/>
                <w:bCs/>
                <w:sz w:val="24"/>
                <w:rPrChange w:id="6584" w:author="Red Army" w:date="2012-02-08T20:12:00Z">
                  <w:rPr>
                    <w:rFonts w:ascii="Times New Roman" w:eastAsia="ＭＳ ゴシック" w:hAnsi="Times New Roman"/>
                    <w:b/>
                    <w:bCs/>
                    <w:color w:val="4F81BD"/>
                  </w:rPr>
                </w:rPrChange>
              </w:rPr>
              <w:tab/>
            </w:r>
            <w:r w:rsidR="006E25C4" w:rsidRPr="001A0C52">
              <w:rPr>
                <w:rFonts w:ascii="Times New Roman" w:hAnsi="Times New Roman"/>
                <w:bCs/>
                <w:sz w:val="24"/>
                <w:rPrChange w:id="6585" w:author="Red Army" w:date="2012-02-08T20:12:00Z">
                  <w:rPr>
                    <w:rFonts w:ascii="Times New Roman" w:eastAsia="ＭＳ ゴシック" w:hAnsi="Times New Roman"/>
                    <w:b/>
                    <w:bCs/>
                    <w:color w:val="4F81BD"/>
                  </w:rPr>
                </w:rPrChange>
              </w:rPr>
              <w:t>UC</w:t>
            </w:r>
            <w:r w:rsidRPr="001A0C52">
              <w:rPr>
                <w:rFonts w:ascii="Times New Roman" w:hAnsi="Times New Roman"/>
                <w:bCs/>
                <w:sz w:val="24"/>
                <w:rPrChange w:id="6586" w:author="Red Army" w:date="2012-02-08T20:12:00Z">
                  <w:rPr>
                    <w:rFonts w:ascii="Times New Roman" w:eastAsia="ＭＳ ゴシック" w:hAnsi="Times New Roman"/>
                    <w:b/>
                    <w:bCs/>
                    <w:color w:val="4F81BD"/>
                  </w:rPr>
                </w:rPrChange>
              </w:rPr>
              <w:t>_KI_00</w:t>
            </w:r>
            <w:r w:rsidR="006E25C4" w:rsidRPr="001A0C52">
              <w:rPr>
                <w:rFonts w:ascii="Times New Roman" w:hAnsi="Times New Roman"/>
                <w:bCs/>
                <w:sz w:val="24"/>
                <w:rPrChange w:id="6587" w:author="Red Army" w:date="2012-02-08T20:12:00Z">
                  <w:rPr>
                    <w:rFonts w:ascii="Times New Roman" w:eastAsia="ＭＳ ゴシック" w:hAnsi="Times New Roman"/>
                    <w:b/>
                    <w:bCs/>
                    <w:color w:val="4F81BD"/>
                  </w:rPr>
                </w:rPrChange>
              </w:rPr>
              <w:t xml:space="preserve">3 </w:t>
            </w:r>
            <w:r w:rsidR="006E25C4" w:rsidRPr="001A0C52">
              <w:rPr>
                <w:rFonts w:ascii="Times New Roman" w:hAnsi="Times New Roman"/>
                <w:sz w:val="24"/>
                <w:rPrChange w:id="6588" w:author="Red Army" w:date="2012-02-08T20:12:00Z">
                  <w:rPr>
                    <w:rFonts w:ascii="Times New Roman" w:eastAsia="ＭＳ ゴシック" w:hAnsi="Times New Roman"/>
                    <w:b/>
                    <w:bCs/>
                    <w:color w:val="4F81BD"/>
                  </w:rPr>
                </w:rPrChange>
              </w:rPr>
              <w:t>Delete Knowledge Item.</w:t>
            </w:r>
          </w:p>
          <w:p w:rsidR="00284178" w:rsidRPr="001A0C52" w:rsidDel="00AF1BEB" w:rsidRDefault="00284178" w:rsidP="00DB5A37">
            <w:pPr>
              <w:rPr>
                <w:del w:id="6589" w:author="Red Army" w:date="2012-02-08T17:47:00Z"/>
                <w:rFonts w:ascii="Times New Roman" w:hAnsi="Times New Roman"/>
                <w:sz w:val="24"/>
                <w:rPrChange w:id="6590" w:author="Red Army" w:date="2012-02-08T20:12:00Z">
                  <w:rPr>
                    <w:del w:id="6591" w:author="Red Army" w:date="2012-02-08T17:47:00Z"/>
                    <w:rFonts w:ascii="Times New Roman" w:hAnsi="Times New Roman"/>
                  </w:rPr>
                </w:rPrChange>
              </w:rPr>
            </w:pPr>
            <w:del w:id="6592" w:author="Red Army" w:date="2012-02-08T17:47:00Z">
              <w:r w:rsidRPr="001A0C52" w:rsidDel="00AF1BEB">
                <w:rPr>
                  <w:rFonts w:ascii="Times New Roman" w:hAnsi="Times New Roman"/>
                  <w:bCs/>
                  <w:sz w:val="24"/>
                  <w:rPrChange w:id="6593" w:author="Red Army" w:date="2012-02-08T20:12:00Z">
                    <w:rPr>
                      <w:rFonts w:ascii="Times New Roman" w:eastAsia="ＭＳ ゴシック" w:hAnsi="Times New Roman"/>
                      <w:b/>
                      <w:bCs/>
                      <w:color w:val="4F81BD"/>
                    </w:rPr>
                  </w:rPrChange>
                </w:rPr>
                <w:tab/>
                <w:delText xml:space="preserve">UC_KI_005 </w:delText>
              </w:r>
              <w:r w:rsidRPr="001A0C52" w:rsidDel="00AF1BEB">
                <w:rPr>
                  <w:rFonts w:ascii="Times New Roman" w:hAnsi="Times New Roman"/>
                  <w:sz w:val="24"/>
                  <w:rPrChange w:id="6594" w:author="Red Army" w:date="2012-02-08T20:12:00Z">
                    <w:rPr>
                      <w:rFonts w:ascii="Times New Roman" w:eastAsia="ＭＳ ゴシック" w:hAnsi="Times New Roman"/>
                      <w:b/>
                      <w:bCs/>
                      <w:color w:val="4F81BD"/>
                    </w:rPr>
                  </w:rPrChange>
                </w:rPr>
                <w:delText>View Knowledge Item</w:delText>
              </w:r>
              <w:r w:rsidR="008541FE" w:rsidRPr="001A0C52" w:rsidDel="00AF1BEB">
                <w:rPr>
                  <w:rFonts w:ascii="Times New Roman" w:hAnsi="Times New Roman"/>
                  <w:sz w:val="24"/>
                  <w:rPrChange w:id="6595" w:author="Red Army" w:date="2012-02-08T20:12:00Z">
                    <w:rPr>
                      <w:rFonts w:ascii="Times New Roman" w:eastAsia="ＭＳ ゴシック" w:hAnsi="Times New Roman"/>
                      <w:b/>
                      <w:bCs/>
                      <w:color w:val="4F81BD"/>
                    </w:rPr>
                  </w:rPrChange>
                </w:rPr>
                <w:delText>s</w:delText>
              </w:r>
              <w:r w:rsidRPr="001A0C52" w:rsidDel="00AF1BEB">
                <w:rPr>
                  <w:rFonts w:ascii="Times New Roman" w:hAnsi="Times New Roman"/>
                  <w:sz w:val="24"/>
                  <w:rPrChange w:id="6596" w:author="Red Army" w:date="2012-02-08T20:12:00Z">
                    <w:rPr>
                      <w:rFonts w:ascii="Times New Roman" w:eastAsia="ＭＳ ゴシック" w:hAnsi="Times New Roman"/>
                      <w:b/>
                      <w:bCs/>
                      <w:color w:val="4F81BD"/>
                    </w:rPr>
                  </w:rPrChange>
                </w:rPr>
                <w:delText>.</w:delText>
              </w:r>
            </w:del>
          </w:p>
          <w:p w:rsidR="006E25C4" w:rsidRPr="001A0C52" w:rsidRDefault="00284178" w:rsidP="00DB5A37">
            <w:pPr>
              <w:rPr>
                <w:rFonts w:ascii="Times New Roman" w:hAnsi="Times New Roman"/>
                <w:bCs/>
                <w:sz w:val="24"/>
                <w:rPrChange w:id="6597" w:author="Red Army" w:date="2012-02-08T20:12:00Z">
                  <w:rPr>
                    <w:rFonts w:ascii="Times New Roman" w:hAnsi="Times New Roman"/>
                    <w:bCs/>
                  </w:rPr>
                </w:rPrChange>
              </w:rPr>
            </w:pPr>
            <w:r w:rsidRPr="001A0C52">
              <w:rPr>
                <w:rFonts w:ascii="Times New Roman" w:hAnsi="Times New Roman"/>
                <w:sz w:val="24"/>
                <w:rPrChange w:id="6598" w:author="Red Army" w:date="2012-02-08T20:12:00Z">
                  <w:rPr>
                    <w:rFonts w:ascii="Times New Roman" w:eastAsia="ＭＳ ゴシック" w:hAnsi="Times New Roman"/>
                    <w:b/>
                    <w:bCs/>
                    <w:color w:val="4F81BD"/>
                  </w:rPr>
                </w:rPrChange>
              </w:rPr>
              <w:tab/>
            </w:r>
            <w:r w:rsidR="006E25C4" w:rsidRPr="001A0C52">
              <w:rPr>
                <w:rFonts w:ascii="Times New Roman" w:hAnsi="Times New Roman"/>
                <w:sz w:val="24"/>
                <w:rPrChange w:id="6599" w:author="Red Army" w:date="2012-02-08T20:12:00Z">
                  <w:rPr>
                    <w:rFonts w:ascii="Times New Roman" w:eastAsia="ＭＳ ゴシック" w:hAnsi="Times New Roman"/>
                    <w:b/>
                    <w:bCs/>
                    <w:color w:val="4F81BD"/>
                  </w:rPr>
                </w:rPrChange>
              </w:rPr>
              <w:t>UC</w:t>
            </w:r>
            <w:r w:rsidRPr="001A0C52">
              <w:rPr>
                <w:rFonts w:ascii="Times New Roman" w:hAnsi="Times New Roman"/>
                <w:sz w:val="24"/>
                <w:rPrChange w:id="6600" w:author="Red Army" w:date="2012-02-08T20:12:00Z">
                  <w:rPr>
                    <w:rFonts w:ascii="Times New Roman" w:eastAsia="ＭＳ ゴシック" w:hAnsi="Times New Roman"/>
                    <w:b/>
                    <w:bCs/>
                    <w:color w:val="4F81BD"/>
                  </w:rPr>
                </w:rPrChange>
              </w:rPr>
              <w:t>_TM_</w:t>
            </w:r>
            <w:r w:rsidR="006E25C4" w:rsidRPr="001A0C52">
              <w:rPr>
                <w:rFonts w:ascii="Times New Roman" w:hAnsi="Times New Roman"/>
                <w:sz w:val="24"/>
                <w:rPrChange w:id="6601" w:author="Red Army" w:date="2012-02-08T20:12:00Z">
                  <w:rPr>
                    <w:rFonts w:ascii="Times New Roman" w:eastAsia="ＭＳ ゴシック" w:hAnsi="Times New Roman"/>
                    <w:b/>
                    <w:bCs/>
                    <w:color w:val="4F81BD"/>
                  </w:rPr>
                </w:rPrChange>
              </w:rPr>
              <w:t>001 Create Teaching Plan</w:t>
            </w:r>
          </w:p>
          <w:p w:rsidR="006E25C4" w:rsidRPr="001A0C52" w:rsidRDefault="006E25C4" w:rsidP="00DB5A37">
            <w:pPr>
              <w:rPr>
                <w:rFonts w:ascii="Times New Roman" w:hAnsi="Times New Roman"/>
                <w:b/>
                <w:bCs/>
                <w:sz w:val="24"/>
                <w:rPrChange w:id="6602" w:author="Red Army" w:date="2012-02-08T20:12:00Z">
                  <w:rPr>
                    <w:rFonts w:ascii="Times New Roman" w:hAnsi="Times New Roman"/>
                    <w:b/>
                    <w:bCs/>
                  </w:rPr>
                </w:rPrChange>
              </w:rPr>
            </w:pPr>
            <w:r w:rsidRPr="001A0C52">
              <w:rPr>
                <w:rFonts w:ascii="Times New Roman" w:hAnsi="Times New Roman"/>
                <w:b/>
                <w:bCs/>
                <w:sz w:val="24"/>
                <w:rPrChange w:id="6603" w:author="Red Army" w:date="2012-02-08T20:12:00Z">
                  <w:rPr>
                    <w:rFonts w:ascii="Times New Roman" w:eastAsia="ＭＳ ゴシック" w:hAnsi="Times New Roman"/>
                    <w:b/>
                    <w:bCs/>
                    <w:color w:val="4F81BD"/>
                  </w:rPr>
                </w:rPrChange>
              </w:rPr>
              <w:t>Business Rules:</w:t>
            </w:r>
          </w:p>
          <w:p w:rsidR="006E25C4" w:rsidRPr="001A0C52" w:rsidRDefault="006E25C4" w:rsidP="00DB5A37">
            <w:pPr>
              <w:rPr>
                <w:rFonts w:ascii="Times New Roman" w:hAnsi="Times New Roman"/>
                <w:bCs/>
                <w:sz w:val="24"/>
                <w:rPrChange w:id="6604" w:author="Red Army" w:date="2012-02-08T20:12:00Z">
                  <w:rPr>
                    <w:rFonts w:ascii="Times New Roman" w:hAnsi="Times New Roman"/>
                    <w:bCs/>
                  </w:rPr>
                </w:rPrChange>
              </w:rPr>
            </w:pPr>
            <w:r w:rsidRPr="001A0C52">
              <w:rPr>
                <w:rFonts w:ascii="Times New Roman" w:hAnsi="Times New Roman"/>
                <w:bCs/>
                <w:sz w:val="24"/>
                <w:rPrChange w:id="6605" w:author="Red Army" w:date="2012-02-08T20:12:00Z">
                  <w:rPr>
                    <w:rFonts w:ascii="Times New Roman" w:eastAsia="ＭＳ ゴシック" w:hAnsi="Times New Roman"/>
                    <w:b/>
                    <w:bCs/>
                    <w:color w:val="4F81BD"/>
                  </w:rPr>
                </w:rPrChange>
              </w:rPr>
              <w:t xml:space="preserve">          None</w:t>
            </w:r>
          </w:p>
          <w:p w:rsidR="006E25C4" w:rsidRPr="001A0C52" w:rsidRDefault="006E25C4" w:rsidP="00DB5A37">
            <w:pPr>
              <w:tabs>
                <w:tab w:val="left" w:pos="6751"/>
              </w:tabs>
              <w:ind w:firstLine="720"/>
              <w:rPr>
                <w:rFonts w:ascii="Times New Roman" w:hAnsi="Times New Roman"/>
                <w:sz w:val="24"/>
                <w:rPrChange w:id="6606" w:author="Red Army" w:date="2012-02-08T20:12:00Z">
                  <w:rPr>
                    <w:rFonts w:ascii="Times New Roman" w:hAnsi="Times New Roman"/>
                  </w:rPr>
                </w:rPrChange>
              </w:rPr>
            </w:pPr>
          </w:p>
        </w:tc>
      </w:tr>
      <w:tr w:rsidR="006E25C4" w:rsidRPr="001A0C52" w:rsidTr="00DB5A37">
        <w:tc>
          <w:tcPr>
            <w:tcW w:w="5000" w:type="pct"/>
            <w:gridSpan w:val="5"/>
            <w:shd w:val="clear" w:color="auto" w:fill="auto"/>
          </w:tcPr>
          <w:p w:rsidR="006E25C4" w:rsidRPr="001A0C52" w:rsidRDefault="006E25C4" w:rsidP="00DB5A37">
            <w:pPr>
              <w:rPr>
                <w:rFonts w:ascii="Times New Roman" w:hAnsi="Times New Roman"/>
                <w:b/>
                <w:sz w:val="24"/>
                <w:rPrChange w:id="6607" w:author="Red Army" w:date="2012-02-08T20:12:00Z">
                  <w:rPr>
                    <w:rFonts w:ascii="Times New Roman" w:hAnsi="Times New Roman"/>
                    <w:b/>
                  </w:rPr>
                </w:rPrChange>
              </w:rPr>
            </w:pPr>
            <w:r w:rsidRPr="001A0C52">
              <w:rPr>
                <w:rFonts w:ascii="Times New Roman" w:hAnsi="Times New Roman"/>
                <w:b/>
                <w:sz w:val="24"/>
                <w:rPrChange w:id="6608" w:author="Red Army" w:date="2012-02-08T20:12:00Z">
                  <w:rPr>
                    <w:rFonts w:ascii="Times New Roman" w:eastAsia="ＭＳ ゴシック" w:hAnsi="Times New Roman"/>
                    <w:b/>
                    <w:bCs/>
                    <w:color w:val="4F81BD"/>
                  </w:rPr>
                </w:rPrChange>
              </w:rPr>
              <w:t>Description:</w:t>
            </w:r>
          </w:p>
          <w:p w:rsidR="006E25C4" w:rsidRPr="001A0C52" w:rsidRDefault="006E25C4" w:rsidP="009C2CAE">
            <w:pPr>
              <w:rPr>
                <w:rFonts w:ascii="Times New Roman" w:hAnsi="Times New Roman"/>
                <w:sz w:val="24"/>
                <w:rPrChange w:id="6609" w:author="Red Army" w:date="2012-02-08T20:12:00Z">
                  <w:rPr>
                    <w:rFonts w:ascii="Times New Roman" w:hAnsi="Times New Roman"/>
                  </w:rPr>
                </w:rPrChange>
              </w:rPr>
            </w:pPr>
            <w:del w:id="6610" w:author="Phuong Giang" w:date="2012-02-10T18:58:00Z">
              <w:r w:rsidRPr="001A0C52" w:rsidDel="003448E6">
                <w:rPr>
                  <w:rFonts w:ascii="Times New Roman" w:hAnsi="Times New Roman"/>
                  <w:sz w:val="24"/>
                  <w:rPrChange w:id="6611" w:author="Red Army" w:date="2012-02-08T20:12:00Z">
                    <w:rPr>
                      <w:rFonts w:ascii="Times New Roman" w:eastAsia="ＭＳ ゴシック" w:hAnsi="Times New Roman"/>
                      <w:b/>
                      <w:bCs/>
                      <w:color w:val="4F81BD"/>
                    </w:rPr>
                  </w:rPrChange>
                </w:rPr>
                <w:delText>When user want to find a KI or a collections of KIs satisfy some specific search condition, they</w:delText>
              </w:r>
            </w:del>
            <w:ins w:id="6612" w:author="Phuong Giang" w:date="2012-02-10T18:58:00Z">
              <w:r w:rsidR="003448E6">
                <w:rPr>
                  <w:rFonts w:ascii="Times New Roman" w:hAnsi="Times New Roman"/>
                  <w:sz w:val="24"/>
                </w:rPr>
                <w:t>User</w:t>
              </w:r>
            </w:ins>
            <w:r w:rsidRPr="001A0C52">
              <w:rPr>
                <w:rFonts w:ascii="Times New Roman" w:hAnsi="Times New Roman"/>
                <w:sz w:val="24"/>
                <w:rPrChange w:id="6613" w:author="Red Army" w:date="2012-02-08T20:12:00Z">
                  <w:rPr>
                    <w:rFonts w:ascii="Times New Roman" w:eastAsia="ＭＳ ゴシック" w:hAnsi="Times New Roman"/>
                    <w:b/>
                    <w:bCs/>
                    <w:color w:val="4F81BD"/>
                  </w:rPr>
                </w:rPrChange>
              </w:rPr>
              <w:t xml:space="preserve"> can find </w:t>
            </w:r>
            <w:del w:id="6614" w:author="Phuong Giang" w:date="2012-02-10T18:58:00Z">
              <w:r w:rsidRPr="001A0C52" w:rsidDel="003448E6">
                <w:rPr>
                  <w:rFonts w:ascii="Times New Roman" w:hAnsi="Times New Roman"/>
                  <w:sz w:val="24"/>
                  <w:rPrChange w:id="6615" w:author="Red Army" w:date="2012-02-08T20:12:00Z">
                    <w:rPr>
                      <w:rFonts w:ascii="Times New Roman" w:eastAsia="ＭＳ ゴシック" w:hAnsi="Times New Roman"/>
                      <w:b/>
                      <w:bCs/>
                      <w:color w:val="4F81BD"/>
                    </w:rPr>
                  </w:rPrChange>
                </w:rPr>
                <w:delText xml:space="preserve">them </w:delText>
              </w:r>
            </w:del>
            <w:ins w:id="6616" w:author="Phuong Giang" w:date="2012-02-10T18:58:00Z">
              <w:r w:rsidR="003448E6">
                <w:rPr>
                  <w:rFonts w:ascii="Times New Roman" w:hAnsi="Times New Roman"/>
                  <w:sz w:val="24"/>
                </w:rPr>
                <w:t>KIs</w:t>
              </w:r>
              <w:r w:rsidR="003448E6" w:rsidRPr="001A0C52">
                <w:rPr>
                  <w:rFonts w:ascii="Times New Roman" w:hAnsi="Times New Roman"/>
                  <w:sz w:val="24"/>
                  <w:rPrChange w:id="6617" w:author="Red Army" w:date="2012-02-08T20:12:00Z">
                    <w:rPr>
                      <w:rFonts w:ascii="Times New Roman" w:eastAsia="ＭＳ ゴシック" w:hAnsi="Times New Roman"/>
                      <w:b/>
                      <w:bCs/>
                      <w:color w:val="4F81BD"/>
                    </w:rPr>
                  </w:rPrChange>
                </w:rPr>
                <w:t xml:space="preserve"> </w:t>
              </w:r>
            </w:ins>
            <w:r w:rsidRPr="001A0C52">
              <w:rPr>
                <w:rFonts w:ascii="Times New Roman" w:hAnsi="Times New Roman"/>
                <w:sz w:val="24"/>
                <w:rPrChange w:id="6618" w:author="Red Army" w:date="2012-02-08T20:12:00Z">
                  <w:rPr>
                    <w:rFonts w:ascii="Times New Roman" w:eastAsia="ＭＳ ゴシック" w:hAnsi="Times New Roman"/>
                    <w:b/>
                    <w:bCs/>
                    <w:color w:val="4F81BD"/>
                  </w:rPr>
                </w:rPrChange>
              </w:rPr>
              <w:t>when working on Manage Knowledge Item Module</w:t>
            </w:r>
            <w:del w:id="6619" w:author="Phuong Giang" w:date="2012-02-10T23:43:00Z">
              <w:r w:rsidRPr="001A0C52" w:rsidDel="00A335E3">
                <w:rPr>
                  <w:rFonts w:ascii="Times New Roman" w:hAnsi="Times New Roman"/>
                  <w:sz w:val="24"/>
                  <w:rPrChange w:id="6620" w:author="Red Army" w:date="2012-02-08T20:12:00Z">
                    <w:rPr>
                      <w:rFonts w:ascii="Times New Roman" w:eastAsia="ＭＳ ゴシック" w:hAnsi="Times New Roman"/>
                      <w:b/>
                      <w:bCs/>
                      <w:color w:val="4F81BD"/>
                    </w:rPr>
                  </w:rPrChange>
                </w:rPr>
                <w:delText xml:space="preserve"> </w:delText>
              </w:r>
            </w:del>
            <w:del w:id="6621" w:author="Phuong Giang" w:date="2012-02-10T23:42:00Z">
              <w:r w:rsidRPr="001A0C52" w:rsidDel="00772ECA">
                <w:rPr>
                  <w:rFonts w:ascii="Times New Roman" w:hAnsi="Times New Roman"/>
                  <w:sz w:val="24"/>
                  <w:rPrChange w:id="6622" w:author="Red Army" w:date="2012-02-08T20:12:00Z">
                    <w:rPr>
                      <w:rFonts w:ascii="Times New Roman" w:eastAsia="ＭＳ ゴシック" w:hAnsi="Times New Roman"/>
                      <w:b/>
                      <w:bCs/>
                      <w:color w:val="4F81BD"/>
                    </w:rPr>
                  </w:rPrChange>
                </w:rPr>
                <w:delText>or while composing a Teaching Plan</w:delText>
              </w:r>
            </w:del>
            <w:r w:rsidRPr="001A0C52">
              <w:rPr>
                <w:rFonts w:ascii="Times New Roman" w:hAnsi="Times New Roman"/>
                <w:sz w:val="24"/>
                <w:rPrChange w:id="6623" w:author="Red Army" w:date="2012-02-08T20:12:00Z">
                  <w:rPr>
                    <w:rFonts w:ascii="Times New Roman" w:eastAsia="ＭＳ ゴシック" w:hAnsi="Times New Roman"/>
                    <w:b/>
                    <w:bCs/>
                    <w:color w:val="4F81BD"/>
                  </w:rPr>
                </w:rPrChange>
              </w:rPr>
              <w:t>.</w:t>
            </w:r>
            <w:ins w:id="6624" w:author="Phuong Giang" w:date="2012-02-10T18:59:00Z">
              <w:r w:rsidR="009C2CAE" w:rsidRPr="0091551D">
                <w:rPr>
                  <w:rFonts w:ascii="Times New Roman" w:hAnsi="Times New Roman"/>
                  <w:sz w:val="24"/>
                </w:rPr>
                <w:t xml:space="preserve"> The system will return a list of results that </w:t>
              </w:r>
              <w:r w:rsidR="009C2CAE">
                <w:rPr>
                  <w:rFonts w:ascii="Times New Roman" w:hAnsi="Times New Roman"/>
                  <w:sz w:val="24"/>
                </w:rPr>
                <w:t>meet</w:t>
              </w:r>
              <w:r w:rsidR="009C2CAE" w:rsidRPr="0091551D">
                <w:rPr>
                  <w:rFonts w:ascii="Times New Roman" w:hAnsi="Times New Roman"/>
                  <w:sz w:val="24"/>
                </w:rPr>
                <w:t xml:space="preserve"> user needs.</w:t>
              </w:r>
            </w:ins>
            <w:r w:rsidRPr="001A0C52">
              <w:rPr>
                <w:rFonts w:ascii="Times New Roman" w:hAnsi="Times New Roman"/>
                <w:sz w:val="24"/>
                <w:rPrChange w:id="6625" w:author="Red Army" w:date="2012-02-08T20:12:00Z">
                  <w:rPr>
                    <w:rFonts w:ascii="Times New Roman" w:eastAsia="ＭＳ ゴシック" w:hAnsi="Times New Roman"/>
                    <w:b/>
                    <w:bCs/>
                    <w:color w:val="4F81BD"/>
                  </w:rPr>
                </w:rPrChange>
              </w:rPr>
              <w:t xml:space="preserve"> The search default conditions are based on the context of each scenario. </w:t>
            </w:r>
            <w:del w:id="6626" w:author="Phuong Giang" w:date="2012-02-10T18:59:00Z">
              <w:r w:rsidRPr="001A0C52" w:rsidDel="003448E6">
                <w:rPr>
                  <w:rFonts w:ascii="Times New Roman" w:hAnsi="Times New Roman"/>
                  <w:sz w:val="24"/>
                  <w:rPrChange w:id="6627" w:author="Red Army" w:date="2012-02-08T20:12:00Z">
                    <w:rPr>
                      <w:rFonts w:ascii="Times New Roman" w:eastAsia="ＭＳ ゴシック" w:hAnsi="Times New Roman"/>
                      <w:b/>
                      <w:bCs/>
                      <w:color w:val="4F81BD"/>
                    </w:rPr>
                  </w:rPrChange>
                </w:rPr>
                <w:delText xml:space="preserve">The search begins as soon as user starts to enter search condition. The search stops when user confirms search or cancels search. </w:delText>
              </w:r>
            </w:del>
            <w:ins w:id="6628" w:author="Phuong Giang" w:date="2012-02-10T18:59:00Z">
              <w:r w:rsidR="003448E6" w:rsidRPr="0091551D">
                <w:rPr>
                  <w:rFonts w:ascii="Times New Roman" w:hAnsi="Times New Roman"/>
                  <w:sz w:val="24"/>
                </w:rPr>
                <w:t xml:space="preserve">If user chooses to search with no condition, the system will return all </w:t>
              </w:r>
              <w:r w:rsidR="003448E6">
                <w:rPr>
                  <w:rFonts w:ascii="Times New Roman" w:hAnsi="Times New Roman"/>
                  <w:sz w:val="24"/>
                </w:rPr>
                <w:t>KIs</w:t>
              </w:r>
              <w:r w:rsidR="003448E6" w:rsidRPr="0091551D">
                <w:rPr>
                  <w:rFonts w:ascii="Times New Roman" w:hAnsi="Times New Roman"/>
                  <w:sz w:val="24"/>
                </w:rPr>
                <w:t>.</w:t>
              </w:r>
            </w:ins>
          </w:p>
        </w:tc>
      </w:tr>
    </w:tbl>
    <w:p w:rsidR="006E25C4" w:rsidRPr="001A0C52" w:rsidRDefault="006E25C4" w:rsidP="00785BA9">
      <w:pPr>
        <w:rPr>
          <w:rFonts w:ascii="Times New Roman" w:hAnsi="Times New Roman"/>
          <w:sz w:val="24"/>
          <w:rPrChange w:id="6629" w:author="Red Army" w:date="2012-02-08T20:12:00Z">
            <w:rPr>
              <w:rFonts w:ascii="Times New Roman" w:hAnsi="Times New Roman"/>
            </w:rPr>
          </w:rPrChang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Del="00AF1BEB" w:rsidTr="00DB5A37">
        <w:trPr>
          <w:trHeight w:val="1725"/>
          <w:del w:id="6630" w:author="Red Army" w:date="2012-02-08T17:47:00Z"/>
        </w:trPr>
        <w:tc>
          <w:tcPr>
            <w:tcW w:w="5000" w:type="pct"/>
            <w:gridSpan w:val="5"/>
            <w:shd w:val="clear" w:color="auto" w:fill="D9D9D9"/>
            <w:vAlign w:val="center"/>
          </w:tcPr>
          <w:p w:rsidR="006E25C4" w:rsidRPr="001A0C52" w:rsidDel="00AF1BEB" w:rsidRDefault="006E25C4" w:rsidP="00DB5A37">
            <w:pPr>
              <w:rPr>
                <w:del w:id="6631" w:author="Red Army" w:date="2012-02-08T17:47:00Z"/>
                <w:rFonts w:ascii="Times New Roman" w:hAnsi="Times New Roman"/>
                <w:sz w:val="24"/>
                <w:rPrChange w:id="6632" w:author="Red Army" w:date="2012-02-08T20:12:00Z">
                  <w:rPr>
                    <w:del w:id="6633" w:author="Red Army" w:date="2012-02-08T17:47:00Z"/>
                    <w:rFonts w:ascii="Times New Roman" w:hAnsi="Times New Roman"/>
                  </w:rPr>
                </w:rPrChange>
              </w:rPr>
            </w:pPr>
            <w:del w:id="6634" w:author="Red Army" w:date="2012-02-08T17:47:00Z">
              <w:r w:rsidRPr="001A0C52" w:rsidDel="00AF1BEB">
                <w:rPr>
                  <w:rFonts w:ascii="Times New Roman" w:hAnsi="Times New Roman"/>
                  <w:b/>
                  <w:sz w:val="24"/>
                  <w:rPrChange w:id="6635" w:author="Red Army" w:date="2012-02-08T20:12:00Z">
                    <w:rPr>
                      <w:rFonts w:ascii="Times New Roman" w:eastAsia="ＭＳ ゴシック" w:hAnsi="Times New Roman"/>
                      <w:b/>
                      <w:bCs/>
                      <w:color w:val="4F81BD"/>
                    </w:rPr>
                  </w:rPrChange>
                </w:rPr>
                <w:delText>USE CASE - View Knowledge Item.</w:delText>
              </w:r>
              <w:bookmarkStart w:id="6636" w:name="_Toc316664917"/>
              <w:bookmarkStart w:id="6637" w:name="_Toc316681530"/>
              <w:bookmarkEnd w:id="6636"/>
              <w:bookmarkEnd w:id="6637"/>
            </w:del>
          </w:p>
        </w:tc>
        <w:bookmarkStart w:id="6638" w:name="_Toc316664918"/>
        <w:bookmarkStart w:id="6639" w:name="_Toc316681531"/>
        <w:bookmarkEnd w:id="6638"/>
        <w:bookmarkEnd w:id="6639"/>
      </w:tr>
      <w:tr w:rsidR="006E25C4" w:rsidRPr="001A0C52" w:rsidDel="00AF1BEB" w:rsidTr="00DB5A37">
        <w:trPr>
          <w:del w:id="6640" w:author="Red Army" w:date="2012-02-08T17:47:00Z"/>
        </w:trPr>
        <w:tc>
          <w:tcPr>
            <w:tcW w:w="1391" w:type="pct"/>
            <w:shd w:val="clear" w:color="auto" w:fill="D9D9D9"/>
          </w:tcPr>
          <w:p w:rsidR="006E25C4" w:rsidRPr="001A0C52" w:rsidDel="00AF1BEB" w:rsidRDefault="006E25C4" w:rsidP="00DB5A37">
            <w:pPr>
              <w:rPr>
                <w:del w:id="6641" w:author="Red Army" w:date="2012-02-08T17:47:00Z"/>
                <w:rFonts w:ascii="Times New Roman" w:hAnsi="Times New Roman"/>
                <w:b/>
                <w:sz w:val="24"/>
                <w:rPrChange w:id="6642" w:author="Red Army" w:date="2012-02-08T20:12:00Z">
                  <w:rPr>
                    <w:del w:id="6643" w:author="Red Army" w:date="2012-02-08T17:47:00Z"/>
                    <w:rFonts w:ascii="Times New Roman" w:hAnsi="Times New Roman"/>
                    <w:b/>
                  </w:rPr>
                </w:rPrChange>
              </w:rPr>
            </w:pPr>
            <w:del w:id="6644" w:author="Red Army" w:date="2012-02-08T17:47:00Z">
              <w:r w:rsidRPr="001A0C52" w:rsidDel="00AF1BEB">
                <w:rPr>
                  <w:rFonts w:ascii="Times New Roman" w:hAnsi="Times New Roman"/>
                  <w:b/>
                  <w:sz w:val="24"/>
                  <w:rPrChange w:id="6645" w:author="Red Army" w:date="2012-02-08T20:12:00Z">
                    <w:rPr>
                      <w:rFonts w:ascii="Times New Roman" w:eastAsia="ＭＳ ゴシック" w:hAnsi="Times New Roman"/>
                      <w:b/>
                      <w:bCs/>
                      <w:color w:val="4F81BD"/>
                    </w:rPr>
                  </w:rPrChange>
                </w:rPr>
                <w:delText>Use-case No.</w:delText>
              </w:r>
              <w:bookmarkStart w:id="6646" w:name="_Toc316664919"/>
              <w:bookmarkStart w:id="6647" w:name="_Toc316681532"/>
              <w:bookmarkEnd w:id="6646"/>
              <w:bookmarkEnd w:id="6647"/>
            </w:del>
          </w:p>
        </w:tc>
        <w:tc>
          <w:tcPr>
            <w:tcW w:w="1364" w:type="pct"/>
          </w:tcPr>
          <w:p w:rsidR="006E25C4" w:rsidRPr="001A0C52" w:rsidDel="00AF1BEB" w:rsidRDefault="006E25C4" w:rsidP="00DB5A37">
            <w:pPr>
              <w:rPr>
                <w:del w:id="6648" w:author="Red Army" w:date="2012-02-08T17:47:00Z"/>
                <w:rFonts w:ascii="Times New Roman" w:hAnsi="Times New Roman"/>
                <w:sz w:val="24"/>
                <w:rPrChange w:id="6649" w:author="Red Army" w:date="2012-02-08T20:12:00Z">
                  <w:rPr>
                    <w:del w:id="6650" w:author="Red Army" w:date="2012-02-08T17:47:00Z"/>
                    <w:rFonts w:ascii="Times New Roman" w:hAnsi="Times New Roman"/>
                  </w:rPr>
                </w:rPrChange>
              </w:rPr>
            </w:pPr>
            <w:del w:id="6651" w:author="Red Army" w:date="2012-02-08T17:47:00Z">
              <w:r w:rsidRPr="001A0C52" w:rsidDel="00AF1BEB">
                <w:rPr>
                  <w:rFonts w:ascii="Times New Roman" w:hAnsi="Times New Roman"/>
                  <w:sz w:val="24"/>
                  <w:rPrChange w:id="6652" w:author="Red Army" w:date="2012-02-08T20:12:00Z">
                    <w:rPr>
                      <w:rFonts w:ascii="Times New Roman" w:eastAsia="ＭＳ ゴシック" w:hAnsi="Times New Roman"/>
                      <w:b/>
                      <w:bCs/>
                      <w:color w:val="4F81BD"/>
                    </w:rPr>
                  </w:rPrChange>
                </w:rPr>
                <w:delText>UC</w:delText>
              </w:r>
              <w:r w:rsidR="00B8238D" w:rsidRPr="001A0C52" w:rsidDel="00AF1BEB">
                <w:rPr>
                  <w:rFonts w:ascii="Times New Roman" w:hAnsi="Times New Roman"/>
                  <w:sz w:val="24"/>
                  <w:rPrChange w:id="6653" w:author="Red Army" w:date="2012-02-08T20:12:00Z">
                    <w:rPr>
                      <w:rFonts w:ascii="Times New Roman" w:eastAsia="ＭＳ ゴシック" w:hAnsi="Times New Roman"/>
                      <w:b/>
                      <w:bCs/>
                      <w:color w:val="4F81BD"/>
                    </w:rPr>
                  </w:rPrChange>
                </w:rPr>
                <w:delText>_KI_005</w:delText>
              </w:r>
              <w:bookmarkStart w:id="6654" w:name="_Toc316664920"/>
              <w:bookmarkStart w:id="6655" w:name="_Toc316681533"/>
              <w:bookmarkEnd w:id="6654"/>
              <w:bookmarkEnd w:id="6655"/>
            </w:del>
          </w:p>
        </w:tc>
        <w:tc>
          <w:tcPr>
            <w:tcW w:w="1059" w:type="pct"/>
            <w:gridSpan w:val="2"/>
            <w:shd w:val="clear" w:color="auto" w:fill="D9D9D9"/>
          </w:tcPr>
          <w:p w:rsidR="006E25C4" w:rsidRPr="001A0C52" w:rsidDel="00AF1BEB" w:rsidRDefault="006E25C4" w:rsidP="00DB5A37">
            <w:pPr>
              <w:rPr>
                <w:del w:id="6656" w:author="Red Army" w:date="2012-02-08T17:47:00Z"/>
                <w:rFonts w:ascii="Times New Roman" w:hAnsi="Times New Roman"/>
                <w:b/>
                <w:sz w:val="24"/>
                <w:rPrChange w:id="6657" w:author="Red Army" w:date="2012-02-08T20:12:00Z">
                  <w:rPr>
                    <w:del w:id="6658" w:author="Red Army" w:date="2012-02-08T17:47:00Z"/>
                    <w:rFonts w:ascii="Times New Roman" w:hAnsi="Times New Roman"/>
                    <w:b/>
                  </w:rPr>
                </w:rPrChange>
              </w:rPr>
            </w:pPr>
            <w:del w:id="6659" w:author="Red Army" w:date="2012-02-08T17:47:00Z">
              <w:r w:rsidRPr="001A0C52" w:rsidDel="00AF1BEB">
                <w:rPr>
                  <w:rFonts w:ascii="Times New Roman" w:hAnsi="Times New Roman"/>
                  <w:b/>
                  <w:sz w:val="24"/>
                  <w:rPrChange w:id="6660" w:author="Red Army" w:date="2012-02-08T20:12:00Z">
                    <w:rPr>
                      <w:rFonts w:ascii="Times New Roman" w:eastAsia="ＭＳ ゴシック" w:hAnsi="Times New Roman"/>
                      <w:b/>
                      <w:bCs/>
                      <w:color w:val="4F81BD"/>
                    </w:rPr>
                  </w:rPrChange>
                </w:rPr>
                <w:delText>Use-case Version</w:delText>
              </w:r>
              <w:bookmarkStart w:id="6661" w:name="_Toc316664921"/>
              <w:bookmarkStart w:id="6662" w:name="_Toc316681534"/>
              <w:bookmarkEnd w:id="6661"/>
              <w:bookmarkEnd w:id="6662"/>
            </w:del>
          </w:p>
        </w:tc>
        <w:tc>
          <w:tcPr>
            <w:tcW w:w="1186" w:type="pct"/>
          </w:tcPr>
          <w:p w:rsidR="006E25C4" w:rsidRPr="001A0C52" w:rsidDel="00AF1BEB" w:rsidRDefault="006E25C4" w:rsidP="00DB5A37">
            <w:pPr>
              <w:rPr>
                <w:del w:id="6663" w:author="Red Army" w:date="2012-02-08T17:47:00Z"/>
                <w:rFonts w:ascii="Times New Roman" w:hAnsi="Times New Roman"/>
                <w:sz w:val="24"/>
                <w:rPrChange w:id="6664" w:author="Red Army" w:date="2012-02-08T20:12:00Z">
                  <w:rPr>
                    <w:del w:id="6665" w:author="Red Army" w:date="2012-02-08T17:47:00Z"/>
                    <w:rFonts w:ascii="Times New Roman" w:hAnsi="Times New Roman"/>
                  </w:rPr>
                </w:rPrChange>
              </w:rPr>
            </w:pPr>
            <w:del w:id="6666" w:author="Red Army" w:date="2012-02-08T17:47:00Z">
              <w:r w:rsidRPr="001A0C52" w:rsidDel="00AF1BEB">
                <w:rPr>
                  <w:rFonts w:ascii="Times New Roman" w:hAnsi="Times New Roman"/>
                  <w:sz w:val="24"/>
                  <w:rPrChange w:id="6667" w:author="Red Army" w:date="2012-02-08T20:12:00Z">
                    <w:rPr>
                      <w:rFonts w:ascii="Times New Roman" w:eastAsia="ＭＳ ゴシック" w:hAnsi="Times New Roman"/>
                      <w:b/>
                      <w:bCs/>
                      <w:color w:val="4F81BD"/>
                    </w:rPr>
                  </w:rPrChange>
                </w:rPr>
                <w:delText>1.0</w:delText>
              </w:r>
              <w:bookmarkStart w:id="6668" w:name="_Toc316664922"/>
              <w:bookmarkStart w:id="6669" w:name="_Toc316681535"/>
              <w:bookmarkEnd w:id="6668"/>
              <w:bookmarkEnd w:id="6669"/>
            </w:del>
          </w:p>
        </w:tc>
        <w:bookmarkStart w:id="6670" w:name="_Toc316664923"/>
        <w:bookmarkStart w:id="6671" w:name="_Toc316681536"/>
        <w:bookmarkEnd w:id="6670"/>
        <w:bookmarkEnd w:id="6671"/>
      </w:tr>
      <w:tr w:rsidR="006E25C4" w:rsidRPr="001A0C52" w:rsidDel="00AF1BEB" w:rsidTr="00DB5A37">
        <w:trPr>
          <w:del w:id="6672" w:author="Red Army" w:date="2012-02-08T17:47:00Z"/>
        </w:trPr>
        <w:tc>
          <w:tcPr>
            <w:tcW w:w="1391" w:type="pct"/>
            <w:shd w:val="clear" w:color="auto" w:fill="D9D9D9"/>
          </w:tcPr>
          <w:p w:rsidR="006E25C4" w:rsidRPr="001A0C52" w:rsidDel="00AF1BEB" w:rsidRDefault="006E25C4" w:rsidP="00DB5A37">
            <w:pPr>
              <w:rPr>
                <w:del w:id="6673" w:author="Red Army" w:date="2012-02-08T17:47:00Z"/>
                <w:rFonts w:ascii="Times New Roman" w:hAnsi="Times New Roman"/>
                <w:b/>
                <w:sz w:val="24"/>
                <w:rPrChange w:id="6674" w:author="Red Army" w:date="2012-02-08T20:12:00Z">
                  <w:rPr>
                    <w:del w:id="6675" w:author="Red Army" w:date="2012-02-08T17:47:00Z"/>
                    <w:rFonts w:ascii="Times New Roman" w:hAnsi="Times New Roman"/>
                    <w:b/>
                  </w:rPr>
                </w:rPrChange>
              </w:rPr>
            </w:pPr>
            <w:del w:id="6676" w:author="Red Army" w:date="2012-02-08T17:47:00Z">
              <w:r w:rsidRPr="001A0C52" w:rsidDel="00AF1BEB">
                <w:rPr>
                  <w:rFonts w:ascii="Times New Roman" w:hAnsi="Times New Roman"/>
                  <w:b/>
                  <w:sz w:val="24"/>
                  <w:rPrChange w:id="6677" w:author="Red Army" w:date="2012-02-08T20:12:00Z">
                    <w:rPr>
                      <w:rFonts w:ascii="Times New Roman" w:eastAsia="ＭＳ ゴシック" w:hAnsi="Times New Roman"/>
                      <w:b/>
                      <w:bCs/>
                      <w:color w:val="4F81BD"/>
                    </w:rPr>
                  </w:rPrChange>
                </w:rPr>
                <w:delText>Use-case Name</w:delText>
              </w:r>
              <w:bookmarkStart w:id="6678" w:name="_Toc316664924"/>
              <w:bookmarkStart w:id="6679" w:name="_Toc316681537"/>
              <w:bookmarkEnd w:id="6678"/>
              <w:bookmarkEnd w:id="6679"/>
            </w:del>
          </w:p>
        </w:tc>
        <w:tc>
          <w:tcPr>
            <w:tcW w:w="3609" w:type="pct"/>
            <w:gridSpan w:val="4"/>
          </w:tcPr>
          <w:p w:rsidR="006E25C4" w:rsidRPr="001A0C52" w:rsidDel="00AF1BEB" w:rsidRDefault="006E25C4" w:rsidP="00DB5A37">
            <w:pPr>
              <w:rPr>
                <w:del w:id="6680" w:author="Red Army" w:date="2012-02-08T17:47:00Z"/>
                <w:rFonts w:ascii="Times New Roman" w:hAnsi="Times New Roman"/>
                <w:sz w:val="24"/>
                <w:rPrChange w:id="6681" w:author="Red Army" w:date="2012-02-08T20:12:00Z">
                  <w:rPr>
                    <w:del w:id="6682" w:author="Red Army" w:date="2012-02-08T17:47:00Z"/>
                    <w:rFonts w:ascii="Times New Roman" w:hAnsi="Times New Roman"/>
                  </w:rPr>
                </w:rPrChange>
              </w:rPr>
            </w:pPr>
            <w:del w:id="6683" w:author="Red Army" w:date="2012-02-08T17:47:00Z">
              <w:r w:rsidRPr="001A0C52" w:rsidDel="00AF1BEB">
                <w:rPr>
                  <w:rFonts w:ascii="Times New Roman" w:hAnsi="Times New Roman"/>
                  <w:sz w:val="24"/>
                  <w:rPrChange w:id="6684" w:author="Red Army" w:date="2012-02-08T20:12:00Z">
                    <w:rPr>
                      <w:rFonts w:ascii="Times New Roman" w:eastAsia="ＭＳ ゴシック" w:hAnsi="Times New Roman"/>
                      <w:b/>
                      <w:bCs/>
                      <w:color w:val="4F81BD"/>
                    </w:rPr>
                  </w:rPrChange>
                </w:rPr>
                <w:delText>View Knowledge Item.</w:delText>
              </w:r>
              <w:bookmarkStart w:id="6685" w:name="_Toc316664925"/>
              <w:bookmarkStart w:id="6686" w:name="_Toc316681538"/>
              <w:bookmarkEnd w:id="6685"/>
              <w:bookmarkEnd w:id="6686"/>
            </w:del>
          </w:p>
        </w:tc>
        <w:bookmarkStart w:id="6687" w:name="_Toc316664926"/>
        <w:bookmarkStart w:id="6688" w:name="_Toc316681539"/>
        <w:bookmarkEnd w:id="6687"/>
        <w:bookmarkEnd w:id="6688"/>
      </w:tr>
      <w:tr w:rsidR="006E25C4" w:rsidRPr="001A0C52" w:rsidDel="00AF1BEB" w:rsidTr="00DB5A37">
        <w:trPr>
          <w:del w:id="6689" w:author="Red Army" w:date="2012-02-08T17:47:00Z"/>
        </w:trPr>
        <w:tc>
          <w:tcPr>
            <w:tcW w:w="1391" w:type="pct"/>
            <w:shd w:val="clear" w:color="auto" w:fill="D9D9D9"/>
          </w:tcPr>
          <w:p w:rsidR="006E25C4" w:rsidRPr="001A0C52" w:rsidDel="00AF1BEB" w:rsidRDefault="006E25C4" w:rsidP="00DB5A37">
            <w:pPr>
              <w:rPr>
                <w:del w:id="6690" w:author="Red Army" w:date="2012-02-08T17:47:00Z"/>
                <w:rFonts w:ascii="Times New Roman" w:hAnsi="Times New Roman"/>
                <w:b/>
                <w:sz w:val="24"/>
                <w:rPrChange w:id="6691" w:author="Red Army" w:date="2012-02-08T20:12:00Z">
                  <w:rPr>
                    <w:del w:id="6692" w:author="Red Army" w:date="2012-02-08T17:47:00Z"/>
                    <w:rFonts w:ascii="Times New Roman" w:hAnsi="Times New Roman"/>
                    <w:b/>
                  </w:rPr>
                </w:rPrChange>
              </w:rPr>
            </w:pPr>
            <w:del w:id="6693" w:author="Red Army" w:date="2012-02-08T17:47:00Z">
              <w:r w:rsidRPr="001A0C52" w:rsidDel="00AF1BEB">
                <w:rPr>
                  <w:rFonts w:ascii="Times New Roman" w:hAnsi="Times New Roman"/>
                  <w:b/>
                  <w:sz w:val="24"/>
                  <w:rPrChange w:id="6694" w:author="Red Army" w:date="2012-02-08T20:12:00Z">
                    <w:rPr>
                      <w:rFonts w:ascii="Times New Roman" w:eastAsia="ＭＳ ゴシック" w:hAnsi="Times New Roman"/>
                      <w:b/>
                      <w:bCs/>
                      <w:color w:val="4F81BD"/>
                    </w:rPr>
                  </w:rPrChange>
                </w:rPr>
                <w:delText xml:space="preserve">Author </w:delText>
              </w:r>
              <w:bookmarkStart w:id="6695" w:name="_Toc316664927"/>
              <w:bookmarkStart w:id="6696" w:name="_Toc316681540"/>
              <w:bookmarkEnd w:id="6695"/>
              <w:bookmarkEnd w:id="6696"/>
            </w:del>
          </w:p>
        </w:tc>
        <w:tc>
          <w:tcPr>
            <w:tcW w:w="3609" w:type="pct"/>
            <w:gridSpan w:val="4"/>
          </w:tcPr>
          <w:p w:rsidR="006E25C4" w:rsidRPr="001A0C52" w:rsidDel="00AF1BEB" w:rsidRDefault="006E25C4" w:rsidP="00DB5A37">
            <w:pPr>
              <w:rPr>
                <w:del w:id="6697" w:author="Red Army" w:date="2012-02-08T17:47:00Z"/>
                <w:rFonts w:ascii="Times New Roman" w:hAnsi="Times New Roman"/>
                <w:sz w:val="24"/>
                <w:rPrChange w:id="6698" w:author="Red Army" w:date="2012-02-08T20:12:00Z">
                  <w:rPr>
                    <w:del w:id="6699" w:author="Red Army" w:date="2012-02-08T17:47:00Z"/>
                    <w:rFonts w:ascii="Times New Roman" w:hAnsi="Times New Roman"/>
                  </w:rPr>
                </w:rPrChange>
              </w:rPr>
            </w:pPr>
            <w:del w:id="6700" w:author="Red Army" w:date="2012-02-08T17:47:00Z">
              <w:r w:rsidRPr="001A0C52" w:rsidDel="00AF1BEB">
                <w:rPr>
                  <w:rFonts w:ascii="Times New Roman" w:hAnsi="Times New Roman"/>
                  <w:sz w:val="24"/>
                  <w:rPrChange w:id="6701" w:author="Red Army" w:date="2012-02-08T20:12:00Z">
                    <w:rPr>
                      <w:rFonts w:ascii="Times New Roman" w:eastAsia="ＭＳ ゴシック" w:hAnsi="Times New Roman"/>
                      <w:b/>
                      <w:bCs/>
                      <w:color w:val="4F81BD"/>
                    </w:rPr>
                  </w:rPrChange>
                </w:rPr>
                <w:delText>QuanTH</w:delText>
              </w:r>
              <w:bookmarkStart w:id="6702" w:name="_Toc316664928"/>
              <w:bookmarkStart w:id="6703" w:name="_Toc316681541"/>
              <w:bookmarkEnd w:id="6702"/>
              <w:bookmarkEnd w:id="6703"/>
            </w:del>
          </w:p>
        </w:tc>
        <w:bookmarkStart w:id="6704" w:name="_Toc316664929"/>
        <w:bookmarkStart w:id="6705" w:name="_Toc316681542"/>
        <w:bookmarkEnd w:id="6704"/>
        <w:bookmarkEnd w:id="6705"/>
      </w:tr>
      <w:tr w:rsidR="006E25C4" w:rsidRPr="001A0C52" w:rsidDel="00AF1BEB" w:rsidTr="00DB5A37">
        <w:trPr>
          <w:del w:id="6706" w:author="Red Army" w:date="2012-02-08T17:47:00Z"/>
        </w:trPr>
        <w:tc>
          <w:tcPr>
            <w:tcW w:w="1391" w:type="pct"/>
            <w:shd w:val="clear" w:color="auto" w:fill="D9D9D9"/>
          </w:tcPr>
          <w:p w:rsidR="006E25C4" w:rsidRPr="001A0C52" w:rsidDel="00AF1BEB" w:rsidRDefault="006E25C4" w:rsidP="00DB5A37">
            <w:pPr>
              <w:rPr>
                <w:del w:id="6707" w:author="Red Army" w:date="2012-02-08T17:47:00Z"/>
                <w:rFonts w:ascii="Times New Roman" w:hAnsi="Times New Roman"/>
                <w:b/>
                <w:sz w:val="24"/>
                <w:rPrChange w:id="6708" w:author="Red Army" w:date="2012-02-08T20:12:00Z">
                  <w:rPr>
                    <w:del w:id="6709" w:author="Red Army" w:date="2012-02-08T17:47:00Z"/>
                    <w:rFonts w:ascii="Times New Roman" w:hAnsi="Times New Roman"/>
                    <w:b/>
                  </w:rPr>
                </w:rPrChange>
              </w:rPr>
            </w:pPr>
            <w:del w:id="6710" w:author="Red Army" w:date="2012-02-08T17:47:00Z">
              <w:r w:rsidRPr="001A0C52" w:rsidDel="00AF1BEB">
                <w:rPr>
                  <w:rFonts w:ascii="Times New Roman" w:hAnsi="Times New Roman"/>
                  <w:b/>
                  <w:sz w:val="24"/>
                  <w:rPrChange w:id="6711" w:author="Red Army" w:date="2012-02-08T20:12:00Z">
                    <w:rPr>
                      <w:rFonts w:ascii="Times New Roman" w:eastAsia="ＭＳ ゴシック" w:hAnsi="Times New Roman"/>
                      <w:b/>
                      <w:bCs/>
                      <w:color w:val="4F81BD"/>
                    </w:rPr>
                  </w:rPrChange>
                </w:rPr>
                <w:delText>Date</w:delText>
              </w:r>
              <w:bookmarkStart w:id="6712" w:name="_Toc316664930"/>
              <w:bookmarkStart w:id="6713" w:name="_Toc316681543"/>
              <w:bookmarkEnd w:id="6712"/>
              <w:bookmarkEnd w:id="6713"/>
            </w:del>
          </w:p>
        </w:tc>
        <w:tc>
          <w:tcPr>
            <w:tcW w:w="1364" w:type="pct"/>
          </w:tcPr>
          <w:p w:rsidR="006E25C4" w:rsidRPr="001A0C52" w:rsidDel="00AF1BEB" w:rsidRDefault="006E25C4" w:rsidP="00DB5A37">
            <w:pPr>
              <w:rPr>
                <w:del w:id="6714" w:author="Red Army" w:date="2012-02-08T17:47:00Z"/>
                <w:rFonts w:ascii="Times New Roman" w:hAnsi="Times New Roman"/>
                <w:sz w:val="24"/>
                <w:rPrChange w:id="6715" w:author="Red Army" w:date="2012-02-08T20:12:00Z">
                  <w:rPr>
                    <w:del w:id="6716" w:author="Red Army" w:date="2012-02-08T17:47:00Z"/>
                    <w:rFonts w:ascii="Times New Roman" w:hAnsi="Times New Roman"/>
                  </w:rPr>
                </w:rPrChange>
              </w:rPr>
            </w:pPr>
            <w:del w:id="6717" w:author="Red Army" w:date="2012-02-08T17:47:00Z">
              <w:r w:rsidRPr="001A0C52" w:rsidDel="00AF1BEB">
                <w:rPr>
                  <w:rFonts w:ascii="Times New Roman" w:hAnsi="Times New Roman"/>
                  <w:sz w:val="24"/>
                  <w:rPrChange w:id="6718" w:author="Red Army" w:date="2012-02-08T20:12:00Z">
                    <w:rPr>
                      <w:rFonts w:ascii="Times New Roman" w:eastAsia="ＭＳ ゴシック" w:hAnsi="Times New Roman"/>
                      <w:b/>
                      <w:bCs/>
                      <w:color w:val="4F81BD"/>
                    </w:rPr>
                  </w:rPrChange>
                </w:rPr>
                <w:delText>24/01/2012</w:delText>
              </w:r>
              <w:bookmarkStart w:id="6719" w:name="_Toc316664931"/>
              <w:bookmarkStart w:id="6720" w:name="_Toc316681544"/>
              <w:bookmarkEnd w:id="6719"/>
              <w:bookmarkEnd w:id="6720"/>
            </w:del>
          </w:p>
        </w:tc>
        <w:tc>
          <w:tcPr>
            <w:tcW w:w="637" w:type="pct"/>
            <w:shd w:val="clear" w:color="auto" w:fill="D9D9D9"/>
          </w:tcPr>
          <w:p w:rsidR="006E25C4" w:rsidRPr="001A0C52" w:rsidDel="00AF1BEB" w:rsidRDefault="006E25C4" w:rsidP="00DB5A37">
            <w:pPr>
              <w:rPr>
                <w:del w:id="6721" w:author="Red Army" w:date="2012-02-08T17:47:00Z"/>
                <w:rFonts w:ascii="Times New Roman" w:hAnsi="Times New Roman"/>
                <w:b/>
                <w:sz w:val="24"/>
                <w:rPrChange w:id="6722" w:author="Red Army" w:date="2012-02-08T20:12:00Z">
                  <w:rPr>
                    <w:del w:id="6723" w:author="Red Army" w:date="2012-02-08T17:47:00Z"/>
                    <w:rFonts w:ascii="Times New Roman" w:hAnsi="Times New Roman"/>
                    <w:b/>
                  </w:rPr>
                </w:rPrChange>
              </w:rPr>
            </w:pPr>
            <w:del w:id="6724" w:author="Red Army" w:date="2012-02-08T17:47:00Z">
              <w:r w:rsidRPr="001A0C52" w:rsidDel="00AF1BEB">
                <w:rPr>
                  <w:rFonts w:ascii="Times New Roman" w:hAnsi="Times New Roman"/>
                  <w:b/>
                  <w:sz w:val="24"/>
                  <w:rPrChange w:id="6725" w:author="Red Army" w:date="2012-02-08T20:12:00Z">
                    <w:rPr>
                      <w:rFonts w:ascii="Times New Roman" w:eastAsia="ＭＳ ゴシック" w:hAnsi="Times New Roman"/>
                      <w:b/>
                      <w:bCs/>
                      <w:color w:val="4F81BD"/>
                    </w:rPr>
                  </w:rPrChange>
                </w:rPr>
                <w:delText>Priority</w:delText>
              </w:r>
              <w:bookmarkStart w:id="6726" w:name="_Toc316664932"/>
              <w:bookmarkStart w:id="6727" w:name="_Toc316681545"/>
              <w:bookmarkEnd w:id="6726"/>
              <w:bookmarkEnd w:id="6727"/>
            </w:del>
          </w:p>
        </w:tc>
        <w:tc>
          <w:tcPr>
            <w:tcW w:w="1608" w:type="pct"/>
            <w:gridSpan w:val="2"/>
          </w:tcPr>
          <w:p w:rsidR="006E25C4" w:rsidRPr="001A0C52" w:rsidDel="00AF1BEB" w:rsidRDefault="006E25C4" w:rsidP="00B410F0">
            <w:pPr>
              <w:rPr>
                <w:del w:id="6728" w:author="Red Army" w:date="2012-02-08T17:47:00Z"/>
                <w:rFonts w:ascii="Times New Roman" w:hAnsi="Times New Roman"/>
                <w:sz w:val="24"/>
                <w:rPrChange w:id="6729" w:author="Red Army" w:date="2012-02-08T20:12:00Z">
                  <w:rPr>
                    <w:del w:id="6730" w:author="Red Army" w:date="2012-02-08T17:47:00Z"/>
                    <w:rFonts w:ascii="Times New Roman" w:hAnsi="Times New Roman"/>
                  </w:rPr>
                </w:rPrChange>
              </w:rPr>
            </w:pPr>
            <w:del w:id="6731" w:author="Red Army" w:date="2012-02-08T17:47:00Z">
              <w:r w:rsidRPr="001A0C52" w:rsidDel="00AF1BEB">
                <w:rPr>
                  <w:rFonts w:ascii="Times New Roman" w:hAnsi="Times New Roman"/>
                  <w:sz w:val="24"/>
                  <w:rPrChange w:id="6732" w:author="Red Army" w:date="2012-02-08T20:12:00Z">
                    <w:rPr>
                      <w:rFonts w:ascii="Times New Roman" w:eastAsia="ＭＳ ゴシック" w:hAnsi="Times New Roman"/>
                      <w:b/>
                      <w:bCs/>
                      <w:color w:val="4F81BD"/>
                    </w:rPr>
                  </w:rPrChange>
                </w:rPr>
                <w:delText>High</w:delText>
              </w:r>
              <w:bookmarkStart w:id="6733" w:name="_Toc316664933"/>
              <w:bookmarkStart w:id="6734" w:name="_Toc316681546"/>
              <w:bookmarkEnd w:id="6733"/>
              <w:bookmarkEnd w:id="6734"/>
            </w:del>
          </w:p>
        </w:tc>
        <w:bookmarkStart w:id="6735" w:name="_Toc316664934"/>
        <w:bookmarkStart w:id="6736" w:name="_Toc316681547"/>
        <w:bookmarkEnd w:id="6735"/>
        <w:bookmarkEnd w:id="6736"/>
      </w:tr>
      <w:tr w:rsidR="006E25C4" w:rsidRPr="001A0C52" w:rsidDel="00AF1BEB" w:rsidTr="00DB5A37">
        <w:trPr>
          <w:del w:id="6737" w:author="Red Army" w:date="2012-02-08T17:47:00Z"/>
        </w:trPr>
        <w:tc>
          <w:tcPr>
            <w:tcW w:w="5000" w:type="pct"/>
            <w:gridSpan w:val="5"/>
            <w:shd w:val="clear" w:color="auto" w:fill="auto"/>
          </w:tcPr>
          <w:p w:rsidR="006E25C4" w:rsidRPr="001A0C52" w:rsidDel="00AF1BEB" w:rsidRDefault="006E25C4" w:rsidP="00DB5A37">
            <w:pPr>
              <w:rPr>
                <w:del w:id="6738" w:author="Red Army" w:date="2012-02-08T17:47:00Z"/>
                <w:rFonts w:ascii="Times New Roman" w:hAnsi="Times New Roman"/>
                <w:b/>
                <w:sz w:val="24"/>
                <w:rPrChange w:id="6739" w:author="Red Army" w:date="2012-02-08T20:12:00Z">
                  <w:rPr>
                    <w:del w:id="6740" w:author="Red Army" w:date="2012-02-08T17:47:00Z"/>
                    <w:rFonts w:ascii="Times New Roman" w:hAnsi="Times New Roman"/>
                    <w:b/>
                  </w:rPr>
                </w:rPrChange>
              </w:rPr>
            </w:pPr>
            <w:del w:id="6741" w:author="Red Army" w:date="2012-02-08T17:47:00Z">
              <w:r w:rsidRPr="001A0C52" w:rsidDel="00AF1BEB">
                <w:rPr>
                  <w:rFonts w:ascii="Times New Roman" w:hAnsi="Times New Roman"/>
                  <w:b/>
                  <w:sz w:val="24"/>
                  <w:rPrChange w:id="6742" w:author="Red Army" w:date="2012-02-08T20:12:00Z">
                    <w:rPr>
                      <w:rFonts w:ascii="Times New Roman" w:eastAsia="ＭＳ ゴシック" w:hAnsi="Times New Roman"/>
                      <w:b/>
                      <w:bCs/>
                      <w:color w:val="4F81BD"/>
                    </w:rPr>
                  </w:rPrChange>
                </w:rPr>
                <w:delText xml:space="preserve">Actor: </w:delText>
              </w:r>
              <w:bookmarkStart w:id="6743" w:name="_Toc316664935"/>
              <w:bookmarkStart w:id="6744" w:name="_Toc316681548"/>
              <w:bookmarkEnd w:id="6743"/>
              <w:bookmarkEnd w:id="6744"/>
            </w:del>
          </w:p>
          <w:p w:rsidR="006E25C4" w:rsidRPr="001A0C52" w:rsidDel="00AF1BEB" w:rsidRDefault="006E25C4" w:rsidP="00DB5A37">
            <w:pPr>
              <w:rPr>
                <w:del w:id="6745" w:author="Red Army" w:date="2012-02-08T17:47:00Z"/>
                <w:rFonts w:ascii="Times New Roman" w:hAnsi="Times New Roman"/>
                <w:sz w:val="24"/>
                <w:rPrChange w:id="6746" w:author="Red Army" w:date="2012-02-08T20:12:00Z">
                  <w:rPr>
                    <w:del w:id="6747" w:author="Red Army" w:date="2012-02-08T17:47:00Z"/>
                    <w:rFonts w:ascii="Times New Roman" w:hAnsi="Times New Roman"/>
                  </w:rPr>
                </w:rPrChange>
              </w:rPr>
            </w:pPr>
            <w:del w:id="6748" w:author="Red Army" w:date="2012-02-08T17:47:00Z">
              <w:r w:rsidRPr="001A0C52" w:rsidDel="00AF1BEB">
                <w:rPr>
                  <w:rFonts w:ascii="Times New Roman" w:hAnsi="Times New Roman"/>
                  <w:b/>
                  <w:sz w:val="24"/>
                  <w:rPrChange w:id="6749" w:author="Red Army" w:date="2012-02-08T20:12:00Z">
                    <w:rPr>
                      <w:rFonts w:ascii="Times New Roman" w:eastAsia="ＭＳ ゴシック" w:hAnsi="Times New Roman"/>
                      <w:b/>
                      <w:bCs/>
                      <w:color w:val="4F81BD"/>
                    </w:rPr>
                  </w:rPrChange>
                </w:rPr>
                <w:delText xml:space="preserve">           </w:delText>
              </w:r>
              <w:r w:rsidRPr="001A0C52" w:rsidDel="00AF1BEB">
                <w:rPr>
                  <w:rFonts w:ascii="Times New Roman" w:hAnsi="Times New Roman"/>
                  <w:sz w:val="24"/>
                  <w:rPrChange w:id="6750" w:author="Red Army" w:date="2012-02-08T20:12:00Z">
                    <w:rPr>
                      <w:rFonts w:ascii="Times New Roman" w:eastAsia="ＭＳ ゴシック" w:hAnsi="Times New Roman"/>
                      <w:b/>
                      <w:bCs/>
                      <w:color w:val="4F81BD"/>
                    </w:rPr>
                  </w:rPrChange>
                </w:rPr>
                <w:delText>User</w:delText>
              </w:r>
              <w:bookmarkStart w:id="6751" w:name="_Toc316664936"/>
              <w:bookmarkStart w:id="6752" w:name="_Toc316681549"/>
              <w:bookmarkEnd w:id="6751"/>
              <w:bookmarkEnd w:id="6752"/>
            </w:del>
          </w:p>
          <w:p w:rsidR="006E25C4" w:rsidRPr="001A0C52" w:rsidDel="00AF1BEB" w:rsidRDefault="006E25C4" w:rsidP="00DB5A37">
            <w:pPr>
              <w:rPr>
                <w:del w:id="6753" w:author="Red Army" w:date="2012-02-08T17:47:00Z"/>
                <w:rFonts w:ascii="Times New Roman" w:hAnsi="Times New Roman"/>
                <w:b/>
                <w:sz w:val="24"/>
                <w:rPrChange w:id="6754" w:author="Red Army" w:date="2012-02-08T20:12:00Z">
                  <w:rPr>
                    <w:del w:id="6755" w:author="Red Army" w:date="2012-02-08T17:47:00Z"/>
                    <w:rFonts w:ascii="Times New Roman" w:hAnsi="Times New Roman"/>
                    <w:b/>
                  </w:rPr>
                </w:rPrChange>
              </w:rPr>
            </w:pPr>
            <w:del w:id="6756" w:author="Red Army" w:date="2012-02-08T17:47:00Z">
              <w:r w:rsidRPr="001A0C52" w:rsidDel="00AF1BEB">
                <w:rPr>
                  <w:rFonts w:ascii="Times New Roman" w:hAnsi="Times New Roman"/>
                  <w:b/>
                  <w:sz w:val="24"/>
                  <w:rPrChange w:id="6757" w:author="Red Army" w:date="2012-02-08T20:12:00Z">
                    <w:rPr>
                      <w:rFonts w:ascii="Times New Roman" w:eastAsia="ＭＳ ゴシック" w:hAnsi="Times New Roman"/>
                      <w:b/>
                      <w:bCs/>
                      <w:color w:val="4F81BD"/>
                    </w:rPr>
                  </w:rPrChange>
                </w:rPr>
                <w:delText>Summary:</w:delText>
              </w:r>
              <w:bookmarkStart w:id="6758" w:name="_Toc316664937"/>
              <w:bookmarkStart w:id="6759" w:name="_Toc316681550"/>
              <w:bookmarkEnd w:id="6758"/>
              <w:bookmarkEnd w:id="6759"/>
            </w:del>
          </w:p>
          <w:p w:rsidR="006E25C4" w:rsidRPr="001A0C52" w:rsidDel="00AF1BEB" w:rsidRDefault="006E25C4" w:rsidP="00DB5A37">
            <w:pPr>
              <w:rPr>
                <w:del w:id="6760" w:author="Red Army" w:date="2012-02-08T17:47:00Z"/>
                <w:rFonts w:ascii="Times New Roman" w:hAnsi="Times New Roman"/>
                <w:sz w:val="24"/>
                <w:rPrChange w:id="6761" w:author="Red Army" w:date="2012-02-08T20:12:00Z">
                  <w:rPr>
                    <w:del w:id="6762" w:author="Red Army" w:date="2012-02-08T17:47:00Z"/>
                    <w:rFonts w:ascii="Times New Roman" w:hAnsi="Times New Roman"/>
                  </w:rPr>
                </w:rPrChange>
              </w:rPr>
            </w:pPr>
            <w:del w:id="6763" w:author="Red Army" w:date="2012-02-08T17:47:00Z">
              <w:r w:rsidRPr="001A0C52" w:rsidDel="00AF1BEB">
                <w:rPr>
                  <w:rFonts w:ascii="Times New Roman" w:hAnsi="Times New Roman"/>
                  <w:sz w:val="24"/>
                  <w:rPrChange w:id="6764" w:author="Red Army" w:date="2012-02-08T20:12:00Z">
                    <w:rPr>
                      <w:rFonts w:ascii="Times New Roman" w:eastAsia="ＭＳ ゴシック" w:hAnsi="Times New Roman"/>
                      <w:b/>
                      <w:bCs/>
                      <w:color w:val="4F81BD"/>
                    </w:rPr>
                  </w:rPrChange>
                </w:rPr>
                <w:delText xml:space="preserve">           This use case allows user to view saved Knowledge Item. </w:delText>
              </w:r>
              <w:bookmarkStart w:id="6765" w:name="_Toc316664938"/>
              <w:bookmarkStart w:id="6766" w:name="_Toc316681551"/>
              <w:bookmarkEnd w:id="6765"/>
              <w:bookmarkEnd w:id="6766"/>
            </w:del>
          </w:p>
          <w:p w:rsidR="006E25C4" w:rsidRPr="001A0C52" w:rsidDel="00AF1BEB" w:rsidRDefault="006E25C4" w:rsidP="00DB5A37">
            <w:pPr>
              <w:rPr>
                <w:del w:id="6767" w:author="Red Army" w:date="2012-02-08T17:47:00Z"/>
                <w:rFonts w:ascii="Times New Roman" w:hAnsi="Times New Roman"/>
                <w:b/>
                <w:bCs/>
                <w:sz w:val="24"/>
                <w:rPrChange w:id="6768" w:author="Red Army" w:date="2012-02-08T20:12:00Z">
                  <w:rPr>
                    <w:del w:id="6769" w:author="Red Army" w:date="2012-02-08T17:47:00Z"/>
                    <w:rFonts w:ascii="Times New Roman" w:hAnsi="Times New Roman"/>
                    <w:b/>
                    <w:bCs/>
                  </w:rPr>
                </w:rPrChange>
              </w:rPr>
            </w:pPr>
            <w:del w:id="6770" w:author="Red Army" w:date="2012-02-08T17:47:00Z">
              <w:r w:rsidRPr="001A0C52" w:rsidDel="00AF1BEB">
                <w:rPr>
                  <w:rFonts w:ascii="Times New Roman" w:hAnsi="Times New Roman"/>
                  <w:b/>
                  <w:bCs/>
                  <w:sz w:val="24"/>
                  <w:rPrChange w:id="6771" w:author="Red Army" w:date="2012-02-08T20:12:00Z">
                    <w:rPr>
                      <w:rFonts w:ascii="Times New Roman" w:eastAsia="ＭＳ ゴシック" w:hAnsi="Times New Roman"/>
                      <w:b/>
                      <w:bCs/>
                      <w:color w:val="4F81BD"/>
                    </w:rPr>
                  </w:rPrChange>
                </w:rPr>
                <w:delText>Goal:</w:delText>
              </w:r>
              <w:bookmarkStart w:id="6772" w:name="_Toc316664939"/>
              <w:bookmarkStart w:id="6773" w:name="_Toc316681552"/>
              <w:bookmarkEnd w:id="6772"/>
              <w:bookmarkEnd w:id="6773"/>
            </w:del>
          </w:p>
          <w:p w:rsidR="006E25C4" w:rsidRPr="001A0C52" w:rsidDel="00AF1BEB" w:rsidRDefault="006E25C4" w:rsidP="00DB5A37">
            <w:pPr>
              <w:rPr>
                <w:del w:id="6774" w:author="Red Army" w:date="2012-02-08T17:47:00Z"/>
                <w:rFonts w:ascii="Times New Roman" w:hAnsi="Times New Roman"/>
                <w:bCs/>
                <w:sz w:val="24"/>
                <w:rPrChange w:id="6775" w:author="Red Army" w:date="2012-02-08T20:12:00Z">
                  <w:rPr>
                    <w:del w:id="6776" w:author="Red Army" w:date="2012-02-08T17:47:00Z"/>
                    <w:rFonts w:ascii="Times New Roman" w:hAnsi="Times New Roman"/>
                    <w:bCs/>
                  </w:rPr>
                </w:rPrChange>
              </w:rPr>
            </w:pPr>
            <w:del w:id="6777" w:author="Red Army" w:date="2012-02-08T17:47:00Z">
              <w:r w:rsidRPr="001A0C52" w:rsidDel="00AF1BEB">
                <w:rPr>
                  <w:rFonts w:ascii="Times New Roman" w:hAnsi="Times New Roman"/>
                  <w:bCs/>
                  <w:sz w:val="24"/>
                  <w:rPrChange w:id="6778" w:author="Red Army" w:date="2012-02-08T20:12:00Z">
                    <w:rPr>
                      <w:rFonts w:ascii="Times New Roman" w:eastAsia="ＭＳ ゴシック" w:hAnsi="Times New Roman"/>
                      <w:b/>
                      <w:bCs/>
                      <w:color w:val="4F81BD"/>
                    </w:rPr>
                  </w:rPrChange>
                </w:rPr>
                <w:delText xml:space="preserve">           View saved KI successfully.</w:delText>
              </w:r>
              <w:bookmarkStart w:id="6779" w:name="_Toc316664940"/>
              <w:bookmarkStart w:id="6780" w:name="_Toc316681553"/>
              <w:bookmarkEnd w:id="6779"/>
              <w:bookmarkEnd w:id="6780"/>
            </w:del>
          </w:p>
          <w:p w:rsidR="006E25C4" w:rsidRPr="001A0C52" w:rsidDel="00AF1BEB" w:rsidRDefault="006E25C4" w:rsidP="00DB5A37">
            <w:pPr>
              <w:rPr>
                <w:del w:id="6781" w:author="Red Army" w:date="2012-02-08T17:47:00Z"/>
                <w:rFonts w:ascii="Times New Roman" w:hAnsi="Times New Roman"/>
                <w:b/>
                <w:bCs/>
                <w:sz w:val="24"/>
                <w:rPrChange w:id="6782" w:author="Red Army" w:date="2012-02-08T20:12:00Z">
                  <w:rPr>
                    <w:del w:id="6783" w:author="Red Army" w:date="2012-02-08T17:47:00Z"/>
                    <w:rFonts w:ascii="Times New Roman" w:hAnsi="Times New Roman"/>
                    <w:b/>
                    <w:bCs/>
                  </w:rPr>
                </w:rPrChange>
              </w:rPr>
            </w:pPr>
            <w:del w:id="6784" w:author="Red Army" w:date="2012-02-08T17:47:00Z">
              <w:r w:rsidRPr="001A0C52" w:rsidDel="00AF1BEB">
                <w:rPr>
                  <w:rFonts w:ascii="Times New Roman" w:hAnsi="Times New Roman"/>
                  <w:b/>
                  <w:bCs/>
                  <w:sz w:val="24"/>
                  <w:rPrChange w:id="6785" w:author="Red Army" w:date="2012-02-08T20:12:00Z">
                    <w:rPr>
                      <w:rFonts w:ascii="Times New Roman" w:eastAsia="ＭＳ ゴシック" w:hAnsi="Times New Roman"/>
                      <w:b/>
                      <w:bCs/>
                      <w:color w:val="4F81BD"/>
                    </w:rPr>
                  </w:rPrChange>
                </w:rPr>
                <w:delText>Triggers</w:delText>
              </w:r>
              <w:bookmarkStart w:id="6786" w:name="_Toc316664941"/>
              <w:bookmarkStart w:id="6787" w:name="_Toc316681554"/>
              <w:bookmarkEnd w:id="6786"/>
              <w:bookmarkEnd w:id="6787"/>
            </w:del>
          </w:p>
          <w:p w:rsidR="006E25C4" w:rsidRPr="001A0C52" w:rsidDel="00AF1BEB" w:rsidRDefault="006E25C4" w:rsidP="00DB5A37">
            <w:pPr>
              <w:rPr>
                <w:del w:id="6788" w:author="Red Army" w:date="2012-02-08T17:47:00Z"/>
                <w:rFonts w:ascii="Times New Roman" w:hAnsi="Times New Roman"/>
                <w:sz w:val="24"/>
                <w:u w:val="single"/>
                <w:rPrChange w:id="6789" w:author="Red Army" w:date="2012-02-08T20:12:00Z">
                  <w:rPr>
                    <w:del w:id="6790" w:author="Red Army" w:date="2012-02-08T17:47:00Z"/>
                    <w:rFonts w:ascii="Times New Roman" w:hAnsi="Times New Roman"/>
                    <w:u w:val="single"/>
                  </w:rPr>
                </w:rPrChange>
              </w:rPr>
            </w:pPr>
            <w:del w:id="6791" w:author="Red Army" w:date="2012-02-08T17:47:00Z">
              <w:r w:rsidRPr="001A0C52" w:rsidDel="00AF1BEB">
                <w:rPr>
                  <w:rFonts w:ascii="Times New Roman" w:hAnsi="Times New Roman"/>
                  <w:bCs/>
                  <w:sz w:val="24"/>
                  <w:rPrChange w:id="6792" w:author="Red Army" w:date="2012-02-08T20:12:00Z">
                    <w:rPr>
                      <w:rFonts w:ascii="Times New Roman" w:eastAsia="ＭＳ ゴシック" w:hAnsi="Times New Roman"/>
                      <w:b/>
                      <w:bCs/>
                      <w:color w:val="4F81BD"/>
                    </w:rPr>
                  </w:rPrChange>
                </w:rPr>
                <w:delText xml:space="preserve">          Active this use case when user selects or mouse overs the Knowledge Item.</w:delText>
              </w:r>
              <w:bookmarkStart w:id="6793" w:name="_Toc316664942"/>
              <w:bookmarkStart w:id="6794" w:name="_Toc316681555"/>
              <w:bookmarkEnd w:id="6793"/>
              <w:bookmarkEnd w:id="6794"/>
            </w:del>
          </w:p>
          <w:p w:rsidR="006E25C4" w:rsidRPr="001A0C52" w:rsidDel="00AF1BEB" w:rsidRDefault="006E25C4" w:rsidP="00DB5A37">
            <w:pPr>
              <w:rPr>
                <w:del w:id="6795" w:author="Red Army" w:date="2012-02-08T17:47:00Z"/>
                <w:rFonts w:ascii="Times New Roman" w:hAnsi="Times New Roman"/>
                <w:b/>
                <w:bCs/>
                <w:sz w:val="24"/>
                <w:rPrChange w:id="6796" w:author="Red Army" w:date="2012-02-08T20:12:00Z">
                  <w:rPr>
                    <w:del w:id="6797" w:author="Red Army" w:date="2012-02-08T17:47:00Z"/>
                    <w:rFonts w:ascii="Times New Roman" w:hAnsi="Times New Roman"/>
                    <w:b/>
                    <w:bCs/>
                  </w:rPr>
                </w:rPrChange>
              </w:rPr>
            </w:pPr>
            <w:del w:id="6798" w:author="Red Army" w:date="2012-02-08T17:47:00Z">
              <w:r w:rsidRPr="001A0C52" w:rsidDel="00AF1BEB">
                <w:rPr>
                  <w:rFonts w:ascii="Times New Roman" w:hAnsi="Times New Roman"/>
                  <w:b/>
                  <w:bCs/>
                  <w:sz w:val="24"/>
                  <w:rPrChange w:id="6799" w:author="Red Army" w:date="2012-02-08T20:12:00Z">
                    <w:rPr>
                      <w:rFonts w:ascii="Times New Roman" w:eastAsia="ＭＳ ゴシック" w:hAnsi="Times New Roman"/>
                      <w:b/>
                      <w:bCs/>
                      <w:color w:val="4F81BD"/>
                    </w:rPr>
                  </w:rPrChange>
                </w:rPr>
                <w:delText>Preconditions:</w:delText>
              </w:r>
              <w:bookmarkStart w:id="6800" w:name="_Toc316664943"/>
              <w:bookmarkStart w:id="6801" w:name="_Toc316681556"/>
              <w:bookmarkEnd w:id="6800"/>
              <w:bookmarkEnd w:id="6801"/>
            </w:del>
          </w:p>
          <w:p w:rsidR="006E25C4" w:rsidRPr="001A0C52" w:rsidDel="00AF1BEB" w:rsidRDefault="006E25C4" w:rsidP="00DB5A37">
            <w:pPr>
              <w:rPr>
                <w:del w:id="6802" w:author="Red Army" w:date="2012-02-08T17:47:00Z"/>
                <w:rFonts w:ascii="Times New Roman" w:hAnsi="Times New Roman"/>
                <w:bCs/>
                <w:sz w:val="24"/>
                <w:rPrChange w:id="6803" w:author="Red Army" w:date="2012-02-08T20:12:00Z">
                  <w:rPr>
                    <w:del w:id="6804" w:author="Red Army" w:date="2012-02-08T17:47:00Z"/>
                    <w:rFonts w:ascii="Times New Roman" w:hAnsi="Times New Roman"/>
                    <w:bCs/>
                  </w:rPr>
                </w:rPrChange>
              </w:rPr>
            </w:pPr>
            <w:del w:id="6805" w:author="Red Army" w:date="2012-02-08T17:47:00Z">
              <w:r w:rsidRPr="001A0C52" w:rsidDel="00AF1BEB">
                <w:rPr>
                  <w:rFonts w:ascii="Times New Roman" w:hAnsi="Times New Roman"/>
                  <w:bCs/>
                  <w:sz w:val="24"/>
                  <w:rPrChange w:id="6806" w:author="Red Army" w:date="2012-02-08T20:12:00Z">
                    <w:rPr>
                      <w:rFonts w:ascii="Times New Roman" w:eastAsia="ＭＳ ゴシック" w:hAnsi="Times New Roman"/>
                      <w:b/>
                      <w:bCs/>
                      <w:color w:val="4F81BD"/>
                    </w:rPr>
                  </w:rPrChange>
                </w:rPr>
                <w:delText xml:space="preserve">         Start application successfully. There is at least </w:delText>
              </w:r>
              <w:r w:rsidR="00B746C3" w:rsidRPr="001A0C52" w:rsidDel="00AF1BEB">
                <w:rPr>
                  <w:rFonts w:ascii="Times New Roman" w:hAnsi="Times New Roman"/>
                  <w:bCs/>
                  <w:sz w:val="24"/>
                  <w:rPrChange w:id="6807" w:author="Red Army" w:date="2012-02-08T20:12:00Z">
                    <w:rPr>
                      <w:rFonts w:ascii="Times New Roman" w:eastAsia="ＭＳ ゴシック" w:hAnsi="Times New Roman"/>
                      <w:b/>
                      <w:bCs/>
                      <w:color w:val="4F81BD"/>
                    </w:rPr>
                  </w:rPrChange>
                </w:rPr>
                <w:delText xml:space="preserve">a </w:delText>
              </w:r>
              <w:r w:rsidRPr="001A0C52" w:rsidDel="00AF1BEB">
                <w:rPr>
                  <w:rFonts w:ascii="Times New Roman" w:hAnsi="Times New Roman"/>
                  <w:bCs/>
                  <w:sz w:val="24"/>
                  <w:rPrChange w:id="6808" w:author="Red Army" w:date="2012-02-08T20:12:00Z">
                    <w:rPr>
                      <w:rFonts w:ascii="Times New Roman" w:eastAsia="ＭＳ ゴシック" w:hAnsi="Times New Roman"/>
                      <w:b/>
                      <w:bCs/>
                      <w:color w:val="4F81BD"/>
                    </w:rPr>
                  </w:rPrChange>
                </w:rPr>
                <w:delText>KI saved.</w:delText>
              </w:r>
              <w:bookmarkStart w:id="6809" w:name="_Toc316664944"/>
              <w:bookmarkStart w:id="6810" w:name="_Toc316681557"/>
              <w:bookmarkEnd w:id="6809"/>
              <w:bookmarkEnd w:id="6810"/>
            </w:del>
          </w:p>
          <w:p w:rsidR="006E25C4" w:rsidRPr="001A0C52" w:rsidDel="00AF1BEB" w:rsidRDefault="006E25C4" w:rsidP="00DB5A37">
            <w:pPr>
              <w:rPr>
                <w:del w:id="6811" w:author="Red Army" w:date="2012-02-08T17:47:00Z"/>
                <w:rFonts w:ascii="Times New Roman" w:hAnsi="Times New Roman"/>
                <w:b/>
                <w:bCs/>
                <w:sz w:val="24"/>
                <w:rPrChange w:id="6812" w:author="Red Army" w:date="2012-02-08T20:12:00Z">
                  <w:rPr>
                    <w:del w:id="6813" w:author="Red Army" w:date="2012-02-08T17:47:00Z"/>
                    <w:rFonts w:ascii="Times New Roman" w:hAnsi="Times New Roman"/>
                    <w:b/>
                    <w:bCs/>
                  </w:rPr>
                </w:rPrChange>
              </w:rPr>
            </w:pPr>
            <w:del w:id="6814" w:author="Red Army" w:date="2012-02-08T17:47:00Z">
              <w:r w:rsidRPr="001A0C52" w:rsidDel="00AF1BEB">
                <w:rPr>
                  <w:rFonts w:ascii="Times New Roman" w:hAnsi="Times New Roman"/>
                  <w:b/>
                  <w:bCs/>
                  <w:sz w:val="24"/>
                  <w:rPrChange w:id="6815" w:author="Red Army" w:date="2012-02-08T20:12:00Z">
                    <w:rPr>
                      <w:rFonts w:ascii="Times New Roman" w:eastAsia="ＭＳ ゴシック" w:hAnsi="Times New Roman"/>
                      <w:b/>
                      <w:bCs/>
                      <w:color w:val="4F81BD"/>
                    </w:rPr>
                  </w:rPrChange>
                </w:rPr>
                <w:delText>Post</w:delText>
              </w:r>
              <w:r w:rsidRPr="001A0C52" w:rsidDel="00AF1BEB">
                <w:rPr>
                  <w:rFonts w:ascii="Times New Roman" w:hAnsi="Times New Roman"/>
                  <w:b/>
                  <w:sz w:val="24"/>
                  <w:rPrChange w:id="6816" w:author="Red Army" w:date="2012-02-08T20:12:00Z">
                    <w:rPr>
                      <w:rFonts w:ascii="Times New Roman" w:eastAsia="ＭＳ ゴシック" w:hAnsi="Times New Roman"/>
                      <w:b/>
                      <w:bCs/>
                      <w:color w:val="4F81BD"/>
                    </w:rPr>
                  </w:rPrChange>
                </w:rPr>
                <w:delText xml:space="preserve"> </w:delText>
              </w:r>
              <w:r w:rsidRPr="001A0C52" w:rsidDel="00AF1BEB">
                <w:rPr>
                  <w:rFonts w:ascii="Times New Roman" w:hAnsi="Times New Roman"/>
                  <w:b/>
                  <w:bCs/>
                  <w:sz w:val="24"/>
                  <w:rPrChange w:id="6817" w:author="Red Army" w:date="2012-02-08T20:12:00Z">
                    <w:rPr>
                      <w:rFonts w:ascii="Times New Roman" w:eastAsia="ＭＳ ゴシック" w:hAnsi="Times New Roman"/>
                      <w:b/>
                      <w:bCs/>
                      <w:color w:val="4F81BD"/>
                    </w:rPr>
                  </w:rPrChange>
                </w:rPr>
                <w:delText>Conditions:</w:delText>
              </w:r>
              <w:bookmarkStart w:id="6818" w:name="_Toc316664945"/>
              <w:bookmarkStart w:id="6819" w:name="_Toc316681558"/>
              <w:bookmarkEnd w:id="6818"/>
              <w:bookmarkEnd w:id="6819"/>
            </w:del>
          </w:p>
          <w:p w:rsidR="006E25C4" w:rsidRPr="001A0C52" w:rsidDel="00AF1BEB" w:rsidRDefault="006E25C4" w:rsidP="00DB5A37">
            <w:pPr>
              <w:rPr>
                <w:del w:id="6820" w:author="Red Army" w:date="2012-02-08T17:47:00Z"/>
                <w:rFonts w:ascii="Times New Roman" w:hAnsi="Times New Roman"/>
                <w:bCs/>
                <w:sz w:val="24"/>
                <w:rPrChange w:id="6821" w:author="Red Army" w:date="2012-02-08T20:12:00Z">
                  <w:rPr>
                    <w:del w:id="6822" w:author="Red Army" w:date="2012-02-08T17:47:00Z"/>
                    <w:rFonts w:ascii="Times New Roman" w:hAnsi="Times New Roman"/>
                    <w:bCs/>
                  </w:rPr>
                </w:rPrChange>
              </w:rPr>
            </w:pPr>
            <w:del w:id="6823" w:author="Red Army" w:date="2012-02-08T17:47:00Z">
              <w:r w:rsidRPr="001A0C52" w:rsidDel="00AF1BEB">
                <w:rPr>
                  <w:rFonts w:ascii="Times New Roman" w:hAnsi="Times New Roman"/>
                  <w:bCs/>
                  <w:sz w:val="24"/>
                  <w:rPrChange w:id="6824" w:author="Red Army" w:date="2012-02-08T20:12:00Z">
                    <w:rPr>
                      <w:rFonts w:ascii="Times New Roman" w:eastAsia="ＭＳ ゴシック" w:hAnsi="Times New Roman"/>
                      <w:b/>
                      <w:bCs/>
                      <w:color w:val="4F81BD"/>
                    </w:rPr>
                  </w:rPrChange>
                </w:rPr>
                <w:delText xml:space="preserve">         Data integrity is assured.</w:delText>
              </w:r>
              <w:bookmarkStart w:id="6825" w:name="_Toc316664946"/>
              <w:bookmarkStart w:id="6826" w:name="_Toc316681559"/>
              <w:bookmarkEnd w:id="6825"/>
              <w:bookmarkEnd w:id="6826"/>
            </w:del>
          </w:p>
          <w:p w:rsidR="006E25C4" w:rsidRPr="001A0C52" w:rsidDel="00AF1BEB" w:rsidRDefault="006E25C4" w:rsidP="00DB5A37">
            <w:pPr>
              <w:rPr>
                <w:del w:id="6827" w:author="Red Army" w:date="2012-02-08T17:47:00Z"/>
                <w:rFonts w:ascii="Times New Roman" w:hAnsi="Times New Roman"/>
                <w:b/>
                <w:bCs/>
                <w:sz w:val="24"/>
                <w:rPrChange w:id="6828" w:author="Red Army" w:date="2012-02-08T20:12:00Z">
                  <w:rPr>
                    <w:del w:id="6829" w:author="Red Army" w:date="2012-02-08T17:47:00Z"/>
                    <w:rFonts w:ascii="Times New Roman" w:hAnsi="Times New Roman"/>
                    <w:b/>
                    <w:bCs/>
                  </w:rPr>
                </w:rPrChange>
              </w:rPr>
            </w:pPr>
            <w:del w:id="6830" w:author="Red Army" w:date="2012-02-08T17:47:00Z">
              <w:r w:rsidRPr="001A0C52" w:rsidDel="00AF1BEB">
                <w:rPr>
                  <w:rFonts w:ascii="Times New Roman" w:hAnsi="Times New Roman"/>
                  <w:b/>
                  <w:bCs/>
                  <w:sz w:val="24"/>
                  <w:rPrChange w:id="6831" w:author="Red Army" w:date="2012-02-08T20:12:00Z">
                    <w:rPr>
                      <w:rFonts w:ascii="Times New Roman" w:eastAsia="ＭＳ ゴシック" w:hAnsi="Times New Roman"/>
                      <w:b/>
                      <w:bCs/>
                      <w:color w:val="4F81BD"/>
                    </w:rPr>
                  </w:rPrChange>
                </w:rPr>
                <w:delText>Main Success Scenario:</w:delText>
              </w:r>
              <w:bookmarkStart w:id="6832" w:name="_Toc316664947"/>
              <w:bookmarkStart w:id="6833" w:name="_Toc316681560"/>
              <w:bookmarkEnd w:id="6832"/>
              <w:bookmarkEnd w:id="6833"/>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Del="00AF1BEB" w:rsidTr="00DB5A37">
              <w:trPr>
                <w:trHeight w:val="530"/>
                <w:del w:id="6834" w:author="Red Army" w:date="2012-02-08T17:47: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DB5A37">
                  <w:pPr>
                    <w:jc w:val="center"/>
                    <w:rPr>
                      <w:del w:id="6835" w:author="Red Army" w:date="2012-02-08T17:47:00Z"/>
                      <w:rFonts w:ascii="Times New Roman" w:hAnsi="Times New Roman"/>
                      <w:sz w:val="24"/>
                      <w:rPrChange w:id="6836" w:author="Red Army" w:date="2012-02-08T20:12:00Z">
                        <w:rPr>
                          <w:del w:id="6837" w:author="Red Army" w:date="2012-02-08T17:47:00Z"/>
                          <w:rFonts w:ascii="Times New Roman" w:hAnsi="Times New Roman"/>
                        </w:rPr>
                      </w:rPrChange>
                    </w:rPr>
                  </w:pPr>
                  <w:del w:id="6838" w:author="Red Army" w:date="2012-02-08T17:47:00Z">
                    <w:r w:rsidRPr="001A0C52" w:rsidDel="00AF1BEB">
                      <w:rPr>
                        <w:rFonts w:ascii="Times New Roman" w:hAnsi="Times New Roman"/>
                        <w:sz w:val="24"/>
                        <w:rPrChange w:id="6839" w:author="Red Army" w:date="2012-02-08T20:12:00Z">
                          <w:rPr>
                            <w:rFonts w:ascii="Times New Roman" w:eastAsia="ＭＳ ゴシック" w:hAnsi="Times New Roman"/>
                            <w:b/>
                            <w:bCs/>
                            <w:color w:val="4F81BD"/>
                          </w:rPr>
                        </w:rPrChange>
                      </w:rPr>
                      <w:delText>Step</w:delText>
                    </w:r>
                    <w:bookmarkStart w:id="6840" w:name="_Toc316664948"/>
                    <w:bookmarkStart w:id="6841" w:name="_Toc316681561"/>
                    <w:bookmarkEnd w:id="6840"/>
                    <w:bookmarkEnd w:id="6841"/>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DB5A37">
                  <w:pPr>
                    <w:jc w:val="center"/>
                    <w:rPr>
                      <w:del w:id="6842" w:author="Red Army" w:date="2012-02-08T17:47:00Z"/>
                      <w:rFonts w:ascii="Times New Roman" w:hAnsi="Times New Roman"/>
                      <w:sz w:val="24"/>
                      <w:rPrChange w:id="6843" w:author="Red Army" w:date="2012-02-08T20:12:00Z">
                        <w:rPr>
                          <w:del w:id="6844" w:author="Red Army" w:date="2012-02-08T17:47:00Z"/>
                          <w:rFonts w:ascii="Times New Roman" w:hAnsi="Times New Roman"/>
                        </w:rPr>
                      </w:rPrChange>
                    </w:rPr>
                  </w:pPr>
                  <w:del w:id="6845" w:author="Red Army" w:date="2012-02-08T17:47:00Z">
                    <w:r w:rsidRPr="001A0C52" w:rsidDel="00AF1BEB">
                      <w:rPr>
                        <w:rFonts w:ascii="Times New Roman" w:hAnsi="Times New Roman"/>
                        <w:sz w:val="24"/>
                        <w:rPrChange w:id="6846" w:author="Red Army" w:date="2012-02-08T20:12:00Z">
                          <w:rPr>
                            <w:rFonts w:ascii="Times New Roman" w:eastAsia="ＭＳ ゴシック" w:hAnsi="Times New Roman"/>
                            <w:b/>
                            <w:bCs/>
                            <w:color w:val="4F81BD"/>
                          </w:rPr>
                        </w:rPrChange>
                      </w:rPr>
                      <w:delText>Actor Action</w:delText>
                    </w:r>
                    <w:bookmarkStart w:id="6847" w:name="_Toc316664949"/>
                    <w:bookmarkStart w:id="6848" w:name="_Toc316681562"/>
                    <w:bookmarkEnd w:id="6847"/>
                    <w:bookmarkEnd w:id="6848"/>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DB5A37">
                  <w:pPr>
                    <w:jc w:val="center"/>
                    <w:rPr>
                      <w:del w:id="6849" w:author="Red Army" w:date="2012-02-08T17:47:00Z"/>
                      <w:rFonts w:ascii="Times New Roman" w:hAnsi="Times New Roman"/>
                      <w:sz w:val="24"/>
                      <w:rPrChange w:id="6850" w:author="Red Army" w:date="2012-02-08T20:12:00Z">
                        <w:rPr>
                          <w:del w:id="6851" w:author="Red Army" w:date="2012-02-08T17:47:00Z"/>
                          <w:rFonts w:ascii="Times New Roman" w:hAnsi="Times New Roman"/>
                        </w:rPr>
                      </w:rPrChange>
                    </w:rPr>
                  </w:pPr>
                  <w:del w:id="6852" w:author="Red Army" w:date="2012-02-08T17:47:00Z">
                    <w:r w:rsidRPr="001A0C52" w:rsidDel="00AF1BEB">
                      <w:rPr>
                        <w:rFonts w:ascii="Times New Roman" w:hAnsi="Times New Roman"/>
                        <w:sz w:val="24"/>
                        <w:rPrChange w:id="6853" w:author="Red Army" w:date="2012-02-08T20:12:00Z">
                          <w:rPr>
                            <w:rFonts w:ascii="Times New Roman" w:eastAsia="ＭＳ ゴシック" w:hAnsi="Times New Roman"/>
                            <w:b/>
                            <w:bCs/>
                            <w:color w:val="4F81BD"/>
                          </w:rPr>
                        </w:rPrChange>
                      </w:rPr>
                      <w:delText>System Response</w:delText>
                    </w:r>
                    <w:bookmarkStart w:id="6854" w:name="_Toc316664950"/>
                    <w:bookmarkStart w:id="6855" w:name="_Toc316681563"/>
                    <w:bookmarkEnd w:id="6854"/>
                    <w:bookmarkEnd w:id="6855"/>
                  </w:del>
                </w:p>
              </w:tc>
              <w:bookmarkStart w:id="6856" w:name="_Toc316664951"/>
              <w:bookmarkStart w:id="6857" w:name="_Toc316681564"/>
              <w:bookmarkEnd w:id="6856"/>
              <w:bookmarkEnd w:id="6857"/>
            </w:tr>
            <w:tr w:rsidR="006E25C4" w:rsidRPr="001A0C52" w:rsidDel="00AF1BEB" w:rsidTr="00DB5A37">
              <w:trPr>
                <w:trHeight w:val="77"/>
                <w:del w:id="6858" w:author="Red Army" w:date="2012-02-08T17:47:00Z"/>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Del="00AF1BEB" w:rsidRDefault="006E25C4" w:rsidP="00DB5A37">
                  <w:pPr>
                    <w:jc w:val="center"/>
                    <w:rPr>
                      <w:del w:id="6859" w:author="Red Army" w:date="2012-02-08T17:47:00Z"/>
                      <w:rFonts w:ascii="Times New Roman" w:hAnsi="Times New Roman"/>
                      <w:sz w:val="24"/>
                      <w:rPrChange w:id="6860" w:author="Red Army" w:date="2012-02-08T20:12:00Z">
                        <w:rPr>
                          <w:del w:id="6861" w:author="Red Army" w:date="2012-02-08T17:47:00Z"/>
                          <w:rFonts w:ascii="Times New Roman" w:hAnsi="Times New Roman"/>
                        </w:rPr>
                      </w:rPrChange>
                    </w:rPr>
                  </w:pPr>
                  <w:del w:id="6862" w:author="Red Army" w:date="2012-02-08T17:47:00Z">
                    <w:r w:rsidRPr="001A0C52" w:rsidDel="00AF1BEB">
                      <w:rPr>
                        <w:rFonts w:ascii="Times New Roman" w:hAnsi="Times New Roman"/>
                        <w:sz w:val="24"/>
                        <w:rPrChange w:id="6863" w:author="Red Army" w:date="2012-02-08T20:12:00Z">
                          <w:rPr>
                            <w:rFonts w:ascii="Times New Roman" w:eastAsia="ＭＳ ゴシック" w:hAnsi="Times New Roman"/>
                            <w:b/>
                            <w:bCs/>
                            <w:color w:val="4F81BD"/>
                          </w:rPr>
                        </w:rPrChange>
                      </w:rPr>
                      <w:delText>1</w:delText>
                    </w:r>
                    <w:bookmarkStart w:id="6864" w:name="_Toc316664952"/>
                    <w:bookmarkStart w:id="6865" w:name="_Toc316681565"/>
                    <w:bookmarkEnd w:id="6864"/>
                    <w:bookmarkEnd w:id="6865"/>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AF1BEB" w:rsidRDefault="006E25C4" w:rsidP="00B410F0">
                  <w:pPr>
                    <w:rPr>
                      <w:del w:id="6866" w:author="Red Army" w:date="2012-02-08T17:47:00Z"/>
                      <w:rFonts w:ascii="Times New Roman" w:hAnsi="Times New Roman"/>
                      <w:sz w:val="24"/>
                      <w:rPrChange w:id="6867" w:author="Red Army" w:date="2012-02-08T20:12:00Z">
                        <w:rPr>
                          <w:del w:id="6868" w:author="Red Army" w:date="2012-02-08T17:47:00Z"/>
                          <w:rFonts w:ascii="Times New Roman" w:hAnsi="Times New Roman"/>
                        </w:rPr>
                      </w:rPrChange>
                    </w:rPr>
                  </w:pPr>
                  <w:del w:id="6869" w:author="Red Army" w:date="2012-02-08T17:47:00Z">
                    <w:r w:rsidRPr="001A0C52" w:rsidDel="00AF1BEB">
                      <w:rPr>
                        <w:rFonts w:ascii="Times New Roman" w:hAnsi="Times New Roman"/>
                        <w:sz w:val="24"/>
                        <w:rPrChange w:id="6870" w:author="Red Army" w:date="2012-02-08T20:12:00Z">
                          <w:rPr>
                            <w:rFonts w:ascii="Times New Roman" w:eastAsia="ＭＳ ゴシック" w:hAnsi="Times New Roman"/>
                            <w:b/>
                            <w:bCs/>
                            <w:color w:val="4F81BD"/>
                          </w:rPr>
                        </w:rPrChange>
                      </w:rPr>
                      <w:delText xml:space="preserve">From Manage Knowledge Item, select a KI to view. </w:delText>
                    </w:r>
                    <w:bookmarkStart w:id="6871" w:name="_Toc316664953"/>
                    <w:bookmarkStart w:id="6872" w:name="_Toc316681566"/>
                    <w:bookmarkEnd w:id="6871"/>
                    <w:bookmarkEnd w:id="6872"/>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AF1BEB" w:rsidRDefault="006E25C4" w:rsidP="00DB5A37">
                  <w:pPr>
                    <w:rPr>
                      <w:del w:id="6873" w:author="Red Army" w:date="2012-02-08T17:47:00Z"/>
                      <w:rFonts w:ascii="Times New Roman" w:hAnsi="Times New Roman"/>
                      <w:sz w:val="24"/>
                      <w:rPrChange w:id="6874" w:author="Red Army" w:date="2012-02-08T20:12:00Z">
                        <w:rPr>
                          <w:del w:id="6875" w:author="Red Army" w:date="2012-02-08T17:47:00Z"/>
                          <w:rFonts w:ascii="Times New Roman" w:hAnsi="Times New Roman"/>
                        </w:rPr>
                      </w:rPrChange>
                    </w:rPr>
                  </w:pPr>
                  <w:del w:id="6876" w:author="Red Army" w:date="2012-02-08T17:47:00Z">
                    <w:r w:rsidRPr="001A0C52" w:rsidDel="00AF1BEB">
                      <w:rPr>
                        <w:rFonts w:ascii="Times New Roman" w:hAnsi="Times New Roman"/>
                        <w:sz w:val="24"/>
                        <w:rPrChange w:id="6877" w:author="Red Army" w:date="2012-02-08T20:12:00Z">
                          <w:rPr>
                            <w:rFonts w:ascii="Times New Roman" w:eastAsia="ＭＳ ゴシック" w:hAnsi="Times New Roman"/>
                            <w:b/>
                            <w:bCs/>
                            <w:color w:val="4F81BD"/>
                          </w:rPr>
                        </w:rPrChange>
                      </w:rPr>
                      <w:delText xml:space="preserve">Display all KI information. </w:delText>
                    </w:r>
                    <w:bookmarkStart w:id="6878" w:name="_Toc316664954"/>
                    <w:bookmarkStart w:id="6879" w:name="_Toc316681567"/>
                    <w:bookmarkEnd w:id="6878"/>
                    <w:bookmarkEnd w:id="6879"/>
                  </w:del>
                </w:p>
              </w:tc>
              <w:bookmarkStart w:id="6880" w:name="_Toc316664955"/>
              <w:bookmarkStart w:id="6881" w:name="_Toc316681568"/>
              <w:bookmarkEnd w:id="6880"/>
              <w:bookmarkEnd w:id="6881"/>
            </w:tr>
          </w:tbl>
          <w:p w:rsidR="006E25C4" w:rsidRPr="001A0C52" w:rsidDel="00AF1BEB" w:rsidRDefault="006E25C4" w:rsidP="00DB5A37">
            <w:pPr>
              <w:rPr>
                <w:del w:id="6882" w:author="Red Army" w:date="2012-02-08T17:47:00Z"/>
                <w:rFonts w:ascii="Times New Roman" w:hAnsi="Times New Roman"/>
                <w:b/>
                <w:bCs/>
                <w:sz w:val="24"/>
                <w:rPrChange w:id="6883" w:author="Red Army" w:date="2012-02-08T20:12:00Z">
                  <w:rPr>
                    <w:del w:id="6884" w:author="Red Army" w:date="2012-02-08T17:47:00Z"/>
                    <w:rFonts w:ascii="Times New Roman" w:hAnsi="Times New Roman"/>
                    <w:b/>
                    <w:bCs/>
                  </w:rPr>
                </w:rPrChange>
              </w:rPr>
            </w:pPr>
            <w:bookmarkStart w:id="6885" w:name="_Toc316664956"/>
            <w:bookmarkStart w:id="6886" w:name="_Toc316681569"/>
            <w:bookmarkEnd w:id="6885"/>
            <w:bookmarkEnd w:id="6886"/>
          </w:p>
          <w:p w:rsidR="006E25C4" w:rsidRPr="001A0C52" w:rsidDel="00AF1BEB" w:rsidRDefault="006E25C4" w:rsidP="00FE20FE">
            <w:pPr>
              <w:rPr>
                <w:del w:id="6887" w:author="Red Army" w:date="2012-02-08T17:47:00Z"/>
                <w:rFonts w:ascii="Times New Roman" w:hAnsi="Times New Roman"/>
                <w:b/>
                <w:bCs/>
                <w:sz w:val="24"/>
                <w:rPrChange w:id="6888" w:author="Red Army" w:date="2012-02-08T20:12:00Z">
                  <w:rPr>
                    <w:del w:id="6889" w:author="Red Army" w:date="2012-02-08T17:47:00Z"/>
                    <w:rFonts w:ascii="Times New Roman" w:hAnsi="Times New Roman"/>
                    <w:b/>
                    <w:bCs/>
                  </w:rPr>
                </w:rPrChange>
              </w:rPr>
            </w:pPr>
            <w:del w:id="6890" w:author="Red Army" w:date="2012-02-08T17:47:00Z">
              <w:r w:rsidRPr="001A0C52" w:rsidDel="00AF1BEB">
                <w:rPr>
                  <w:rFonts w:ascii="Times New Roman" w:hAnsi="Times New Roman"/>
                  <w:b/>
                  <w:bCs/>
                  <w:sz w:val="24"/>
                  <w:rPrChange w:id="6891" w:author="Red Army" w:date="2012-02-08T20:12:00Z">
                    <w:rPr>
                      <w:rFonts w:ascii="Times New Roman" w:eastAsia="ＭＳ ゴシック" w:hAnsi="Times New Roman"/>
                      <w:b/>
                      <w:bCs/>
                      <w:color w:val="4F81BD"/>
                    </w:rPr>
                  </w:rPrChange>
                </w:rPr>
                <w:delText xml:space="preserve">Alternative Scenario </w:delText>
              </w:r>
              <w:r w:rsidR="0036746B" w:rsidRPr="001A0C52" w:rsidDel="00AF1BEB">
                <w:rPr>
                  <w:rFonts w:ascii="Times New Roman" w:hAnsi="Times New Roman"/>
                  <w:b/>
                  <w:bCs/>
                  <w:sz w:val="24"/>
                  <w:rPrChange w:id="6892" w:author="Red Army" w:date="2012-02-08T20:12:00Z">
                    <w:rPr>
                      <w:rFonts w:ascii="Times New Roman" w:eastAsia="ＭＳ ゴシック" w:hAnsi="Times New Roman"/>
                      <w:b/>
                      <w:bCs/>
                      <w:color w:val="4F81BD"/>
                    </w:rPr>
                  </w:rPrChange>
                </w:rPr>
                <w:delText>1</w:delText>
              </w:r>
              <w:r w:rsidRPr="001A0C52" w:rsidDel="00AF1BEB">
                <w:rPr>
                  <w:rFonts w:ascii="Times New Roman" w:hAnsi="Times New Roman"/>
                  <w:b/>
                  <w:bCs/>
                  <w:sz w:val="24"/>
                  <w:rPrChange w:id="6893" w:author="Red Army" w:date="2012-02-08T20:12:00Z">
                    <w:rPr>
                      <w:rFonts w:ascii="Times New Roman" w:eastAsia="ＭＳ ゴシック" w:hAnsi="Times New Roman"/>
                      <w:b/>
                      <w:bCs/>
                      <w:color w:val="4F81BD"/>
                    </w:rPr>
                  </w:rPrChange>
                </w:rPr>
                <w:delText xml:space="preserve">: </w:delText>
              </w:r>
              <w:bookmarkStart w:id="6894" w:name="_Toc316664957"/>
              <w:bookmarkStart w:id="6895" w:name="_Toc316681570"/>
              <w:bookmarkEnd w:id="6894"/>
              <w:bookmarkEnd w:id="6895"/>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Del="00AF1BEB" w:rsidTr="008F74D4">
              <w:trPr>
                <w:trHeight w:val="530"/>
                <w:del w:id="6896" w:author="Red Army" w:date="2012-02-08T17:47: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8F74D4">
                  <w:pPr>
                    <w:jc w:val="center"/>
                    <w:rPr>
                      <w:del w:id="6897" w:author="Red Army" w:date="2012-02-08T17:47:00Z"/>
                      <w:rFonts w:ascii="Times New Roman" w:hAnsi="Times New Roman"/>
                      <w:sz w:val="24"/>
                      <w:rPrChange w:id="6898" w:author="Red Army" w:date="2012-02-08T20:12:00Z">
                        <w:rPr>
                          <w:del w:id="6899" w:author="Red Army" w:date="2012-02-08T17:47:00Z"/>
                          <w:rFonts w:ascii="Times New Roman" w:hAnsi="Times New Roman"/>
                        </w:rPr>
                      </w:rPrChange>
                    </w:rPr>
                  </w:pPr>
                  <w:del w:id="6900" w:author="Red Army" w:date="2012-02-08T17:47:00Z">
                    <w:r w:rsidRPr="001A0C52" w:rsidDel="00AF1BEB">
                      <w:rPr>
                        <w:rFonts w:ascii="Times New Roman" w:hAnsi="Times New Roman"/>
                        <w:sz w:val="24"/>
                        <w:rPrChange w:id="6901" w:author="Red Army" w:date="2012-02-08T20:12:00Z">
                          <w:rPr>
                            <w:rFonts w:ascii="Times New Roman" w:eastAsia="ＭＳ ゴシック" w:hAnsi="Times New Roman"/>
                            <w:b/>
                            <w:bCs/>
                            <w:color w:val="4F81BD"/>
                          </w:rPr>
                        </w:rPrChange>
                      </w:rPr>
                      <w:delText>Step</w:delText>
                    </w:r>
                    <w:bookmarkStart w:id="6902" w:name="_Toc316664958"/>
                    <w:bookmarkStart w:id="6903" w:name="_Toc316681571"/>
                    <w:bookmarkEnd w:id="6902"/>
                    <w:bookmarkEnd w:id="6903"/>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8F74D4">
                  <w:pPr>
                    <w:jc w:val="center"/>
                    <w:rPr>
                      <w:del w:id="6904" w:author="Red Army" w:date="2012-02-08T17:47:00Z"/>
                      <w:rFonts w:ascii="Times New Roman" w:hAnsi="Times New Roman"/>
                      <w:sz w:val="24"/>
                      <w:rPrChange w:id="6905" w:author="Red Army" w:date="2012-02-08T20:12:00Z">
                        <w:rPr>
                          <w:del w:id="6906" w:author="Red Army" w:date="2012-02-08T17:47:00Z"/>
                          <w:rFonts w:ascii="Times New Roman" w:hAnsi="Times New Roman"/>
                        </w:rPr>
                      </w:rPrChange>
                    </w:rPr>
                  </w:pPr>
                  <w:del w:id="6907" w:author="Red Army" w:date="2012-02-08T17:47:00Z">
                    <w:r w:rsidRPr="001A0C52" w:rsidDel="00AF1BEB">
                      <w:rPr>
                        <w:rFonts w:ascii="Times New Roman" w:hAnsi="Times New Roman"/>
                        <w:sz w:val="24"/>
                        <w:rPrChange w:id="6908" w:author="Red Army" w:date="2012-02-08T20:12:00Z">
                          <w:rPr>
                            <w:rFonts w:ascii="Times New Roman" w:eastAsia="ＭＳ ゴシック" w:hAnsi="Times New Roman"/>
                            <w:b/>
                            <w:bCs/>
                            <w:color w:val="4F81BD"/>
                          </w:rPr>
                        </w:rPrChange>
                      </w:rPr>
                      <w:delText>Actor Action</w:delText>
                    </w:r>
                    <w:bookmarkStart w:id="6909" w:name="_Toc316664959"/>
                    <w:bookmarkStart w:id="6910" w:name="_Toc316681572"/>
                    <w:bookmarkEnd w:id="6909"/>
                    <w:bookmarkEnd w:id="6910"/>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8F74D4">
                  <w:pPr>
                    <w:jc w:val="center"/>
                    <w:rPr>
                      <w:del w:id="6911" w:author="Red Army" w:date="2012-02-08T17:47:00Z"/>
                      <w:rFonts w:ascii="Times New Roman" w:hAnsi="Times New Roman"/>
                      <w:sz w:val="24"/>
                      <w:rPrChange w:id="6912" w:author="Red Army" w:date="2012-02-08T20:12:00Z">
                        <w:rPr>
                          <w:del w:id="6913" w:author="Red Army" w:date="2012-02-08T17:47:00Z"/>
                          <w:rFonts w:ascii="Times New Roman" w:hAnsi="Times New Roman"/>
                        </w:rPr>
                      </w:rPrChange>
                    </w:rPr>
                  </w:pPr>
                  <w:del w:id="6914" w:author="Red Army" w:date="2012-02-08T17:47:00Z">
                    <w:r w:rsidRPr="001A0C52" w:rsidDel="00AF1BEB">
                      <w:rPr>
                        <w:rFonts w:ascii="Times New Roman" w:hAnsi="Times New Roman"/>
                        <w:sz w:val="24"/>
                        <w:rPrChange w:id="6915" w:author="Red Army" w:date="2012-02-08T20:12:00Z">
                          <w:rPr>
                            <w:rFonts w:ascii="Times New Roman" w:eastAsia="ＭＳ ゴシック" w:hAnsi="Times New Roman"/>
                            <w:b/>
                            <w:bCs/>
                            <w:color w:val="4F81BD"/>
                          </w:rPr>
                        </w:rPrChange>
                      </w:rPr>
                      <w:delText>System Response</w:delText>
                    </w:r>
                    <w:bookmarkStart w:id="6916" w:name="_Toc316664960"/>
                    <w:bookmarkStart w:id="6917" w:name="_Toc316681573"/>
                    <w:bookmarkEnd w:id="6916"/>
                    <w:bookmarkEnd w:id="6917"/>
                  </w:del>
                </w:p>
              </w:tc>
              <w:bookmarkStart w:id="6918" w:name="_Toc316664961"/>
              <w:bookmarkStart w:id="6919" w:name="_Toc316681574"/>
              <w:bookmarkEnd w:id="6918"/>
              <w:bookmarkEnd w:id="6919"/>
            </w:tr>
            <w:tr w:rsidR="006E25C4" w:rsidRPr="001A0C52" w:rsidDel="00AF1BEB" w:rsidTr="008F74D4">
              <w:trPr>
                <w:trHeight w:val="422"/>
                <w:del w:id="6920" w:author="Red Army" w:date="2012-02-08T17:47:00Z"/>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Del="00AF1BEB" w:rsidRDefault="006E25C4" w:rsidP="008F74D4">
                  <w:pPr>
                    <w:jc w:val="center"/>
                    <w:rPr>
                      <w:del w:id="6921" w:author="Red Army" w:date="2012-02-08T17:47:00Z"/>
                      <w:rFonts w:ascii="Times New Roman" w:hAnsi="Times New Roman"/>
                      <w:sz w:val="24"/>
                      <w:rPrChange w:id="6922" w:author="Red Army" w:date="2012-02-08T20:12:00Z">
                        <w:rPr>
                          <w:del w:id="6923" w:author="Red Army" w:date="2012-02-08T17:47:00Z"/>
                          <w:rFonts w:ascii="Times New Roman" w:hAnsi="Times New Roman"/>
                        </w:rPr>
                      </w:rPrChange>
                    </w:rPr>
                  </w:pPr>
                  <w:del w:id="6924" w:author="Red Army" w:date="2012-02-08T17:47:00Z">
                    <w:r w:rsidRPr="001A0C52" w:rsidDel="00AF1BEB">
                      <w:rPr>
                        <w:rFonts w:ascii="Times New Roman" w:hAnsi="Times New Roman"/>
                        <w:sz w:val="24"/>
                        <w:rPrChange w:id="6925" w:author="Red Army" w:date="2012-02-08T20:12:00Z">
                          <w:rPr>
                            <w:rFonts w:ascii="Times New Roman" w:eastAsia="ＭＳ ゴシック" w:hAnsi="Times New Roman"/>
                            <w:b/>
                            <w:bCs/>
                            <w:color w:val="4F81BD"/>
                          </w:rPr>
                        </w:rPrChange>
                      </w:rPr>
                      <w:delText>1</w:delText>
                    </w:r>
                    <w:bookmarkStart w:id="6926" w:name="_Toc316664962"/>
                    <w:bookmarkStart w:id="6927" w:name="_Toc316681575"/>
                    <w:bookmarkEnd w:id="6926"/>
                    <w:bookmarkEnd w:id="6927"/>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AF1BEB" w:rsidRDefault="006E25C4">
                  <w:pPr>
                    <w:spacing w:after="0"/>
                    <w:rPr>
                      <w:del w:id="6928" w:author="Red Army" w:date="2012-02-08T17:47:00Z"/>
                      <w:rFonts w:ascii="Times New Roman" w:hAnsi="Times New Roman"/>
                      <w:sz w:val="24"/>
                      <w:rPrChange w:id="6929" w:author="Red Army" w:date="2012-02-08T20:12:00Z">
                        <w:rPr>
                          <w:del w:id="6930" w:author="Red Army" w:date="2012-02-08T17:47:00Z"/>
                          <w:rFonts w:ascii="Times New Roman" w:hAnsi="Times New Roman"/>
                        </w:rPr>
                      </w:rPrChange>
                    </w:rPr>
                  </w:pPr>
                  <w:del w:id="6931" w:author="Red Army" w:date="2012-02-08T17:47:00Z">
                    <w:r w:rsidRPr="001A0C52" w:rsidDel="00AF1BEB">
                      <w:rPr>
                        <w:rFonts w:ascii="Times New Roman" w:hAnsi="Times New Roman"/>
                        <w:sz w:val="24"/>
                        <w:rPrChange w:id="6932" w:author="Red Army" w:date="2012-02-08T20:12:00Z">
                          <w:rPr>
                            <w:rFonts w:ascii="Times New Roman" w:eastAsia="ＭＳ ゴシック" w:hAnsi="Times New Roman"/>
                            <w:b/>
                            <w:bCs/>
                            <w:color w:val="4F81BD"/>
                          </w:rPr>
                        </w:rPrChange>
                      </w:rPr>
                      <w:delText xml:space="preserve">From </w:delText>
                    </w:r>
                    <w:r w:rsidR="0007471C" w:rsidRPr="001A0C52" w:rsidDel="00AF1BEB">
                      <w:rPr>
                        <w:rFonts w:ascii="Times New Roman" w:hAnsi="Times New Roman"/>
                        <w:sz w:val="24"/>
                        <w:rPrChange w:id="6933" w:author="Red Army" w:date="2012-02-08T20:12:00Z">
                          <w:rPr>
                            <w:rFonts w:ascii="Times New Roman" w:eastAsia="ＭＳ ゴシック" w:hAnsi="Times New Roman"/>
                            <w:b/>
                            <w:bCs/>
                            <w:color w:val="4F81BD"/>
                          </w:rPr>
                        </w:rPrChange>
                      </w:rPr>
                      <w:delText>Interact with Teaching Plan</w:delText>
                    </w:r>
                    <w:r w:rsidRPr="001A0C52" w:rsidDel="00AF1BEB">
                      <w:rPr>
                        <w:rFonts w:ascii="Times New Roman" w:hAnsi="Times New Roman"/>
                        <w:sz w:val="24"/>
                        <w:rPrChange w:id="6934" w:author="Red Army" w:date="2012-02-08T20:12:00Z">
                          <w:rPr>
                            <w:rFonts w:ascii="Times New Roman" w:eastAsia="ＭＳ ゴシック" w:hAnsi="Times New Roman"/>
                            <w:b/>
                            <w:bCs/>
                            <w:color w:val="4F81BD"/>
                          </w:rPr>
                        </w:rPrChange>
                      </w:rPr>
                      <w:delText xml:space="preserve"> Module, </w:delText>
                    </w:r>
                    <w:r w:rsidR="0036746B" w:rsidRPr="001A0C52" w:rsidDel="00AF1BEB">
                      <w:rPr>
                        <w:rFonts w:ascii="Times New Roman" w:hAnsi="Times New Roman"/>
                        <w:sz w:val="24"/>
                        <w:rPrChange w:id="6935" w:author="Red Army" w:date="2012-02-08T20:12:00Z">
                          <w:rPr>
                            <w:rFonts w:ascii="Times New Roman" w:eastAsia="ＭＳ ゴシック" w:hAnsi="Times New Roman"/>
                            <w:b/>
                            <w:bCs/>
                            <w:color w:val="4F81BD"/>
                          </w:rPr>
                        </w:rPrChange>
                      </w:rPr>
                      <w:delText>M</w:delText>
                    </w:r>
                    <w:r w:rsidRPr="001A0C52" w:rsidDel="00AF1BEB">
                      <w:rPr>
                        <w:rFonts w:ascii="Times New Roman" w:hAnsi="Times New Roman"/>
                        <w:sz w:val="24"/>
                        <w:rPrChange w:id="6936" w:author="Red Army" w:date="2012-02-08T20:12:00Z">
                          <w:rPr>
                            <w:rFonts w:ascii="Times New Roman" w:eastAsia="ＭＳ ゴシック" w:hAnsi="Times New Roman"/>
                            <w:b/>
                            <w:bCs/>
                            <w:color w:val="4F81BD"/>
                          </w:rPr>
                        </w:rPrChange>
                      </w:rPr>
                      <w:delText xml:space="preserve">ouse over a KI. </w:delText>
                    </w:r>
                    <w:bookmarkStart w:id="6937" w:name="_Toc316664963"/>
                    <w:bookmarkStart w:id="6938" w:name="_Toc316681576"/>
                    <w:bookmarkEnd w:id="6937"/>
                    <w:bookmarkEnd w:id="6938"/>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AF1BEB" w:rsidRDefault="006E25C4">
                  <w:pPr>
                    <w:spacing w:after="0"/>
                    <w:rPr>
                      <w:del w:id="6939" w:author="Red Army" w:date="2012-02-08T17:47:00Z"/>
                      <w:rFonts w:ascii="Times New Roman" w:hAnsi="Times New Roman"/>
                      <w:sz w:val="24"/>
                      <w:rPrChange w:id="6940" w:author="Red Army" w:date="2012-02-08T20:12:00Z">
                        <w:rPr>
                          <w:del w:id="6941" w:author="Red Army" w:date="2012-02-08T17:47:00Z"/>
                          <w:rFonts w:ascii="Times New Roman" w:hAnsi="Times New Roman"/>
                        </w:rPr>
                      </w:rPrChange>
                    </w:rPr>
                  </w:pPr>
                  <w:del w:id="6942" w:author="Red Army" w:date="2012-02-08T17:47:00Z">
                    <w:r w:rsidRPr="001A0C52" w:rsidDel="00AF1BEB">
                      <w:rPr>
                        <w:rFonts w:ascii="Times New Roman" w:hAnsi="Times New Roman"/>
                        <w:sz w:val="24"/>
                        <w:rPrChange w:id="6943" w:author="Red Army" w:date="2012-02-08T20:12:00Z">
                          <w:rPr>
                            <w:rFonts w:ascii="Times New Roman" w:eastAsia="ＭＳ ゴシック" w:hAnsi="Times New Roman"/>
                            <w:b/>
                            <w:bCs/>
                            <w:color w:val="4F81BD"/>
                          </w:rPr>
                        </w:rPrChange>
                      </w:rPr>
                      <w:delText xml:space="preserve">Display a preview of selected KI, including: Name, Subject, Class Level, Topic, Difficulty Level, Type, and </w:delText>
                    </w:r>
                    <w:r w:rsidR="0036746B" w:rsidRPr="001A0C52" w:rsidDel="00AF1BEB">
                      <w:rPr>
                        <w:rFonts w:ascii="Times New Roman" w:hAnsi="Times New Roman"/>
                        <w:sz w:val="24"/>
                        <w:rPrChange w:id="6944" w:author="Red Army" w:date="2012-02-08T20:12:00Z">
                          <w:rPr>
                            <w:rFonts w:ascii="Times New Roman" w:eastAsia="ＭＳ ゴシック" w:hAnsi="Times New Roman"/>
                            <w:b/>
                            <w:bCs/>
                            <w:color w:val="4F81BD"/>
                          </w:rPr>
                        </w:rPrChange>
                      </w:rPr>
                      <w:delText xml:space="preserve">excerpt from </w:delText>
                    </w:r>
                    <w:r w:rsidRPr="001A0C52" w:rsidDel="00AF1BEB">
                      <w:rPr>
                        <w:rFonts w:ascii="Times New Roman" w:hAnsi="Times New Roman"/>
                        <w:sz w:val="24"/>
                        <w:rPrChange w:id="6945" w:author="Red Army" w:date="2012-02-08T20:12:00Z">
                          <w:rPr>
                            <w:rFonts w:ascii="Times New Roman" w:eastAsia="ＭＳ ゴシック" w:hAnsi="Times New Roman"/>
                            <w:b/>
                            <w:bCs/>
                            <w:color w:val="4F81BD"/>
                          </w:rPr>
                        </w:rPrChange>
                      </w:rPr>
                      <w:delText xml:space="preserve">Content. </w:delText>
                    </w:r>
                    <w:bookmarkStart w:id="6946" w:name="_Toc316664964"/>
                    <w:bookmarkStart w:id="6947" w:name="_Toc316681577"/>
                    <w:bookmarkEnd w:id="6946"/>
                    <w:bookmarkEnd w:id="6947"/>
                  </w:del>
                </w:p>
              </w:tc>
              <w:bookmarkStart w:id="6948" w:name="_Toc316664965"/>
              <w:bookmarkStart w:id="6949" w:name="_Toc316681578"/>
              <w:bookmarkEnd w:id="6948"/>
              <w:bookmarkEnd w:id="6949"/>
            </w:tr>
          </w:tbl>
          <w:p w:rsidR="006E25C4" w:rsidRPr="001A0C52" w:rsidDel="00AF1BEB" w:rsidRDefault="006E25C4" w:rsidP="00DB5A37">
            <w:pPr>
              <w:rPr>
                <w:del w:id="6950" w:author="Red Army" w:date="2012-02-08T17:47:00Z"/>
                <w:rFonts w:ascii="Times New Roman" w:hAnsi="Times New Roman"/>
                <w:b/>
                <w:bCs/>
                <w:sz w:val="24"/>
                <w:rPrChange w:id="6951" w:author="Red Army" w:date="2012-02-08T20:12:00Z">
                  <w:rPr>
                    <w:del w:id="6952" w:author="Red Army" w:date="2012-02-08T17:47:00Z"/>
                    <w:rFonts w:ascii="Times New Roman" w:hAnsi="Times New Roman"/>
                    <w:b/>
                    <w:bCs/>
                  </w:rPr>
                </w:rPrChange>
              </w:rPr>
            </w:pPr>
            <w:bookmarkStart w:id="6953" w:name="_Toc316664966"/>
            <w:bookmarkStart w:id="6954" w:name="_Toc316681579"/>
            <w:bookmarkEnd w:id="6953"/>
            <w:bookmarkEnd w:id="6954"/>
          </w:p>
          <w:p w:rsidR="0036746B" w:rsidRPr="001A0C52" w:rsidDel="00AF1BEB" w:rsidRDefault="0036746B" w:rsidP="0036746B">
            <w:pPr>
              <w:rPr>
                <w:del w:id="6955" w:author="Red Army" w:date="2012-02-08T17:47:00Z"/>
                <w:rFonts w:ascii="Times New Roman" w:hAnsi="Times New Roman"/>
                <w:b/>
                <w:bCs/>
                <w:sz w:val="24"/>
                <w:rPrChange w:id="6956" w:author="Red Army" w:date="2012-02-08T20:12:00Z">
                  <w:rPr>
                    <w:del w:id="6957" w:author="Red Army" w:date="2012-02-08T17:47:00Z"/>
                    <w:rFonts w:ascii="Times New Roman" w:hAnsi="Times New Roman"/>
                    <w:b/>
                    <w:bCs/>
                  </w:rPr>
                </w:rPrChange>
              </w:rPr>
            </w:pPr>
            <w:del w:id="6958" w:author="Red Army" w:date="2012-02-08T17:47:00Z">
              <w:r w:rsidRPr="001A0C52" w:rsidDel="00AF1BEB">
                <w:rPr>
                  <w:rFonts w:ascii="Times New Roman" w:hAnsi="Times New Roman"/>
                  <w:b/>
                  <w:bCs/>
                  <w:sz w:val="24"/>
                  <w:rPrChange w:id="6959" w:author="Red Army" w:date="2012-02-08T20:12:00Z">
                    <w:rPr>
                      <w:rFonts w:ascii="Times New Roman" w:eastAsia="ＭＳ ゴシック" w:hAnsi="Times New Roman"/>
                      <w:b/>
                      <w:bCs/>
                      <w:color w:val="4F81BD"/>
                    </w:rPr>
                  </w:rPrChange>
                </w:rPr>
                <w:delText xml:space="preserve">Alternative Scenario 2: </w:delText>
              </w:r>
              <w:bookmarkStart w:id="6960" w:name="_Toc316664967"/>
              <w:bookmarkStart w:id="6961" w:name="_Toc316681580"/>
              <w:bookmarkEnd w:id="6960"/>
              <w:bookmarkEnd w:id="6961"/>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36746B" w:rsidRPr="001A0C52" w:rsidDel="00AF1BEB" w:rsidTr="00EC4118">
              <w:trPr>
                <w:trHeight w:val="530"/>
                <w:del w:id="6962" w:author="Red Army" w:date="2012-02-08T17:47: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6746B" w:rsidRPr="001A0C52" w:rsidDel="00AF1BEB" w:rsidRDefault="0036746B" w:rsidP="00EC4118">
                  <w:pPr>
                    <w:jc w:val="center"/>
                    <w:rPr>
                      <w:del w:id="6963" w:author="Red Army" w:date="2012-02-08T17:47:00Z"/>
                      <w:rFonts w:ascii="Times New Roman" w:hAnsi="Times New Roman"/>
                      <w:sz w:val="24"/>
                      <w:rPrChange w:id="6964" w:author="Red Army" w:date="2012-02-08T20:12:00Z">
                        <w:rPr>
                          <w:del w:id="6965" w:author="Red Army" w:date="2012-02-08T17:47:00Z"/>
                          <w:rFonts w:ascii="Times New Roman" w:hAnsi="Times New Roman"/>
                        </w:rPr>
                      </w:rPrChange>
                    </w:rPr>
                  </w:pPr>
                  <w:del w:id="6966" w:author="Red Army" w:date="2012-02-08T17:47:00Z">
                    <w:r w:rsidRPr="001A0C52" w:rsidDel="00AF1BEB">
                      <w:rPr>
                        <w:rFonts w:ascii="Times New Roman" w:hAnsi="Times New Roman"/>
                        <w:sz w:val="24"/>
                        <w:rPrChange w:id="6967" w:author="Red Army" w:date="2012-02-08T20:12:00Z">
                          <w:rPr>
                            <w:rFonts w:ascii="Times New Roman" w:eastAsia="ＭＳ ゴシック" w:hAnsi="Times New Roman"/>
                            <w:b/>
                            <w:bCs/>
                            <w:color w:val="4F81BD"/>
                          </w:rPr>
                        </w:rPrChange>
                      </w:rPr>
                      <w:delText>Step</w:delText>
                    </w:r>
                    <w:bookmarkStart w:id="6968" w:name="_Toc316664968"/>
                    <w:bookmarkStart w:id="6969" w:name="_Toc316681581"/>
                    <w:bookmarkEnd w:id="6968"/>
                    <w:bookmarkEnd w:id="6969"/>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6746B" w:rsidRPr="001A0C52" w:rsidDel="00AF1BEB" w:rsidRDefault="0036746B" w:rsidP="00EC4118">
                  <w:pPr>
                    <w:jc w:val="center"/>
                    <w:rPr>
                      <w:del w:id="6970" w:author="Red Army" w:date="2012-02-08T17:47:00Z"/>
                      <w:rFonts w:ascii="Times New Roman" w:hAnsi="Times New Roman"/>
                      <w:sz w:val="24"/>
                      <w:rPrChange w:id="6971" w:author="Red Army" w:date="2012-02-08T20:12:00Z">
                        <w:rPr>
                          <w:del w:id="6972" w:author="Red Army" w:date="2012-02-08T17:47:00Z"/>
                          <w:rFonts w:ascii="Times New Roman" w:hAnsi="Times New Roman"/>
                        </w:rPr>
                      </w:rPrChange>
                    </w:rPr>
                  </w:pPr>
                  <w:del w:id="6973" w:author="Red Army" w:date="2012-02-08T17:47:00Z">
                    <w:r w:rsidRPr="001A0C52" w:rsidDel="00AF1BEB">
                      <w:rPr>
                        <w:rFonts w:ascii="Times New Roman" w:hAnsi="Times New Roman"/>
                        <w:sz w:val="24"/>
                        <w:rPrChange w:id="6974" w:author="Red Army" w:date="2012-02-08T20:12:00Z">
                          <w:rPr>
                            <w:rFonts w:ascii="Times New Roman" w:eastAsia="ＭＳ ゴシック" w:hAnsi="Times New Roman"/>
                            <w:b/>
                            <w:bCs/>
                            <w:color w:val="4F81BD"/>
                          </w:rPr>
                        </w:rPrChange>
                      </w:rPr>
                      <w:delText>Actor Action</w:delText>
                    </w:r>
                    <w:bookmarkStart w:id="6975" w:name="_Toc316664969"/>
                    <w:bookmarkStart w:id="6976" w:name="_Toc316681582"/>
                    <w:bookmarkEnd w:id="6975"/>
                    <w:bookmarkEnd w:id="6976"/>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6746B" w:rsidRPr="001A0C52" w:rsidDel="00AF1BEB" w:rsidRDefault="0036746B" w:rsidP="00EC4118">
                  <w:pPr>
                    <w:jc w:val="center"/>
                    <w:rPr>
                      <w:del w:id="6977" w:author="Red Army" w:date="2012-02-08T17:47:00Z"/>
                      <w:rFonts w:ascii="Times New Roman" w:hAnsi="Times New Roman"/>
                      <w:sz w:val="24"/>
                      <w:rPrChange w:id="6978" w:author="Red Army" w:date="2012-02-08T20:12:00Z">
                        <w:rPr>
                          <w:del w:id="6979" w:author="Red Army" w:date="2012-02-08T17:47:00Z"/>
                          <w:rFonts w:ascii="Times New Roman" w:hAnsi="Times New Roman"/>
                        </w:rPr>
                      </w:rPrChange>
                    </w:rPr>
                  </w:pPr>
                  <w:del w:id="6980" w:author="Red Army" w:date="2012-02-08T17:47:00Z">
                    <w:r w:rsidRPr="001A0C52" w:rsidDel="00AF1BEB">
                      <w:rPr>
                        <w:rFonts w:ascii="Times New Roman" w:hAnsi="Times New Roman"/>
                        <w:sz w:val="24"/>
                        <w:rPrChange w:id="6981" w:author="Red Army" w:date="2012-02-08T20:12:00Z">
                          <w:rPr>
                            <w:rFonts w:ascii="Times New Roman" w:eastAsia="ＭＳ ゴシック" w:hAnsi="Times New Roman"/>
                            <w:b/>
                            <w:bCs/>
                            <w:color w:val="4F81BD"/>
                          </w:rPr>
                        </w:rPrChange>
                      </w:rPr>
                      <w:delText>System Response</w:delText>
                    </w:r>
                    <w:bookmarkStart w:id="6982" w:name="_Toc316664970"/>
                    <w:bookmarkStart w:id="6983" w:name="_Toc316681583"/>
                    <w:bookmarkEnd w:id="6982"/>
                    <w:bookmarkEnd w:id="6983"/>
                  </w:del>
                </w:p>
              </w:tc>
              <w:bookmarkStart w:id="6984" w:name="_Toc316664971"/>
              <w:bookmarkStart w:id="6985" w:name="_Toc316681584"/>
              <w:bookmarkEnd w:id="6984"/>
              <w:bookmarkEnd w:id="6985"/>
            </w:tr>
            <w:tr w:rsidR="0036746B" w:rsidRPr="001A0C52" w:rsidDel="00AF1BEB" w:rsidTr="00EC4118">
              <w:trPr>
                <w:trHeight w:val="422"/>
                <w:del w:id="6986" w:author="Red Army" w:date="2012-02-08T17:47:00Z"/>
              </w:trPr>
              <w:tc>
                <w:tcPr>
                  <w:tcW w:w="647" w:type="dxa"/>
                  <w:tcBorders>
                    <w:top w:val="single" w:sz="4" w:space="0" w:color="auto"/>
                    <w:left w:val="single" w:sz="4" w:space="0" w:color="auto"/>
                    <w:bottom w:val="single" w:sz="4" w:space="0" w:color="auto"/>
                    <w:right w:val="single" w:sz="4" w:space="0" w:color="auto"/>
                  </w:tcBorders>
                  <w:vAlign w:val="center"/>
                  <w:hideMark/>
                </w:tcPr>
                <w:p w:rsidR="0036746B" w:rsidRPr="001A0C52" w:rsidDel="00AF1BEB" w:rsidRDefault="0036746B" w:rsidP="00EC4118">
                  <w:pPr>
                    <w:jc w:val="center"/>
                    <w:rPr>
                      <w:del w:id="6987" w:author="Red Army" w:date="2012-02-08T17:47:00Z"/>
                      <w:rFonts w:ascii="Times New Roman" w:hAnsi="Times New Roman"/>
                      <w:sz w:val="24"/>
                      <w:rPrChange w:id="6988" w:author="Red Army" w:date="2012-02-08T20:12:00Z">
                        <w:rPr>
                          <w:del w:id="6989" w:author="Red Army" w:date="2012-02-08T17:47:00Z"/>
                          <w:rFonts w:ascii="Times New Roman" w:hAnsi="Times New Roman"/>
                        </w:rPr>
                      </w:rPrChange>
                    </w:rPr>
                  </w:pPr>
                  <w:del w:id="6990" w:author="Red Army" w:date="2012-02-08T17:47:00Z">
                    <w:r w:rsidRPr="001A0C52" w:rsidDel="00AF1BEB">
                      <w:rPr>
                        <w:rFonts w:ascii="Times New Roman" w:hAnsi="Times New Roman"/>
                        <w:sz w:val="24"/>
                        <w:rPrChange w:id="6991" w:author="Red Army" w:date="2012-02-08T20:12:00Z">
                          <w:rPr>
                            <w:rFonts w:ascii="Times New Roman" w:eastAsia="ＭＳ ゴシック" w:hAnsi="Times New Roman"/>
                            <w:b/>
                            <w:bCs/>
                            <w:color w:val="4F81BD"/>
                          </w:rPr>
                        </w:rPrChange>
                      </w:rPr>
                      <w:delText>1</w:delText>
                    </w:r>
                    <w:bookmarkStart w:id="6992" w:name="_Toc316664972"/>
                    <w:bookmarkStart w:id="6993" w:name="_Toc316681585"/>
                    <w:bookmarkEnd w:id="6992"/>
                    <w:bookmarkEnd w:id="6993"/>
                  </w:del>
                </w:p>
              </w:tc>
              <w:tc>
                <w:tcPr>
                  <w:tcW w:w="4209" w:type="dxa"/>
                  <w:tcBorders>
                    <w:top w:val="single" w:sz="4" w:space="0" w:color="auto"/>
                    <w:left w:val="single" w:sz="4" w:space="0" w:color="auto"/>
                    <w:bottom w:val="single" w:sz="4" w:space="0" w:color="auto"/>
                    <w:right w:val="single" w:sz="4" w:space="0" w:color="auto"/>
                  </w:tcBorders>
                </w:tcPr>
                <w:p w:rsidR="0036746B" w:rsidRPr="001A0C52" w:rsidDel="00AF1BEB" w:rsidRDefault="0036746B">
                  <w:pPr>
                    <w:spacing w:after="0"/>
                    <w:rPr>
                      <w:del w:id="6994" w:author="Red Army" w:date="2012-02-08T17:47:00Z"/>
                      <w:rFonts w:ascii="Times New Roman" w:hAnsi="Times New Roman"/>
                      <w:sz w:val="24"/>
                      <w:rPrChange w:id="6995" w:author="Red Army" w:date="2012-02-08T20:12:00Z">
                        <w:rPr>
                          <w:del w:id="6996" w:author="Red Army" w:date="2012-02-08T17:47:00Z"/>
                          <w:rFonts w:ascii="Times New Roman" w:hAnsi="Times New Roman"/>
                        </w:rPr>
                      </w:rPrChange>
                    </w:rPr>
                  </w:pPr>
                  <w:del w:id="6997" w:author="Red Army" w:date="2012-02-08T17:47:00Z">
                    <w:r w:rsidRPr="001A0C52" w:rsidDel="00AF1BEB">
                      <w:rPr>
                        <w:rFonts w:ascii="Times New Roman" w:hAnsi="Times New Roman"/>
                        <w:sz w:val="24"/>
                        <w:rPrChange w:id="6998" w:author="Red Army" w:date="2012-02-08T20:12:00Z">
                          <w:rPr>
                            <w:rFonts w:ascii="Times New Roman" w:eastAsia="ＭＳ ゴシック" w:hAnsi="Times New Roman"/>
                            <w:b/>
                            <w:bCs/>
                            <w:color w:val="4F81BD"/>
                          </w:rPr>
                        </w:rPrChange>
                      </w:rPr>
                      <w:delText xml:space="preserve">From Interact with Teaching Plan Module, Select a KI. </w:delText>
                    </w:r>
                    <w:bookmarkStart w:id="6999" w:name="_Toc316664973"/>
                    <w:bookmarkStart w:id="7000" w:name="_Toc316681586"/>
                    <w:bookmarkEnd w:id="6999"/>
                    <w:bookmarkEnd w:id="7000"/>
                  </w:del>
                </w:p>
              </w:tc>
              <w:tc>
                <w:tcPr>
                  <w:tcW w:w="4494" w:type="dxa"/>
                  <w:tcBorders>
                    <w:top w:val="single" w:sz="4" w:space="0" w:color="auto"/>
                    <w:left w:val="single" w:sz="4" w:space="0" w:color="auto"/>
                    <w:bottom w:val="single" w:sz="4" w:space="0" w:color="auto"/>
                    <w:right w:val="single" w:sz="4" w:space="0" w:color="auto"/>
                  </w:tcBorders>
                </w:tcPr>
                <w:p w:rsidR="0036746B" w:rsidRPr="001A0C52" w:rsidDel="00AF1BEB" w:rsidRDefault="0036746B" w:rsidP="00EC4118">
                  <w:pPr>
                    <w:spacing w:after="0"/>
                    <w:rPr>
                      <w:del w:id="7001" w:author="Red Army" w:date="2012-02-08T17:47:00Z"/>
                      <w:rFonts w:ascii="Times New Roman" w:hAnsi="Times New Roman"/>
                      <w:sz w:val="24"/>
                      <w:rPrChange w:id="7002" w:author="Red Army" w:date="2012-02-08T20:12:00Z">
                        <w:rPr>
                          <w:del w:id="7003" w:author="Red Army" w:date="2012-02-08T17:47:00Z"/>
                          <w:rFonts w:ascii="Times New Roman" w:hAnsi="Times New Roman"/>
                        </w:rPr>
                      </w:rPrChange>
                    </w:rPr>
                  </w:pPr>
                  <w:del w:id="7004" w:author="Red Army" w:date="2012-02-08T17:47:00Z">
                    <w:r w:rsidRPr="001A0C52" w:rsidDel="00AF1BEB">
                      <w:rPr>
                        <w:rFonts w:ascii="Times New Roman" w:hAnsi="Times New Roman"/>
                        <w:sz w:val="24"/>
                        <w:rPrChange w:id="7005" w:author="Red Army" w:date="2012-02-08T20:12:00Z">
                          <w:rPr>
                            <w:rFonts w:ascii="Times New Roman" w:eastAsia="ＭＳ ゴシック" w:hAnsi="Times New Roman"/>
                            <w:b/>
                            <w:bCs/>
                            <w:color w:val="4F81BD"/>
                          </w:rPr>
                        </w:rPrChange>
                      </w:rPr>
                      <w:delText xml:space="preserve">Display a full preview of selected KI, including: Name, Subject, Class Level, Topic Number, Topic, Difficulty Level, Type, and Content. </w:delText>
                    </w:r>
                    <w:bookmarkStart w:id="7006" w:name="_Toc316664974"/>
                    <w:bookmarkStart w:id="7007" w:name="_Toc316681587"/>
                    <w:bookmarkEnd w:id="7006"/>
                    <w:bookmarkEnd w:id="7007"/>
                  </w:del>
                </w:p>
              </w:tc>
              <w:bookmarkStart w:id="7008" w:name="_Toc316664975"/>
              <w:bookmarkStart w:id="7009" w:name="_Toc316681588"/>
              <w:bookmarkEnd w:id="7008"/>
              <w:bookmarkEnd w:id="7009"/>
            </w:tr>
          </w:tbl>
          <w:p w:rsidR="0036746B" w:rsidRPr="001A0C52" w:rsidDel="00AF1BEB" w:rsidRDefault="0036746B" w:rsidP="00DB5A37">
            <w:pPr>
              <w:rPr>
                <w:del w:id="7010" w:author="Red Army" w:date="2012-02-08T17:47:00Z"/>
                <w:rFonts w:ascii="Times New Roman" w:hAnsi="Times New Roman"/>
                <w:b/>
                <w:bCs/>
                <w:sz w:val="24"/>
                <w:rPrChange w:id="7011" w:author="Red Army" w:date="2012-02-08T20:12:00Z">
                  <w:rPr>
                    <w:del w:id="7012" w:author="Red Army" w:date="2012-02-08T17:47:00Z"/>
                    <w:rFonts w:ascii="Times New Roman" w:hAnsi="Times New Roman"/>
                    <w:b/>
                    <w:bCs/>
                  </w:rPr>
                </w:rPrChange>
              </w:rPr>
            </w:pPr>
            <w:bookmarkStart w:id="7013" w:name="_Toc316664976"/>
            <w:bookmarkStart w:id="7014" w:name="_Toc316681589"/>
            <w:bookmarkEnd w:id="7013"/>
            <w:bookmarkEnd w:id="7014"/>
          </w:p>
          <w:p w:rsidR="006E25C4" w:rsidRPr="001A0C52" w:rsidDel="00AF1BEB" w:rsidRDefault="006E25C4" w:rsidP="00DB5A37">
            <w:pPr>
              <w:rPr>
                <w:del w:id="7015" w:author="Red Army" w:date="2012-02-08T17:47:00Z"/>
                <w:rFonts w:ascii="Times New Roman" w:hAnsi="Times New Roman"/>
                <w:bCs/>
                <w:sz w:val="24"/>
                <w:rPrChange w:id="7016" w:author="Red Army" w:date="2012-02-08T20:12:00Z">
                  <w:rPr>
                    <w:del w:id="7017" w:author="Red Army" w:date="2012-02-08T17:47:00Z"/>
                    <w:rFonts w:ascii="Times New Roman" w:hAnsi="Times New Roman"/>
                    <w:bCs/>
                  </w:rPr>
                </w:rPrChange>
              </w:rPr>
            </w:pPr>
            <w:del w:id="7018" w:author="Red Army" w:date="2012-02-08T17:47:00Z">
              <w:r w:rsidRPr="001A0C52" w:rsidDel="00AF1BEB">
                <w:rPr>
                  <w:rFonts w:ascii="Times New Roman" w:hAnsi="Times New Roman"/>
                  <w:b/>
                  <w:bCs/>
                  <w:sz w:val="24"/>
                  <w:rPrChange w:id="7019" w:author="Red Army" w:date="2012-02-08T20:12:00Z">
                    <w:rPr>
                      <w:rFonts w:ascii="Times New Roman" w:eastAsia="ＭＳ ゴシック" w:hAnsi="Times New Roman"/>
                      <w:b/>
                      <w:bCs/>
                      <w:color w:val="4F81BD"/>
                    </w:rPr>
                  </w:rPrChange>
                </w:rPr>
                <w:delText xml:space="preserve">Exceptions: </w:delText>
              </w:r>
              <w:bookmarkStart w:id="7020" w:name="_Toc316664977"/>
              <w:bookmarkStart w:id="7021" w:name="_Toc316681590"/>
              <w:bookmarkEnd w:id="7020"/>
              <w:bookmarkEnd w:id="7021"/>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6E25C4" w:rsidRPr="001A0C52" w:rsidDel="00AF1BEB" w:rsidTr="00DB5A37">
              <w:trPr>
                <w:trHeight w:val="530"/>
                <w:del w:id="7022" w:author="Red Army" w:date="2012-02-08T17:47: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DB5A37">
                  <w:pPr>
                    <w:jc w:val="center"/>
                    <w:rPr>
                      <w:del w:id="7023" w:author="Red Army" w:date="2012-02-08T17:47:00Z"/>
                      <w:rFonts w:ascii="Times New Roman" w:hAnsi="Times New Roman"/>
                      <w:sz w:val="24"/>
                      <w:rPrChange w:id="7024" w:author="Red Army" w:date="2012-02-08T20:12:00Z">
                        <w:rPr>
                          <w:del w:id="7025" w:author="Red Army" w:date="2012-02-08T17:47:00Z"/>
                          <w:rFonts w:ascii="Times New Roman" w:hAnsi="Times New Roman"/>
                        </w:rPr>
                      </w:rPrChange>
                    </w:rPr>
                  </w:pPr>
                  <w:del w:id="7026" w:author="Red Army" w:date="2012-02-08T17:47:00Z">
                    <w:r w:rsidRPr="001A0C52" w:rsidDel="00AF1BEB">
                      <w:rPr>
                        <w:rFonts w:ascii="Times New Roman" w:hAnsi="Times New Roman"/>
                        <w:sz w:val="24"/>
                        <w:rPrChange w:id="7027" w:author="Red Army" w:date="2012-02-08T20:12:00Z">
                          <w:rPr>
                            <w:rFonts w:ascii="Times New Roman" w:eastAsia="ＭＳ ゴシック" w:hAnsi="Times New Roman"/>
                            <w:b/>
                            <w:bCs/>
                            <w:color w:val="4F81BD"/>
                          </w:rPr>
                        </w:rPrChange>
                      </w:rPr>
                      <w:delText>Step</w:delText>
                    </w:r>
                    <w:bookmarkStart w:id="7028" w:name="_Toc316664978"/>
                    <w:bookmarkStart w:id="7029" w:name="_Toc316681591"/>
                    <w:bookmarkEnd w:id="7028"/>
                    <w:bookmarkEnd w:id="7029"/>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DB5A37">
                  <w:pPr>
                    <w:jc w:val="center"/>
                    <w:rPr>
                      <w:del w:id="7030" w:author="Red Army" w:date="2012-02-08T17:47:00Z"/>
                      <w:rFonts w:ascii="Times New Roman" w:hAnsi="Times New Roman"/>
                      <w:sz w:val="24"/>
                      <w:rPrChange w:id="7031" w:author="Red Army" w:date="2012-02-08T20:12:00Z">
                        <w:rPr>
                          <w:del w:id="7032" w:author="Red Army" w:date="2012-02-08T17:47:00Z"/>
                          <w:rFonts w:ascii="Times New Roman" w:hAnsi="Times New Roman"/>
                        </w:rPr>
                      </w:rPrChange>
                    </w:rPr>
                  </w:pPr>
                  <w:del w:id="7033" w:author="Red Army" w:date="2012-02-08T17:47:00Z">
                    <w:r w:rsidRPr="001A0C52" w:rsidDel="00AF1BEB">
                      <w:rPr>
                        <w:rFonts w:ascii="Times New Roman" w:hAnsi="Times New Roman"/>
                        <w:sz w:val="24"/>
                        <w:rPrChange w:id="7034" w:author="Red Army" w:date="2012-02-08T20:12:00Z">
                          <w:rPr>
                            <w:rFonts w:ascii="Times New Roman" w:eastAsia="ＭＳ ゴシック" w:hAnsi="Times New Roman"/>
                            <w:b/>
                            <w:bCs/>
                            <w:color w:val="4F81BD"/>
                          </w:rPr>
                        </w:rPrChange>
                      </w:rPr>
                      <w:delText>Actor Action</w:delText>
                    </w:r>
                    <w:bookmarkStart w:id="7035" w:name="_Toc316664979"/>
                    <w:bookmarkStart w:id="7036" w:name="_Toc316681592"/>
                    <w:bookmarkEnd w:id="7035"/>
                    <w:bookmarkEnd w:id="7036"/>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AF1BEB" w:rsidRDefault="006E25C4" w:rsidP="00DB5A37">
                  <w:pPr>
                    <w:jc w:val="center"/>
                    <w:rPr>
                      <w:del w:id="7037" w:author="Red Army" w:date="2012-02-08T17:47:00Z"/>
                      <w:rFonts w:ascii="Times New Roman" w:hAnsi="Times New Roman"/>
                      <w:sz w:val="24"/>
                      <w:rPrChange w:id="7038" w:author="Red Army" w:date="2012-02-08T20:12:00Z">
                        <w:rPr>
                          <w:del w:id="7039" w:author="Red Army" w:date="2012-02-08T17:47:00Z"/>
                          <w:rFonts w:ascii="Times New Roman" w:hAnsi="Times New Roman"/>
                        </w:rPr>
                      </w:rPrChange>
                    </w:rPr>
                  </w:pPr>
                  <w:del w:id="7040" w:author="Red Army" w:date="2012-02-08T17:47:00Z">
                    <w:r w:rsidRPr="001A0C52" w:rsidDel="00AF1BEB">
                      <w:rPr>
                        <w:rFonts w:ascii="Times New Roman" w:hAnsi="Times New Roman"/>
                        <w:sz w:val="24"/>
                        <w:rPrChange w:id="7041" w:author="Red Army" w:date="2012-02-08T20:12:00Z">
                          <w:rPr>
                            <w:rFonts w:ascii="Times New Roman" w:eastAsia="ＭＳ ゴシック" w:hAnsi="Times New Roman"/>
                            <w:b/>
                            <w:bCs/>
                            <w:color w:val="4F81BD"/>
                          </w:rPr>
                        </w:rPrChange>
                      </w:rPr>
                      <w:delText>System Response</w:delText>
                    </w:r>
                    <w:bookmarkStart w:id="7042" w:name="_Toc316664980"/>
                    <w:bookmarkStart w:id="7043" w:name="_Toc316681593"/>
                    <w:bookmarkEnd w:id="7042"/>
                    <w:bookmarkEnd w:id="7043"/>
                  </w:del>
                </w:p>
              </w:tc>
              <w:bookmarkStart w:id="7044" w:name="_Toc316664981"/>
              <w:bookmarkStart w:id="7045" w:name="_Toc316681594"/>
              <w:bookmarkEnd w:id="7044"/>
              <w:bookmarkEnd w:id="7045"/>
            </w:tr>
            <w:tr w:rsidR="006E25C4" w:rsidRPr="001A0C52" w:rsidDel="00AF1BEB" w:rsidTr="00DB5A37">
              <w:trPr>
                <w:trHeight w:val="845"/>
                <w:del w:id="7046" w:author="Red Army" w:date="2012-02-08T17:47:00Z"/>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Del="00AF1BEB" w:rsidRDefault="006E25C4" w:rsidP="00DB5A37">
                  <w:pPr>
                    <w:jc w:val="center"/>
                    <w:rPr>
                      <w:del w:id="7047" w:author="Red Army" w:date="2012-02-08T17:47:00Z"/>
                      <w:rFonts w:ascii="Times New Roman" w:hAnsi="Times New Roman"/>
                      <w:sz w:val="24"/>
                      <w:rPrChange w:id="7048" w:author="Red Army" w:date="2012-02-08T20:12:00Z">
                        <w:rPr>
                          <w:del w:id="7049" w:author="Red Army" w:date="2012-02-08T17:47:00Z"/>
                          <w:rFonts w:ascii="Times New Roman" w:hAnsi="Times New Roman"/>
                        </w:rPr>
                      </w:rPrChange>
                    </w:rPr>
                  </w:pPr>
                  <w:del w:id="7050" w:author="Red Army" w:date="2012-02-08T17:47:00Z">
                    <w:r w:rsidRPr="001A0C52" w:rsidDel="00AF1BEB">
                      <w:rPr>
                        <w:rFonts w:ascii="Times New Roman" w:hAnsi="Times New Roman"/>
                        <w:sz w:val="24"/>
                        <w:rPrChange w:id="7051" w:author="Red Army" w:date="2012-02-08T20:12:00Z">
                          <w:rPr>
                            <w:rFonts w:ascii="Times New Roman" w:eastAsia="ＭＳ ゴシック" w:hAnsi="Times New Roman"/>
                            <w:b/>
                            <w:bCs/>
                            <w:color w:val="4F81BD"/>
                          </w:rPr>
                        </w:rPrChange>
                      </w:rPr>
                      <w:delText>1</w:delText>
                    </w:r>
                    <w:bookmarkStart w:id="7052" w:name="_Toc316664982"/>
                    <w:bookmarkStart w:id="7053" w:name="_Toc316681595"/>
                    <w:bookmarkEnd w:id="7052"/>
                    <w:bookmarkEnd w:id="7053"/>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AF1BEB" w:rsidRDefault="006E25C4" w:rsidP="00DB5A37">
                  <w:pPr>
                    <w:rPr>
                      <w:del w:id="7054" w:author="Red Army" w:date="2012-02-08T17:47:00Z"/>
                      <w:rFonts w:ascii="Times New Roman" w:hAnsi="Times New Roman"/>
                      <w:sz w:val="24"/>
                      <w:rPrChange w:id="7055" w:author="Red Army" w:date="2012-02-08T20:12:00Z">
                        <w:rPr>
                          <w:del w:id="7056" w:author="Red Army" w:date="2012-02-08T17:47:00Z"/>
                          <w:rFonts w:ascii="Times New Roman" w:hAnsi="Times New Roman"/>
                        </w:rPr>
                      </w:rPrChange>
                    </w:rPr>
                  </w:pPr>
                  <w:del w:id="7057" w:author="Red Army" w:date="2012-02-08T17:47:00Z">
                    <w:r w:rsidRPr="001A0C52" w:rsidDel="00AF1BEB">
                      <w:rPr>
                        <w:rFonts w:ascii="Times New Roman" w:hAnsi="Times New Roman"/>
                        <w:sz w:val="24"/>
                        <w:rPrChange w:id="7058" w:author="Red Army" w:date="2012-02-08T20:12:00Z">
                          <w:rPr>
                            <w:rFonts w:ascii="Times New Roman" w:eastAsia="ＭＳ ゴシック" w:hAnsi="Times New Roman"/>
                            <w:b/>
                            <w:bCs/>
                            <w:color w:val="4F81BD"/>
                          </w:rPr>
                        </w:rPrChange>
                      </w:rPr>
                      <w:delText>View a KI in Manage Teaching Plan Module.</w:delText>
                    </w:r>
                    <w:bookmarkStart w:id="7059" w:name="_Toc316664983"/>
                    <w:bookmarkStart w:id="7060" w:name="_Toc316681596"/>
                    <w:bookmarkEnd w:id="7059"/>
                    <w:bookmarkEnd w:id="7060"/>
                  </w:del>
                </w:p>
                <w:p w:rsidR="006E25C4" w:rsidRPr="001A0C52" w:rsidDel="00AF1BEB" w:rsidRDefault="006E25C4" w:rsidP="00B410F0">
                  <w:pPr>
                    <w:rPr>
                      <w:del w:id="7061" w:author="Red Army" w:date="2012-02-08T17:47:00Z"/>
                      <w:rFonts w:ascii="Times New Roman" w:hAnsi="Times New Roman"/>
                      <w:sz w:val="24"/>
                      <w:rPrChange w:id="7062" w:author="Red Army" w:date="2012-02-08T20:12:00Z">
                        <w:rPr>
                          <w:del w:id="7063" w:author="Red Army" w:date="2012-02-08T17:47:00Z"/>
                          <w:rFonts w:ascii="Times New Roman" w:hAnsi="Times New Roman"/>
                        </w:rPr>
                      </w:rPrChange>
                    </w:rPr>
                  </w:pPr>
                  <w:del w:id="7064" w:author="Red Army" w:date="2012-02-08T17:47:00Z">
                    <w:r w:rsidRPr="001A0C52" w:rsidDel="00AF1BEB">
                      <w:rPr>
                        <w:rFonts w:ascii="Times New Roman" w:hAnsi="Times New Roman"/>
                        <w:sz w:val="24"/>
                        <w:rPrChange w:id="7065" w:author="Red Army" w:date="2012-02-08T20:12:00Z">
                          <w:rPr>
                            <w:rFonts w:ascii="Times New Roman" w:eastAsia="ＭＳ ゴシック" w:hAnsi="Times New Roman"/>
                            <w:b/>
                            <w:bCs/>
                            <w:color w:val="4F81BD"/>
                          </w:rPr>
                        </w:rPrChange>
                      </w:rPr>
                      <w:delText>Also, update that KI in Manage Knowledge Item Module.</w:delText>
                    </w:r>
                    <w:bookmarkStart w:id="7066" w:name="_Toc316664984"/>
                    <w:bookmarkStart w:id="7067" w:name="_Toc316681597"/>
                    <w:bookmarkEnd w:id="7066"/>
                    <w:bookmarkEnd w:id="7067"/>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AF1BEB" w:rsidRDefault="006E25C4" w:rsidP="00DB5A37">
                  <w:pPr>
                    <w:rPr>
                      <w:del w:id="7068" w:author="Red Army" w:date="2012-02-08T17:47:00Z"/>
                      <w:rFonts w:ascii="Times New Roman" w:hAnsi="Times New Roman"/>
                      <w:sz w:val="24"/>
                      <w:rPrChange w:id="7069" w:author="Red Army" w:date="2012-02-08T20:12:00Z">
                        <w:rPr>
                          <w:del w:id="7070" w:author="Red Army" w:date="2012-02-08T17:47:00Z"/>
                          <w:rFonts w:ascii="Times New Roman" w:hAnsi="Times New Roman"/>
                        </w:rPr>
                      </w:rPrChange>
                    </w:rPr>
                  </w:pPr>
                  <w:del w:id="7071" w:author="Red Army" w:date="2012-02-08T17:47:00Z">
                    <w:r w:rsidRPr="001A0C52" w:rsidDel="00AF1BEB">
                      <w:rPr>
                        <w:rFonts w:ascii="Times New Roman" w:hAnsi="Times New Roman"/>
                        <w:sz w:val="24"/>
                        <w:rPrChange w:id="7072" w:author="Red Army" w:date="2012-02-08T20:12:00Z">
                          <w:rPr>
                            <w:rFonts w:ascii="Times New Roman" w:eastAsia="ＭＳ ゴシック" w:hAnsi="Times New Roman"/>
                            <w:b/>
                            <w:bCs/>
                            <w:color w:val="4F81BD"/>
                          </w:rPr>
                        </w:rPrChange>
                      </w:rPr>
                      <w:delText>Display the old KI in Manage Teaching Plan Module.</w:delText>
                    </w:r>
                    <w:bookmarkStart w:id="7073" w:name="_Toc316664985"/>
                    <w:bookmarkStart w:id="7074" w:name="_Toc316681598"/>
                    <w:bookmarkEnd w:id="7073"/>
                    <w:bookmarkEnd w:id="7074"/>
                  </w:del>
                </w:p>
                <w:p w:rsidR="006E25C4" w:rsidRPr="001A0C52" w:rsidDel="00AF1BEB" w:rsidRDefault="006E25C4" w:rsidP="00DB5A37">
                  <w:pPr>
                    <w:rPr>
                      <w:del w:id="7075" w:author="Red Army" w:date="2012-02-08T17:47:00Z"/>
                      <w:rFonts w:ascii="Times New Roman" w:hAnsi="Times New Roman"/>
                      <w:sz w:val="24"/>
                      <w:rPrChange w:id="7076" w:author="Red Army" w:date="2012-02-08T20:12:00Z">
                        <w:rPr>
                          <w:del w:id="7077" w:author="Red Army" w:date="2012-02-08T17:47:00Z"/>
                          <w:rFonts w:ascii="Times New Roman" w:hAnsi="Times New Roman"/>
                        </w:rPr>
                      </w:rPrChange>
                    </w:rPr>
                  </w:pPr>
                  <w:del w:id="7078" w:author="Red Army" w:date="2012-02-08T17:47:00Z">
                    <w:r w:rsidRPr="001A0C52" w:rsidDel="00AF1BEB">
                      <w:rPr>
                        <w:rFonts w:ascii="Times New Roman" w:hAnsi="Times New Roman"/>
                        <w:sz w:val="24"/>
                        <w:rPrChange w:id="7079" w:author="Red Army" w:date="2012-02-08T20:12:00Z">
                          <w:rPr>
                            <w:rFonts w:ascii="Times New Roman" w:eastAsia="ＭＳ ゴシック" w:hAnsi="Times New Roman"/>
                            <w:b/>
                            <w:bCs/>
                            <w:color w:val="4F81BD"/>
                          </w:rPr>
                        </w:rPrChange>
                      </w:rPr>
                      <w:delText>Enable user to update.</w:delText>
                    </w:r>
                    <w:bookmarkStart w:id="7080" w:name="_Toc316664986"/>
                    <w:bookmarkStart w:id="7081" w:name="_Toc316681599"/>
                    <w:bookmarkEnd w:id="7080"/>
                    <w:bookmarkEnd w:id="7081"/>
                  </w:del>
                </w:p>
              </w:tc>
              <w:bookmarkStart w:id="7082" w:name="_Toc316664987"/>
              <w:bookmarkStart w:id="7083" w:name="_Toc316681600"/>
              <w:bookmarkEnd w:id="7082"/>
              <w:bookmarkEnd w:id="7083"/>
            </w:tr>
            <w:tr w:rsidR="006E25C4" w:rsidRPr="001A0C52" w:rsidDel="00AF1BEB" w:rsidTr="00DB5A37">
              <w:trPr>
                <w:del w:id="7084" w:author="Red Army" w:date="2012-02-08T17:47:00Z"/>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Del="00AF1BEB" w:rsidRDefault="006E25C4" w:rsidP="00DB5A37">
                  <w:pPr>
                    <w:jc w:val="center"/>
                    <w:rPr>
                      <w:del w:id="7085" w:author="Red Army" w:date="2012-02-08T17:47:00Z"/>
                      <w:rFonts w:ascii="Times New Roman" w:hAnsi="Times New Roman"/>
                      <w:sz w:val="24"/>
                      <w:rPrChange w:id="7086" w:author="Red Army" w:date="2012-02-08T20:12:00Z">
                        <w:rPr>
                          <w:del w:id="7087" w:author="Red Army" w:date="2012-02-08T17:47:00Z"/>
                          <w:rFonts w:ascii="Times New Roman" w:hAnsi="Times New Roman"/>
                        </w:rPr>
                      </w:rPrChange>
                    </w:rPr>
                  </w:pPr>
                  <w:del w:id="7088" w:author="Red Army" w:date="2012-02-08T17:47:00Z">
                    <w:r w:rsidRPr="001A0C52" w:rsidDel="00AF1BEB">
                      <w:rPr>
                        <w:rFonts w:ascii="Times New Roman" w:hAnsi="Times New Roman"/>
                        <w:sz w:val="24"/>
                        <w:rPrChange w:id="7089" w:author="Red Army" w:date="2012-02-08T20:12:00Z">
                          <w:rPr>
                            <w:rFonts w:ascii="Times New Roman" w:eastAsia="ＭＳ ゴシック" w:hAnsi="Times New Roman"/>
                            <w:b/>
                            <w:bCs/>
                            <w:color w:val="4F81BD"/>
                          </w:rPr>
                        </w:rPrChange>
                      </w:rPr>
                      <w:delText>2</w:delText>
                    </w:r>
                    <w:bookmarkStart w:id="7090" w:name="_Toc316664988"/>
                    <w:bookmarkStart w:id="7091" w:name="_Toc316681601"/>
                    <w:bookmarkEnd w:id="7090"/>
                    <w:bookmarkEnd w:id="7091"/>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AF1BEB" w:rsidRDefault="006E25C4" w:rsidP="00DB5A37">
                  <w:pPr>
                    <w:rPr>
                      <w:del w:id="7092" w:author="Red Army" w:date="2012-02-08T17:47:00Z"/>
                      <w:rFonts w:ascii="Times New Roman" w:hAnsi="Times New Roman"/>
                      <w:sz w:val="24"/>
                      <w:rPrChange w:id="7093" w:author="Red Army" w:date="2012-02-08T20:12:00Z">
                        <w:rPr>
                          <w:del w:id="7094" w:author="Red Army" w:date="2012-02-08T17:47:00Z"/>
                          <w:rFonts w:ascii="Times New Roman" w:hAnsi="Times New Roman"/>
                        </w:rPr>
                      </w:rPrChange>
                    </w:rPr>
                  </w:pPr>
                  <w:del w:id="7095" w:author="Red Army" w:date="2012-02-08T17:47:00Z">
                    <w:r w:rsidRPr="001A0C52" w:rsidDel="00AF1BEB">
                      <w:rPr>
                        <w:rFonts w:ascii="Times New Roman" w:hAnsi="Times New Roman"/>
                        <w:sz w:val="24"/>
                        <w:rPrChange w:id="7096" w:author="Red Army" w:date="2012-02-08T20:12:00Z">
                          <w:rPr>
                            <w:rFonts w:ascii="Times New Roman" w:eastAsia="ＭＳ ゴシック" w:hAnsi="Times New Roman"/>
                            <w:b/>
                            <w:bCs/>
                            <w:color w:val="4F81BD"/>
                          </w:rPr>
                        </w:rPrChange>
                      </w:rPr>
                      <w:delText>Save updates.</w:delText>
                    </w:r>
                    <w:bookmarkStart w:id="7097" w:name="_Toc316664989"/>
                    <w:bookmarkStart w:id="7098" w:name="_Toc316681602"/>
                    <w:bookmarkEnd w:id="7097"/>
                    <w:bookmarkEnd w:id="7098"/>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AF1BEB" w:rsidRDefault="006E25C4" w:rsidP="00D25F5E">
                  <w:pPr>
                    <w:rPr>
                      <w:del w:id="7099" w:author="Red Army" w:date="2012-02-08T17:47:00Z"/>
                      <w:rFonts w:ascii="Times New Roman" w:hAnsi="Times New Roman"/>
                      <w:sz w:val="24"/>
                      <w:rPrChange w:id="7100" w:author="Red Army" w:date="2012-02-08T20:12:00Z">
                        <w:rPr>
                          <w:del w:id="7101" w:author="Red Army" w:date="2012-02-08T17:47:00Z"/>
                          <w:rFonts w:ascii="Times New Roman" w:hAnsi="Times New Roman"/>
                        </w:rPr>
                      </w:rPrChange>
                    </w:rPr>
                  </w:pPr>
                  <w:del w:id="7102" w:author="Red Army" w:date="2012-02-08T17:47:00Z">
                    <w:r w:rsidRPr="001A0C52" w:rsidDel="00AF1BEB">
                      <w:rPr>
                        <w:rFonts w:ascii="Times New Roman" w:hAnsi="Times New Roman"/>
                        <w:sz w:val="24"/>
                        <w:rPrChange w:id="7103" w:author="Red Army" w:date="2012-02-08T20:12:00Z">
                          <w:rPr>
                            <w:rFonts w:ascii="Times New Roman" w:eastAsia="ＭＳ ゴシック" w:hAnsi="Times New Roman"/>
                            <w:b/>
                            <w:bCs/>
                            <w:color w:val="4F81BD"/>
                          </w:rPr>
                        </w:rPrChange>
                      </w:rPr>
                      <w:delText>Preload the updated KI for user to view in Manage Teaching Plan Module.</w:delText>
                    </w:r>
                    <w:bookmarkStart w:id="7104" w:name="_Toc316664990"/>
                    <w:bookmarkStart w:id="7105" w:name="_Toc316681603"/>
                    <w:bookmarkEnd w:id="7104"/>
                    <w:bookmarkEnd w:id="7105"/>
                  </w:del>
                </w:p>
              </w:tc>
              <w:bookmarkStart w:id="7106" w:name="_Toc316664991"/>
              <w:bookmarkStart w:id="7107" w:name="_Toc316681604"/>
              <w:bookmarkEnd w:id="7106"/>
              <w:bookmarkEnd w:id="7107"/>
            </w:tr>
          </w:tbl>
          <w:p w:rsidR="006E25C4" w:rsidRPr="001A0C52" w:rsidDel="00AF1BEB" w:rsidRDefault="006E25C4" w:rsidP="00DB5A37">
            <w:pPr>
              <w:rPr>
                <w:del w:id="7108" w:author="Red Army" w:date="2012-02-08T17:47:00Z"/>
                <w:rFonts w:ascii="Times New Roman" w:hAnsi="Times New Roman"/>
                <w:b/>
                <w:bCs/>
                <w:sz w:val="24"/>
                <w:rPrChange w:id="7109" w:author="Red Army" w:date="2012-02-08T20:12:00Z">
                  <w:rPr>
                    <w:del w:id="7110" w:author="Red Army" w:date="2012-02-08T17:47:00Z"/>
                    <w:rFonts w:ascii="Times New Roman" w:hAnsi="Times New Roman"/>
                    <w:b/>
                    <w:bCs/>
                  </w:rPr>
                </w:rPrChange>
              </w:rPr>
            </w:pPr>
            <w:bookmarkStart w:id="7111" w:name="_Toc316664992"/>
            <w:bookmarkStart w:id="7112" w:name="_Toc316681605"/>
            <w:bookmarkEnd w:id="7111"/>
            <w:bookmarkEnd w:id="7112"/>
          </w:p>
          <w:p w:rsidR="006E25C4" w:rsidRPr="001A0C52" w:rsidDel="00AF1BEB" w:rsidRDefault="006E25C4" w:rsidP="00DB5A37">
            <w:pPr>
              <w:rPr>
                <w:del w:id="7113" w:author="Red Army" w:date="2012-02-08T17:47:00Z"/>
                <w:rFonts w:ascii="Times New Roman" w:hAnsi="Times New Roman"/>
                <w:b/>
                <w:bCs/>
                <w:sz w:val="24"/>
                <w:rPrChange w:id="7114" w:author="Red Army" w:date="2012-02-08T20:12:00Z">
                  <w:rPr>
                    <w:del w:id="7115" w:author="Red Army" w:date="2012-02-08T17:47:00Z"/>
                    <w:rFonts w:ascii="Times New Roman" w:hAnsi="Times New Roman"/>
                    <w:b/>
                    <w:bCs/>
                  </w:rPr>
                </w:rPrChange>
              </w:rPr>
            </w:pPr>
            <w:del w:id="7116" w:author="Red Army" w:date="2012-02-08T17:47:00Z">
              <w:r w:rsidRPr="001A0C52" w:rsidDel="00AF1BEB">
                <w:rPr>
                  <w:rFonts w:ascii="Times New Roman" w:hAnsi="Times New Roman"/>
                  <w:b/>
                  <w:bCs/>
                  <w:sz w:val="24"/>
                  <w:rPrChange w:id="7117" w:author="Red Army" w:date="2012-02-08T20:12:00Z">
                    <w:rPr>
                      <w:rFonts w:ascii="Times New Roman" w:eastAsia="ＭＳ ゴシック" w:hAnsi="Times New Roman"/>
                      <w:b/>
                      <w:bCs/>
                      <w:color w:val="4F81BD"/>
                    </w:rPr>
                  </w:rPrChange>
                </w:rPr>
                <w:delText xml:space="preserve">Relationships: </w:delText>
              </w:r>
              <w:bookmarkStart w:id="7118" w:name="_Toc316664993"/>
              <w:bookmarkStart w:id="7119" w:name="_Toc316681606"/>
              <w:bookmarkEnd w:id="7118"/>
              <w:bookmarkEnd w:id="7119"/>
            </w:del>
          </w:p>
          <w:p w:rsidR="00283BFD" w:rsidRPr="001A0C52" w:rsidDel="00AF1BEB" w:rsidRDefault="00283BFD" w:rsidP="00283BFD">
            <w:pPr>
              <w:rPr>
                <w:del w:id="7120" w:author="Red Army" w:date="2012-02-08T17:47:00Z"/>
                <w:rFonts w:ascii="Times New Roman" w:hAnsi="Times New Roman"/>
                <w:bCs/>
                <w:sz w:val="24"/>
                <w:rPrChange w:id="7121" w:author="Red Army" w:date="2012-02-08T20:12:00Z">
                  <w:rPr>
                    <w:del w:id="7122" w:author="Red Army" w:date="2012-02-08T17:47:00Z"/>
                    <w:rFonts w:ascii="Times New Roman" w:hAnsi="Times New Roman"/>
                    <w:bCs/>
                  </w:rPr>
                </w:rPrChange>
              </w:rPr>
            </w:pPr>
            <w:del w:id="7123" w:author="Red Army" w:date="2012-02-08T17:47:00Z">
              <w:r w:rsidRPr="001A0C52" w:rsidDel="00AF1BEB">
                <w:rPr>
                  <w:rFonts w:ascii="Times New Roman" w:hAnsi="Times New Roman"/>
                  <w:bCs/>
                  <w:sz w:val="24"/>
                  <w:rPrChange w:id="7124" w:author="Red Army" w:date="2012-02-08T20:12:00Z">
                    <w:rPr>
                      <w:rFonts w:ascii="Times New Roman" w:eastAsia="ＭＳ ゴシック" w:hAnsi="Times New Roman"/>
                      <w:b/>
                      <w:bCs/>
                      <w:color w:val="4F81BD"/>
                    </w:rPr>
                  </w:rPrChange>
                </w:rPr>
                <w:tab/>
                <w:delText>UC_KI_001 – Create Knowledge Item.</w:delText>
              </w:r>
              <w:bookmarkStart w:id="7125" w:name="_Toc316664994"/>
              <w:bookmarkStart w:id="7126" w:name="_Toc316681607"/>
              <w:bookmarkEnd w:id="7125"/>
              <w:bookmarkEnd w:id="7126"/>
            </w:del>
          </w:p>
          <w:p w:rsidR="00283BFD" w:rsidRPr="001A0C52" w:rsidDel="00AF1BEB" w:rsidRDefault="00283BFD" w:rsidP="00283BFD">
            <w:pPr>
              <w:rPr>
                <w:del w:id="7127" w:author="Red Army" w:date="2012-02-08T17:47:00Z"/>
                <w:rFonts w:ascii="Times New Roman" w:hAnsi="Times New Roman"/>
                <w:bCs/>
                <w:sz w:val="24"/>
                <w:rPrChange w:id="7128" w:author="Red Army" w:date="2012-02-08T20:12:00Z">
                  <w:rPr>
                    <w:del w:id="7129" w:author="Red Army" w:date="2012-02-08T17:47:00Z"/>
                    <w:rFonts w:ascii="Times New Roman" w:hAnsi="Times New Roman"/>
                    <w:bCs/>
                  </w:rPr>
                </w:rPrChange>
              </w:rPr>
            </w:pPr>
            <w:del w:id="7130" w:author="Red Army" w:date="2012-02-08T17:47:00Z">
              <w:r w:rsidRPr="001A0C52" w:rsidDel="00AF1BEB">
                <w:rPr>
                  <w:rFonts w:ascii="Times New Roman" w:hAnsi="Times New Roman"/>
                  <w:bCs/>
                  <w:sz w:val="24"/>
                  <w:rPrChange w:id="7131" w:author="Red Army" w:date="2012-02-08T20:12:00Z">
                    <w:rPr>
                      <w:rFonts w:ascii="Times New Roman" w:eastAsia="ＭＳ ゴシック" w:hAnsi="Times New Roman"/>
                      <w:b/>
                      <w:bCs/>
                      <w:color w:val="4F81BD"/>
                    </w:rPr>
                  </w:rPrChange>
                </w:rPr>
                <w:tab/>
                <w:delText>UC_KI_002 – Update Knowledge Item.</w:delText>
              </w:r>
              <w:bookmarkStart w:id="7132" w:name="_Toc316664995"/>
              <w:bookmarkStart w:id="7133" w:name="_Toc316681608"/>
              <w:bookmarkEnd w:id="7132"/>
              <w:bookmarkEnd w:id="7133"/>
            </w:del>
          </w:p>
          <w:p w:rsidR="00283BFD" w:rsidRPr="001A0C52" w:rsidDel="00AF1BEB" w:rsidRDefault="00283BFD" w:rsidP="00283BFD">
            <w:pPr>
              <w:rPr>
                <w:del w:id="7134" w:author="Red Army" w:date="2012-02-08T17:47:00Z"/>
                <w:rFonts w:ascii="Times New Roman" w:hAnsi="Times New Roman"/>
                <w:bCs/>
                <w:sz w:val="24"/>
                <w:rPrChange w:id="7135" w:author="Red Army" w:date="2012-02-08T20:12:00Z">
                  <w:rPr>
                    <w:del w:id="7136" w:author="Red Army" w:date="2012-02-08T17:47:00Z"/>
                    <w:rFonts w:ascii="Times New Roman" w:hAnsi="Times New Roman"/>
                    <w:bCs/>
                  </w:rPr>
                </w:rPrChange>
              </w:rPr>
            </w:pPr>
            <w:del w:id="7137" w:author="Red Army" w:date="2012-02-08T17:47:00Z">
              <w:r w:rsidRPr="001A0C52" w:rsidDel="00AF1BEB">
                <w:rPr>
                  <w:rFonts w:ascii="Times New Roman" w:hAnsi="Times New Roman"/>
                  <w:bCs/>
                  <w:sz w:val="24"/>
                  <w:rPrChange w:id="7138" w:author="Red Army" w:date="2012-02-08T20:12:00Z">
                    <w:rPr>
                      <w:rFonts w:ascii="Times New Roman" w:eastAsia="ＭＳ ゴシック" w:hAnsi="Times New Roman"/>
                      <w:b/>
                      <w:bCs/>
                      <w:color w:val="4F81BD"/>
                    </w:rPr>
                  </w:rPrChange>
                </w:rPr>
                <w:tab/>
                <w:delText>UC_KI_003 – Delete Knowledge Item.</w:delText>
              </w:r>
              <w:bookmarkStart w:id="7139" w:name="_Toc316664996"/>
              <w:bookmarkStart w:id="7140" w:name="_Toc316681609"/>
              <w:bookmarkEnd w:id="7139"/>
              <w:bookmarkEnd w:id="7140"/>
            </w:del>
          </w:p>
          <w:p w:rsidR="00283BFD" w:rsidRPr="001A0C52" w:rsidDel="00AF1BEB" w:rsidRDefault="00283BFD" w:rsidP="00283BFD">
            <w:pPr>
              <w:rPr>
                <w:del w:id="7141" w:author="Red Army" w:date="2012-02-08T17:47:00Z"/>
                <w:rFonts w:ascii="Times New Roman" w:hAnsi="Times New Roman"/>
                <w:bCs/>
                <w:sz w:val="24"/>
                <w:rPrChange w:id="7142" w:author="Red Army" w:date="2012-02-08T20:12:00Z">
                  <w:rPr>
                    <w:del w:id="7143" w:author="Red Army" w:date="2012-02-08T17:47:00Z"/>
                    <w:rFonts w:ascii="Times New Roman" w:hAnsi="Times New Roman"/>
                    <w:bCs/>
                  </w:rPr>
                </w:rPrChange>
              </w:rPr>
            </w:pPr>
            <w:del w:id="7144" w:author="Red Army" w:date="2012-02-08T17:47:00Z">
              <w:r w:rsidRPr="001A0C52" w:rsidDel="00AF1BEB">
                <w:rPr>
                  <w:rFonts w:ascii="Times New Roman" w:hAnsi="Times New Roman"/>
                  <w:bCs/>
                  <w:sz w:val="24"/>
                  <w:rPrChange w:id="7145" w:author="Red Army" w:date="2012-02-08T20:12:00Z">
                    <w:rPr>
                      <w:rFonts w:ascii="Times New Roman" w:eastAsia="ＭＳ ゴシック" w:hAnsi="Times New Roman"/>
                      <w:b/>
                      <w:bCs/>
                      <w:color w:val="4F81BD"/>
                    </w:rPr>
                  </w:rPrChange>
                </w:rPr>
                <w:tab/>
                <w:delText>UC_KI_004 – Search Knowledge Item.</w:delText>
              </w:r>
              <w:bookmarkStart w:id="7146" w:name="_Toc316664997"/>
              <w:bookmarkStart w:id="7147" w:name="_Toc316681610"/>
              <w:bookmarkEnd w:id="7146"/>
              <w:bookmarkEnd w:id="7147"/>
            </w:del>
          </w:p>
          <w:p w:rsidR="00283BFD" w:rsidRPr="001A0C52" w:rsidDel="00AF1BEB" w:rsidRDefault="00283BFD" w:rsidP="00283BFD">
            <w:pPr>
              <w:rPr>
                <w:del w:id="7148" w:author="Red Army" w:date="2012-02-08T17:47:00Z"/>
                <w:rFonts w:ascii="Times New Roman" w:hAnsi="Times New Roman"/>
                <w:bCs/>
                <w:sz w:val="24"/>
                <w:rPrChange w:id="7149" w:author="Red Army" w:date="2012-02-08T20:12:00Z">
                  <w:rPr>
                    <w:del w:id="7150" w:author="Red Army" w:date="2012-02-08T17:47:00Z"/>
                    <w:rFonts w:ascii="Times New Roman" w:hAnsi="Times New Roman"/>
                    <w:bCs/>
                  </w:rPr>
                </w:rPrChange>
              </w:rPr>
            </w:pPr>
            <w:del w:id="7151" w:author="Red Army" w:date="2012-02-08T17:47:00Z">
              <w:r w:rsidRPr="001A0C52" w:rsidDel="00AF1BEB">
                <w:rPr>
                  <w:rFonts w:ascii="Times New Roman" w:hAnsi="Times New Roman"/>
                  <w:bCs/>
                  <w:sz w:val="24"/>
                  <w:rPrChange w:id="7152" w:author="Red Army" w:date="2012-02-08T20:12:00Z">
                    <w:rPr>
                      <w:rFonts w:ascii="Times New Roman" w:eastAsia="ＭＳ ゴシック" w:hAnsi="Times New Roman"/>
                      <w:b/>
                      <w:bCs/>
                      <w:color w:val="4F81BD"/>
                    </w:rPr>
                  </w:rPrChange>
                </w:rPr>
                <w:tab/>
                <w:delText>UC_ TP_001 – Create Teaching Plan.</w:delText>
              </w:r>
              <w:bookmarkStart w:id="7153" w:name="_Toc316664998"/>
              <w:bookmarkStart w:id="7154" w:name="_Toc316681611"/>
              <w:bookmarkEnd w:id="7153"/>
              <w:bookmarkEnd w:id="7154"/>
            </w:del>
          </w:p>
          <w:p w:rsidR="006E25C4" w:rsidRPr="001A0C52" w:rsidDel="00AF1BEB" w:rsidRDefault="006E25C4" w:rsidP="00DB5A37">
            <w:pPr>
              <w:rPr>
                <w:del w:id="7155" w:author="Red Army" w:date="2012-02-08T17:47:00Z"/>
                <w:rFonts w:ascii="Times New Roman" w:hAnsi="Times New Roman"/>
                <w:b/>
                <w:bCs/>
                <w:sz w:val="24"/>
                <w:rPrChange w:id="7156" w:author="Red Army" w:date="2012-02-08T20:12:00Z">
                  <w:rPr>
                    <w:del w:id="7157" w:author="Red Army" w:date="2012-02-08T17:47:00Z"/>
                    <w:rFonts w:ascii="Times New Roman" w:hAnsi="Times New Roman"/>
                    <w:b/>
                    <w:bCs/>
                  </w:rPr>
                </w:rPrChange>
              </w:rPr>
            </w:pPr>
            <w:del w:id="7158" w:author="Red Army" w:date="2012-02-08T17:47:00Z">
              <w:r w:rsidRPr="001A0C52" w:rsidDel="00AF1BEB">
                <w:rPr>
                  <w:rFonts w:ascii="Times New Roman" w:hAnsi="Times New Roman"/>
                  <w:b/>
                  <w:bCs/>
                  <w:sz w:val="24"/>
                  <w:rPrChange w:id="7159" w:author="Red Army" w:date="2012-02-08T20:12:00Z">
                    <w:rPr>
                      <w:rFonts w:ascii="Times New Roman" w:eastAsia="ＭＳ ゴシック" w:hAnsi="Times New Roman"/>
                      <w:b/>
                      <w:bCs/>
                      <w:color w:val="4F81BD"/>
                    </w:rPr>
                  </w:rPrChange>
                </w:rPr>
                <w:delText>Business Rules:</w:delText>
              </w:r>
              <w:bookmarkStart w:id="7160" w:name="_Toc316664999"/>
              <w:bookmarkStart w:id="7161" w:name="_Toc316681612"/>
              <w:bookmarkEnd w:id="7160"/>
              <w:bookmarkEnd w:id="7161"/>
            </w:del>
          </w:p>
          <w:p w:rsidR="006E25C4" w:rsidRPr="001A0C52" w:rsidDel="00AF1BEB" w:rsidRDefault="006E25C4" w:rsidP="00DB5A37">
            <w:pPr>
              <w:rPr>
                <w:del w:id="7162" w:author="Red Army" w:date="2012-02-08T17:47:00Z"/>
                <w:rFonts w:ascii="Times New Roman" w:hAnsi="Times New Roman"/>
                <w:bCs/>
                <w:sz w:val="24"/>
                <w:rPrChange w:id="7163" w:author="Red Army" w:date="2012-02-08T20:12:00Z">
                  <w:rPr>
                    <w:del w:id="7164" w:author="Red Army" w:date="2012-02-08T17:47:00Z"/>
                    <w:rFonts w:ascii="Times New Roman" w:hAnsi="Times New Roman"/>
                    <w:bCs/>
                  </w:rPr>
                </w:rPrChange>
              </w:rPr>
            </w:pPr>
            <w:del w:id="7165" w:author="Red Army" w:date="2012-02-08T17:47:00Z">
              <w:r w:rsidRPr="001A0C52" w:rsidDel="00AF1BEB">
                <w:rPr>
                  <w:rFonts w:ascii="Times New Roman" w:hAnsi="Times New Roman"/>
                  <w:bCs/>
                  <w:sz w:val="24"/>
                  <w:rPrChange w:id="7166" w:author="Red Army" w:date="2012-02-08T20:12:00Z">
                    <w:rPr>
                      <w:rFonts w:ascii="Times New Roman" w:eastAsia="ＭＳ ゴシック" w:hAnsi="Times New Roman"/>
                      <w:b/>
                      <w:bCs/>
                      <w:color w:val="4F81BD"/>
                    </w:rPr>
                  </w:rPrChange>
                </w:rPr>
                <w:delText xml:space="preserve">          None</w:delText>
              </w:r>
              <w:bookmarkStart w:id="7167" w:name="_Toc316665000"/>
              <w:bookmarkStart w:id="7168" w:name="_Toc316681613"/>
              <w:bookmarkEnd w:id="7167"/>
              <w:bookmarkEnd w:id="7168"/>
            </w:del>
          </w:p>
          <w:p w:rsidR="006E25C4" w:rsidRPr="001A0C52" w:rsidDel="00AF1BEB" w:rsidRDefault="006E25C4" w:rsidP="00DB5A37">
            <w:pPr>
              <w:tabs>
                <w:tab w:val="left" w:pos="6751"/>
              </w:tabs>
              <w:ind w:firstLine="720"/>
              <w:rPr>
                <w:del w:id="7169" w:author="Red Army" w:date="2012-02-08T17:47:00Z"/>
                <w:rFonts w:ascii="Times New Roman" w:hAnsi="Times New Roman"/>
                <w:sz w:val="24"/>
                <w:rPrChange w:id="7170" w:author="Red Army" w:date="2012-02-08T20:12:00Z">
                  <w:rPr>
                    <w:del w:id="7171" w:author="Red Army" w:date="2012-02-08T17:47:00Z"/>
                    <w:rFonts w:ascii="Times New Roman" w:hAnsi="Times New Roman"/>
                  </w:rPr>
                </w:rPrChange>
              </w:rPr>
            </w:pPr>
            <w:bookmarkStart w:id="7172" w:name="_Toc316665001"/>
            <w:bookmarkStart w:id="7173" w:name="_Toc316681614"/>
            <w:bookmarkEnd w:id="7172"/>
            <w:bookmarkEnd w:id="7173"/>
          </w:p>
        </w:tc>
        <w:bookmarkStart w:id="7174" w:name="_Toc316665002"/>
        <w:bookmarkStart w:id="7175" w:name="_Toc316681615"/>
        <w:bookmarkEnd w:id="7174"/>
        <w:bookmarkEnd w:id="7175"/>
      </w:tr>
      <w:tr w:rsidR="006E25C4" w:rsidRPr="001A0C52" w:rsidDel="00AF1BEB" w:rsidTr="00DB5A37">
        <w:trPr>
          <w:del w:id="7176" w:author="Red Army" w:date="2012-02-08T17:47:00Z"/>
        </w:trPr>
        <w:tc>
          <w:tcPr>
            <w:tcW w:w="5000" w:type="pct"/>
            <w:gridSpan w:val="5"/>
            <w:shd w:val="clear" w:color="auto" w:fill="auto"/>
          </w:tcPr>
          <w:p w:rsidR="006E25C4" w:rsidRPr="001A0C52" w:rsidDel="00AF1BEB" w:rsidRDefault="006E25C4" w:rsidP="00DB5A37">
            <w:pPr>
              <w:rPr>
                <w:del w:id="7177" w:author="Red Army" w:date="2012-02-08T17:47:00Z"/>
                <w:rFonts w:ascii="Times New Roman" w:hAnsi="Times New Roman"/>
                <w:b/>
                <w:sz w:val="24"/>
                <w:rPrChange w:id="7178" w:author="Red Army" w:date="2012-02-08T20:12:00Z">
                  <w:rPr>
                    <w:del w:id="7179" w:author="Red Army" w:date="2012-02-08T17:47:00Z"/>
                    <w:rFonts w:ascii="Times New Roman" w:hAnsi="Times New Roman"/>
                    <w:b/>
                  </w:rPr>
                </w:rPrChange>
              </w:rPr>
            </w:pPr>
            <w:del w:id="7180" w:author="Red Army" w:date="2012-02-08T17:47:00Z">
              <w:r w:rsidRPr="001A0C52" w:rsidDel="00AF1BEB">
                <w:rPr>
                  <w:rFonts w:ascii="Times New Roman" w:hAnsi="Times New Roman"/>
                  <w:b/>
                  <w:sz w:val="24"/>
                  <w:rPrChange w:id="7181" w:author="Red Army" w:date="2012-02-08T20:12:00Z">
                    <w:rPr>
                      <w:rFonts w:ascii="Times New Roman" w:eastAsia="ＭＳ ゴシック" w:hAnsi="Times New Roman"/>
                      <w:b/>
                      <w:bCs/>
                      <w:color w:val="4F81BD"/>
                    </w:rPr>
                  </w:rPrChange>
                </w:rPr>
                <w:delText>Description:</w:delText>
              </w:r>
              <w:bookmarkStart w:id="7182" w:name="_Toc316665003"/>
              <w:bookmarkStart w:id="7183" w:name="_Toc316681616"/>
              <w:bookmarkEnd w:id="7182"/>
              <w:bookmarkEnd w:id="7183"/>
            </w:del>
          </w:p>
          <w:p w:rsidR="006E25C4" w:rsidRPr="001A0C52" w:rsidDel="00AF1BEB" w:rsidRDefault="006E25C4" w:rsidP="00DB5A37">
            <w:pPr>
              <w:rPr>
                <w:del w:id="7184" w:author="Red Army" w:date="2012-02-08T17:47:00Z"/>
                <w:rFonts w:ascii="Times New Roman" w:hAnsi="Times New Roman"/>
                <w:sz w:val="24"/>
                <w:rPrChange w:id="7185" w:author="Red Army" w:date="2012-02-08T20:12:00Z">
                  <w:rPr>
                    <w:del w:id="7186" w:author="Red Army" w:date="2012-02-08T17:47:00Z"/>
                    <w:rFonts w:ascii="Times New Roman" w:hAnsi="Times New Roman"/>
                  </w:rPr>
                </w:rPrChange>
              </w:rPr>
            </w:pPr>
            <w:del w:id="7187" w:author="Red Army" w:date="2012-02-08T17:47:00Z">
              <w:r w:rsidRPr="001A0C52" w:rsidDel="00AF1BEB">
                <w:rPr>
                  <w:rFonts w:ascii="Times New Roman" w:hAnsi="Times New Roman"/>
                  <w:sz w:val="24"/>
                  <w:rPrChange w:id="7188" w:author="Red Army" w:date="2012-02-08T20:12:00Z">
                    <w:rPr>
                      <w:rFonts w:ascii="Times New Roman" w:eastAsia="ＭＳ ゴシック" w:hAnsi="Times New Roman"/>
                      <w:b/>
                      <w:bCs/>
                      <w:color w:val="4F81BD"/>
                    </w:rPr>
                  </w:rPrChange>
                </w:rPr>
                <w:delText>When user wants to view a specific KI, they can view details in Manage Knowledge Item Module or preview while working on Manage Teaching Plan Module. In order to view a KI, user need to select or mouse over the KI.</w:delText>
              </w:r>
              <w:bookmarkStart w:id="7189" w:name="_Toc316665004"/>
              <w:bookmarkStart w:id="7190" w:name="_Toc316681617"/>
              <w:bookmarkEnd w:id="7189"/>
              <w:bookmarkEnd w:id="7190"/>
            </w:del>
          </w:p>
          <w:p w:rsidR="006E25C4" w:rsidRPr="001A0C52" w:rsidDel="00AF1BEB" w:rsidRDefault="006E25C4" w:rsidP="00DB5A37">
            <w:pPr>
              <w:rPr>
                <w:del w:id="7191" w:author="Red Army" w:date="2012-02-08T17:47:00Z"/>
                <w:rFonts w:ascii="Times New Roman" w:hAnsi="Times New Roman"/>
                <w:sz w:val="24"/>
                <w:rPrChange w:id="7192" w:author="Red Army" w:date="2012-02-08T20:12:00Z">
                  <w:rPr>
                    <w:del w:id="7193" w:author="Red Army" w:date="2012-02-08T17:47:00Z"/>
                    <w:rFonts w:ascii="Times New Roman" w:hAnsi="Times New Roman"/>
                  </w:rPr>
                </w:rPrChange>
              </w:rPr>
            </w:pPr>
            <w:del w:id="7194" w:author="Red Army" w:date="2012-02-08T17:47:00Z">
              <w:r w:rsidRPr="001A0C52" w:rsidDel="00AF1BEB">
                <w:rPr>
                  <w:rFonts w:ascii="Times New Roman" w:hAnsi="Times New Roman"/>
                  <w:sz w:val="24"/>
                  <w:rPrChange w:id="7195" w:author="Red Army" w:date="2012-02-08T20:12:00Z">
                    <w:rPr>
                      <w:rFonts w:ascii="Times New Roman" w:eastAsia="ＭＳ ゴシック" w:hAnsi="Times New Roman"/>
                      <w:b/>
                      <w:bCs/>
                      <w:color w:val="4F81BD"/>
                    </w:rPr>
                  </w:rPrChange>
                </w:rPr>
                <w:delText xml:space="preserve">While updating a KI, user can only preview without updating any other KIs. </w:delText>
              </w:r>
              <w:bookmarkStart w:id="7196" w:name="_Toc316665005"/>
              <w:bookmarkStart w:id="7197" w:name="_Toc316681618"/>
              <w:bookmarkEnd w:id="7196"/>
              <w:bookmarkEnd w:id="7197"/>
            </w:del>
          </w:p>
        </w:tc>
        <w:bookmarkStart w:id="7198" w:name="_Toc316665006"/>
        <w:bookmarkStart w:id="7199" w:name="_Toc316681619"/>
        <w:bookmarkEnd w:id="7198"/>
        <w:bookmarkEnd w:id="7199"/>
      </w:tr>
    </w:tbl>
    <w:p w:rsidR="006E25C4" w:rsidRPr="001A0C52" w:rsidDel="001A62BD" w:rsidRDefault="006E25C4" w:rsidP="00785BA9">
      <w:pPr>
        <w:rPr>
          <w:del w:id="7200" w:author="Red Army" w:date="2012-02-08T20:20:00Z"/>
          <w:rFonts w:ascii="Times New Roman" w:hAnsi="Times New Roman"/>
          <w:sz w:val="24"/>
          <w:rPrChange w:id="7201" w:author="Red Army" w:date="2012-02-08T20:12:00Z">
            <w:rPr>
              <w:del w:id="7202" w:author="Red Army" w:date="2012-02-08T20:20:00Z"/>
              <w:rFonts w:ascii="Times New Roman" w:hAnsi="Times New Roman"/>
            </w:rPr>
          </w:rPrChange>
        </w:rPr>
      </w:pPr>
      <w:bookmarkStart w:id="7203" w:name="_Toc316665007"/>
      <w:bookmarkStart w:id="7204" w:name="_Toc316681620"/>
      <w:bookmarkEnd w:id="7203"/>
      <w:bookmarkEnd w:id="72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6E25C4" w:rsidRPr="001A0C52" w:rsidDel="009D4539" w:rsidTr="00DB5A37">
        <w:trPr>
          <w:trHeight w:val="1725"/>
          <w:del w:id="7205" w:author="Red Army" w:date="2012-02-07T19:01:00Z"/>
        </w:trPr>
        <w:tc>
          <w:tcPr>
            <w:tcW w:w="5000" w:type="pct"/>
            <w:gridSpan w:val="5"/>
            <w:shd w:val="clear" w:color="auto" w:fill="D9D9D9"/>
            <w:vAlign w:val="center"/>
          </w:tcPr>
          <w:p w:rsidR="006E25C4" w:rsidRPr="001A0C52" w:rsidDel="009D4539" w:rsidRDefault="006E25C4" w:rsidP="00DB5A37">
            <w:pPr>
              <w:rPr>
                <w:del w:id="7206" w:author="Red Army" w:date="2012-02-07T19:01:00Z"/>
                <w:rFonts w:ascii="Times New Roman" w:hAnsi="Times New Roman"/>
                <w:sz w:val="28"/>
                <w:rPrChange w:id="7207" w:author="Red Army" w:date="2012-02-08T20:12:00Z">
                  <w:rPr>
                    <w:del w:id="7208" w:author="Red Army" w:date="2012-02-07T19:01:00Z"/>
                    <w:rFonts w:ascii="Times New Roman" w:hAnsi="Times New Roman"/>
                  </w:rPr>
                </w:rPrChange>
              </w:rPr>
            </w:pPr>
            <w:del w:id="7209" w:author="Red Army" w:date="2012-02-07T19:01:00Z">
              <w:r w:rsidRPr="001A0C52" w:rsidDel="009D4539">
                <w:rPr>
                  <w:rFonts w:ascii="Times New Roman" w:hAnsi="Times New Roman"/>
                  <w:b/>
                  <w:sz w:val="28"/>
                  <w:rPrChange w:id="7210" w:author="Red Army" w:date="2012-02-08T20:12:00Z">
                    <w:rPr>
                      <w:rFonts w:ascii="Times New Roman" w:eastAsia="ＭＳ ゴシック" w:hAnsi="Times New Roman"/>
                      <w:b/>
                      <w:bCs/>
                      <w:color w:val="4F81BD"/>
                    </w:rPr>
                  </w:rPrChange>
                </w:rPr>
                <w:delText>USE CASE - Classify Knowledge Item.</w:delText>
              </w:r>
              <w:bookmarkStart w:id="7211" w:name="_Toc316495271"/>
              <w:bookmarkStart w:id="7212" w:name="_Toc316665008"/>
              <w:bookmarkStart w:id="7213" w:name="_Toc316681621"/>
              <w:bookmarkEnd w:id="7211"/>
              <w:bookmarkEnd w:id="7212"/>
              <w:bookmarkEnd w:id="7213"/>
            </w:del>
          </w:p>
        </w:tc>
        <w:bookmarkStart w:id="7214" w:name="_Toc316495272"/>
        <w:bookmarkStart w:id="7215" w:name="_Toc316665009"/>
        <w:bookmarkStart w:id="7216" w:name="_Toc316681622"/>
        <w:bookmarkEnd w:id="7214"/>
        <w:bookmarkEnd w:id="7215"/>
        <w:bookmarkEnd w:id="7216"/>
      </w:tr>
      <w:tr w:rsidR="006E25C4" w:rsidRPr="001A0C52" w:rsidDel="009D4539" w:rsidTr="00DB5A37">
        <w:trPr>
          <w:del w:id="7217" w:author="Red Army" w:date="2012-02-07T19:01:00Z"/>
        </w:trPr>
        <w:tc>
          <w:tcPr>
            <w:tcW w:w="1391" w:type="pct"/>
            <w:shd w:val="clear" w:color="auto" w:fill="D9D9D9"/>
          </w:tcPr>
          <w:p w:rsidR="006E25C4" w:rsidRPr="001A0C52" w:rsidDel="009D4539" w:rsidRDefault="006E25C4" w:rsidP="00DB5A37">
            <w:pPr>
              <w:rPr>
                <w:del w:id="7218" w:author="Red Army" w:date="2012-02-07T19:01:00Z"/>
                <w:rFonts w:ascii="Times New Roman" w:hAnsi="Times New Roman"/>
                <w:b/>
                <w:sz w:val="28"/>
                <w:rPrChange w:id="7219" w:author="Red Army" w:date="2012-02-08T20:12:00Z">
                  <w:rPr>
                    <w:del w:id="7220" w:author="Red Army" w:date="2012-02-07T19:01:00Z"/>
                    <w:rFonts w:ascii="Times New Roman" w:hAnsi="Times New Roman"/>
                    <w:b/>
                  </w:rPr>
                </w:rPrChange>
              </w:rPr>
            </w:pPr>
            <w:del w:id="7221" w:author="Red Army" w:date="2012-02-07T19:01:00Z">
              <w:r w:rsidRPr="001A0C52" w:rsidDel="009D4539">
                <w:rPr>
                  <w:rFonts w:ascii="Times New Roman" w:hAnsi="Times New Roman"/>
                  <w:b/>
                  <w:sz w:val="28"/>
                  <w:rPrChange w:id="7222" w:author="Red Army" w:date="2012-02-08T20:12:00Z">
                    <w:rPr>
                      <w:rFonts w:ascii="Times New Roman" w:eastAsia="ＭＳ ゴシック" w:hAnsi="Times New Roman"/>
                      <w:b/>
                      <w:bCs/>
                      <w:color w:val="4F81BD"/>
                    </w:rPr>
                  </w:rPrChange>
                </w:rPr>
                <w:delText>Use-case No.</w:delText>
              </w:r>
              <w:bookmarkStart w:id="7223" w:name="_Toc316495273"/>
              <w:bookmarkStart w:id="7224" w:name="_Toc316665010"/>
              <w:bookmarkStart w:id="7225" w:name="_Toc316681623"/>
              <w:bookmarkEnd w:id="7223"/>
              <w:bookmarkEnd w:id="7224"/>
              <w:bookmarkEnd w:id="7225"/>
            </w:del>
          </w:p>
        </w:tc>
        <w:tc>
          <w:tcPr>
            <w:tcW w:w="1364" w:type="pct"/>
          </w:tcPr>
          <w:p w:rsidR="006E25C4" w:rsidRPr="001A0C52" w:rsidDel="009D4539" w:rsidRDefault="006E25C4" w:rsidP="00DB5A37">
            <w:pPr>
              <w:rPr>
                <w:del w:id="7226" w:author="Red Army" w:date="2012-02-07T19:01:00Z"/>
                <w:rFonts w:ascii="Times New Roman" w:hAnsi="Times New Roman"/>
                <w:sz w:val="28"/>
                <w:rPrChange w:id="7227" w:author="Red Army" w:date="2012-02-08T20:12:00Z">
                  <w:rPr>
                    <w:del w:id="7228" w:author="Red Army" w:date="2012-02-07T19:01:00Z"/>
                    <w:rFonts w:ascii="Times New Roman" w:hAnsi="Times New Roman"/>
                  </w:rPr>
                </w:rPrChange>
              </w:rPr>
            </w:pPr>
            <w:del w:id="7229" w:author="Red Army" w:date="2012-02-07T19:01:00Z">
              <w:r w:rsidRPr="001A0C52" w:rsidDel="009D4539">
                <w:rPr>
                  <w:rFonts w:ascii="Times New Roman" w:hAnsi="Times New Roman"/>
                  <w:sz w:val="28"/>
                  <w:rPrChange w:id="7230" w:author="Red Army" w:date="2012-02-08T20:12:00Z">
                    <w:rPr>
                      <w:rFonts w:ascii="Times New Roman" w:eastAsia="ＭＳ ゴシック" w:hAnsi="Times New Roman"/>
                      <w:b/>
                      <w:bCs/>
                      <w:color w:val="4F81BD"/>
                    </w:rPr>
                  </w:rPrChange>
                </w:rPr>
                <w:delText>UC</w:delText>
              </w:r>
              <w:r w:rsidR="00B8238D" w:rsidRPr="001A0C52" w:rsidDel="009D4539">
                <w:rPr>
                  <w:rFonts w:ascii="Times New Roman" w:hAnsi="Times New Roman"/>
                  <w:sz w:val="28"/>
                  <w:rPrChange w:id="7231" w:author="Red Army" w:date="2012-02-08T20:12:00Z">
                    <w:rPr>
                      <w:rFonts w:ascii="Times New Roman" w:eastAsia="ＭＳ ゴシック" w:hAnsi="Times New Roman"/>
                      <w:b/>
                      <w:bCs/>
                      <w:color w:val="4F81BD"/>
                    </w:rPr>
                  </w:rPrChange>
                </w:rPr>
                <w:delText>_KI_006</w:delText>
              </w:r>
              <w:bookmarkStart w:id="7232" w:name="_Toc316495274"/>
              <w:bookmarkStart w:id="7233" w:name="_Toc316665011"/>
              <w:bookmarkStart w:id="7234" w:name="_Toc316681624"/>
              <w:bookmarkEnd w:id="7232"/>
              <w:bookmarkEnd w:id="7233"/>
              <w:bookmarkEnd w:id="7234"/>
            </w:del>
          </w:p>
        </w:tc>
        <w:tc>
          <w:tcPr>
            <w:tcW w:w="1059" w:type="pct"/>
            <w:gridSpan w:val="2"/>
            <w:shd w:val="clear" w:color="auto" w:fill="D9D9D9"/>
          </w:tcPr>
          <w:p w:rsidR="006E25C4" w:rsidRPr="001A0C52" w:rsidDel="009D4539" w:rsidRDefault="006E25C4" w:rsidP="00DB5A37">
            <w:pPr>
              <w:rPr>
                <w:del w:id="7235" w:author="Red Army" w:date="2012-02-07T19:01:00Z"/>
                <w:rFonts w:ascii="Times New Roman" w:hAnsi="Times New Roman"/>
                <w:b/>
                <w:sz w:val="28"/>
                <w:rPrChange w:id="7236" w:author="Red Army" w:date="2012-02-08T20:12:00Z">
                  <w:rPr>
                    <w:del w:id="7237" w:author="Red Army" w:date="2012-02-07T19:01:00Z"/>
                    <w:rFonts w:ascii="Times New Roman" w:hAnsi="Times New Roman"/>
                    <w:b/>
                  </w:rPr>
                </w:rPrChange>
              </w:rPr>
            </w:pPr>
            <w:del w:id="7238" w:author="Red Army" w:date="2012-02-07T19:01:00Z">
              <w:r w:rsidRPr="001A0C52" w:rsidDel="009D4539">
                <w:rPr>
                  <w:rFonts w:ascii="Times New Roman" w:hAnsi="Times New Roman"/>
                  <w:b/>
                  <w:sz w:val="28"/>
                  <w:rPrChange w:id="7239" w:author="Red Army" w:date="2012-02-08T20:12:00Z">
                    <w:rPr>
                      <w:rFonts w:ascii="Times New Roman" w:eastAsia="ＭＳ ゴシック" w:hAnsi="Times New Roman"/>
                      <w:b/>
                      <w:bCs/>
                      <w:color w:val="4F81BD"/>
                    </w:rPr>
                  </w:rPrChange>
                </w:rPr>
                <w:delText>Use-case Version</w:delText>
              </w:r>
              <w:bookmarkStart w:id="7240" w:name="_Toc316495275"/>
              <w:bookmarkStart w:id="7241" w:name="_Toc316665012"/>
              <w:bookmarkStart w:id="7242" w:name="_Toc316681625"/>
              <w:bookmarkEnd w:id="7240"/>
              <w:bookmarkEnd w:id="7241"/>
              <w:bookmarkEnd w:id="7242"/>
            </w:del>
          </w:p>
        </w:tc>
        <w:tc>
          <w:tcPr>
            <w:tcW w:w="1186" w:type="pct"/>
          </w:tcPr>
          <w:p w:rsidR="006E25C4" w:rsidRPr="001A0C52" w:rsidDel="009D4539" w:rsidRDefault="006E25C4" w:rsidP="00DB5A37">
            <w:pPr>
              <w:rPr>
                <w:del w:id="7243" w:author="Red Army" w:date="2012-02-07T19:01:00Z"/>
                <w:rFonts w:ascii="Times New Roman" w:hAnsi="Times New Roman"/>
                <w:sz w:val="28"/>
                <w:rPrChange w:id="7244" w:author="Red Army" w:date="2012-02-08T20:12:00Z">
                  <w:rPr>
                    <w:del w:id="7245" w:author="Red Army" w:date="2012-02-07T19:01:00Z"/>
                    <w:rFonts w:ascii="Times New Roman" w:hAnsi="Times New Roman"/>
                  </w:rPr>
                </w:rPrChange>
              </w:rPr>
            </w:pPr>
            <w:del w:id="7246" w:author="Red Army" w:date="2012-02-07T19:01:00Z">
              <w:r w:rsidRPr="001A0C52" w:rsidDel="009D4539">
                <w:rPr>
                  <w:rFonts w:ascii="Times New Roman" w:hAnsi="Times New Roman"/>
                  <w:sz w:val="28"/>
                  <w:rPrChange w:id="7247" w:author="Red Army" w:date="2012-02-08T20:12:00Z">
                    <w:rPr>
                      <w:rFonts w:ascii="Times New Roman" w:eastAsia="ＭＳ ゴシック" w:hAnsi="Times New Roman"/>
                      <w:b/>
                      <w:bCs/>
                      <w:color w:val="4F81BD"/>
                    </w:rPr>
                  </w:rPrChange>
                </w:rPr>
                <w:delText>1.0</w:delText>
              </w:r>
              <w:bookmarkStart w:id="7248" w:name="_Toc316495276"/>
              <w:bookmarkStart w:id="7249" w:name="_Toc316665013"/>
              <w:bookmarkStart w:id="7250" w:name="_Toc316681626"/>
              <w:bookmarkEnd w:id="7248"/>
              <w:bookmarkEnd w:id="7249"/>
              <w:bookmarkEnd w:id="7250"/>
            </w:del>
          </w:p>
        </w:tc>
        <w:bookmarkStart w:id="7251" w:name="_Toc316495277"/>
        <w:bookmarkStart w:id="7252" w:name="_Toc316665014"/>
        <w:bookmarkStart w:id="7253" w:name="_Toc316681627"/>
        <w:bookmarkEnd w:id="7251"/>
        <w:bookmarkEnd w:id="7252"/>
        <w:bookmarkEnd w:id="7253"/>
      </w:tr>
      <w:tr w:rsidR="006E25C4" w:rsidRPr="001A0C52" w:rsidDel="009D4539" w:rsidTr="00DB5A37">
        <w:trPr>
          <w:del w:id="7254" w:author="Red Army" w:date="2012-02-07T19:01:00Z"/>
        </w:trPr>
        <w:tc>
          <w:tcPr>
            <w:tcW w:w="1391" w:type="pct"/>
            <w:shd w:val="clear" w:color="auto" w:fill="D9D9D9"/>
          </w:tcPr>
          <w:p w:rsidR="006E25C4" w:rsidRPr="001A0C52" w:rsidDel="009D4539" w:rsidRDefault="006E25C4" w:rsidP="00DB5A37">
            <w:pPr>
              <w:rPr>
                <w:del w:id="7255" w:author="Red Army" w:date="2012-02-07T19:01:00Z"/>
                <w:rFonts w:ascii="Times New Roman" w:hAnsi="Times New Roman"/>
                <w:b/>
                <w:sz w:val="28"/>
                <w:rPrChange w:id="7256" w:author="Red Army" w:date="2012-02-08T20:12:00Z">
                  <w:rPr>
                    <w:del w:id="7257" w:author="Red Army" w:date="2012-02-07T19:01:00Z"/>
                    <w:rFonts w:ascii="Times New Roman" w:hAnsi="Times New Roman"/>
                    <w:b/>
                  </w:rPr>
                </w:rPrChange>
              </w:rPr>
            </w:pPr>
            <w:del w:id="7258" w:author="Red Army" w:date="2012-02-07T19:01:00Z">
              <w:r w:rsidRPr="001A0C52" w:rsidDel="009D4539">
                <w:rPr>
                  <w:rFonts w:ascii="Times New Roman" w:hAnsi="Times New Roman"/>
                  <w:b/>
                  <w:sz w:val="28"/>
                  <w:rPrChange w:id="7259" w:author="Red Army" w:date="2012-02-08T20:12:00Z">
                    <w:rPr>
                      <w:rFonts w:ascii="Times New Roman" w:eastAsia="ＭＳ ゴシック" w:hAnsi="Times New Roman"/>
                      <w:b/>
                      <w:bCs/>
                      <w:color w:val="4F81BD"/>
                    </w:rPr>
                  </w:rPrChange>
                </w:rPr>
                <w:delText>Use-case Name</w:delText>
              </w:r>
              <w:bookmarkStart w:id="7260" w:name="_Toc316495278"/>
              <w:bookmarkStart w:id="7261" w:name="_Toc316665015"/>
              <w:bookmarkStart w:id="7262" w:name="_Toc316681628"/>
              <w:bookmarkEnd w:id="7260"/>
              <w:bookmarkEnd w:id="7261"/>
              <w:bookmarkEnd w:id="7262"/>
            </w:del>
          </w:p>
        </w:tc>
        <w:tc>
          <w:tcPr>
            <w:tcW w:w="3609" w:type="pct"/>
            <w:gridSpan w:val="4"/>
          </w:tcPr>
          <w:p w:rsidR="006E25C4" w:rsidRPr="001A0C52" w:rsidDel="009D4539" w:rsidRDefault="006E25C4" w:rsidP="00DB5A37">
            <w:pPr>
              <w:rPr>
                <w:del w:id="7263" w:author="Red Army" w:date="2012-02-07T19:01:00Z"/>
                <w:rFonts w:ascii="Times New Roman" w:hAnsi="Times New Roman"/>
                <w:sz w:val="28"/>
                <w:rPrChange w:id="7264" w:author="Red Army" w:date="2012-02-08T20:12:00Z">
                  <w:rPr>
                    <w:del w:id="7265" w:author="Red Army" w:date="2012-02-07T19:01:00Z"/>
                    <w:rFonts w:ascii="Times New Roman" w:hAnsi="Times New Roman"/>
                  </w:rPr>
                </w:rPrChange>
              </w:rPr>
            </w:pPr>
            <w:del w:id="7266" w:author="Red Army" w:date="2012-02-07T19:01:00Z">
              <w:r w:rsidRPr="001A0C52" w:rsidDel="009D4539">
                <w:rPr>
                  <w:rFonts w:ascii="Times New Roman" w:hAnsi="Times New Roman"/>
                  <w:sz w:val="28"/>
                  <w:rPrChange w:id="7267" w:author="Red Army" w:date="2012-02-08T20:12:00Z">
                    <w:rPr>
                      <w:rFonts w:ascii="Times New Roman" w:eastAsia="ＭＳ ゴシック" w:hAnsi="Times New Roman"/>
                      <w:b/>
                      <w:bCs/>
                      <w:color w:val="4F81BD"/>
                    </w:rPr>
                  </w:rPrChange>
                </w:rPr>
                <w:delText>Classify Knowledge Item.</w:delText>
              </w:r>
              <w:bookmarkStart w:id="7268" w:name="_Toc316495279"/>
              <w:bookmarkStart w:id="7269" w:name="_Toc316665016"/>
              <w:bookmarkStart w:id="7270" w:name="_Toc316681629"/>
              <w:bookmarkEnd w:id="7268"/>
              <w:bookmarkEnd w:id="7269"/>
              <w:bookmarkEnd w:id="7270"/>
            </w:del>
          </w:p>
        </w:tc>
        <w:bookmarkStart w:id="7271" w:name="_Toc316495280"/>
        <w:bookmarkStart w:id="7272" w:name="_Toc316665017"/>
        <w:bookmarkStart w:id="7273" w:name="_Toc316681630"/>
        <w:bookmarkEnd w:id="7271"/>
        <w:bookmarkEnd w:id="7272"/>
        <w:bookmarkEnd w:id="7273"/>
      </w:tr>
      <w:tr w:rsidR="006E25C4" w:rsidRPr="001A0C52" w:rsidDel="009D4539" w:rsidTr="00DB5A37">
        <w:trPr>
          <w:del w:id="7274" w:author="Red Army" w:date="2012-02-07T19:01:00Z"/>
        </w:trPr>
        <w:tc>
          <w:tcPr>
            <w:tcW w:w="1391" w:type="pct"/>
            <w:shd w:val="clear" w:color="auto" w:fill="D9D9D9"/>
          </w:tcPr>
          <w:p w:rsidR="006E25C4" w:rsidRPr="001A0C52" w:rsidDel="009D4539" w:rsidRDefault="006E25C4" w:rsidP="00DB5A37">
            <w:pPr>
              <w:rPr>
                <w:del w:id="7275" w:author="Red Army" w:date="2012-02-07T19:01:00Z"/>
                <w:rFonts w:ascii="Times New Roman" w:hAnsi="Times New Roman"/>
                <w:b/>
                <w:sz w:val="28"/>
                <w:rPrChange w:id="7276" w:author="Red Army" w:date="2012-02-08T20:12:00Z">
                  <w:rPr>
                    <w:del w:id="7277" w:author="Red Army" w:date="2012-02-07T19:01:00Z"/>
                    <w:rFonts w:ascii="Times New Roman" w:hAnsi="Times New Roman"/>
                    <w:b/>
                  </w:rPr>
                </w:rPrChange>
              </w:rPr>
            </w:pPr>
            <w:del w:id="7278" w:author="Red Army" w:date="2012-02-07T19:01:00Z">
              <w:r w:rsidRPr="001A0C52" w:rsidDel="009D4539">
                <w:rPr>
                  <w:rFonts w:ascii="Times New Roman" w:hAnsi="Times New Roman"/>
                  <w:b/>
                  <w:sz w:val="28"/>
                  <w:rPrChange w:id="7279" w:author="Red Army" w:date="2012-02-08T20:12:00Z">
                    <w:rPr>
                      <w:rFonts w:ascii="Times New Roman" w:eastAsia="ＭＳ ゴシック" w:hAnsi="Times New Roman"/>
                      <w:b/>
                      <w:bCs/>
                      <w:color w:val="4F81BD"/>
                    </w:rPr>
                  </w:rPrChange>
                </w:rPr>
                <w:delText xml:space="preserve">Author </w:delText>
              </w:r>
              <w:bookmarkStart w:id="7280" w:name="_Toc316495281"/>
              <w:bookmarkStart w:id="7281" w:name="_Toc316665018"/>
              <w:bookmarkStart w:id="7282" w:name="_Toc316681631"/>
              <w:bookmarkEnd w:id="7280"/>
              <w:bookmarkEnd w:id="7281"/>
              <w:bookmarkEnd w:id="7282"/>
            </w:del>
          </w:p>
        </w:tc>
        <w:tc>
          <w:tcPr>
            <w:tcW w:w="3609" w:type="pct"/>
            <w:gridSpan w:val="4"/>
          </w:tcPr>
          <w:p w:rsidR="006E25C4" w:rsidRPr="001A0C52" w:rsidDel="009D4539" w:rsidRDefault="006E25C4" w:rsidP="00DB5A37">
            <w:pPr>
              <w:rPr>
                <w:del w:id="7283" w:author="Red Army" w:date="2012-02-07T19:01:00Z"/>
                <w:rFonts w:ascii="Times New Roman" w:hAnsi="Times New Roman"/>
                <w:sz w:val="28"/>
                <w:rPrChange w:id="7284" w:author="Red Army" w:date="2012-02-08T20:12:00Z">
                  <w:rPr>
                    <w:del w:id="7285" w:author="Red Army" w:date="2012-02-07T19:01:00Z"/>
                    <w:rFonts w:ascii="Times New Roman" w:hAnsi="Times New Roman"/>
                  </w:rPr>
                </w:rPrChange>
              </w:rPr>
            </w:pPr>
            <w:del w:id="7286" w:author="Red Army" w:date="2012-02-07T19:01:00Z">
              <w:r w:rsidRPr="001A0C52" w:rsidDel="009D4539">
                <w:rPr>
                  <w:rFonts w:ascii="Times New Roman" w:hAnsi="Times New Roman"/>
                  <w:sz w:val="28"/>
                  <w:rPrChange w:id="7287" w:author="Red Army" w:date="2012-02-08T20:12:00Z">
                    <w:rPr>
                      <w:rFonts w:ascii="Times New Roman" w:eastAsia="ＭＳ ゴシック" w:hAnsi="Times New Roman"/>
                      <w:b/>
                      <w:bCs/>
                      <w:color w:val="4F81BD"/>
                    </w:rPr>
                  </w:rPrChange>
                </w:rPr>
                <w:delText>QuanTH</w:delText>
              </w:r>
              <w:bookmarkStart w:id="7288" w:name="_Toc316495282"/>
              <w:bookmarkStart w:id="7289" w:name="_Toc316665019"/>
              <w:bookmarkStart w:id="7290" w:name="_Toc316681632"/>
              <w:bookmarkEnd w:id="7288"/>
              <w:bookmarkEnd w:id="7289"/>
              <w:bookmarkEnd w:id="7290"/>
            </w:del>
          </w:p>
        </w:tc>
        <w:bookmarkStart w:id="7291" w:name="_Toc316495283"/>
        <w:bookmarkStart w:id="7292" w:name="_Toc316665020"/>
        <w:bookmarkStart w:id="7293" w:name="_Toc316681633"/>
        <w:bookmarkEnd w:id="7291"/>
        <w:bookmarkEnd w:id="7292"/>
        <w:bookmarkEnd w:id="7293"/>
      </w:tr>
      <w:tr w:rsidR="006E25C4" w:rsidRPr="001A0C52" w:rsidDel="009D4539" w:rsidTr="00DB5A37">
        <w:trPr>
          <w:del w:id="7294" w:author="Red Army" w:date="2012-02-07T19:01:00Z"/>
        </w:trPr>
        <w:tc>
          <w:tcPr>
            <w:tcW w:w="1391" w:type="pct"/>
            <w:shd w:val="clear" w:color="auto" w:fill="D9D9D9"/>
          </w:tcPr>
          <w:p w:rsidR="006E25C4" w:rsidRPr="001A0C52" w:rsidDel="009D4539" w:rsidRDefault="006E25C4" w:rsidP="00DB5A37">
            <w:pPr>
              <w:rPr>
                <w:del w:id="7295" w:author="Red Army" w:date="2012-02-07T19:01:00Z"/>
                <w:rFonts w:ascii="Times New Roman" w:hAnsi="Times New Roman"/>
                <w:b/>
                <w:sz w:val="28"/>
                <w:rPrChange w:id="7296" w:author="Red Army" w:date="2012-02-08T20:12:00Z">
                  <w:rPr>
                    <w:del w:id="7297" w:author="Red Army" w:date="2012-02-07T19:01:00Z"/>
                    <w:rFonts w:ascii="Times New Roman" w:hAnsi="Times New Roman"/>
                    <w:b/>
                  </w:rPr>
                </w:rPrChange>
              </w:rPr>
            </w:pPr>
            <w:del w:id="7298" w:author="Red Army" w:date="2012-02-07T19:01:00Z">
              <w:r w:rsidRPr="001A0C52" w:rsidDel="009D4539">
                <w:rPr>
                  <w:rFonts w:ascii="Times New Roman" w:hAnsi="Times New Roman"/>
                  <w:b/>
                  <w:sz w:val="28"/>
                  <w:rPrChange w:id="7299" w:author="Red Army" w:date="2012-02-08T20:12:00Z">
                    <w:rPr>
                      <w:rFonts w:ascii="Times New Roman" w:eastAsia="ＭＳ ゴシック" w:hAnsi="Times New Roman"/>
                      <w:b/>
                      <w:bCs/>
                      <w:color w:val="4F81BD"/>
                    </w:rPr>
                  </w:rPrChange>
                </w:rPr>
                <w:delText>Date</w:delText>
              </w:r>
              <w:bookmarkStart w:id="7300" w:name="_Toc316495284"/>
              <w:bookmarkStart w:id="7301" w:name="_Toc316665021"/>
              <w:bookmarkStart w:id="7302" w:name="_Toc316681634"/>
              <w:bookmarkEnd w:id="7300"/>
              <w:bookmarkEnd w:id="7301"/>
              <w:bookmarkEnd w:id="7302"/>
            </w:del>
          </w:p>
        </w:tc>
        <w:tc>
          <w:tcPr>
            <w:tcW w:w="1364" w:type="pct"/>
          </w:tcPr>
          <w:p w:rsidR="006E25C4" w:rsidRPr="001A0C52" w:rsidDel="009D4539" w:rsidRDefault="006E25C4" w:rsidP="00DB5A37">
            <w:pPr>
              <w:rPr>
                <w:del w:id="7303" w:author="Red Army" w:date="2012-02-07T19:01:00Z"/>
                <w:rFonts w:ascii="Times New Roman" w:hAnsi="Times New Roman"/>
                <w:sz w:val="28"/>
                <w:rPrChange w:id="7304" w:author="Red Army" w:date="2012-02-08T20:12:00Z">
                  <w:rPr>
                    <w:del w:id="7305" w:author="Red Army" w:date="2012-02-07T19:01:00Z"/>
                    <w:rFonts w:ascii="Times New Roman" w:hAnsi="Times New Roman"/>
                  </w:rPr>
                </w:rPrChange>
              </w:rPr>
            </w:pPr>
            <w:del w:id="7306" w:author="Red Army" w:date="2012-02-07T19:01:00Z">
              <w:r w:rsidRPr="001A0C52" w:rsidDel="009D4539">
                <w:rPr>
                  <w:rFonts w:ascii="Times New Roman" w:hAnsi="Times New Roman"/>
                  <w:sz w:val="28"/>
                  <w:rPrChange w:id="7307" w:author="Red Army" w:date="2012-02-08T20:12:00Z">
                    <w:rPr>
                      <w:rFonts w:ascii="Times New Roman" w:eastAsia="ＭＳ ゴシック" w:hAnsi="Times New Roman"/>
                      <w:b/>
                      <w:bCs/>
                      <w:color w:val="4F81BD"/>
                    </w:rPr>
                  </w:rPrChange>
                </w:rPr>
                <w:delText>24/01/2012</w:delText>
              </w:r>
              <w:bookmarkStart w:id="7308" w:name="_Toc316495285"/>
              <w:bookmarkStart w:id="7309" w:name="_Toc316665022"/>
              <w:bookmarkStart w:id="7310" w:name="_Toc316681635"/>
              <w:bookmarkEnd w:id="7308"/>
              <w:bookmarkEnd w:id="7309"/>
              <w:bookmarkEnd w:id="7310"/>
            </w:del>
          </w:p>
        </w:tc>
        <w:tc>
          <w:tcPr>
            <w:tcW w:w="637" w:type="pct"/>
            <w:shd w:val="clear" w:color="auto" w:fill="D9D9D9"/>
          </w:tcPr>
          <w:p w:rsidR="006E25C4" w:rsidRPr="001A0C52" w:rsidDel="009D4539" w:rsidRDefault="006E25C4" w:rsidP="00DB5A37">
            <w:pPr>
              <w:rPr>
                <w:del w:id="7311" w:author="Red Army" w:date="2012-02-07T19:01:00Z"/>
                <w:rFonts w:ascii="Times New Roman" w:hAnsi="Times New Roman"/>
                <w:b/>
                <w:sz w:val="28"/>
                <w:rPrChange w:id="7312" w:author="Red Army" w:date="2012-02-08T20:12:00Z">
                  <w:rPr>
                    <w:del w:id="7313" w:author="Red Army" w:date="2012-02-07T19:01:00Z"/>
                    <w:rFonts w:ascii="Times New Roman" w:hAnsi="Times New Roman"/>
                    <w:b/>
                  </w:rPr>
                </w:rPrChange>
              </w:rPr>
            </w:pPr>
            <w:del w:id="7314" w:author="Red Army" w:date="2012-02-07T19:01:00Z">
              <w:r w:rsidRPr="001A0C52" w:rsidDel="009D4539">
                <w:rPr>
                  <w:rFonts w:ascii="Times New Roman" w:hAnsi="Times New Roman"/>
                  <w:b/>
                  <w:sz w:val="28"/>
                  <w:rPrChange w:id="7315" w:author="Red Army" w:date="2012-02-08T20:12:00Z">
                    <w:rPr>
                      <w:rFonts w:ascii="Times New Roman" w:eastAsia="ＭＳ ゴシック" w:hAnsi="Times New Roman"/>
                      <w:b/>
                      <w:bCs/>
                      <w:color w:val="4F81BD"/>
                    </w:rPr>
                  </w:rPrChange>
                </w:rPr>
                <w:delText>Priority</w:delText>
              </w:r>
              <w:bookmarkStart w:id="7316" w:name="_Toc316495286"/>
              <w:bookmarkStart w:id="7317" w:name="_Toc316665023"/>
              <w:bookmarkStart w:id="7318" w:name="_Toc316681636"/>
              <w:bookmarkEnd w:id="7316"/>
              <w:bookmarkEnd w:id="7317"/>
              <w:bookmarkEnd w:id="7318"/>
            </w:del>
          </w:p>
        </w:tc>
        <w:tc>
          <w:tcPr>
            <w:tcW w:w="1608" w:type="pct"/>
            <w:gridSpan w:val="2"/>
          </w:tcPr>
          <w:p w:rsidR="006E25C4" w:rsidRPr="001A0C52" w:rsidDel="009D4539" w:rsidRDefault="006E25C4" w:rsidP="00B410F0">
            <w:pPr>
              <w:rPr>
                <w:del w:id="7319" w:author="Red Army" w:date="2012-02-07T19:01:00Z"/>
                <w:rFonts w:ascii="Times New Roman" w:hAnsi="Times New Roman"/>
                <w:sz w:val="28"/>
                <w:rPrChange w:id="7320" w:author="Red Army" w:date="2012-02-08T20:12:00Z">
                  <w:rPr>
                    <w:del w:id="7321" w:author="Red Army" w:date="2012-02-07T19:01:00Z"/>
                    <w:rFonts w:ascii="Times New Roman" w:hAnsi="Times New Roman"/>
                  </w:rPr>
                </w:rPrChange>
              </w:rPr>
            </w:pPr>
            <w:del w:id="7322" w:author="Red Army" w:date="2012-02-07T19:01:00Z">
              <w:r w:rsidRPr="001A0C52" w:rsidDel="009D4539">
                <w:rPr>
                  <w:rFonts w:ascii="Times New Roman" w:hAnsi="Times New Roman"/>
                  <w:sz w:val="28"/>
                  <w:rPrChange w:id="7323" w:author="Red Army" w:date="2012-02-08T20:12:00Z">
                    <w:rPr>
                      <w:rFonts w:ascii="Times New Roman" w:eastAsia="ＭＳ ゴシック" w:hAnsi="Times New Roman"/>
                      <w:b/>
                      <w:bCs/>
                      <w:color w:val="4F81BD"/>
                    </w:rPr>
                  </w:rPrChange>
                </w:rPr>
                <w:delText>Low</w:delText>
              </w:r>
              <w:bookmarkStart w:id="7324" w:name="_Toc316495287"/>
              <w:bookmarkStart w:id="7325" w:name="_Toc316665024"/>
              <w:bookmarkStart w:id="7326" w:name="_Toc316681637"/>
              <w:bookmarkEnd w:id="7324"/>
              <w:bookmarkEnd w:id="7325"/>
              <w:bookmarkEnd w:id="7326"/>
            </w:del>
          </w:p>
        </w:tc>
        <w:bookmarkStart w:id="7327" w:name="_Toc316495288"/>
        <w:bookmarkStart w:id="7328" w:name="_Toc316665025"/>
        <w:bookmarkStart w:id="7329" w:name="_Toc316681638"/>
        <w:bookmarkEnd w:id="7327"/>
        <w:bookmarkEnd w:id="7328"/>
        <w:bookmarkEnd w:id="7329"/>
      </w:tr>
      <w:tr w:rsidR="006E25C4" w:rsidRPr="001A0C52" w:rsidDel="009D4539" w:rsidTr="00DB5A37">
        <w:trPr>
          <w:del w:id="7330" w:author="Red Army" w:date="2012-02-07T19:01:00Z"/>
        </w:trPr>
        <w:tc>
          <w:tcPr>
            <w:tcW w:w="5000" w:type="pct"/>
            <w:gridSpan w:val="5"/>
            <w:shd w:val="clear" w:color="auto" w:fill="auto"/>
          </w:tcPr>
          <w:p w:rsidR="006E25C4" w:rsidRPr="001A0C52" w:rsidDel="009D4539" w:rsidRDefault="006E25C4" w:rsidP="00DB5A37">
            <w:pPr>
              <w:rPr>
                <w:del w:id="7331" w:author="Red Army" w:date="2012-02-07T19:01:00Z"/>
                <w:rFonts w:ascii="Times New Roman" w:hAnsi="Times New Roman"/>
                <w:b/>
                <w:sz w:val="28"/>
                <w:rPrChange w:id="7332" w:author="Red Army" w:date="2012-02-08T20:12:00Z">
                  <w:rPr>
                    <w:del w:id="7333" w:author="Red Army" w:date="2012-02-07T19:01:00Z"/>
                    <w:rFonts w:ascii="Times New Roman" w:hAnsi="Times New Roman"/>
                    <w:b/>
                  </w:rPr>
                </w:rPrChange>
              </w:rPr>
            </w:pPr>
            <w:del w:id="7334" w:author="Red Army" w:date="2012-02-07T19:01:00Z">
              <w:r w:rsidRPr="001A0C52" w:rsidDel="009D4539">
                <w:rPr>
                  <w:rFonts w:ascii="Times New Roman" w:hAnsi="Times New Roman"/>
                  <w:b/>
                  <w:sz w:val="28"/>
                  <w:rPrChange w:id="7335" w:author="Red Army" w:date="2012-02-08T20:12:00Z">
                    <w:rPr>
                      <w:rFonts w:ascii="Times New Roman" w:eastAsia="ＭＳ ゴシック" w:hAnsi="Times New Roman"/>
                      <w:b/>
                      <w:bCs/>
                      <w:color w:val="4F81BD"/>
                    </w:rPr>
                  </w:rPrChange>
                </w:rPr>
                <w:delText xml:space="preserve">Actor: </w:delText>
              </w:r>
              <w:bookmarkStart w:id="7336" w:name="_Toc316495289"/>
              <w:bookmarkStart w:id="7337" w:name="_Toc316665026"/>
              <w:bookmarkStart w:id="7338" w:name="_Toc316681639"/>
              <w:bookmarkEnd w:id="7336"/>
              <w:bookmarkEnd w:id="7337"/>
              <w:bookmarkEnd w:id="7338"/>
            </w:del>
          </w:p>
          <w:p w:rsidR="006E25C4" w:rsidRPr="001A0C52" w:rsidDel="009D4539" w:rsidRDefault="006E25C4" w:rsidP="00DB5A37">
            <w:pPr>
              <w:rPr>
                <w:del w:id="7339" w:author="Red Army" w:date="2012-02-07T19:01:00Z"/>
                <w:rFonts w:ascii="Times New Roman" w:hAnsi="Times New Roman"/>
                <w:sz w:val="28"/>
                <w:rPrChange w:id="7340" w:author="Red Army" w:date="2012-02-08T20:12:00Z">
                  <w:rPr>
                    <w:del w:id="7341" w:author="Red Army" w:date="2012-02-07T19:01:00Z"/>
                    <w:rFonts w:ascii="Times New Roman" w:hAnsi="Times New Roman"/>
                  </w:rPr>
                </w:rPrChange>
              </w:rPr>
            </w:pPr>
            <w:del w:id="7342" w:author="Red Army" w:date="2012-02-07T19:01:00Z">
              <w:r w:rsidRPr="001A0C52" w:rsidDel="009D4539">
                <w:rPr>
                  <w:rFonts w:ascii="Times New Roman" w:hAnsi="Times New Roman"/>
                  <w:b/>
                  <w:sz w:val="28"/>
                  <w:rPrChange w:id="7343" w:author="Red Army" w:date="2012-02-08T20:12:00Z">
                    <w:rPr>
                      <w:rFonts w:ascii="Times New Roman" w:eastAsia="ＭＳ ゴシック" w:hAnsi="Times New Roman"/>
                      <w:b/>
                      <w:bCs/>
                      <w:color w:val="4F81BD"/>
                    </w:rPr>
                  </w:rPrChange>
                </w:rPr>
                <w:delText xml:space="preserve">           </w:delText>
              </w:r>
              <w:r w:rsidRPr="001A0C52" w:rsidDel="009D4539">
                <w:rPr>
                  <w:rFonts w:ascii="Times New Roman" w:hAnsi="Times New Roman"/>
                  <w:sz w:val="28"/>
                  <w:rPrChange w:id="7344" w:author="Red Army" w:date="2012-02-08T20:12:00Z">
                    <w:rPr>
                      <w:rFonts w:ascii="Times New Roman" w:eastAsia="ＭＳ ゴシック" w:hAnsi="Times New Roman"/>
                      <w:b/>
                      <w:bCs/>
                      <w:color w:val="4F81BD"/>
                    </w:rPr>
                  </w:rPrChange>
                </w:rPr>
                <w:delText>User</w:delText>
              </w:r>
              <w:bookmarkStart w:id="7345" w:name="_Toc316495290"/>
              <w:bookmarkStart w:id="7346" w:name="_Toc316665027"/>
              <w:bookmarkStart w:id="7347" w:name="_Toc316681640"/>
              <w:bookmarkEnd w:id="7345"/>
              <w:bookmarkEnd w:id="7346"/>
              <w:bookmarkEnd w:id="7347"/>
            </w:del>
          </w:p>
          <w:p w:rsidR="006E25C4" w:rsidRPr="001A0C52" w:rsidDel="009D4539" w:rsidRDefault="006E25C4" w:rsidP="00DB5A37">
            <w:pPr>
              <w:rPr>
                <w:del w:id="7348" w:author="Red Army" w:date="2012-02-07T19:01:00Z"/>
                <w:rFonts w:ascii="Times New Roman" w:hAnsi="Times New Roman"/>
                <w:b/>
                <w:sz w:val="28"/>
                <w:rPrChange w:id="7349" w:author="Red Army" w:date="2012-02-08T20:12:00Z">
                  <w:rPr>
                    <w:del w:id="7350" w:author="Red Army" w:date="2012-02-07T19:01:00Z"/>
                    <w:rFonts w:ascii="Times New Roman" w:hAnsi="Times New Roman"/>
                    <w:b/>
                  </w:rPr>
                </w:rPrChange>
              </w:rPr>
            </w:pPr>
            <w:del w:id="7351" w:author="Red Army" w:date="2012-02-07T19:01:00Z">
              <w:r w:rsidRPr="001A0C52" w:rsidDel="009D4539">
                <w:rPr>
                  <w:rFonts w:ascii="Times New Roman" w:hAnsi="Times New Roman"/>
                  <w:b/>
                  <w:sz w:val="28"/>
                  <w:rPrChange w:id="7352" w:author="Red Army" w:date="2012-02-08T20:12:00Z">
                    <w:rPr>
                      <w:rFonts w:ascii="Times New Roman" w:eastAsia="ＭＳ ゴシック" w:hAnsi="Times New Roman"/>
                      <w:b/>
                      <w:bCs/>
                      <w:color w:val="4F81BD"/>
                    </w:rPr>
                  </w:rPrChange>
                </w:rPr>
                <w:delText>Summary:</w:delText>
              </w:r>
              <w:bookmarkStart w:id="7353" w:name="_Toc316495291"/>
              <w:bookmarkStart w:id="7354" w:name="_Toc316665028"/>
              <w:bookmarkStart w:id="7355" w:name="_Toc316681641"/>
              <w:bookmarkEnd w:id="7353"/>
              <w:bookmarkEnd w:id="7354"/>
              <w:bookmarkEnd w:id="7355"/>
            </w:del>
          </w:p>
          <w:p w:rsidR="006E25C4" w:rsidRPr="001A0C52" w:rsidDel="009D4539" w:rsidRDefault="006E25C4" w:rsidP="00DB5A37">
            <w:pPr>
              <w:rPr>
                <w:del w:id="7356" w:author="Red Army" w:date="2012-02-07T19:01:00Z"/>
                <w:rFonts w:ascii="Times New Roman" w:hAnsi="Times New Roman"/>
                <w:sz w:val="28"/>
                <w:rPrChange w:id="7357" w:author="Red Army" w:date="2012-02-08T20:12:00Z">
                  <w:rPr>
                    <w:del w:id="7358" w:author="Red Army" w:date="2012-02-07T19:01:00Z"/>
                    <w:rFonts w:ascii="Times New Roman" w:hAnsi="Times New Roman"/>
                  </w:rPr>
                </w:rPrChange>
              </w:rPr>
            </w:pPr>
            <w:del w:id="7359" w:author="Red Army" w:date="2012-02-07T19:01:00Z">
              <w:r w:rsidRPr="001A0C52" w:rsidDel="009D4539">
                <w:rPr>
                  <w:rFonts w:ascii="Times New Roman" w:hAnsi="Times New Roman"/>
                  <w:sz w:val="28"/>
                  <w:rPrChange w:id="7360" w:author="Red Army" w:date="2012-02-08T20:12:00Z">
                    <w:rPr>
                      <w:rFonts w:ascii="Times New Roman" w:eastAsia="ＭＳ ゴシック" w:hAnsi="Times New Roman"/>
                      <w:b/>
                      <w:bCs/>
                      <w:color w:val="4F81BD"/>
                    </w:rPr>
                  </w:rPrChange>
                </w:rPr>
                <w:delText xml:space="preserve">           This use case allows user to classify KIs by inputting, updating KIs classification information. </w:delText>
              </w:r>
              <w:bookmarkStart w:id="7361" w:name="_Toc316495292"/>
              <w:bookmarkStart w:id="7362" w:name="_Toc316665029"/>
              <w:bookmarkStart w:id="7363" w:name="_Toc316681642"/>
              <w:bookmarkEnd w:id="7361"/>
              <w:bookmarkEnd w:id="7362"/>
              <w:bookmarkEnd w:id="7363"/>
            </w:del>
          </w:p>
          <w:p w:rsidR="006E25C4" w:rsidRPr="001A0C52" w:rsidDel="009D4539" w:rsidRDefault="006E25C4" w:rsidP="00DB5A37">
            <w:pPr>
              <w:rPr>
                <w:del w:id="7364" w:author="Red Army" w:date="2012-02-07T19:01:00Z"/>
                <w:rFonts w:ascii="Times New Roman" w:hAnsi="Times New Roman"/>
                <w:b/>
                <w:bCs/>
                <w:sz w:val="28"/>
                <w:rPrChange w:id="7365" w:author="Red Army" w:date="2012-02-08T20:12:00Z">
                  <w:rPr>
                    <w:del w:id="7366" w:author="Red Army" w:date="2012-02-07T19:01:00Z"/>
                    <w:rFonts w:ascii="Times New Roman" w:hAnsi="Times New Roman"/>
                    <w:b/>
                    <w:bCs/>
                  </w:rPr>
                </w:rPrChange>
              </w:rPr>
            </w:pPr>
            <w:del w:id="7367" w:author="Red Army" w:date="2012-02-07T19:01:00Z">
              <w:r w:rsidRPr="001A0C52" w:rsidDel="009D4539">
                <w:rPr>
                  <w:rFonts w:ascii="Times New Roman" w:hAnsi="Times New Roman"/>
                  <w:b/>
                  <w:bCs/>
                  <w:sz w:val="28"/>
                  <w:rPrChange w:id="7368" w:author="Red Army" w:date="2012-02-08T20:12:00Z">
                    <w:rPr>
                      <w:rFonts w:ascii="Times New Roman" w:eastAsia="ＭＳ ゴシック" w:hAnsi="Times New Roman"/>
                      <w:b/>
                      <w:bCs/>
                      <w:color w:val="4F81BD"/>
                    </w:rPr>
                  </w:rPrChange>
                </w:rPr>
                <w:delText>Goal:</w:delText>
              </w:r>
              <w:bookmarkStart w:id="7369" w:name="_Toc316495293"/>
              <w:bookmarkStart w:id="7370" w:name="_Toc316665030"/>
              <w:bookmarkStart w:id="7371" w:name="_Toc316681643"/>
              <w:bookmarkEnd w:id="7369"/>
              <w:bookmarkEnd w:id="7370"/>
              <w:bookmarkEnd w:id="7371"/>
            </w:del>
          </w:p>
          <w:p w:rsidR="006E25C4" w:rsidRPr="001A0C52" w:rsidDel="009D4539" w:rsidRDefault="006E25C4" w:rsidP="00DB5A37">
            <w:pPr>
              <w:rPr>
                <w:del w:id="7372" w:author="Red Army" w:date="2012-02-07T19:01:00Z"/>
                <w:rFonts w:ascii="Times New Roman" w:hAnsi="Times New Roman"/>
                <w:bCs/>
                <w:sz w:val="28"/>
                <w:rPrChange w:id="7373" w:author="Red Army" w:date="2012-02-08T20:12:00Z">
                  <w:rPr>
                    <w:del w:id="7374" w:author="Red Army" w:date="2012-02-07T19:01:00Z"/>
                    <w:rFonts w:ascii="Times New Roman" w:hAnsi="Times New Roman"/>
                    <w:bCs/>
                  </w:rPr>
                </w:rPrChange>
              </w:rPr>
            </w:pPr>
            <w:del w:id="7375" w:author="Red Army" w:date="2012-02-07T19:01:00Z">
              <w:r w:rsidRPr="001A0C52" w:rsidDel="009D4539">
                <w:rPr>
                  <w:rFonts w:ascii="Times New Roman" w:hAnsi="Times New Roman"/>
                  <w:bCs/>
                  <w:sz w:val="28"/>
                  <w:rPrChange w:id="7376" w:author="Red Army" w:date="2012-02-08T20:12:00Z">
                    <w:rPr>
                      <w:rFonts w:ascii="Times New Roman" w:eastAsia="ＭＳ ゴシック" w:hAnsi="Times New Roman"/>
                      <w:b/>
                      <w:bCs/>
                      <w:color w:val="4F81BD"/>
                    </w:rPr>
                  </w:rPrChange>
                </w:rPr>
                <w:delText xml:space="preserve">           KI is classified as expected. </w:delText>
              </w:r>
              <w:bookmarkStart w:id="7377" w:name="_Toc316495294"/>
              <w:bookmarkStart w:id="7378" w:name="_Toc316665031"/>
              <w:bookmarkStart w:id="7379" w:name="_Toc316681644"/>
              <w:bookmarkEnd w:id="7377"/>
              <w:bookmarkEnd w:id="7378"/>
              <w:bookmarkEnd w:id="7379"/>
            </w:del>
          </w:p>
          <w:p w:rsidR="006E25C4" w:rsidRPr="001A0C52" w:rsidDel="009D4539" w:rsidRDefault="006E25C4" w:rsidP="00DB5A37">
            <w:pPr>
              <w:rPr>
                <w:del w:id="7380" w:author="Red Army" w:date="2012-02-07T19:01:00Z"/>
                <w:rFonts w:ascii="Times New Roman" w:hAnsi="Times New Roman"/>
                <w:bCs/>
                <w:sz w:val="28"/>
                <w:rPrChange w:id="7381" w:author="Red Army" w:date="2012-02-08T20:12:00Z">
                  <w:rPr>
                    <w:del w:id="7382" w:author="Red Army" w:date="2012-02-07T19:01:00Z"/>
                    <w:rFonts w:ascii="Times New Roman" w:hAnsi="Times New Roman"/>
                    <w:bCs/>
                  </w:rPr>
                </w:rPrChange>
              </w:rPr>
            </w:pPr>
            <w:del w:id="7383" w:author="Red Army" w:date="2012-02-07T19:01:00Z">
              <w:r w:rsidRPr="001A0C52" w:rsidDel="009D4539">
                <w:rPr>
                  <w:rFonts w:ascii="Times New Roman" w:hAnsi="Times New Roman"/>
                  <w:bCs/>
                  <w:sz w:val="28"/>
                  <w:rPrChange w:id="7384" w:author="Red Army" w:date="2012-02-08T20:12:00Z">
                    <w:rPr>
                      <w:rFonts w:ascii="Times New Roman" w:eastAsia="ＭＳ ゴシック" w:hAnsi="Times New Roman"/>
                      <w:b/>
                      <w:bCs/>
                      <w:color w:val="4F81BD"/>
                    </w:rPr>
                  </w:rPrChange>
                </w:rPr>
                <w:delText xml:space="preserve">           KI can be found on its classification information.</w:delText>
              </w:r>
              <w:bookmarkStart w:id="7385" w:name="_Toc316495295"/>
              <w:bookmarkStart w:id="7386" w:name="_Toc316665032"/>
              <w:bookmarkStart w:id="7387" w:name="_Toc316681645"/>
              <w:bookmarkEnd w:id="7385"/>
              <w:bookmarkEnd w:id="7386"/>
              <w:bookmarkEnd w:id="7387"/>
            </w:del>
          </w:p>
          <w:p w:rsidR="006E25C4" w:rsidRPr="001A0C52" w:rsidDel="009D4539" w:rsidRDefault="006E25C4" w:rsidP="00DB5A37">
            <w:pPr>
              <w:rPr>
                <w:del w:id="7388" w:author="Red Army" w:date="2012-02-07T19:01:00Z"/>
                <w:rFonts w:ascii="Times New Roman" w:hAnsi="Times New Roman"/>
                <w:b/>
                <w:bCs/>
                <w:sz w:val="28"/>
                <w:rPrChange w:id="7389" w:author="Red Army" w:date="2012-02-08T20:12:00Z">
                  <w:rPr>
                    <w:del w:id="7390" w:author="Red Army" w:date="2012-02-07T19:01:00Z"/>
                    <w:rFonts w:ascii="Times New Roman" w:hAnsi="Times New Roman"/>
                    <w:b/>
                    <w:bCs/>
                  </w:rPr>
                </w:rPrChange>
              </w:rPr>
            </w:pPr>
            <w:del w:id="7391" w:author="Red Army" w:date="2012-02-07T19:01:00Z">
              <w:r w:rsidRPr="001A0C52" w:rsidDel="009D4539">
                <w:rPr>
                  <w:rFonts w:ascii="Times New Roman" w:hAnsi="Times New Roman"/>
                  <w:b/>
                  <w:bCs/>
                  <w:sz w:val="28"/>
                  <w:rPrChange w:id="7392" w:author="Red Army" w:date="2012-02-08T20:12:00Z">
                    <w:rPr>
                      <w:rFonts w:ascii="Times New Roman" w:eastAsia="ＭＳ ゴシック" w:hAnsi="Times New Roman"/>
                      <w:b/>
                      <w:bCs/>
                      <w:color w:val="4F81BD"/>
                    </w:rPr>
                  </w:rPrChange>
                </w:rPr>
                <w:delText>Triggers</w:delText>
              </w:r>
              <w:bookmarkStart w:id="7393" w:name="_Toc316495296"/>
              <w:bookmarkStart w:id="7394" w:name="_Toc316665033"/>
              <w:bookmarkStart w:id="7395" w:name="_Toc316681646"/>
              <w:bookmarkEnd w:id="7393"/>
              <w:bookmarkEnd w:id="7394"/>
              <w:bookmarkEnd w:id="7395"/>
            </w:del>
          </w:p>
          <w:p w:rsidR="006E25C4" w:rsidRPr="001A0C52" w:rsidDel="009D4539" w:rsidRDefault="006E25C4" w:rsidP="00DB5A37">
            <w:pPr>
              <w:rPr>
                <w:del w:id="7396" w:author="Red Army" w:date="2012-02-07T19:01:00Z"/>
                <w:rFonts w:ascii="Times New Roman" w:hAnsi="Times New Roman"/>
                <w:sz w:val="28"/>
                <w:u w:val="single"/>
                <w:rPrChange w:id="7397" w:author="Red Army" w:date="2012-02-08T20:12:00Z">
                  <w:rPr>
                    <w:del w:id="7398" w:author="Red Army" w:date="2012-02-07T19:01:00Z"/>
                    <w:rFonts w:ascii="Times New Roman" w:hAnsi="Times New Roman"/>
                    <w:u w:val="single"/>
                  </w:rPr>
                </w:rPrChange>
              </w:rPr>
            </w:pPr>
            <w:del w:id="7399" w:author="Red Army" w:date="2012-02-07T19:01:00Z">
              <w:r w:rsidRPr="001A0C52" w:rsidDel="009D4539">
                <w:rPr>
                  <w:rFonts w:ascii="Times New Roman" w:hAnsi="Times New Roman"/>
                  <w:bCs/>
                  <w:sz w:val="28"/>
                  <w:rPrChange w:id="7400" w:author="Red Army" w:date="2012-02-08T20:12:00Z">
                    <w:rPr>
                      <w:rFonts w:ascii="Times New Roman" w:eastAsia="ＭＳ ゴシック" w:hAnsi="Times New Roman"/>
                      <w:b/>
                      <w:bCs/>
                      <w:color w:val="4F81BD"/>
                    </w:rPr>
                  </w:rPrChange>
                </w:rPr>
                <w:delText xml:space="preserve">          Active this use case when user drag-drop KI to manage.</w:delText>
              </w:r>
              <w:bookmarkStart w:id="7401" w:name="_Toc316495297"/>
              <w:bookmarkStart w:id="7402" w:name="_Toc316665034"/>
              <w:bookmarkStart w:id="7403" w:name="_Toc316681647"/>
              <w:bookmarkEnd w:id="7401"/>
              <w:bookmarkEnd w:id="7402"/>
              <w:bookmarkEnd w:id="7403"/>
            </w:del>
          </w:p>
          <w:p w:rsidR="006E25C4" w:rsidRPr="001A0C52" w:rsidDel="009D4539" w:rsidRDefault="006E25C4" w:rsidP="00DB5A37">
            <w:pPr>
              <w:rPr>
                <w:del w:id="7404" w:author="Red Army" w:date="2012-02-07T19:01:00Z"/>
                <w:rFonts w:ascii="Times New Roman" w:hAnsi="Times New Roman"/>
                <w:b/>
                <w:bCs/>
                <w:sz w:val="28"/>
                <w:rPrChange w:id="7405" w:author="Red Army" w:date="2012-02-08T20:12:00Z">
                  <w:rPr>
                    <w:del w:id="7406" w:author="Red Army" w:date="2012-02-07T19:01:00Z"/>
                    <w:rFonts w:ascii="Times New Roman" w:hAnsi="Times New Roman"/>
                    <w:b/>
                    <w:bCs/>
                  </w:rPr>
                </w:rPrChange>
              </w:rPr>
            </w:pPr>
            <w:del w:id="7407" w:author="Red Army" w:date="2012-02-07T19:01:00Z">
              <w:r w:rsidRPr="001A0C52" w:rsidDel="009D4539">
                <w:rPr>
                  <w:rFonts w:ascii="Times New Roman" w:hAnsi="Times New Roman"/>
                  <w:b/>
                  <w:bCs/>
                  <w:sz w:val="28"/>
                  <w:rPrChange w:id="7408" w:author="Red Army" w:date="2012-02-08T20:12:00Z">
                    <w:rPr>
                      <w:rFonts w:ascii="Times New Roman" w:eastAsia="ＭＳ ゴシック" w:hAnsi="Times New Roman"/>
                      <w:b/>
                      <w:bCs/>
                      <w:color w:val="4F81BD"/>
                    </w:rPr>
                  </w:rPrChange>
                </w:rPr>
                <w:delText>Preconditions:</w:delText>
              </w:r>
              <w:bookmarkStart w:id="7409" w:name="_Toc316495298"/>
              <w:bookmarkStart w:id="7410" w:name="_Toc316665035"/>
              <w:bookmarkStart w:id="7411" w:name="_Toc316681648"/>
              <w:bookmarkEnd w:id="7409"/>
              <w:bookmarkEnd w:id="7410"/>
              <w:bookmarkEnd w:id="7411"/>
            </w:del>
          </w:p>
          <w:p w:rsidR="006E25C4" w:rsidRPr="001A0C52" w:rsidDel="009D4539" w:rsidRDefault="006E25C4" w:rsidP="00DB5A37">
            <w:pPr>
              <w:rPr>
                <w:del w:id="7412" w:author="Red Army" w:date="2012-02-07T19:01:00Z"/>
                <w:rFonts w:ascii="Times New Roman" w:hAnsi="Times New Roman"/>
                <w:bCs/>
                <w:sz w:val="28"/>
                <w:rPrChange w:id="7413" w:author="Red Army" w:date="2012-02-08T20:12:00Z">
                  <w:rPr>
                    <w:del w:id="7414" w:author="Red Army" w:date="2012-02-07T19:01:00Z"/>
                    <w:rFonts w:ascii="Times New Roman" w:hAnsi="Times New Roman"/>
                    <w:bCs/>
                  </w:rPr>
                </w:rPrChange>
              </w:rPr>
            </w:pPr>
            <w:del w:id="7415" w:author="Red Army" w:date="2012-02-07T19:01:00Z">
              <w:r w:rsidRPr="001A0C52" w:rsidDel="009D4539">
                <w:rPr>
                  <w:rFonts w:ascii="Times New Roman" w:hAnsi="Times New Roman"/>
                  <w:bCs/>
                  <w:sz w:val="28"/>
                  <w:rPrChange w:id="7416" w:author="Red Army" w:date="2012-02-08T20:12:00Z">
                    <w:rPr>
                      <w:rFonts w:ascii="Times New Roman" w:eastAsia="ＭＳ ゴシック" w:hAnsi="Times New Roman"/>
                      <w:b/>
                      <w:bCs/>
                      <w:color w:val="4F81BD"/>
                    </w:rPr>
                  </w:rPrChange>
                </w:rPr>
                <w:delText xml:space="preserve">         Start application successfully. There are KIs saved in the database</w:delText>
              </w:r>
              <w:bookmarkStart w:id="7417" w:name="_Toc316495299"/>
              <w:bookmarkStart w:id="7418" w:name="_Toc316665036"/>
              <w:bookmarkStart w:id="7419" w:name="_Toc316681649"/>
              <w:bookmarkEnd w:id="7417"/>
              <w:bookmarkEnd w:id="7418"/>
              <w:bookmarkEnd w:id="7419"/>
            </w:del>
          </w:p>
          <w:p w:rsidR="006E25C4" w:rsidRPr="001A0C52" w:rsidDel="009D4539" w:rsidRDefault="006E25C4" w:rsidP="00DB5A37">
            <w:pPr>
              <w:rPr>
                <w:del w:id="7420" w:author="Red Army" w:date="2012-02-07T19:01:00Z"/>
                <w:rFonts w:ascii="Times New Roman" w:hAnsi="Times New Roman"/>
                <w:b/>
                <w:bCs/>
                <w:sz w:val="28"/>
                <w:rPrChange w:id="7421" w:author="Red Army" w:date="2012-02-08T20:12:00Z">
                  <w:rPr>
                    <w:del w:id="7422" w:author="Red Army" w:date="2012-02-07T19:01:00Z"/>
                    <w:rFonts w:ascii="Times New Roman" w:hAnsi="Times New Roman"/>
                    <w:b/>
                    <w:bCs/>
                  </w:rPr>
                </w:rPrChange>
              </w:rPr>
            </w:pPr>
            <w:del w:id="7423" w:author="Red Army" w:date="2012-02-07T19:01:00Z">
              <w:r w:rsidRPr="001A0C52" w:rsidDel="009D4539">
                <w:rPr>
                  <w:rFonts w:ascii="Times New Roman" w:hAnsi="Times New Roman"/>
                  <w:b/>
                  <w:bCs/>
                  <w:sz w:val="28"/>
                  <w:rPrChange w:id="7424" w:author="Red Army" w:date="2012-02-08T20:12:00Z">
                    <w:rPr>
                      <w:rFonts w:ascii="Times New Roman" w:eastAsia="ＭＳ ゴシック" w:hAnsi="Times New Roman"/>
                      <w:b/>
                      <w:bCs/>
                      <w:color w:val="4F81BD"/>
                    </w:rPr>
                  </w:rPrChange>
                </w:rPr>
                <w:delText>Post</w:delText>
              </w:r>
              <w:r w:rsidRPr="001A0C52" w:rsidDel="009D4539">
                <w:rPr>
                  <w:rFonts w:ascii="Times New Roman" w:hAnsi="Times New Roman"/>
                  <w:b/>
                  <w:sz w:val="28"/>
                  <w:rPrChange w:id="7425" w:author="Red Army" w:date="2012-02-08T20:12:00Z">
                    <w:rPr>
                      <w:rFonts w:ascii="Times New Roman" w:eastAsia="ＭＳ ゴシック" w:hAnsi="Times New Roman"/>
                      <w:b/>
                      <w:bCs/>
                      <w:color w:val="4F81BD"/>
                    </w:rPr>
                  </w:rPrChange>
                </w:rPr>
                <w:delText xml:space="preserve"> </w:delText>
              </w:r>
              <w:r w:rsidRPr="001A0C52" w:rsidDel="009D4539">
                <w:rPr>
                  <w:rFonts w:ascii="Times New Roman" w:hAnsi="Times New Roman"/>
                  <w:b/>
                  <w:bCs/>
                  <w:sz w:val="28"/>
                  <w:rPrChange w:id="7426" w:author="Red Army" w:date="2012-02-08T20:12:00Z">
                    <w:rPr>
                      <w:rFonts w:ascii="Times New Roman" w:eastAsia="ＭＳ ゴシック" w:hAnsi="Times New Roman"/>
                      <w:b/>
                      <w:bCs/>
                      <w:color w:val="4F81BD"/>
                    </w:rPr>
                  </w:rPrChange>
                </w:rPr>
                <w:delText>Conditions:</w:delText>
              </w:r>
              <w:bookmarkStart w:id="7427" w:name="_Toc316495300"/>
              <w:bookmarkStart w:id="7428" w:name="_Toc316665037"/>
              <w:bookmarkStart w:id="7429" w:name="_Toc316681650"/>
              <w:bookmarkEnd w:id="7427"/>
              <w:bookmarkEnd w:id="7428"/>
              <w:bookmarkEnd w:id="7429"/>
            </w:del>
          </w:p>
          <w:p w:rsidR="006E25C4" w:rsidRPr="001A0C52" w:rsidDel="009D4539" w:rsidRDefault="006E25C4" w:rsidP="00DB5A37">
            <w:pPr>
              <w:rPr>
                <w:del w:id="7430" w:author="Red Army" w:date="2012-02-07T19:01:00Z"/>
                <w:rFonts w:ascii="Times New Roman" w:hAnsi="Times New Roman"/>
                <w:bCs/>
                <w:sz w:val="28"/>
                <w:rPrChange w:id="7431" w:author="Red Army" w:date="2012-02-08T20:12:00Z">
                  <w:rPr>
                    <w:del w:id="7432" w:author="Red Army" w:date="2012-02-07T19:01:00Z"/>
                    <w:rFonts w:ascii="Times New Roman" w:hAnsi="Times New Roman"/>
                    <w:bCs/>
                  </w:rPr>
                </w:rPrChange>
              </w:rPr>
            </w:pPr>
            <w:del w:id="7433" w:author="Red Army" w:date="2012-02-07T19:01:00Z">
              <w:r w:rsidRPr="001A0C52" w:rsidDel="009D4539">
                <w:rPr>
                  <w:rFonts w:ascii="Times New Roman" w:hAnsi="Times New Roman"/>
                  <w:bCs/>
                  <w:sz w:val="28"/>
                  <w:rPrChange w:id="7434" w:author="Red Army" w:date="2012-02-08T20:12:00Z">
                    <w:rPr>
                      <w:rFonts w:ascii="Times New Roman" w:eastAsia="ＭＳ ゴシック" w:hAnsi="Times New Roman"/>
                      <w:b/>
                      <w:bCs/>
                      <w:color w:val="4F81BD"/>
                    </w:rPr>
                  </w:rPrChange>
                </w:rPr>
                <w:delText xml:space="preserve">         KI classification is updated successfully. Data integrity is assured. </w:delText>
              </w:r>
              <w:bookmarkStart w:id="7435" w:name="_Toc316495301"/>
              <w:bookmarkStart w:id="7436" w:name="_Toc316665038"/>
              <w:bookmarkStart w:id="7437" w:name="_Toc316681651"/>
              <w:bookmarkEnd w:id="7435"/>
              <w:bookmarkEnd w:id="7436"/>
              <w:bookmarkEnd w:id="7437"/>
            </w:del>
          </w:p>
          <w:p w:rsidR="006E25C4" w:rsidRPr="001A0C52" w:rsidDel="009D4539" w:rsidRDefault="006E25C4" w:rsidP="00DB5A37">
            <w:pPr>
              <w:rPr>
                <w:del w:id="7438" w:author="Red Army" w:date="2012-02-07T19:01:00Z"/>
                <w:rFonts w:ascii="Times New Roman" w:hAnsi="Times New Roman"/>
                <w:b/>
                <w:bCs/>
                <w:sz w:val="28"/>
                <w:rPrChange w:id="7439" w:author="Red Army" w:date="2012-02-08T20:12:00Z">
                  <w:rPr>
                    <w:del w:id="7440" w:author="Red Army" w:date="2012-02-07T19:01:00Z"/>
                    <w:rFonts w:ascii="Times New Roman" w:hAnsi="Times New Roman"/>
                    <w:b/>
                    <w:bCs/>
                  </w:rPr>
                </w:rPrChange>
              </w:rPr>
            </w:pPr>
            <w:del w:id="7441" w:author="Red Army" w:date="2012-02-07T19:01:00Z">
              <w:r w:rsidRPr="001A0C52" w:rsidDel="009D4539">
                <w:rPr>
                  <w:rFonts w:ascii="Times New Roman" w:hAnsi="Times New Roman"/>
                  <w:b/>
                  <w:bCs/>
                  <w:sz w:val="28"/>
                  <w:rPrChange w:id="7442" w:author="Red Army" w:date="2012-02-08T20:12:00Z">
                    <w:rPr>
                      <w:rFonts w:ascii="Times New Roman" w:eastAsia="ＭＳ ゴシック" w:hAnsi="Times New Roman"/>
                      <w:b/>
                      <w:bCs/>
                      <w:color w:val="4F81BD"/>
                    </w:rPr>
                  </w:rPrChange>
                </w:rPr>
                <w:delText>Main Success Scenario:</w:delText>
              </w:r>
              <w:bookmarkStart w:id="7443" w:name="_Toc316495302"/>
              <w:bookmarkStart w:id="7444" w:name="_Toc316665039"/>
              <w:bookmarkStart w:id="7445" w:name="_Toc316681652"/>
              <w:bookmarkEnd w:id="7443"/>
              <w:bookmarkEnd w:id="7444"/>
              <w:bookmarkEnd w:id="7445"/>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4209"/>
              <w:gridCol w:w="4494"/>
            </w:tblGrid>
            <w:tr w:rsidR="006E25C4" w:rsidRPr="001A0C52" w:rsidDel="009D4539" w:rsidTr="00DB5A37">
              <w:trPr>
                <w:trHeight w:val="530"/>
                <w:del w:id="7446" w:author="Red Army" w:date="2012-02-07T19:01: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447" w:author="Red Army" w:date="2012-02-07T19:01:00Z"/>
                      <w:rFonts w:ascii="Times New Roman" w:hAnsi="Times New Roman"/>
                      <w:sz w:val="28"/>
                      <w:rPrChange w:id="7448" w:author="Red Army" w:date="2012-02-08T20:12:00Z">
                        <w:rPr>
                          <w:del w:id="7449" w:author="Red Army" w:date="2012-02-07T19:01:00Z"/>
                          <w:rFonts w:ascii="Times New Roman" w:hAnsi="Times New Roman"/>
                        </w:rPr>
                      </w:rPrChange>
                    </w:rPr>
                  </w:pPr>
                  <w:del w:id="7450" w:author="Red Army" w:date="2012-02-07T19:01:00Z">
                    <w:r w:rsidRPr="001A0C52" w:rsidDel="009D4539">
                      <w:rPr>
                        <w:rFonts w:ascii="Times New Roman" w:hAnsi="Times New Roman"/>
                        <w:sz w:val="28"/>
                        <w:rPrChange w:id="7451" w:author="Red Army" w:date="2012-02-08T20:12:00Z">
                          <w:rPr>
                            <w:rFonts w:ascii="Times New Roman" w:eastAsia="ＭＳ ゴシック" w:hAnsi="Times New Roman"/>
                            <w:b/>
                            <w:bCs/>
                            <w:color w:val="4F81BD"/>
                          </w:rPr>
                        </w:rPrChange>
                      </w:rPr>
                      <w:delText>Step</w:delText>
                    </w:r>
                    <w:bookmarkStart w:id="7452" w:name="_Toc316495303"/>
                    <w:bookmarkStart w:id="7453" w:name="_Toc316665040"/>
                    <w:bookmarkStart w:id="7454" w:name="_Toc316681653"/>
                    <w:bookmarkEnd w:id="7452"/>
                    <w:bookmarkEnd w:id="7453"/>
                    <w:bookmarkEnd w:id="7454"/>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455" w:author="Red Army" w:date="2012-02-07T19:01:00Z"/>
                      <w:rFonts w:ascii="Times New Roman" w:hAnsi="Times New Roman"/>
                      <w:sz w:val="28"/>
                      <w:rPrChange w:id="7456" w:author="Red Army" w:date="2012-02-08T20:12:00Z">
                        <w:rPr>
                          <w:del w:id="7457" w:author="Red Army" w:date="2012-02-07T19:01:00Z"/>
                          <w:rFonts w:ascii="Times New Roman" w:hAnsi="Times New Roman"/>
                        </w:rPr>
                      </w:rPrChange>
                    </w:rPr>
                  </w:pPr>
                  <w:del w:id="7458" w:author="Red Army" w:date="2012-02-07T19:01:00Z">
                    <w:r w:rsidRPr="001A0C52" w:rsidDel="009D4539">
                      <w:rPr>
                        <w:rFonts w:ascii="Times New Roman" w:hAnsi="Times New Roman"/>
                        <w:sz w:val="28"/>
                        <w:rPrChange w:id="7459" w:author="Red Army" w:date="2012-02-08T20:12:00Z">
                          <w:rPr>
                            <w:rFonts w:ascii="Times New Roman" w:eastAsia="ＭＳ ゴシック" w:hAnsi="Times New Roman"/>
                            <w:b/>
                            <w:bCs/>
                            <w:color w:val="4F81BD"/>
                          </w:rPr>
                        </w:rPrChange>
                      </w:rPr>
                      <w:delText>Actor Action</w:delText>
                    </w:r>
                    <w:bookmarkStart w:id="7460" w:name="_Toc316495304"/>
                    <w:bookmarkStart w:id="7461" w:name="_Toc316665041"/>
                    <w:bookmarkStart w:id="7462" w:name="_Toc316681654"/>
                    <w:bookmarkEnd w:id="7460"/>
                    <w:bookmarkEnd w:id="7461"/>
                    <w:bookmarkEnd w:id="7462"/>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463" w:author="Red Army" w:date="2012-02-07T19:01:00Z"/>
                      <w:rFonts w:ascii="Times New Roman" w:hAnsi="Times New Roman"/>
                      <w:sz w:val="28"/>
                      <w:rPrChange w:id="7464" w:author="Red Army" w:date="2012-02-08T20:12:00Z">
                        <w:rPr>
                          <w:del w:id="7465" w:author="Red Army" w:date="2012-02-07T19:01:00Z"/>
                          <w:rFonts w:ascii="Times New Roman" w:hAnsi="Times New Roman"/>
                        </w:rPr>
                      </w:rPrChange>
                    </w:rPr>
                  </w:pPr>
                  <w:del w:id="7466" w:author="Red Army" w:date="2012-02-07T19:01:00Z">
                    <w:r w:rsidRPr="001A0C52" w:rsidDel="009D4539">
                      <w:rPr>
                        <w:rFonts w:ascii="Times New Roman" w:hAnsi="Times New Roman"/>
                        <w:sz w:val="28"/>
                        <w:rPrChange w:id="7467" w:author="Red Army" w:date="2012-02-08T20:12:00Z">
                          <w:rPr>
                            <w:rFonts w:ascii="Times New Roman" w:eastAsia="ＭＳ ゴシック" w:hAnsi="Times New Roman"/>
                            <w:b/>
                            <w:bCs/>
                            <w:color w:val="4F81BD"/>
                          </w:rPr>
                        </w:rPrChange>
                      </w:rPr>
                      <w:delText>System Response</w:delText>
                    </w:r>
                    <w:bookmarkStart w:id="7468" w:name="_Toc316495305"/>
                    <w:bookmarkStart w:id="7469" w:name="_Toc316665042"/>
                    <w:bookmarkStart w:id="7470" w:name="_Toc316681655"/>
                    <w:bookmarkEnd w:id="7468"/>
                    <w:bookmarkEnd w:id="7469"/>
                    <w:bookmarkEnd w:id="7470"/>
                  </w:del>
                </w:p>
              </w:tc>
              <w:bookmarkStart w:id="7471" w:name="_Toc316495306"/>
              <w:bookmarkStart w:id="7472" w:name="_Toc316665043"/>
              <w:bookmarkStart w:id="7473" w:name="_Toc316681656"/>
              <w:bookmarkEnd w:id="7471"/>
              <w:bookmarkEnd w:id="7472"/>
              <w:bookmarkEnd w:id="7473"/>
            </w:tr>
            <w:tr w:rsidR="006E25C4" w:rsidRPr="001A0C52" w:rsidDel="009D4539" w:rsidTr="00DB5A37">
              <w:trPr>
                <w:trHeight w:val="77"/>
                <w:del w:id="7474" w:author="Red Army" w:date="2012-02-07T19:01:00Z"/>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Del="009D4539" w:rsidRDefault="006E25C4" w:rsidP="00DB5A37">
                  <w:pPr>
                    <w:jc w:val="center"/>
                    <w:rPr>
                      <w:del w:id="7475" w:author="Red Army" w:date="2012-02-07T19:01:00Z"/>
                      <w:rFonts w:ascii="Times New Roman" w:hAnsi="Times New Roman"/>
                      <w:sz w:val="28"/>
                      <w:rPrChange w:id="7476" w:author="Red Army" w:date="2012-02-08T20:12:00Z">
                        <w:rPr>
                          <w:del w:id="7477" w:author="Red Army" w:date="2012-02-07T19:01:00Z"/>
                          <w:rFonts w:ascii="Times New Roman" w:hAnsi="Times New Roman"/>
                        </w:rPr>
                      </w:rPrChange>
                    </w:rPr>
                  </w:pPr>
                  <w:del w:id="7478" w:author="Red Army" w:date="2012-02-07T19:01:00Z">
                    <w:r w:rsidRPr="001A0C52" w:rsidDel="009D4539">
                      <w:rPr>
                        <w:rFonts w:ascii="Times New Roman" w:hAnsi="Times New Roman"/>
                        <w:sz w:val="28"/>
                        <w:rPrChange w:id="7479" w:author="Red Army" w:date="2012-02-08T20:12:00Z">
                          <w:rPr>
                            <w:rFonts w:ascii="Times New Roman" w:eastAsia="ＭＳ ゴシック" w:hAnsi="Times New Roman"/>
                            <w:b/>
                            <w:bCs/>
                            <w:color w:val="4F81BD"/>
                          </w:rPr>
                        </w:rPrChange>
                      </w:rPr>
                      <w:delText>1</w:delText>
                    </w:r>
                    <w:bookmarkStart w:id="7480" w:name="_Toc316495307"/>
                    <w:bookmarkStart w:id="7481" w:name="_Toc316665044"/>
                    <w:bookmarkStart w:id="7482" w:name="_Toc316681657"/>
                    <w:bookmarkEnd w:id="7480"/>
                    <w:bookmarkEnd w:id="7481"/>
                    <w:bookmarkEnd w:id="7482"/>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9D4539" w:rsidRDefault="006E25C4">
                  <w:pPr>
                    <w:rPr>
                      <w:del w:id="7483" w:author="Red Army" w:date="2012-02-07T19:01:00Z"/>
                      <w:rFonts w:ascii="Times New Roman" w:hAnsi="Times New Roman"/>
                      <w:sz w:val="28"/>
                      <w:rPrChange w:id="7484" w:author="Red Army" w:date="2012-02-08T20:12:00Z">
                        <w:rPr>
                          <w:del w:id="7485" w:author="Red Army" w:date="2012-02-07T19:01:00Z"/>
                          <w:rFonts w:ascii="Times New Roman" w:hAnsi="Times New Roman"/>
                        </w:rPr>
                      </w:rPrChange>
                    </w:rPr>
                  </w:pPr>
                  <w:del w:id="7486" w:author="Red Army" w:date="2012-02-07T19:01:00Z">
                    <w:r w:rsidRPr="001A0C52" w:rsidDel="009D4539">
                      <w:rPr>
                        <w:rFonts w:ascii="Times New Roman" w:hAnsi="Times New Roman"/>
                        <w:sz w:val="28"/>
                        <w:rPrChange w:id="7487" w:author="Red Army" w:date="2012-02-08T20:12:00Z">
                          <w:rPr>
                            <w:rFonts w:ascii="Times New Roman" w:eastAsia="ＭＳ ゴシック" w:hAnsi="Times New Roman"/>
                            <w:b/>
                            <w:bCs/>
                            <w:color w:val="4F81BD"/>
                          </w:rPr>
                        </w:rPrChange>
                      </w:rPr>
                      <w:delText xml:space="preserve">From Manage Knowledge Item Module, select and update KIs classification information as use case </w:delText>
                    </w:r>
                    <w:r w:rsidR="00947668" w:rsidRPr="001A0C52" w:rsidDel="009D4539">
                      <w:rPr>
                        <w:rFonts w:ascii="Times New Roman" w:hAnsi="Times New Roman"/>
                        <w:sz w:val="28"/>
                        <w:rPrChange w:id="7488" w:author="Red Army" w:date="2012-02-08T20:12:00Z">
                          <w:rPr>
                            <w:rFonts w:ascii="Times New Roman" w:eastAsia="ＭＳ ゴシック" w:hAnsi="Times New Roman"/>
                            <w:b/>
                            <w:bCs/>
                            <w:color w:val="4F81BD"/>
                          </w:rPr>
                        </w:rPrChange>
                      </w:rPr>
                      <w:delText>UC_KI_002</w:delText>
                    </w:r>
                    <w:r w:rsidRPr="001A0C52" w:rsidDel="009D4539">
                      <w:rPr>
                        <w:rFonts w:ascii="Times New Roman" w:hAnsi="Times New Roman"/>
                        <w:sz w:val="28"/>
                        <w:rPrChange w:id="7489" w:author="Red Army" w:date="2012-02-08T20:12:00Z">
                          <w:rPr>
                            <w:rFonts w:ascii="Times New Roman" w:eastAsia="ＭＳ ゴシック" w:hAnsi="Times New Roman"/>
                            <w:b/>
                            <w:bCs/>
                            <w:color w:val="4F81BD"/>
                          </w:rPr>
                        </w:rPrChange>
                      </w:rPr>
                      <w:delText>.</w:delText>
                    </w:r>
                    <w:bookmarkStart w:id="7490" w:name="_Toc316495308"/>
                    <w:bookmarkStart w:id="7491" w:name="_Toc316665045"/>
                    <w:bookmarkStart w:id="7492" w:name="_Toc316681658"/>
                    <w:bookmarkEnd w:id="7490"/>
                    <w:bookmarkEnd w:id="7491"/>
                    <w:bookmarkEnd w:id="7492"/>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9D4539" w:rsidRDefault="006E25C4">
                  <w:pPr>
                    <w:rPr>
                      <w:del w:id="7493" w:author="Red Army" w:date="2012-02-07T19:01:00Z"/>
                      <w:rFonts w:ascii="Times New Roman" w:hAnsi="Times New Roman"/>
                      <w:sz w:val="28"/>
                      <w:rPrChange w:id="7494" w:author="Red Army" w:date="2012-02-08T20:12:00Z">
                        <w:rPr>
                          <w:del w:id="7495" w:author="Red Army" w:date="2012-02-07T19:01:00Z"/>
                          <w:rFonts w:ascii="Times New Roman" w:hAnsi="Times New Roman"/>
                        </w:rPr>
                      </w:rPrChange>
                    </w:rPr>
                  </w:pPr>
                  <w:del w:id="7496" w:author="Red Army" w:date="2012-02-07T19:01:00Z">
                    <w:r w:rsidRPr="001A0C52" w:rsidDel="009D4539">
                      <w:rPr>
                        <w:rFonts w:ascii="Times New Roman" w:hAnsi="Times New Roman"/>
                        <w:sz w:val="28"/>
                        <w:rPrChange w:id="7497" w:author="Red Army" w:date="2012-02-08T20:12:00Z">
                          <w:rPr>
                            <w:rFonts w:ascii="Times New Roman" w:eastAsia="ＭＳ ゴシック" w:hAnsi="Times New Roman"/>
                            <w:b/>
                            <w:bCs/>
                            <w:color w:val="4F81BD"/>
                          </w:rPr>
                        </w:rPrChange>
                      </w:rPr>
                      <w:delText xml:space="preserve">Process to update KI as in use case </w:delText>
                    </w:r>
                    <w:r w:rsidR="00947668" w:rsidRPr="001A0C52" w:rsidDel="009D4539">
                      <w:rPr>
                        <w:rFonts w:ascii="Times New Roman" w:hAnsi="Times New Roman"/>
                        <w:sz w:val="28"/>
                        <w:rPrChange w:id="7498" w:author="Red Army" w:date="2012-02-08T20:12:00Z">
                          <w:rPr>
                            <w:rFonts w:ascii="Times New Roman" w:eastAsia="ＭＳ ゴシック" w:hAnsi="Times New Roman"/>
                            <w:b/>
                            <w:bCs/>
                            <w:color w:val="4F81BD"/>
                          </w:rPr>
                        </w:rPrChange>
                      </w:rPr>
                      <w:delText>UC_KI_002</w:delText>
                    </w:r>
                    <w:r w:rsidRPr="001A0C52" w:rsidDel="009D4539">
                      <w:rPr>
                        <w:rFonts w:ascii="Times New Roman" w:hAnsi="Times New Roman"/>
                        <w:sz w:val="28"/>
                        <w:rPrChange w:id="7499" w:author="Red Army" w:date="2012-02-08T20:12:00Z">
                          <w:rPr>
                            <w:rFonts w:ascii="Times New Roman" w:eastAsia="ＭＳ ゴシック" w:hAnsi="Times New Roman"/>
                            <w:b/>
                            <w:bCs/>
                            <w:color w:val="4F81BD"/>
                          </w:rPr>
                        </w:rPrChange>
                      </w:rPr>
                      <w:delText>.</w:delText>
                    </w:r>
                    <w:bookmarkStart w:id="7500" w:name="_Toc316495309"/>
                    <w:bookmarkStart w:id="7501" w:name="_Toc316665046"/>
                    <w:bookmarkStart w:id="7502" w:name="_Toc316681659"/>
                    <w:bookmarkEnd w:id="7500"/>
                    <w:bookmarkEnd w:id="7501"/>
                    <w:bookmarkEnd w:id="7502"/>
                  </w:del>
                </w:p>
              </w:tc>
              <w:bookmarkStart w:id="7503" w:name="_Toc316495310"/>
              <w:bookmarkStart w:id="7504" w:name="_Toc316665047"/>
              <w:bookmarkStart w:id="7505" w:name="_Toc316681660"/>
              <w:bookmarkEnd w:id="7503"/>
              <w:bookmarkEnd w:id="7504"/>
              <w:bookmarkEnd w:id="7505"/>
            </w:tr>
          </w:tbl>
          <w:p w:rsidR="006E25C4" w:rsidRPr="001A0C52" w:rsidDel="009D4539" w:rsidRDefault="006E25C4" w:rsidP="00DB5A37">
            <w:pPr>
              <w:rPr>
                <w:del w:id="7506" w:author="Red Army" w:date="2012-02-07T19:01:00Z"/>
                <w:rFonts w:ascii="Times New Roman" w:hAnsi="Times New Roman"/>
                <w:b/>
                <w:bCs/>
                <w:sz w:val="28"/>
                <w:rPrChange w:id="7507" w:author="Red Army" w:date="2012-02-08T20:12:00Z">
                  <w:rPr>
                    <w:del w:id="7508" w:author="Red Army" w:date="2012-02-07T19:01:00Z"/>
                    <w:rFonts w:ascii="Times New Roman" w:hAnsi="Times New Roman"/>
                    <w:b/>
                    <w:bCs/>
                  </w:rPr>
                </w:rPrChange>
              </w:rPr>
            </w:pPr>
            <w:bookmarkStart w:id="7509" w:name="_Toc316495311"/>
            <w:bookmarkStart w:id="7510" w:name="_Toc316665048"/>
            <w:bookmarkStart w:id="7511" w:name="_Toc316681661"/>
            <w:bookmarkEnd w:id="7509"/>
            <w:bookmarkEnd w:id="7510"/>
            <w:bookmarkEnd w:id="7511"/>
          </w:p>
          <w:p w:rsidR="006E25C4" w:rsidRPr="001A0C52" w:rsidDel="009D4539" w:rsidRDefault="006E25C4" w:rsidP="00DB5A37">
            <w:pPr>
              <w:rPr>
                <w:del w:id="7512" w:author="Red Army" w:date="2012-02-07T19:01:00Z"/>
                <w:rFonts w:ascii="Times New Roman" w:hAnsi="Times New Roman"/>
                <w:b/>
                <w:bCs/>
                <w:sz w:val="28"/>
                <w:rPrChange w:id="7513" w:author="Red Army" w:date="2012-02-08T20:12:00Z">
                  <w:rPr>
                    <w:del w:id="7514" w:author="Red Army" w:date="2012-02-07T19:01:00Z"/>
                    <w:rFonts w:ascii="Times New Roman" w:hAnsi="Times New Roman"/>
                    <w:b/>
                    <w:bCs/>
                  </w:rPr>
                </w:rPrChange>
              </w:rPr>
            </w:pPr>
            <w:del w:id="7515" w:author="Red Army" w:date="2012-02-07T19:01:00Z">
              <w:r w:rsidRPr="001A0C52" w:rsidDel="009D4539">
                <w:rPr>
                  <w:rFonts w:ascii="Times New Roman" w:hAnsi="Times New Roman"/>
                  <w:b/>
                  <w:bCs/>
                  <w:sz w:val="28"/>
                  <w:rPrChange w:id="7516" w:author="Red Army" w:date="2012-02-08T20:12:00Z">
                    <w:rPr>
                      <w:rFonts w:ascii="Times New Roman" w:eastAsia="ＭＳ ゴシック" w:hAnsi="Times New Roman"/>
                      <w:b/>
                      <w:bCs/>
                      <w:color w:val="4F81BD"/>
                    </w:rPr>
                  </w:rPrChange>
                </w:rPr>
                <w:delText xml:space="preserve">Alternative Scenario: </w:delText>
              </w:r>
              <w:bookmarkStart w:id="7517" w:name="_Toc316495312"/>
              <w:bookmarkStart w:id="7518" w:name="_Toc316665049"/>
              <w:bookmarkStart w:id="7519" w:name="_Toc316681662"/>
              <w:bookmarkEnd w:id="7517"/>
              <w:bookmarkEnd w:id="7518"/>
              <w:bookmarkEnd w:id="7519"/>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4209"/>
              <w:gridCol w:w="4494"/>
            </w:tblGrid>
            <w:tr w:rsidR="006E25C4" w:rsidRPr="001A0C52" w:rsidDel="009D4539" w:rsidTr="006E25C4">
              <w:trPr>
                <w:trHeight w:val="530"/>
                <w:del w:id="7520" w:author="Red Army" w:date="2012-02-07T19:01: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521" w:author="Red Army" w:date="2012-02-07T19:01:00Z"/>
                      <w:rFonts w:ascii="Times New Roman" w:hAnsi="Times New Roman"/>
                      <w:sz w:val="28"/>
                      <w:rPrChange w:id="7522" w:author="Red Army" w:date="2012-02-08T20:12:00Z">
                        <w:rPr>
                          <w:del w:id="7523" w:author="Red Army" w:date="2012-02-07T19:01:00Z"/>
                          <w:rFonts w:ascii="Times New Roman" w:hAnsi="Times New Roman"/>
                        </w:rPr>
                      </w:rPrChange>
                    </w:rPr>
                  </w:pPr>
                  <w:del w:id="7524" w:author="Red Army" w:date="2012-02-07T19:01:00Z">
                    <w:r w:rsidRPr="001A0C52" w:rsidDel="009D4539">
                      <w:rPr>
                        <w:rFonts w:ascii="Times New Roman" w:hAnsi="Times New Roman"/>
                        <w:sz w:val="28"/>
                        <w:rPrChange w:id="7525" w:author="Red Army" w:date="2012-02-08T20:12:00Z">
                          <w:rPr>
                            <w:rFonts w:ascii="Times New Roman" w:eastAsia="ＭＳ ゴシック" w:hAnsi="Times New Roman"/>
                            <w:b/>
                            <w:bCs/>
                            <w:color w:val="4F81BD"/>
                          </w:rPr>
                        </w:rPrChange>
                      </w:rPr>
                      <w:delText>Step</w:delText>
                    </w:r>
                    <w:bookmarkStart w:id="7526" w:name="_Toc316495313"/>
                    <w:bookmarkStart w:id="7527" w:name="_Toc316665050"/>
                    <w:bookmarkStart w:id="7528" w:name="_Toc316681663"/>
                    <w:bookmarkEnd w:id="7526"/>
                    <w:bookmarkEnd w:id="7527"/>
                    <w:bookmarkEnd w:id="7528"/>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529" w:author="Red Army" w:date="2012-02-07T19:01:00Z"/>
                      <w:rFonts w:ascii="Times New Roman" w:hAnsi="Times New Roman"/>
                      <w:sz w:val="28"/>
                      <w:rPrChange w:id="7530" w:author="Red Army" w:date="2012-02-08T20:12:00Z">
                        <w:rPr>
                          <w:del w:id="7531" w:author="Red Army" w:date="2012-02-07T19:01:00Z"/>
                          <w:rFonts w:ascii="Times New Roman" w:hAnsi="Times New Roman"/>
                        </w:rPr>
                      </w:rPrChange>
                    </w:rPr>
                  </w:pPr>
                  <w:del w:id="7532" w:author="Red Army" w:date="2012-02-07T19:01:00Z">
                    <w:r w:rsidRPr="001A0C52" w:rsidDel="009D4539">
                      <w:rPr>
                        <w:rFonts w:ascii="Times New Roman" w:hAnsi="Times New Roman"/>
                        <w:sz w:val="28"/>
                        <w:rPrChange w:id="7533" w:author="Red Army" w:date="2012-02-08T20:12:00Z">
                          <w:rPr>
                            <w:rFonts w:ascii="Times New Roman" w:eastAsia="ＭＳ ゴシック" w:hAnsi="Times New Roman"/>
                            <w:b/>
                            <w:bCs/>
                            <w:color w:val="4F81BD"/>
                          </w:rPr>
                        </w:rPrChange>
                      </w:rPr>
                      <w:delText>Actor Action</w:delText>
                    </w:r>
                    <w:bookmarkStart w:id="7534" w:name="_Toc316495314"/>
                    <w:bookmarkStart w:id="7535" w:name="_Toc316665051"/>
                    <w:bookmarkStart w:id="7536" w:name="_Toc316681664"/>
                    <w:bookmarkEnd w:id="7534"/>
                    <w:bookmarkEnd w:id="7535"/>
                    <w:bookmarkEnd w:id="7536"/>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537" w:author="Red Army" w:date="2012-02-07T19:01:00Z"/>
                      <w:rFonts w:ascii="Times New Roman" w:hAnsi="Times New Roman"/>
                      <w:sz w:val="28"/>
                      <w:rPrChange w:id="7538" w:author="Red Army" w:date="2012-02-08T20:12:00Z">
                        <w:rPr>
                          <w:del w:id="7539" w:author="Red Army" w:date="2012-02-07T19:01:00Z"/>
                          <w:rFonts w:ascii="Times New Roman" w:hAnsi="Times New Roman"/>
                        </w:rPr>
                      </w:rPrChange>
                    </w:rPr>
                  </w:pPr>
                  <w:del w:id="7540" w:author="Red Army" w:date="2012-02-07T19:01:00Z">
                    <w:r w:rsidRPr="001A0C52" w:rsidDel="009D4539">
                      <w:rPr>
                        <w:rFonts w:ascii="Times New Roman" w:hAnsi="Times New Roman"/>
                        <w:sz w:val="28"/>
                        <w:rPrChange w:id="7541" w:author="Red Army" w:date="2012-02-08T20:12:00Z">
                          <w:rPr>
                            <w:rFonts w:ascii="Times New Roman" w:eastAsia="ＭＳ ゴシック" w:hAnsi="Times New Roman"/>
                            <w:b/>
                            <w:bCs/>
                            <w:color w:val="4F81BD"/>
                          </w:rPr>
                        </w:rPrChange>
                      </w:rPr>
                      <w:delText>System Response</w:delText>
                    </w:r>
                    <w:bookmarkStart w:id="7542" w:name="_Toc316495315"/>
                    <w:bookmarkStart w:id="7543" w:name="_Toc316665052"/>
                    <w:bookmarkStart w:id="7544" w:name="_Toc316681665"/>
                    <w:bookmarkEnd w:id="7542"/>
                    <w:bookmarkEnd w:id="7543"/>
                    <w:bookmarkEnd w:id="7544"/>
                  </w:del>
                </w:p>
              </w:tc>
              <w:bookmarkStart w:id="7545" w:name="_Toc316495316"/>
              <w:bookmarkStart w:id="7546" w:name="_Toc316665053"/>
              <w:bookmarkStart w:id="7547" w:name="_Toc316681666"/>
              <w:bookmarkEnd w:id="7545"/>
              <w:bookmarkEnd w:id="7546"/>
              <w:bookmarkEnd w:id="7547"/>
            </w:tr>
            <w:tr w:rsidR="006E25C4" w:rsidRPr="001A0C52" w:rsidDel="009D4539" w:rsidTr="006E25C4">
              <w:trPr>
                <w:trHeight w:val="422"/>
                <w:del w:id="7548" w:author="Red Army" w:date="2012-02-07T19:01:00Z"/>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Del="009D4539" w:rsidRDefault="006E25C4" w:rsidP="00DB5A37">
                  <w:pPr>
                    <w:jc w:val="center"/>
                    <w:rPr>
                      <w:del w:id="7549" w:author="Red Army" w:date="2012-02-07T19:01:00Z"/>
                      <w:rFonts w:ascii="Times New Roman" w:hAnsi="Times New Roman"/>
                      <w:sz w:val="28"/>
                      <w:rPrChange w:id="7550" w:author="Red Army" w:date="2012-02-08T20:12:00Z">
                        <w:rPr>
                          <w:del w:id="7551" w:author="Red Army" w:date="2012-02-07T19:01:00Z"/>
                          <w:rFonts w:ascii="Times New Roman" w:hAnsi="Times New Roman"/>
                        </w:rPr>
                      </w:rPrChange>
                    </w:rPr>
                  </w:pPr>
                  <w:del w:id="7552" w:author="Red Army" w:date="2012-02-07T19:01:00Z">
                    <w:r w:rsidRPr="001A0C52" w:rsidDel="009D4539">
                      <w:rPr>
                        <w:rFonts w:ascii="Times New Roman" w:hAnsi="Times New Roman"/>
                        <w:sz w:val="28"/>
                        <w:rPrChange w:id="7553" w:author="Red Army" w:date="2012-02-08T20:12:00Z">
                          <w:rPr>
                            <w:rFonts w:ascii="Times New Roman" w:eastAsia="ＭＳ ゴシック" w:hAnsi="Times New Roman"/>
                            <w:b/>
                            <w:bCs/>
                            <w:color w:val="4F81BD"/>
                          </w:rPr>
                        </w:rPrChange>
                      </w:rPr>
                      <w:delText>1</w:delText>
                    </w:r>
                    <w:bookmarkStart w:id="7554" w:name="_Toc316495317"/>
                    <w:bookmarkStart w:id="7555" w:name="_Toc316665054"/>
                    <w:bookmarkStart w:id="7556" w:name="_Toc316681667"/>
                    <w:bookmarkEnd w:id="7554"/>
                    <w:bookmarkEnd w:id="7555"/>
                    <w:bookmarkEnd w:id="7556"/>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D25F5E">
                  <w:pPr>
                    <w:spacing w:after="0"/>
                    <w:rPr>
                      <w:del w:id="7557" w:author="Red Army" w:date="2012-02-07T19:01:00Z"/>
                      <w:rFonts w:ascii="Times New Roman" w:hAnsi="Times New Roman"/>
                      <w:sz w:val="28"/>
                      <w:rPrChange w:id="7558" w:author="Red Army" w:date="2012-02-08T20:12:00Z">
                        <w:rPr>
                          <w:del w:id="7559" w:author="Red Army" w:date="2012-02-07T19:01:00Z"/>
                          <w:rFonts w:ascii="Times New Roman" w:hAnsi="Times New Roman"/>
                        </w:rPr>
                      </w:rPrChange>
                    </w:rPr>
                  </w:pPr>
                  <w:del w:id="7560" w:author="Red Army" w:date="2012-02-07T19:01:00Z">
                    <w:r w:rsidRPr="001A0C52" w:rsidDel="009D4539">
                      <w:rPr>
                        <w:rFonts w:ascii="Times New Roman" w:hAnsi="Times New Roman"/>
                        <w:sz w:val="28"/>
                        <w:rPrChange w:id="7561" w:author="Red Army" w:date="2012-02-08T20:12:00Z">
                          <w:rPr>
                            <w:rFonts w:ascii="Times New Roman" w:eastAsia="ＭＳ ゴシック" w:hAnsi="Times New Roman"/>
                            <w:b/>
                            <w:bCs/>
                            <w:color w:val="4F81BD"/>
                          </w:rPr>
                        </w:rPrChange>
                      </w:rPr>
                      <w:delText>From Manage Knowledge Item Module, select one or many KIs.</w:delText>
                    </w:r>
                    <w:bookmarkStart w:id="7562" w:name="_Toc316495318"/>
                    <w:bookmarkStart w:id="7563" w:name="_Toc316665055"/>
                    <w:bookmarkStart w:id="7564" w:name="_Toc316681668"/>
                    <w:bookmarkEnd w:id="7562"/>
                    <w:bookmarkEnd w:id="7563"/>
                    <w:bookmarkEnd w:id="7564"/>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D25F5E">
                  <w:pPr>
                    <w:spacing w:after="0"/>
                    <w:rPr>
                      <w:del w:id="7565" w:author="Red Army" w:date="2012-02-07T19:01:00Z"/>
                      <w:rFonts w:ascii="Times New Roman" w:hAnsi="Times New Roman"/>
                      <w:sz w:val="28"/>
                      <w:rPrChange w:id="7566" w:author="Red Army" w:date="2012-02-08T20:12:00Z">
                        <w:rPr>
                          <w:del w:id="7567" w:author="Red Army" w:date="2012-02-07T19:01:00Z"/>
                          <w:rFonts w:ascii="Times New Roman" w:hAnsi="Times New Roman"/>
                        </w:rPr>
                      </w:rPrChange>
                    </w:rPr>
                  </w:pPr>
                  <w:del w:id="7568" w:author="Red Army" w:date="2012-02-07T19:01:00Z">
                    <w:r w:rsidRPr="001A0C52" w:rsidDel="009D4539">
                      <w:rPr>
                        <w:rFonts w:ascii="Times New Roman" w:hAnsi="Times New Roman"/>
                        <w:sz w:val="28"/>
                        <w:rPrChange w:id="7569" w:author="Red Army" w:date="2012-02-08T20:12:00Z">
                          <w:rPr>
                            <w:rFonts w:ascii="Times New Roman" w:eastAsia="ＭＳ ゴシック" w:hAnsi="Times New Roman"/>
                            <w:b/>
                            <w:bCs/>
                            <w:color w:val="4F81BD"/>
                          </w:rPr>
                        </w:rPrChange>
                      </w:rPr>
                      <w:delText>Focus on selected KIs.</w:delText>
                    </w:r>
                    <w:bookmarkStart w:id="7570" w:name="_Toc316495319"/>
                    <w:bookmarkStart w:id="7571" w:name="_Toc316665056"/>
                    <w:bookmarkStart w:id="7572" w:name="_Toc316681669"/>
                    <w:bookmarkEnd w:id="7570"/>
                    <w:bookmarkEnd w:id="7571"/>
                    <w:bookmarkEnd w:id="7572"/>
                  </w:del>
                </w:p>
              </w:tc>
              <w:bookmarkStart w:id="7573" w:name="_Toc316495320"/>
              <w:bookmarkStart w:id="7574" w:name="_Toc316665057"/>
              <w:bookmarkStart w:id="7575" w:name="_Toc316681670"/>
              <w:bookmarkEnd w:id="7573"/>
              <w:bookmarkEnd w:id="7574"/>
              <w:bookmarkEnd w:id="7575"/>
            </w:tr>
            <w:tr w:rsidR="006E25C4" w:rsidRPr="001A0C52" w:rsidDel="009D4539" w:rsidTr="006E25C4">
              <w:trPr>
                <w:del w:id="7576" w:author="Red Army" w:date="2012-02-07T19:01:00Z"/>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Del="009D4539" w:rsidRDefault="006E25C4" w:rsidP="00DB5A37">
                  <w:pPr>
                    <w:jc w:val="center"/>
                    <w:rPr>
                      <w:del w:id="7577" w:author="Red Army" w:date="2012-02-07T19:01:00Z"/>
                      <w:rFonts w:ascii="Times New Roman" w:hAnsi="Times New Roman"/>
                      <w:sz w:val="28"/>
                      <w:rPrChange w:id="7578" w:author="Red Army" w:date="2012-02-08T20:12:00Z">
                        <w:rPr>
                          <w:del w:id="7579" w:author="Red Army" w:date="2012-02-07T19:01:00Z"/>
                          <w:rFonts w:ascii="Times New Roman" w:hAnsi="Times New Roman"/>
                        </w:rPr>
                      </w:rPrChange>
                    </w:rPr>
                  </w:pPr>
                  <w:del w:id="7580" w:author="Red Army" w:date="2012-02-07T19:01:00Z">
                    <w:r w:rsidRPr="001A0C52" w:rsidDel="009D4539">
                      <w:rPr>
                        <w:rFonts w:ascii="Times New Roman" w:hAnsi="Times New Roman"/>
                        <w:sz w:val="28"/>
                        <w:rPrChange w:id="7581" w:author="Red Army" w:date="2012-02-08T20:12:00Z">
                          <w:rPr>
                            <w:rFonts w:ascii="Times New Roman" w:eastAsia="ＭＳ ゴシック" w:hAnsi="Times New Roman"/>
                            <w:b/>
                            <w:bCs/>
                            <w:color w:val="4F81BD"/>
                          </w:rPr>
                        </w:rPrChange>
                      </w:rPr>
                      <w:delText>2</w:delText>
                    </w:r>
                    <w:bookmarkStart w:id="7582" w:name="_Toc316495321"/>
                    <w:bookmarkStart w:id="7583" w:name="_Toc316665058"/>
                    <w:bookmarkStart w:id="7584" w:name="_Toc316681671"/>
                    <w:bookmarkEnd w:id="7582"/>
                    <w:bookmarkEnd w:id="7583"/>
                    <w:bookmarkEnd w:id="7584"/>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DB5A37">
                  <w:pPr>
                    <w:tabs>
                      <w:tab w:val="right" w:pos="3993"/>
                    </w:tabs>
                    <w:rPr>
                      <w:del w:id="7585" w:author="Red Army" w:date="2012-02-07T19:01:00Z"/>
                      <w:rFonts w:ascii="Times New Roman" w:hAnsi="Times New Roman"/>
                      <w:sz w:val="28"/>
                      <w:rPrChange w:id="7586" w:author="Red Army" w:date="2012-02-08T20:12:00Z">
                        <w:rPr>
                          <w:del w:id="7587" w:author="Red Army" w:date="2012-02-07T19:01:00Z"/>
                          <w:rFonts w:ascii="Times New Roman" w:hAnsi="Times New Roman"/>
                        </w:rPr>
                      </w:rPrChange>
                    </w:rPr>
                  </w:pPr>
                  <w:del w:id="7588" w:author="Red Army" w:date="2012-02-07T19:01:00Z">
                    <w:r w:rsidRPr="001A0C52" w:rsidDel="009D4539">
                      <w:rPr>
                        <w:rFonts w:ascii="Times New Roman" w:hAnsi="Times New Roman"/>
                        <w:sz w:val="28"/>
                        <w:rPrChange w:id="7589" w:author="Red Army" w:date="2012-02-08T20:12:00Z">
                          <w:rPr>
                            <w:rFonts w:ascii="Times New Roman" w:eastAsia="ＭＳ ゴシック" w:hAnsi="Times New Roman"/>
                            <w:b/>
                            <w:bCs/>
                            <w:color w:val="4F81BD"/>
                          </w:rPr>
                        </w:rPrChange>
                      </w:rPr>
                      <w:delText>Drag the selected KIs to a category, either:</w:delText>
                    </w:r>
                    <w:bookmarkStart w:id="7590" w:name="_Toc316495322"/>
                    <w:bookmarkStart w:id="7591" w:name="_Toc316665059"/>
                    <w:bookmarkStart w:id="7592" w:name="_Toc316681672"/>
                    <w:bookmarkEnd w:id="7590"/>
                    <w:bookmarkEnd w:id="7591"/>
                    <w:bookmarkEnd w:id="7592"/>
                  </w:del>
                </w:p>
                <w:p w:rsidR="006E25C4" w:rsidRPr="001A0C52" w:rsidDel="009D4539" w:rsidRDefault="006E25C4" w:rsidP="00AC2698">
                  <w:pPr>
                    <w:pStyle w:val="ListParagraph"/>
                    <w:numPr>
                      <w:ilvl w:val="0"/>
                      <w:numId w:val="11"/>
                    </w:numPr>
                    <w:tabs>
                      <w:tab w:val="right" w:pos="3993"/>
                    </w:tabs>
                    <w:rPr>
                      <w:del w:id="7593" w:author="Red Army" w:date="2012-02-07T19:01:00Z"/>
                      <w:rFonts w:ascii="Times New Roman" w:hAnsi="Times New Roman"/>
                      <w:sz w:val="28"/>
                      <w:rPrChange w:id="7594" w:author="Red Army" w:date="2012-02-08T20:12:00Z">
                        <w:rPr>
                          <w:del w:id="7595" w:author="Red Army" w:date="2012-02-07T19:01:00Z"/>
                          <w:rFonts w:ascii="Times New Roman" w:hAnsi="Times New Roman"/>
                        </w:rPr>
                      </w:rPrChange>
                    </w:rPr>
                  </w:pPr>
                  <w:del w:id="7596" w:author="Red Army" w:date="2012-02-07T19:01:00Z">
                    <w:r w:rsidRPr="001A0C52" w:rsidDel="009D4539">
                      <w:rPr>
                        <w:rFonts w:ascii="Times New Roman" w:hAnsi="Times New Roman"/>
                        <w:sz w:val="28"/>
                        <w:rPrChange w:id="7597" w:author="Red Army" w:date="2012-02-08T20:12:00Z">
                          <w:rPr>
                            <w:rFonts w:ascii="Times New Roman" w:eastAsia="ＭＳ ゴシック" w:hAnsi="Times New Roman"/>
                            <w:b/>
                            <w:bCs/>
                            <w:color w:val="4F81BD"/>
                          </w:rPr>
                        </w:rPrChange>
                      </w:rPr>
                      <w:delText xml:space="preserve">Subject, </w:delText>
                    </w:r>
                    <w:bookmarkStart w:id="7598" w:name="_Toc316495323"/>
                    <w:bookmarkStart w:id="7599" w:name="_Toc316665060"/>
                    <w:bookmarkStart w:id="7600" w:name="_Toc316681673"/>
                    <w:bookmarkEnd w:id="7598"/>
                    <w:bookmarkEnd w:id="7599"/>
                    <w:bookmarkEnd w:id="7600"/>
                  </w:del>
                </w:p>
                <w:p w:rsidR="006E25C4" w:rsidRPr="001A0C52" w:rsidDel="009D4539" w:rsidRDefault="006E25C4" w:rsidP="00AC2698">
                  <w:pPr>
                    <w:pStyle w:val="ListParagraph"/>
                    <w:numPr>
                      <w:ilvl w:val="0"/>
                      <w:numId w:val="11"/>
                    </w:numPr>
                    <w:tabs>
                      <w:tab w:val="right" w:pos="3993"/>
                    </w:tabs>
                    <w:rPr>
                      <w:del w:id="7601" w:author="Red Army" w:date="2012-02-07T19:01:00Z"/>
                      <w:rFonts w:ascii="Times New Roman" w:hAnsi="Times New Roman"/>
                      <w:sz w:val="28"/>
                      <w:rPrChange w:id="7602" w:author="Red Army" w:date="2012-02-08T20:12:00Z">
                        <w:rPr>
                          <w:del w:id="7603" w:author="Red Army" w:date="2012-02-07T19:01:00Z"/>
                          <w:rFonts w:ascii="Times New Roman" w:hAnsi="Times New Roman"/>
                        </w:rPr>
                      </w:rPrChange>
                    </w:rPr>
                  </w:pPr>
                  <w:del w:id="7604" w:author="Red Army" w:date="2012-02-07T19:01:00Z">
                    <w:r w:rsidRPr="001A0C52" w:rsidDel="009D4539">
                      <w:rPr>
                        <w:rFonts w:ascii="Times New Roman" w:hAnsi="Times New Roman"/>
                        <w:sz w:val="28"/>
                        <w:rPrChange w:id="7605" w:author="Red Army" w:date="2012-02-08T20:12:00Z">
                          <w:rPr>
                            <w:rFonts w:ascii="Times New Roman" w:eastAsia="ＭＳ ゴシック" w:hAnsi="Times New Roman"/>
                            <w:b/>
                            <w:bCs/>
                            <w:color w:val="4F81BD"/>
                          </w:rPr>
                        </w:rPrChange>
                      </w:rPr>
                      <w:delText>Class Level</w:delText>
                    </w:r>
                    <w:bookmarkStart w:id="7606" w:name="_Toc316495324"/>
                    <w:bookmarkStart w:id="7607" w:name="_Toc316665061"/>
                    <w:bookmarkStart w:id="7608" w:name="_Toc316681674"/>
                    <w:bookmarkEnd w:id="7606"/>
                    <w:bookmarkEnd w:id="7607"/>
                    <w:bookmarkEnd w:id="7608"/>
                  </w:del>
                </w:p>
                <w:p w:rsidR="006E25C4" w:rsidRPr="001A0C52" w:rsidDel="009D4539" w:rsidRDefault="006E25C4" w:rsidP="00AC2698">
                  <w:pPr>
                    <w:pStyle w:val="ListParagraph"/>
                    <w:numPr>
                      <w:ilvl w:val="0"/>
                      <w:numId w:val="11"/>
                    </w:numPr>
                    <w:tabs>
                      <w:tab w:val="right" w:pos="3993"/>
                    </w:tabs>
                    <w:rPr>
                      <w:del w:id="7609" w:author="Red Army" w:date="2012-02-07T19:01:00Z"/>
                      <w:rFonts w:ascii="Times New Roman" w:hAnsi="Times New Roman"/>
                      <w:sz w:val="28"/>
                      <w:rPrChange w:id="7610" w:author="Red Army" w:date="2012-02-08T20:12:00Z">
                        <w:rPr>
                          <w:del w:id="7611" w:author="Red Army" w:date="2012-02-07T19:01:00Z"/>
                          <w:rFonts w:ascii="Times New Roman" w:hAnsi="Times New Roman"/>
                        </w:rPr>
                      </w:rPrChange>
                    </w:rPr>
                  </w:pPr>
                  <w:del w:id="7612" w:author="Red Army" w:date="2012-02-07T19:01:00Z">
                    <w:r w:rsidRPr="001A0C52" w:rsidDel="009D4539">
                      <w:rPr>
                        <w:rFonts w:ascii="Times New Roman" w:hAnsi="Times New Roman"/>
                        <w:sz w:val="28"/>
                        <w:rPrChange w:id="7613" w:author="Red Army" w:date="2012-02-08T20:12:00Z">
                          <w:rPr>
                            <w:rFonts w:ascii="Times New Roman" w:eastAsia="ＭＳ ゴシック" w:hAnsi="Times New Roman"/>
                            <w:b/>
                            <w:bCs/>
                            <w:color w:val="4F81BD"/>
                          </w:rPr>
                        </w:rPrChange>
                      </w:rPr>
                      <w:delText>Topic Number - Topic</w:delText>
                    </w:r>
                    <w:bookmarkStart w:id="7614" w:name="_Toc316495325"/>
                    <w:bookmarkStart w:id="7615" w:name="_Toc316665062"/>
                    <w:bookmarkStart w:id="7616" w:name="_Toc316681675"/>
                    <w:bookmarkEnd w:id="7614"/>
                    <w:bookmarkEnd w:id="7615"/>
                    <w:bookmarkEnd w:id="7616"/>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DB5A37">
                  <w:pPr>
                    <w:rPr>
                      <w:del w:id="7617" w:author="Red Army" w:date="2012-02-07T19:01:00Z"/>
                      <w:rFonts w:ascii="Times New Roman" w:hAnsi="Times New Roman"/>
                      <w:sz w:val="28"/>
                      <w:rPrChange w:id="7618" w:author="Red Army" w:date="2012-02-08T20:12:00Z">
                        <w:rPr>
                          <w:del w:id="7619" w:author="Red Army" w:date="2012-02-07T19:01:00Z"/>
                          <w:rFonts w:ascii="Times New Roman" w:hAnsi="Times New Roman"/>
                        </w:rPr>
                      </w:rPrChange>
                    </w:rPr>
                  </w:pPr>
                  <w:del w:id="7620" w:author="Red Army" w:date="2012-02-07T19:01:00Z">
                    <w:r w:rsidRPr="001A0C52" w:rsidDel="009D4539">
                      <w:rPr>
                        <w:rFonts w:ascii="Times New Roman" w:hAnsi="Times New Roman"/>
                        <w:sz w:val="28"/>
                        <w:rPrChange w:id="7621" w:author="Red Army" w:date="2012-02-08T20:12:00Z">
                          <w:rPr>
                            <w:rFonts w:ascii="Times New Roman" w:eastAsia="ＭＳ ゴシック" w:hAnsi="Times New Roman"/>
                            <w:b/>
                            <w:bCs/>
                            <w:color w:val="4F81BD"/>
                          </w:rPr>
                        </w:rPrChange>
                      </w:rPr>
                      <w:delText>Display Sub-categories.</w:delText>
                    </w:r>
                    <w:bookmarkStart w:id="7622" w:name="_Toc316495326"/>
                    <w:bookmarkStart w:id="7623" w:name="_Toc316665063"/>
                    <w:bookmarkStart w:id="7624" w:name="_Toc316681676"/>
                    <w:bookmarkEnd w:id="7622"/>
                    <w:bookmarkEnd w:id="7623"/>
                    <w:bookmarkEnd w:id="7624"/>
                  </w:del>
                </w:p>
                <w:p w:rsidR="006E25C4" w:rsidRPr="001A0C52" w:rsidDel="009D4539" w:rsidRDefault="006E25C4" w:rsidP="00D25F5E">
                  <w:pPr>
                    <w:rPr>
                      <w:del w:id="7625" w:author="Red Army" w:date="2012-02-07T19:01:00Z"/>
                      <w:rFonts w:ascii="Times New Roman" w:hAnsi="Times New Roman"/>
                      <w:sz w:val="28"/>
                      <w:rPrChange w:id="7626" w:author="Red Army" w:date="2012-02-08T20:12:00Z">
                        <w:rPr>
                          <w:del w:id="7627" w:author="Red Army" w:date="2012-02-07T19:01:00Z"/>
                          <w:rFonts w:ascii="Times New Roman" w:hAnsi="Times New Roman"/>
                        </w:rPr>
                      </w:rPrChange>
                    </w:rPr>
                  </w:pPr>
                  <w:bookmarkStart w:id="7628" w:name="_Toc316495327"/>
                  <w:bookmarkStart w:id="7629" w:name="_Toc316665064"/>
                  <w:bookmarkStart w:id="7630" w:name="_Toc316681677"/>
                  <w:bookmarkEnd w:id="7628"/>
                  <w:bookmarkEnd w:id="7629"/>
                  <w:bookmarkEnd w:id="7630"/>
                </w:p>
              </w:tc>
              <w:bookmarkStart w:id="7631" w:name="_Toc316495328"/>
              <w:bookmarkStart w:id="7632" w:name="_Toc316665065"/>
              <w:bookmarkStart w:id="7633" w:name="_Toc316681678"/>
              <w:bookmarkEnd w:id="7631"/>
              <w:bookmarkEnd w:id="7632"/>
              <w:bookmarkEnd w:id="7633"/>
            </w:tr>
            <w:tr w:rsidR="006E25C4" w:rsidRPr="001A0C52" w:rsidDel="009D4539" w:rsidTr="006E25C4">
              <w:trPr>
                <w:del w:id="7634" w:author="Red Army" w:date="2012-02-07T19:01:00Z"/>
              </w:trPr>
              <w:tc>
                <w:tcPr>
                  <w:tcW w:w="647" w:type="dxa"/>
                  <w:tcBorders>
                    <w:top w:val="single" w:sz="4" w:space="0" w:color="auto"/>
                    <w:left w:val="single" w:sz="4" w:space="0" w:color="auto"/>
                    <w:bottom w:val="single" w:sz="4" w:space="0" w:color="auto"/>
                    <w:right w:val="single" w:sz="4" w:space="0" w:color="auto"/>
                  </w:tcBorders>
                  <w:vAlign w:val="center"/>
                </w:tcPr>
                <w:p w:rsidR="006E25C4" w:rsidRPr="001A0C52" w:rsidDel="009D4539" w:rsidRDefault="006E25C4" w:rsidP="00DB5A37">
                  <w:pPr>
                    <w:jc w:val="center"/>
                    <w:rPr>
                      <w:del w:id="7635" w:author="Red Army" w:date="2012-02-07T19:01:00Z"/>
                      <w:rFonts w:ascii="Times New Roman" w:hAnsi="Times New Roman"/>
                      <w:sz w:val="28"/>
                      <w:rPrChange w:id="7636" w:author="Red Army" w:date="2012-02-08T20:12:00Z">
                        <w:rPr>
                          <w:del w:id="7637" w:author="Red Army" w:date="2012-02-07T19:01:00Z"/>
                          <w:rFonts w:ascii="Times New Roman" w:hAnsi="Times New Roman"/>
                        </w:rPr>
                      </w:rPrChange>
                    </w:rPr>
                  </w:pPr>
                  <w:del w:id="7638" w:author="Red Army" w:date="2012-02-07T19:01:00Z">
                    <w:r w:rsidRPr="001A0C52" w:rsidDel="009D4539">
                      <w:rPr>
                        <w:rFonts w:ascii="Times New Roman" w:hAnsi="Times New Roman"/>
                        <w:sz w:val="28"/>
                        <w:rPrChange w:id="7639" w:author="Red Army" w:date="2012-02-08T20:12:00Z">
                          <w:rPr>
                            <w:rFonts w:ascii="Times New Roman" w:eastAsia="ＭＳ ゴシック" w:hAnsi="Times New Roman"/>
                            <w:b/>
                            <w:bCs/>
                            <w:color w:val="4F81BD"/>
                          </w:rPr>
                        </w:rPrChange>
                      </w:rPr>
                      <w:delText>3</w:delText>
                    </w:r>
                    <w:bookmarkStart w:id="7640" w:name="_Toc316495329"/>
                    <w:bookmarkStart w:id="7641" w:name="_Toc316665066"/>
                    <w:bookmarkStart w:id="7642" w:name="_Toc316681679"/>
                    <w:bookmarkEnd w:id="7640"/>
                    <w:bookmarkEnd w:id="7641"/>
                    <w:bookmarkEnd w:id="7642"/>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2C17B0">
                  <w:pPr>
                    <w:tabs>
                      <w:tab w:val="right" w:pos="3993"/>
                    </w:tabs>
                    <w:rPr>
                      <w:del w:id="7643" w:author="Red Army" w:date="2012-02-07T19:01:00Z"/>
                      <w:rFonts w:ascii="Times New Roman" w:hAnsi="Times New Roman"/>
                      <w:sz w:val="28"/>
                      <w:rPrChange w:id="7644" w:author="Red Army" w:date="2012-02-08T20:12:00Z">
                        <w:rPr>
                          <w:del w:id="7645" w:author="Red Army" w:date="2012-02-07T19:01:00Z"/>
                          <w:rFonts w:ascii="Times New Roman" w:hAnsi="Times New Roman"/>
                        </w:rPr>
                      </w:rPrChange>
                    </w:rPr>
                  </w:pPr>
                  <w:del w:id="7646" w:author="Red Army" w:date="2012-02-07T19:01:00Z">
                    <w:r w:rsidRPr="001A0C52" w:rsidDel="009D4539">
                      <w:rPr>
                        <w:rFonts w:ascii="Times New Roman" w:hAnsi="Times New Roman"/>
                        <w:sz w:val="28"/>
                        <w:rPrChange w:id="7647" w:author="Red Army" w:date="2012-02-08T20:12:00Z">
                          <w:rPr>
                            <w:rFonts w:ascii="Times New Roman" w:eastAsia="ＭＳ ゴシック" w:hAnsi="Times New Roman"/>
                            <w:b/>
                            <w:bCs/>
                            <w:color w:val="4F81BD"/>
                          </w:rPr>
                        </w:rPrChange>
                      </w:rPr>
                      <w:delText>Drop the selected KIs to the destination category.</w:delText>
                    </w:r>
                    <w:bookmarkStart w:id="7648" w:name="_Toc316495330"/>
                    <w:bookmarkStart w:id="7649" w:name="_Toc316665067"/>
                    <w:bookmarkStart w:id="7650" w:name="_Toc316681680"/>
                    <w:bookmarkEnd w:id="7648"/>
                    <w:bookmarkEnd w:id="7649"/>
                    <w:bookmarkEnd w:id="7650"/>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B210E6">
                  <w:pPr>
                    <w:rPr>
                      <w:del w:id="7651" w:author="Red Army" w:date="2012-02-07T19:01:00Z"/>
                      <w:rFonts w:ascii="Times New Roman" w:hAnsi="Times New Roman"/>
                      <w:sz w:val="28"/>
                      <w:rPrChange w:id="7652" w:author="Red Army" w:date="2012-02-08T20:12:00Z">
                        <w:rPr>
                          <w:del w:id="7653" w:author="Red Army" w:date="2012-02-07T19:01:00Z"/>
                          <w:rFonts w:ascii="Times New Roman" w:hAnsi="Times New Roman"/>
                        </w:rPr>
                      </w:rPrChange>
                    </w:rPr>
                  </w:pPr>
                  <w:del w:id="7654" w:author="Red Army" w:date="2012-02-07T19:01:00Z">
                    <w:r w:rsidRPr="001A0C52" w:rsidDel="009D4539">
                      <w:rPr>
                        <w:rFonts w:ascii="Times New Roman" w:hAnsi="Times New Roman"/>
                        <w:sz w:val="28"/>
                        <w:rPrChange w:id="7655" w:author="Red Army" w:date="2012-02-08T20:12:00Z">
                          <w:rPr>
                            <w:rFonts w:ascii="Times New Roman" w:eastAsia="ＭＳ ゴシック" w:hAnsi="Times New Roman"/>
                            <w:b/>
                            <w:bCs/>
                            <w:color w:val="4F81BD"/>
                          </w:rPr>
                        </w:rPrChange>
                      </w:rPr>
                      <w:delText>Update KI’s corresponding classification information:</w:delText>
                    </w:r>
                    <w:bookmarkStart w:id="7656" w:name="_Toc316495331"/>
                    <w:bookmarkStart w:id="7657" w:name="_Toc316665068"/>
                    <w:bookmarkStart w:id="7658" w:name="_Toc316681681"/>
                    <w:bookmarkEnd w:id="7656"/>
                    <w:bookmarkEnd w:id="7657"/>
                    <w:bookmarkEnd w:id="7658"/>
                  </w:del>
                </w:p>
                <w:p w:rsidR="006E25C4" w:rsidRPr="001A0C52" w:rsidDel="009D4539" w:rsidRDefault="006E25C4" w:rsidP="00AC2698">
                  <w:pPr>
                    <w:pStyle w:val="ListParagraph"/>
                    <w:numPr>
                      <w:ilvl w:val="0"/>
                      <w:numId w:val="15"/>
                    </w:numPr>
                    <w:rPr>
                      <w:del w:id="7659" w:author="Red Army" w:date="2012-02-07T19:01:00Z"/>
                      <w:rFonts w:ascii="Times New Roman" w:hAnsi="Times New Roman"/>
                      <w:sz w:val="28"/>
                      <w:rPrChange w:id="7660" w:author="Red Army" w:date="2012-02-08T20:12:00Z">
                        <w:rPr>
                          <w:del w:id="7661" w:author="Red Army" w:date="2012-02-07T19:01:00Z"/>
                          <w:rFonts w:ascii="Times New Roman" w:hAnsi="Times New Roman"/>
                        </w:rPr>
                      </w:rPrChange>
                    </w:rPr>
                  </w:pPr>
                  <w:del w:id="7662" w:author="Red Army" w:date="2012-02-07T19:01:00Z">
                    <w:r w:rsidRPr="001A0C52" w:rsidDel="009D4539">
                      <w:rPr>
                        <w:rFonts w:ascii="Times New Roman" w:hAnsi="Times New Roman"/>
                        <w:sz w:val="28"/>
                        <w:rPrChange w:id="7663" w:author="Red Army" w:date="2012-02-08T20:12:00Z">
                          <w:rPr>
                            <w:rFonts w:ascii="Times New Roman" w:eastAsia="ＭＳ ゴシック" w:hAnsi="Times New Roman"/>
                            <w:b/>
                            <w:bCs/>
                            <w:color w:val="4F81BD"/>
                          </w:rPr>
                        </w:rPrChange>
                      </w:rPr>
                      <w:delText>Subject</w:delText>
                    </w:r>
                    <w:bookmarkStart w:id="7664" w:name="_Toc316495332"/>
                    <w:bookmarkStart w:id="7665" w:name="_Toc316665069"/>
                    <w:bookmarkStart w:id="7666" w:name="_Toc316681682"/>
                    <w:bookmarkEnd w:id="7664"/>
                    <w:bookmarkEnd w:id="7665"/>
                    <w:bookmarkEnd w:id="7666"/>
                  </w:del>
                </w:p>
                <w:p w:rsidR="006E25C4" w:rsidRPr="001A0C52" w:rsidDel="009D4539" w:rsidRDefault="006E25C4" w:rsidP="00AC2698">
                  <w:pPr>
                    <w:pStyle w:val="ListParagraph"/>
                    <w:numPr>
                      <w:ilvl w:val="0"/>
                      <w:numId w:val="15"/>
                    </w:numPr>
                    <w:rPr>
                      <w:del w:id="7667" w:author="Red Army" w:date="2012-02-07T19:01:00Z"/>
                      <w:rFonts w:ascii="Times New Roman" w:hAnsi="Times New Roman"/>
                      <w:sz w:val="28"/>
                      <w:rPrChange w:id="7668" w:author="Red Army" w:date="2012-02-08T20:12:00Z">
                        <w:rPr>
                          <w:del w:id="7669" w:author="Red Army" w:date="2012-02-07T19:01:00Z"/>
                          <w:rFonts w:ascii="Times New Roman" w:hAnsi="Times New Roman"/>
                        </w:rPr>
                      </w:rPrChange>
                    </w:rPr>
                  </w:pPr>
                  <w:del w:id="7670" w:author="Red Army" w:date="2012-02-07T19:01:00Z">
                    <w:r w:rsidRPr="001A0C52" w:rsidDel="009D4539">
                      <w:rPr>
                        <w:rFonts w:ascii="Times New Roman" w:hAnsi="Times New Roman"/>
                        <w:sz w:val="28"/>
                        <w:rPrChange w:id="7671" w:author="Red Army" w:date="2012-02-08T20:12:00Z">
                          <w:rPr>
                            <w:rFonts w:ascii="Times New Roman" w:eastAsia="ＭＳ ゴシック" w:hAnsi="Times New Roman"/>
                            <w:b/>
                            <w:bCs/>
                            <w:color w:val="4F81BD"/>
                          </w:rPr>
                        </w:rPrChange>
                      </w:rPr>
                      <w:delText>Class Level</w:delText>
                    </w:r>
                    <w:bookmarkStart w:id="7672" w:name="_Toc316495333"/>
                    <w:bookmarkStart w:id="7673" w:name="_Toc316665070"/>
                    <w:bookmarkStart w:id="7674" w:name="_Toc316681683"/>
                    <w:bookmarkEnd w:id="7672"/>
                    <w:bookmarkEnd w:id="7673"/>
                    <w:bookmarkEnd w:id="7674"/>
                  </w:del>
                </w:p>
                <w:p w:rsidR="006E25C4" w:rsidRPr="001A0C52" w:rsidDel="009D4539" w:rsidRDefault="006E25C4" w:rsidP="00AC2698">
                  <w:pPr>
                    <w:pStyle w:val="ListParagraph"/>
                    <w:numPr>
                      <w:ilvl w:val="0"/>
                      <w:numId w:val="15"/>
                    </w:numPr>
                    <w:rPr>
                      <w:del w:id="7675" w:author="Red Army" w:date="2012-02-07T19:01:00Z"/>
                      <w:rFonts w:ascii="Times New Roman" w:hAnsi="Times New Roman"/>
                      <w:sz w:val="28"/>
                      <w:rPrChange w:id="7676" w:author="Red Army" w:date="2012-02-08T20:12:00Z">
                        <w:rPr>
                          <w:del w:id="7677" w:author="Red Army" w:date="2012-02-07T19:01:00Z"/>
                          <w:rFonts w:ascii="Times New Roman" w:hAnsi="Times New Roman"/>
                        </w:rPr>
                      </w:rPrChange>
                    </w:rPr>
                  </w:pPr>
                  <w:del w:id="7678" w:author="Red Army" w:date="2012-02-07T19:01:00Z">
                    <w:r w:rsidRPr="001A0C52" w:rsidDel="009D4539">
                      <w:rPr>
                        <w:rFonts w:ascii="Times New Roman" w:hAnsi="Times New Roman"/>
                        <w:sz w:val="28"/>
                        <w:rPrChange w:id="7679" w:author="Red Army" w:date="2012-02-08T20:12:00Z">
                          <w:rPr>
                            <w:rFonts w:ascii="Times New Roman" w:eastAsia="ＭＳ ゴシック" w:hAnsi="Times New Roman"/>
                            <w:b/>
                            <w:bCs/>
                            <w:color w:val="4F81BD"/>
                          </w:rPr>
                        </w:rPrChange>
                      </w:rPr>
                      <w:delText xml:space="preserve">Topic Number – Topic. </w:delText>
                    </w:r>
                    <w:bookmarkStart w:id="7680" w:name="_Toc316495334"/>
                    <w:bookmarkStart w:id="7681" w:name="_Toc316665071"/>
                    <w:bookmarkStart w:id="7682" w:name="_Toc316681684"/>
                    <w:bookmarkEnd w:id="7680"/>
                    <w:bookmarkEnd w:id="7681"/>
                    <w:bookmarkEnd w:id="7682"/>
                  </w:del>
                </w:p>
                <w:p w:rsidR="006E25C4" w:rsidRPr="001A0C52" w:rsidDel="009D4539" w:rsidRDefault="006E25C4" w:rsidP="00B210E6">
                  <w:pPr>
                    <w:rPr>
                      <w:del w:id="7683" w:author="Red Army" w:date="2012-02-07T19:01:00Z"/>
                      <w:rFonts w:ascii="Times New Roman" w:hAnsi="Times New Roman"/>
                      <w:sz w:val="28"/>
                      <w:rPrChange w:id="7684" w:author="Red Army" w:date="2012-02-08T20:12:00Z">
                        <w:rPr>
                          <w:del w:id="7685" w:author="Red Army" w:date="2012-02-07T19:01:00Z"/>
                          <w:rFonts w:ascii="Times New Roman" w:hAnsi="Times New Roman"/>
                        </w:rPr>
                      </w:rPrChange>
                    </w:rPr>
                  </w:pPr>
                  <w:del w:id="7686" w:author="Red Army" w:date="2012-02-07T19:01:00Z">
                    <w:r w:rsidRPr="001A0C52" w:rsidDel="009D4539">
                      <w:rPr>
                        <w:rFonts w:ascii="Times New Roman" w:hAnsi="Times New Roman"/>
                        <w:sz w:val="28"/>
                        <w:rPrChange w:id="7687" w:author="Red Army" w:date="2012-02-08T20:12:00Z">
                          <w:rPr>
                            <w:rFonts w:ascii="Times New Roman" w:eastAsia="ＭＳ ゴシック" w:hAnsi="Times New Roman"/>
                            <w:b/>
                            <w:bCs/>
                            <w:color w:val="4F81BD"/>
                          </w:rPr>
                        </w:rPrChange>
                      </w:rPr>
                      <w:delText>Display KI in new corresponding category.</w:delText>
                    </w:r>
                    <w:bookmarkStart w:id="7688" w:name="_Toc316495335"/>
                    <w:bookmarkStart w:id="7689" w:name="_Toc316665072"/>
                    <w:bookmarkStart w:id="7690" w:name="_Toc316681685"/>
                    <w:bookmarkEnd w:id="7688"/>
                    <w:bookmarkEnd w:id="7689"/>
                    <w:bookmarkEnd w:id="7690"/>
                  </w:del>
                </w:p>
              </w:tc>
              <w:bookmarkStart w:id="7691" w:name="_Toc316495336"/>
              <w:bookmarkStart w:id="7692" w:name="_Toc316665073"/>
              <w:bookmarkStart w:id="7693" w:name="_Toc316681686"/>
              <w:bookmarkEnd w:id="7691"/>
              <w:bookmarkEnd w:id="7692"/>
              <w:bookmarkEnd w:id="7693"/>
            </w:tr>
            <w:tr w:rsidR="006E25C4" w:rsidRPr="001A0C52" w:rsidDel="009D4539" w:rsidTr="006E25C4">
              <w:trPr>
                <w:del w:id="7694" w:author="Red Army" w:date="2012-02-07T19:01:00Z"/>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Del="009D4539" w:rsidRDefault="006E25C4" w:rsidP="00DB5A37">
                  <w:pPr>
                    <w:jc w:val="center"/>
                    <w:rPr>
                      <w:del w:id="7695" w:author="Red Army" w:date="2012-02-07T19:01:00Z"/>
                      <w:rFonts w:ascii="Times New Roman" w:hAnsi="Times New Roman"/>
                      <w:sz w:val="28"/>
                      <w:rPrChange w:id="7696" w:author="Red Army" w:date="2012-02-08T20:12:00Z">
                        <w:rPr>
                          <w:del w:id="7697" w:author="Red Army" w:date="2012-02-07T19:01:00Z"/>
                          <w:rFonts w:ascii="Times New Roman" w:hAnsi="Times New Roman"/>
                        </w:rPr>
                      </w:rPrChange>
                    </w:rPr>
                  </w:pPr>
                  <w:del w:id="7698" w:author="Red Army" w:date="2012-02-07T19:01:00Z">
                    <w:r w:rsidRPr="001A0C52" w:rsidDel="009D4539">
                      <w:rPr>
                        <w:rFonts w:ascii="Times New Roman" w:hAnsi="Times New Roman"/>
                        <w:sz w:val="28"/>
                        <w:rPrChange w:id="7699" w:author="Red Army" w:date="2012-02-08T20:12:00Z">
                          <w:rPr>
                            <w:rFonts w:ascii="Times New Roman" w:eastAsia="ＭＳ ゴシック" w:hAnsi="Times New Roman"/>
                            <w:b/>
                            <w:bCs/>
                            <w:color w:val="4F81BD"/>
                          </w:rPr>
                        </w:rPrChange>
                      </w:rPr>
                      <w:delText>3</w:delText>
                    </w:r>
                    <w:bookmarkStart w:id="7700" w:name="_Toc316495337"/>
                    <w:bookmarkStart w:id="7701" w:name="_Toc316665074"/>
                    <w:bookmarkStart w:id="7702" w:name="_Toc316681687"/>
                    <w:bookmarkEnd w:id="7700"/>
                    <w:bookmarkEnd w:id="7701"/>
                    <w:bookmarkEnd w:id="7702"/>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DB5A37">
                  <w:pPr>
                    <w:rPr>
                      <w:del w:id="7703" w:author="Red Army" w:date="2012-02-07T19:01:00Z"/>
                      <w:rFonts w:ascii="Times New Roman" w:hAnsi="Times New Roman"/>
                      <w:sz w:val="28"/>
                      <w:rPrChange w:id="7704" w:author="Red Army" w:date="2012-02-08T20:12:00Z">
                        <w:rPr>
                          <w:del w:id="7705" w:author="Red Army" w:date="2012-02-07T19:01:00Z"/>
                          <w:rFonts w:ascii="Times New Roman" w:hAnsi="Times New Roman"/>
                        </w:rPr>
                      </w:rPrChange>
                    </w:rPr>
                  </w:pPr>
                  <w:del w:id="7706" w:author="Red Army" w:date="2012-02-07T19:01:00Z">
                    <w:r w:rsidRPr="001A0C52" w:rsidDel="009D4539">
                      <w:rPr>
                        <w:rFonts w:ascii="Times New Roman" w:hAnsi="Times New Roman"/>
                        <w:sz w:val="28"/>
                        <w:rPrChange w:id="7707" w:author="Red Army" w:date="2012-02-08T20:12:00Z">
                          <w:rPr>
                            <w:rFonts w:ascii="Times New Roman" w:eastAsia="ＭＳ ゴシック" w:hAnsi="Times New Roman"/>
                            <w:b/>
                            <w:bCs/>
                            <w:color w:val="4F81BD"/>
                          </w:rPr>
                        </w:rPrChange>
                      </w:rPr>
                      <w:delText xml:space="preserve">Edit the others classification information (in compact mode). </w:delText>
                    </w:r>
                    <w:bookmarkStart w:id="7708" w:name="_Toc316495338"/>
                    <w:bookmarkStart w:id="7709" w:name="_Toc316665075"/>
                    <w:bookmarkStart w:id="7710" w:name="_Toc316681688"/>
                    <w:bookmarkEnd w:id="7708"/>
                    <w:bookmarkEnd w:id="7709"/>
                    <w:bookmarkEnd w:id="7710"/>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D25F5E">
                  <w:pPr>
                    <w:rPr>
                      <w:del w:id="7711" w:author="Red Army" w:date="2012-02-07T19:01:00Z"/>
                      <w:rFonts w:ascii="Times New Roman" w:hAnsi="Times New Roman"/>
                      <w:sz w:val="28"/>
                      <w:rPrChange w:id="7712" w:author="Red Army" w:date="2012-02-08T20:12:00Z">
                        <w:rPr>
                          <w:del w:id="7713" w:author="Red Army" w:date="2012-02-07T19:01:00Z"/>
                          <w:rFonts w:ascii="Times New Roman" w:hAnsi="Times New Roman"/>
                        </w:rPr>
                      </w:rPrChange>
                    </w:rPr>
                  </w:pPr>
                  <w:del w:id="7714" w:author="Red Army" w:date="2012-02-07T19:01:00Z">
                    <w:r w:rsidRPr="001A0C52" w:rsidDel="009D4539">
                      <w:rPr>
                        <w:rFonts w:ascii="Times New Roman" w:hAnsi="Times New Roman"/>
                        <w:sz w:val="28"/>
                        <w:rPrChange w:id="7715" w:author="Red Army" w:date="2012-02-08T20:12:00Z">
                          <w:rPr>
                            <w:rFonts w:ascii="Times New Roman" w:eastAsia="ＭＳ ゴシック" w:hAnsi="Times New Roman"/>
                            <w:b/>
                            <w:bCs/>
                            <w:color w:val="4F81BD"/>
                          </w:rPr>
                        </w:rPrChange>
                      </w:rPr>
                      <w:delText xml:space="preserve">Validate and accept updates. </w:delText>
                    </w:r>
                    <w:bookmarkStart w:id="7716" w:name="_Toc316495339"/>
                    <w:bookmarkStart w:id="7717" w:name="_Toc316665076"/>
                    <w:bookmarkStart w:id="7718" w:name="_Toc316681689"/>
                    <w:bookmarkEnd w:id="7716"/>
                    <w:bookmarkEnd w:id="7717"/>
                    <w:bookmarkEnd w:id="7718"/>
                  </w:del>
                </w:p>
                <w:p w:rsidR="006E25C4" w:rsidRPr="001A0C52" w:rsidDel="009D4539" w:rsidRDefault="006E25C4" w:rsidP="00D25F5E">
                  <w:pPr>
                    <w:rPr>
                      <w:del w:id="7719" w:author="Red Army" w:date="2012-02-07T19:01:00Z"/>
                      <w:rFonts w:ascii="Times New Roman" w:hAnsi="Times New Roman"/>
                      <w:sz w:val="28"/>
                      <w:rPrChange w:id="7720" w:author="Red Army" w:date="2012-02-08T20:12:00Z">
                        <w:rPr>
                          <w:del w:id="7721" w:author="Red Army" w:date="2012-02-07T19:01:00Z"/>
                          <w:rFonts w:ascii="Times New Roman" w:hAnsi="Times New Roman"/>
                        </w:rPr>
                      </w:rPrChange>
                    </w:rPr>
                  </w:pPr>
                  <w:del w:id="7722" w:author="Red Army" w:date="2012-02-07T19:01:00Z">
                    <w:r w:rsidRPr="001A0C52" w:rsidDel="009D4539">
                      <w:rPr>
                        <w:rFonts w:ascii="Times New Roman" w:hAnsi="Times New Roman"/>
                        <w:sz w:val="28"/>
                        <w:rPrChange w:id="7723" w:author="Red Army" w:date="2012-02-08T20:12:00Z">
                          <w:rPr>
                            <w:rFonts w:ascii="Times New Roman" w:eastAsia="ＭＳ ゴシック" w:hAnsi="Times New Roman"/>
                            <w:b/>
                            <w:bCs/>
                            <w:color w:val="4F81BD"/>
                          </w:rPr>
                        </w:rPrChange>
                      </w:rPr>
                      <w:delText xml:space="preserve">Display classified KI in correct category. </w:delText>
                    </w:r>
                    <w:bookmarkStart w:id="7724" w:name="_Toc316495340"/>
                    <w:bookmarkStart w:id="7725" w:name="_Toc316665077"/>
                    <w:bookmarkStart w:id="7726" w:name="_Toc316681690"/>
                    <w:bookmarkEnd w:id="7724"/>
                    <w:bookmarkEnd w:id="7725"/>
                    <w:bookmarkEnd w:id="7726"/>
                  </w:del>
                </w:p>
              </w:tc>
              <w:bookmarkStart w:id="7727" w:name="_Toc316495341"/>
              <w:bookmarkStart w:id="7728" w:name="_Toc316665078"/>
              <w:bookmarkStart w:id="7729" w:name="_Toc316681691"/>
              <w:bookmarkEnd w:id="7727"/>
              <w:bookmarkEnd w:id="7728"/>
              <w:bookmarkEnd w:id="7729"/>
            </w:tr>
          </w:tbl>
          <w:p w:rsidR="006E25C4" w:rsidRPr="001A0C52" w:rsidDel="009D4539" w:rsidRDefault="006E25C4" w:rsidP="00DB5A37">
            <w:pPr>
              <w:rPr>
                <w:del w:id="7730" w:author="Red Army" w:date="2012-02-07T19:01:00Z"/>
                <w:rFonts w:ascii="Times New Roman" w:hAnsi="Times New Roman"/>
                <w:sz w:val="28"/>
                <w:rPrChange w:id="7731" w:author="Red Army" w:date="2012-02-08T20:12:00Z">
                  <w:rPr>
                    <w:del w:id="7732" w:author="Red Army" w:date="2012-02-07T19:01:00Z"/>
                    <w:rFonts w:ascii="Times New Roman" w:hAnsi="Times New Roman"/>
                  </w:rPr>
                </w:rPrChange>
              </w:rPr>
            </w:pPr>
            <w:bookmarkStart w:id="7733" w:name="_Toc316495342"/>
            <w:bookmarkStart w:id="7734" w:name="_Toc316665079"/>
            <w:bookmarkStart w:id="7735" w:name="_Toc316681692"/>
            <w:bookmarkEnd w:id="7733"/>
            <w:bookmarkEnd w:id="7734"/>
            <w:bookmarkEnd w:id="7735"/>
          </w:p>
          <w:p w:rsidR="006E25C4" w:rsidRPr="001A0C52" w:rsidDel="009D4539" w:rsidRDefault="006E25C4" w:rsidP="00DB5A37">
            <w:pPr>
              <w:rPr>
                <w:del w:id="7736" w:author="Red Army" w:date="2012-02-07T19:01:00Z"/>
                <w:rFonts w:ascii="Times New Roman" w:hAnsi="Times New Roman"/>
                <w:bCs/>
                <w:sz w:val="28"/>
                <w:rPrChange w:id="7737" w:author="Red Army" w:date="2012-02-08T20:12:00Z">
                  <w:rPr>
                    <w:del w:id="7738" w:author="Red Army" w:date="2012-02-07T19:01:00Z"/>
                    <w:rFonts w:ascii="Times New Roman" w:hAnsi="Times New Roman"/>
                    <w:bCs/>
                  </w:rPr>
                </w:rPrChange>
              </w:rPr>
            </w:pPr>
            <w:del w:id="7739" w:author="Red Army" w:date="2012-02-07T19:01:00Z">
              <w:r w:rsidRPr="001A0C52" w:rsidDel="009D4539">
                <w:rPr>
                  <w:rFonts w:ascii="Times New Roman" w:hAnsi="Times New Roman"/>
                  <w:b/>
                  <w:bCs/>
                  <w:sz w:val="28"/>
                  <w:rPrChange w:id="7740" w:author="Red Army" w:date="2012-02-08T20:12:00Z">
                    <w:rPr>
                      <w:rFonts w:ascii="Times New Roman" w:eastAsia="ＭＳ ゴシック" w:hAnsi="Times New Roman"/>
                      <w:b/>
                      <w:bCs/>
                      <w:color w:val="4F81BD"/>
                    </w:rPr>
                  </w:rPrChange>
                </w:rPr>
                <w:delText xml:space="preserve">Exceptions: </w:delText>
              </w:r>
              <w:bookmarkStart w:id="7741" w:name="_Toc316495343"/>
              <w:bookmarkStart w:id="7742" w:name="_Toc316665080"/>
              <w:bookmarkStart w:id="7743" w:name="_Toc316681693"/>
              <w:bookmarkEnd w:id="7741"/>
              <w:bookmarkEnd w:id="7742"/>
              <w:bookmarkEnd w:id="7743"/>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4209"/>
              <w:gridCol w:w="4494"/>
            </w:tblGrid>
            <w:tr w:rsidR="006E25C4" w:rsidRPr="001A0C52" w:rsidDel="009D4539" w:rsidTr="00DB5A37">
              <w:trPr>
                <w:trHeight w:val="530"/>
                <w:del w:id="7744" w:author="Red Army" w:date="2012-02-07T19:01:00Z"/>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745" w:author="Red Army" w:date="2012-02-07T19:01:00Z"/>
                      <w:rFonts w:ascii="Times New Roman" w:hAnsi="Times New Roman"/>
                      <w:sz w:val="28"/>
                      <w:rPrChange w:id="7746" w:author="Red Army" w:date="2012-02-08T20:12:00Z">
                        <w:rPr>
                          <w:del w:id="7747" w:author="Red Army" w:date="2012-02-07T19:01:00Z"/>
                          <w:rFonts w:ascii="Times New Roman" w:hAnsi="Times New Roman"/>
                        </w:rPr>
                      </w:rPrChange>
                    </w:rPr>
                  </w:pPr>
                  <w:del w:id="7748" w:author="Red Army" w:date="2012-02-07T19:01:00Z">
                    <w:r w:rsidRPr="001A0C52" w:rsidDel="009D4539">
                      <w:rPr>
                        <w:rFonts w:ascii="Times New Roman" w:hAnsi="Times New Roman"/>
                        <w:sz w:val="28"/>
                        <w:rPrChange w:id="7749" w:author="Red Army" w:date="2012-02-08T20:12:00Z">
                          <w:rPr>
                            <w:rFonts w:ascii="Times New Roman" w:eastAsia="ＭＳ ゴシック" w:hAnsi="Times New Roman"/>
                            <w:b/>
                            <w:bCs/>
                            <w:color w:val="4F81BD"/>
                          </w:rPr>
                        </w:rPrChange>
                      </w:rPr>
                      <w:delText>Step</w:delText>
                    </w:r>
                    <w:bookmarkStart w:id="7750" w:name="_Toc316495344"/>
                    <w:bookmarkStart w:id="7751" w:name="_Toc316665081"/>
                    <w:bookmarkStart w:id="7752" w:name="_Toc316681694"/>
                    <w:bookmarkEnd w:id="7750"/>
                    <w:bookmarkEnd w:id="7751"/>
                    <w:bookmarkEnd w:id="7752"/>
                  </w:del>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753" w:author="Red Army" w:date="2012-02-07T19:01:00Z"/>
                      <w:rFonts w:ascii="Times New Roman" w:hAnsi="Times New Roman"/>
                      <w:sz w:val="28"/>
                      <w:rPrChange w:id="7754" w:author="Red Army" w:date="2012-02-08T20:12:00Z">
                        <w:rPr>
                          <w:del w:id="7755" w:author="Red Army" w:date="2012-02-07T19:01:00Z"/>
                          <w:rFonts w:ascii="Times New Roman" w:hAnsi="Times New Roman"/>
                        </w:rPr>
                      </w:rPrChange>
                    </w:rPr>
                  </w:pPr>
                  <w:del w:id="7756" w:author="Red Army" w:date="2012-02-07T19:01:00Z">
                    <w:r w:rsidRPr="001A0C52" w:rsidDel="009D4539">
                      <w:rPr>
                        <w:rFonts w:ascii="Times New Roman" w:hAnsi="Times New Roman"/>
                        <w:sz w:val="28"/>
                        <w:rPrChange w:id="7757" w:author="Red Army" w:date="2012-02-08T20:12:00Z">
                          <w:rPr>
                            <w:rFonts w:ascii="Times New Roman" w:eastAsia="ＭＳ ゴシック" w:hAnsi="Times New Roman"/>
                            <w:b/>
                            <w:bCs/>
                            <w:color w:val="4F81BD"/>
                          </w:rPr>
                        </w:rPrChange>
                      </w:rPr>
                      <w:delText>Actor Action</w:delText>
                    </w:r>
                    <w:bookmarkStart w:id="7758" w:name="_Toc316495345"/>
                    <w:bookmarkStart w:id="7759" w:name="_Toc316665082"/>
                    <w:bookmarkStart w:id="7760" w:name="_Toc316681695"/>
                    <w:bookmarkEnd w:id="7758"/>
                    <w:bookmarkEnd w:id="7759"/>
                    <w:bookmarkEnd w:id="7760"/>
                  </w:del>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E25C4" w:rsidRPr="001A0C52" w:rsidDel="009D4539" w:rsidRDefault="006E25C4" w:rsidP="00DB5A37">
                  <w:pPr>
                    <w:jc w:val="center"/>
                    <w:rPr>
                      <w:del w:id="7761" w:author="Red Army" w:date="2012-02-07T19:01:00Z"/>
                      <w:rFonts w:ascii="Times New Roman" w:hAnsi="Times New Roman"/>
                      <w:sz w:val="28"/>
                      <w:rPrChange w:id="7762" w:author="Red Army" w:date="2012-02-08T20:12:00Z">
                        <w:rPr>
                          <w:del w:id="7763" w:author="Red Army" w:date="2012-02-07T19:01:00Z"/>
                          <w:rFonts w:ascii="Times New Roman" w:hAnsi="Times New Roman"/>
                        </w:rPr>
                      </w:rPrChange>
                    </w:rPr>
                  </w:pPr>
                  <w:del w:id="7764" w:author="Red Army" w:date="2012-02-07T19:01:00Z">
                    <w:r w:rsidRPr="001A0C52" w:rsidDel="009D4539">
                      <w:rPr>
                        <w:rFonts w:ascii="Times New Roman" w:hAnsi="Times New Roman"/>
                        <w:sz w:val="28"/>
                        <w:rPrChange w:id="7765" w:author="Red Army" w:date="2012-02-08T20:12:00Z">
                          <w:rPr>
                            <w:rFonts w:ascii="Times New Roman" w:eastAsia="ＭＳ ゴシック" w:hAnsi="Times New Roman"/>
                            <w:b/>
                            <w:bCs/>
                            <w:color w:val="4F81BD"/>
                          </w:rPr>
                        </w:rPrChange>
                      </w:rPr>
                      <w:delText>System Response</w:delText>
                    </w:r>
                    <w:bookmarkStart w:id="7766" w:name="_Toc316495346"/>
                    <w:bookmarkStart w:id="7767" w:name="_Toc316665083"/>
                    <w:bookmarkStart w:id="7768" w:name="_Toc316681696"/>
                    <w:bookmarkEnd w:id="7766"/>
                    <w:bookmarkEnd w:id="7767"/>
                    <w:bookmarkEnd w:id="7768"/>
                  </w:del>
                </w:p>
              </w:tc>
              <w:bookmarkStart w:id="7769" w:name="_Toc316495347"/>
              <w:bookmarkStart w:id="7770" w:name="_Toc316665084"/>
              <w:bookmarkStart w:id="7771" w:name="_Toc316681697"/>
              <w:bookmarkEnd w:id="7769"/>
              <w:bookmarkEnd w:id="7770"/>
              <w:bookmarkEnd w:id="7771"/>
            </w:tr>
            <w:tr w:rsidR="006E25C4" w:rsidRPr="001A0C52" w:rsidDel="009D4539" w:rsidTr="00DB5A37">
              <w:trPr>
                <w:trHeight w:val="845"/>
                <w:del w:id="7772" w:author="Red Army" w:date="2012-02-07T19:01:00Z"/>
              </w:trPr>
              <w:tc>
                <w:tcPr>
                  <w:tcW w:w="647" w:type="dxa"/>
                  <w:tcBorders>
                    <w:top w:val="single" w:sz="4" w:space="0" w:color="auto"/>
                    <w:left w:val="single" w:sz="4" w:space="0" w:color="auto"/>
                    <w:bottom w:val="single" w:sz="4" w:space="0" w:color="auto"/>
                    <w:right w:val="single" w:sz="4" w:space="0" w:color="auto"/>
                  </w:tcBorders>
                  <w:vAlign w:val="center"/>
                  <w:hideMark/>
                </w:tcPr>
                <w:p w:rsidR="006E25C4" w:rsidRPr="001A0C52" w:rsidDel="009D4539" w:rsidRDefault="006E25C4" w:rsidP="00DB5A37">
                  <w:pPr>
                    <w:jc w:val="center"/>
                    <w:rPr>
                      <w:del w:id="7773" w:author="Red Army" w:date="2012-02-07T19:01:00Z"/>
                      <w:rFonts w:ascii="Times New Roman" w:hAnsi="Times New Roman"/>
                      <w:sz w:val="28"/>
                      <w:rPrChange w:id="7774" w:author="Red Army" w:date="2012-02-08T20:12:00Z">
                        <w:rPr>
                          <w:del w:id="7775" w:author="Red Army" w:date="2012-02-07T19:01:00Z"/>
                          <w:rFonts w:ascii="Times New Roman" w:hAnsi="Times New Roman"/>
                        </w:rPr>
                      </w:rPrChange>
                    </w:rPr>
                  </w:pPr>
                  <w:del w:id="7776" w:author="Red Army" w:date="2012-02-07T19:01:00Z">
                    <w:r w:rsidRPr="001A0C52" w:rsidDel="009D4539">
                      <w:rPr>
                        <w:rFonts w:ascii="Times New Roman" w:hAnsi="Times New Roman"/>
                        <w:sz w:val="28"/>
                        <w:rPrChange w:id="7777" w:author="Red Army" w:date="2012-02-08T20:12:00Z">
                          <w:rPr>
                            <w:rFonts w:ascii="Times New Roman" w:eastAsia="ＭＳ ゴシック" w:hAnsi="Times New Roman"/>
                            <w:b/>
                            <w:bCs/>
                            <w:color w:val="4F81BD"/>
                          </w:rPr>
                        </w:rPrChange>
                      </w:rPr>
                      <w:delText>1</w:delText>
                    </w:r>
                    <w:bookmarkStart w:id="7778" w:name="_Toc316495348"/>
                    <w:bookmarkStart w:id="7779" w:name="_Toc316665085"/>
                    <w:bookmarkStart w:id="7780" w:name="_Toc316681698"/>
                    <w:bookmarkEnd w:id="7778"/>
                    <w:bookmarkEnd w:id="7779"/>
                    <w:bookmarkEnd w:id="7780"/>
                  </w:del>
                </w:p>
              </w:tc>
              <w:tc>
                <w:tcPr>
                  <w:tcW w:w="4209"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2C17B0">
                  <w:pPr>
                    <w:rPr>
                      <w:del w:id="7781" w:author="Red Army" w:date="2012-02-07T19:01:00Z"/>
                      <w:rFonts w:ascii="Times New Roman" w:hAnsi="Times New Roman"/>
                      <w:sz w:val="28"/>
                      <w:rPrChange w:id="7782" w:author="Red Army" w:date="2012-02-08T20:12:00Z">
                        <w:rPr>
                          <w:del w:id="7783" w:author="Red Army" w:date="2012-02-07T19:01:00Z"/>
                          <w:rFonts w:ascii="Times New Roman" w:hAnsi="Times New Roman"/>
                        </w:rPr>
                      </w:rPrChange>
                    </w:rPr>
                  </w:pPr>
                  <w:del w:id="7784" w:author="Red Army" w:date="2012-02-07T19:01:00Z">
                    <w:r w:rsidRPr="001A0C52" w:rsidDel="009D4539">
                      <w:rPr>
                        <w:rFonts w:ascii="Times New Roman" w:hAnsi="Times New Roman"/>
                        <w:sz w:val="28"/>
                        <w:rPrChange w:id="7785" w:author="Red Army" w:date="2012-02-08T20:12:00Z">
                          <w:rPr>
                            <w:rFonts w:ascii="Times New Roman" w:eastAsia="ＭＳ ゴシック" w:hAnsi="Times New Roman"/>
                            <w:b/>
                            <w:bCs/>
                            <w:color w:val="4F81BD"/>
                          </w:rPr>
                        </w:rPrChange>
                      </w:rPr>
                      <w:delText xml:space="preserve">Drop to a category which is NOT a KI destination. </w:delText>
                    </w:r>
                    <w:bookmarkStart w:id="7786" w:name="_Toc316495349"/>
                    <w:bookmarkStart w:id="7787" w:name="_Toc316665086"/>
                    <w:bookmarkStart w:id="7788" w:name="_Toc316681699"/>
                    <w:bookmarkEnd w:id="7786"/>
                    <w:bookmarkEnd w:id="7787"/>
                    <w:bookmarkEnd w:id="7788"/>
                  </w:del>
                </w:p>
              </w:tc>
              <w:tc>
                <w:tcPr>
                  <w:tcW w:w="4494" w:type="dxa"/>
                  <w:tcBorders>
                    <w:top w:val="single" w:sz="4" w:space="0" w:color="auto"/>
                    <w:left w:val="single" w:sz="4" w:space="0" w:color="auto"/>
                    <w:bottom w:val="single" w:sz="4" w:space="0" w:color="auto"/>
                    <w:right w:val="single" w:sz="4" w:space="0" w:color="auto"/>
                  </w:tcBorders>
                </w:tcPr>
                <w:p w:rsidR="006E25C4" w:rsidRPr="001A0C52" w:rsidDel="009D4539" w:rsidRDefault="006E25C4" w:rsidP="002C17B0">
                  <w:pPr>
                    <w:rPr>
                      <w:del w:id="7789" w:author="Red Army" w:date="2012-02-07T19:01:00Z"/>
                      <w:rFonts w:ascii="Times New Roman" w:hAnsi="Times New Roman"/>
                      <w:sz w:val="28"/>
                      <w:rPrChange w:id="7790" w:author="Red Army" w:date="2012-02-08T20:12:00Z">
                        <w:rPr>
                          <w:del w:id="7791" w:author="Red Army" w:date="2012-02-07T19:01:00Z"/>
                          <w:rFonts w:ascii="Times New Roman" w:hAnsi="Times New Roman"/>
                        </w:rPr>
                      </w:rPrChange>
                    </w:rPr>
                  </w:pPr>
                  <w:del w:id="7792" w:author="Red Army" w:date="2012-02-07T19:01:00Z">
                    <w:r w:rsidRPr="001A0C52" w:rsidDel="009D4539">
                      <w:rPr>
                        <w:rFonts w:ascii="Times New Roman" w:hAnsi="Times New Roman"/>
                        <w:sz w:val="28"/>
                        <w:rPrChange w:id="7793" w:author="Red Army" w:date="2012-02-08T20:12:00Z">
                          <w:rPr>
                            <w:rFonts w:ascii="Times New Roman" w:eastAsia="ＭＳ ゴシック" w:hAnsi="Times New Roman"/>
                            <w:b/>
                            <w:bCs/>
                            <w:color w:val="4F81BD"/>
                          </w:rPr>
                        </w:rPrChange>
                      </w:rPr>
                      <w:delText>Notify user for invalid inputs. Do NO changes.</w:delText>
                    </w:r>
                    <w:bookmarkStart w:id="7794" w:name="_Toc316495350"/>
                    <w:bookmarkStart w:id="7795" w:name="_Toc316665087"/>
                    <w:bookmarkStart w:id="7796" w:name="_Toc316681700"/>
                    <w:bookmarkEnd w:id="7794"/>
                    <w:bookmarkEnd w:id="7795"/>
                    <w:bookmarkEnd w:id="7796"/>
                  </w:del>
                </w:p>
                <w:p w:rsidR="006E25C4" w:rsidRPr="001A0C52" w:rsidDel="009D4539" w:rsidRDefault="006E25C4" w:rsidP="002C17B0">
                  <w:pPr>
                    <w:rPr>
                      <w:del w:id="7797" w:author="Red Army" w:date="2012-02-07T19:01:00Z"/>
                      <w:rFonts w:ascii="Times New Roman" w:hAnsi="Times New Roman"/>
                      <w:sz w:val="28"/>
                      <w:rPrChange w:id="7798" w:author="Red Army" w:date="2012-02-08T20:12:00Z">
                        <w:rPr>
                          <w:del w:id="7799" w:author="Red Army" w:date="2012-02-07T19:01:00Z"/>
                          <w:rFonts w:ascii="Times New Roman" w:hAnsi="Times New Roman"/>
                        </w:rPr>
                      </w:rPrChange>
                    </w:rPr>
                  </w:pPr>
                  <w:del w:id="7800" w:author="Red Army" w:date="2012-02-07T19:01:00Z">
                    <w:r w:rsidRPr="001A0C52" w:rsidDel="009D4539">
                      <w:rPr>
                        <w:rFonts w:ascii="Times New Roman" w:hAnsi="Times New Roman"/>
                        <w:sz w:val="28"/>
                        <w:rPrChange w:id="7801" w:author="Red Army" w:date="2012-02-08T20:12:00Z">
                          <w:rPr>
                            <w:rFonts w:ascii="Times New Roman" w:eastAsia="ＭＳ ゴシック" w:hAnsi="Times New Roman"/>
                            <w:b/>
                            <w:bCs/>
                            <w:color w:val="4F81BD"/>
                          </w:rPr>
                        </w:rPrChange>
                      </w:rPr>
                      <w:delText>Display KI in previous position.</w:delText>
                    </w:r>
                    <w:bookmarkStart w:id="7802" w:name="_Toc316495351"/>
                    <w:bookmarkStart w:id="7803" w:name="_Toc316665088"/>
                    <w:bookmarkStart w:id="7804" w:name="_Toc316681701"/>
                    <w:bookmarkEnd w:id="7802"/>
                    <w:bookmarkEnd w:id="7803"/>
                    <w:bookmarkEnd w:id="7804"/>
                  </w:del>
                </w:p>
              </w:tc>
              <w:bookmarkStart w:id="7805" w:name="_Toc316495352"/>
              <w:bookmarkStart w:id="7806" w:name="_Toc316665089"/>
              <w:bookmarkStart w:id="7807" w:name="_Toc316681702"/>
              <w:bookmarkEnd w:id="7805"/>
              <w:bookmarkEnd w:id="7806"/>
              <w:bookmarkEnd w:id="7807"/>
            </w:tr>
          </w:tbl>
          <w:p w:rsidR="006E25C4" w:rsidRPr="001A0C52" w:rsidDel="009D4539" w:rsidRDefault="006E25C4" w:rsidP="00DB5A37">
            <w:pPr>
              <w:rPr>
                <w:del w:id="7808" w:author="Red Army" w:date="2012-02-07T19:01:00Z"/>
                <w:rFonts w:ascii="Times New Roman" w:hAnsi="Times New Roman"/>
                <w:b/>
                <w:bCs/>
                <w:sz w:val="28"/>
                <w:rPrChange w:id="7809" w:author="Red Army" w:date="2012-02-08T20:12:00Z">
                  <w:rPr>
                    <w:del w:id="7810" w:author="Red Army" w:date="2012-02-07T19:01:00Z"/>
                    <w:rFonts w:ascii="Times New Roman" w:hAnsi="Times New Roman"/>
                    <w:b/>
                    <w:bCs/>
                  </w:rPr>
                </w:rPrChange>
              </w:rPr>
            </w:pPr>
            <w:bookmarkStart w:id="7811" w:name="_Toc316495353"/>
            <w:bookmarkStart w:id="7812" w:name="_Toc316665090"/>
            <w:bookmarkStart w:id="7813" w:name="_Toc316681703"/>
            <w:bookmarkEnd w:id="7811"/>
            <w:bookmarkEnd w:id="7812"/>
            <w:bookmarkEnd w:id="7813"/>
          </w:p>
          <w:p w:rsidR="006E25C4" w:rsidRPr="001A0C52" w:rsidDel="009D4539" w:rsidRDefault="006E25C4" w:rsidP="00DB5A37">
            <w:pPr>
              <w:rPr>
                <w:del w:id="7814" w:author="Red Army" w:date="2012-02-07T19:01:00Z"/>
                <w:rFonts w:ascii="Times New Roman" w:hAnsi="Times New Roman"/>
                <w:b/>
                <w:bCs/>
                <w:sz w:val="28"/>
                <w:rPrChange w:id="7815" w:author="Red Army" w:date="2012-02-08T20:12:00Z">
                  <w:rPr>
                    <w:del w:id="7816" w:author="Red Army" w:date="2012-02-07T19:01:00Z"/>
                    <w:rFonts w:ascii="Times New Roman" w:hAnsi="Times New Roman"/>
                    <w:b/>
                    <w:bCs/>
                  </w:rPr>
                </w:rPrChange>
              </w:rPr>
            </w:pPr>
            <w:del w:id="7817" w:author="Red Army" w:date="2012-02-07T19:01:00Z">
              <w:r w:rsidRPr="001A0C52" w:rsidDel="009D4539">
                <w:rPr>
                  <w:rFonts w:ascii="Times New Roman" w:hAnsi="Times New Roman"/>
                  <w:b/>
                  <w:bCs/>
                  <w:sz w:val="28"/>
                  <w:rPrChange w:id="7818" w:author="Red Army" w:date="2012-02-08T20:12:00Z">
                    <w:rPr>
                      <w:rFonts w:ascii="Times New Roman" w:eastAsia="ＭＳ ゴシック" w:hAnsi="Times New Roman"/>
                      <w:b/>
                      <w:bCs/>
                      <w:color w:val="4F81BD"/>
                    </w:rPr>
                  </w:rPrChange>
                </w:rPr>
                <w:delText xml:space="preserve">Relationships: </w:delText>
              </w:r>
              <w:bookmarkStart w:id="7819" w:name="_Toc316495354"/>
              <w:bookmarkStart w:id="7820" w:name="_Toc316665091"/>
              <w:bookmarkStart w:id="7821" w:name="_Toc316681704"/>
              <w:bookmarkEnd w:id="7819"/>
              <w:bookmarkEnd w:id="7820"/>
              <w:bookmarkEnd w:id="7821"/>
            </w:del>
          </w:p>
          <w:p w:rsidR="006E25C4" w:rsidRPr="001A0C52" w:rsidDel="009D4539" w:rsidRDefault="00947668" w:rsidP="00DB5A37">
            <w:pPr>
              <w:rPr>
                <w:del w:id="7822" w:author="Red Army" w:date="2012-02-07T19:01:00Z"/>
                <w:rFonts w:ascii="Times New Roman" w:hAnsi="Times New Roman"/>
                <w:bCs/>
                <w:sz w:val="28"/>
                <w:rPrChange w:id="7823" w:author="Red Army" w:date="2012-02-08T20:12:00Z">
                  <w:rPr>
                    <w:del w:id="7824" w:author="Red Army" w:date="2012-02-07T19:01:00Z"/>
                    <w:rFonts w:ascii="Times New Roman" w:hAnsi="Times New Roman"/>
                    <w:bCs/>
                  </w:rPr>
                </w:rPrChange>
              </w:rPr>
            </w:pPr>
            <w:del w:id="7825" w:author="Red Army" w:date="2012-02-07T19:01:00Z">
              <w:r w:rsidRPr="001A0C52" w:rsidDel="009D4539">
                <w:rPr>
                  <w:rFonts w:ascii="Times New Roman" w:hAnsi="Times New Roman"/>
                  <w:bCs/>
                  <w:sz w:val="28"/>
                  <w:rPrChange w:id="7826" w:author="Red Army" w:date="2012-02-08T20:12:00Z">
                    <w:rPr>
                      <w:rFonts w:ascii="Times New Roman" w:eastAsia="ＭＳ ゴシック" w:hAnsi="Times New Roman"/>
                      <w:b/>
                      <w:bCs/>
                      <w:color w:val="4F81BD"/>
                    </w:rPr>
                  </w:rPrChange>
                </w:rPr>
                <w:tab/>
                <w:delText xml:space="preserve">UC_KI_002 </w:delText>
              </w:r>
              <w:r w:rsidR="006E25C4" w:rsidRPr="001A0C52" w:rsidDel="009D4539">
                <w:rPr>
                  <w:rFonts w:ascii="Times New Roman" w:hAnsi="Times New Roman"/>
                  <w:bCs/>
                  <w:sz w:val="28"/>
                  <w:rPrChange w:id="7827" w:author="Red Army" w:date="2012-02-08T20:12:00Z">
                    <w:rPr>
                      <w:rFonts w:ascii="Times New Roman" w:eastAsia="ＭＳ ゴシック" w:hAnsi="Times New Roman"/>
                      <w:b/>
                      <w:bCs/>
                      <w:color w:val="4F81BD"/>
                    </w:rPr>
                  </w:rPrChange>
                </w:rPr>
                <w:delText>Update Knowledge Item.</w:delText>
              </w:r>
              <w:bookmarkStart w:id="7828" w:name="_Toc316495355"/>
              <w:bookmarkStart w:id="7829" w:name="_Toc316665092"/>
              <w:bookmarkStart w:id="7830" w:name="_Toc316681705"/>
              <w:bookmarkEnd w:id="7828"/>
              <w:bookmarkEnd w:id="7829"/>
              <w:bookmarkEnd w:id="7830"/>
            </w:del>
          </w:p>
          <w:p w:rsidR="006E25C4" w:rsidRPr="001A0C52" w:rsidDel="009D4539" w:rsidRDefault="00947668" w:rsidP="00DB5A37">
            <w:pPr>
              <w:rPr>
                <w:del w:id="7831" w:author="Red Army" w:date="2012-02-07T19:01:00Z"/>
                <w:rFonts w:ascii="Times New Roman" w:hAnsi="Times New Roman"/>
                <w:bCs/>
                <w:sz w:val="28"/>
                <w:rPrChange w:id="7832" w:author="Red Army" w:date="2012-02-08T20:12:00Z">
                  <w:rPr>
                    <w:del w:id="7833" w:author="Red Army" w:date="2012-02-07T19:01:00Z"/>
                    <w:rFonts w:ascii="Times New Roman" w:hAnsi="Times New Roman"/>
                    <w:bCs/>
                  </w:rPr>
                </w:rPrChange>
              </w:rPr>
            </w:pPr>
            <w:del w:id="7834" w:author="Red Army" w:date="2012-02-07T19:01:00Z">
              <w:r w:rsidRPr="001A0C52" w:rsidDel="009D4539">
                <w:rPr>
                  <w:rFonts w:ascii="Times New Roman" w:hAnsi="Times New Roman"/>
                  <w:bCs/>
                  <w:sz w:val="28"/>
                  <w:rPrChange w:id="7835" w:author="Red Army" w:date="2012-02-08T20:12:00Z">
                    <w:rPr>
                      <w:rFonts w:ascii="Times New Roman" w:eastAsia="ＭＳ ゴシック" w:hAnsi="Times New Roman"/>
                      <w:b/>
                      <w:bCs/>
                      <w:color w:val="4F81BD"/>
                    </w:rPr>
                  </w:rPrChange>
                </w:rPr>
                <w:tab/>
              </w:r>
              <w:r w:rsidR="006E25C4" w:rsidRPr="001A0C52" w:rsidDel="009D4539">
                <w:rPr>
                  <w:rFonts w:ascii="Times New Roman" w:hAnsi="Times New Roman"/>
                  <w:bCs/>
                  <w:sz w:val="28"/>
                  <w:rPrChange w:id="7836" w:author="Red Army" w:date="2012-02-08T20:12:00Z">
                    <w:rPr>
                      <w:rFonts w:ascii="Times New Roman" w:eastAsia="ＭＳ ゴシック" w:hAnsi="Times New Roman"/>
                      <w:b/>
                      <w:bCs/>
                      <w:color w:val="4F81BD"/>
                    </w:rPr>
                  </w:rPrChange>
                </w:rPr>
                <w:delText>UC</w:delText>
              </w:r>
              <w:r w:rsidRPr="001A0C52" w:rsidDel="009D4539">
                <w:rPr>
                  <w:rFonts w:ascii="Times New Roman" w:hAnsi="Times New Roman"/>
                  <w:bCs/>
                  <w:sz w:val="28"/>
                  <w:rPrChange w:id="7837" w:author="Red Army" w:date="2012-02-08T20:12:00Z">
                    <w:rPr>
                      <w:rFonts w:ascii="Times New Roman" w:eastAsia="ＭＳ ゴシック" w:hAnsi="Times New Roman"/>
                      <w:b/>
                      <w:bCs/>
                      <w:color w:val="4F81BD"/>
                    </w:rPr>
                  </w:rPrChange>
                </w:rPr>
                <w:delText>_KI_00</w:delText>
              </w:r>
              <w:r w:rsidR="006E25C4" w:rsidRPr="001A0C52" w:rsidDel="009D4539">
                <w:rPr>
                  <w:rFonts w:ascii="Times New Roman" w:hAnsi="Times New Roman"/>
                  <w:bCs/>
                  <w:sz w:val="28"/>
                  <w:rPrChange w:id="7838" w:author="Red Army" w:date="2012-02-08T20:12:00Z">
                    <w:rPr>
                      <w:rFonts w:ascii="Times New Roman" w:eastAsia="ＭＳ ゴシック" w:hAnsi="Times New Roman"/>
                      <w:b/>
                      <w:bCs/>
                      <w:color w:val="4F81BD"/>
                    </w:rPr>
                  </w:rPrChange>
                </w:rPr>
                <w:delText>4 Search Knowledge Item.</w:delText>
              </w:r>
              <w:bookmarkStart w:id="7839" w:name="_Toc316495356"/>
              <w:bookmarkStart w:id="7840" w:name="_Toc316665093"/>
              <w:bookmarkStart w:id="7841" w:name="_Toc316681706"/>
              <w:bookmarkEnd w:id="7839"/>
              <w:bookmarkEnd w:id="7840"/>
              <w:bookmarkEnd w:id="7841"/>
            </w:del>
          </w:p>
          <w:p w:rsidR="006E25C4" w:rsidRPr="001A0C52" w:rsidDel="009D4539" w:rsidRDefault="00947668" w:rsidP="00DB5A37">
            <w:pPr>
              <w:rPr>
                <w:del w:id="7842" w:author="Red Army" w:date="2012-02-07T19:01:00Z"/>
                <w:rFonts w:ascii="Times New Roman" w:hAnsi="Times New Roman"/>
                <w:bCs/>
                <w:sz w:val="28"/>
                <w:rPrChange w:id="7843" w:author="Red Army" w:date="2012-02-08T20:12:00Z">
                  <w:rPr>
                    <w:del w:id="7844" w:author="Red Army" w:date="2012-02-07T19:01:00Z"/>
                    <w:rFonts w:ascii="Times New Roman" w:hAnsi="Times New Roman"/>
                    <w:bCs/>
                  </w:rPr>
                </w:rPrChange>
              </w:rPr>
            </w:pPr>
            <w:del w:id="7845" w:author="Red Army" w:date="2012-02-07T19:01:00Z">
              <w:r w:rsidRPr="001A0C52" w:rsidDel="009D4539">
                <w:rPr>
                  <w:rFonts w:ascii="Times New Roman" w:hAnsi="Times New Roman"/>
                  <w:bCs/>
                  <w:sz w:val="28"/>
                  <w:rPrChange w:id="7846" w:author="Red Army" w:date="2012-02-08T20:12:00Z">
                    <w:rPr>
                      <w:rFonts w:ascii="Times New Roman" w:eastAsia="ＭＳ ゴシック" w:hAnsi="Times New Roman"/>
                      <w:b/>
                      <w:bCs/>
                      <w:color w:val="4F81BD"/>
                    </w:rPr>
                  </w:rPrChange>
                </w:rPr>
                <w:tab/>
              </w:r>
              <w:r w:rsidR="006E25C4" w:rsidRPr="001A0C52" w:rsidDel="009D4539">
                <w:rPr>
                  <w:rFonts w:ascii="Times New Roman" w:hAnsi="Times New Roman"/>
                  <w:bCs/>
                  <w:sz w:val="28"/>
                  <w:rPrChange w:id="7847" w:author="Red Army" w:date="2012-02-08T20:12:00Z">
                    <w:rPr>
                      <w:rFonts w:ascii="Times New Roman" w:eastAsia="ＭＳ ゴシック" w:hAnsi="Times New Roman"/>
                      <w:b/>
                      <w:bCs/>
                      <w:color w:val="4F81BD"/>
                    </w:rPr>
                  </w:rPrChange>
                </w:rPr>
                <w:delText>U</w:delText>
              </w:r>
              <w:r w:rsidRPr="001A0C52" w:rsidDel="009D4539">
                <w:rPr>
                  <w:rFonts w:ascii="Times New Roman" w:hAnsi="Times New Roman"/>
                  <w:bCs/>
                  <w:sz w:val="28"/>
                  <w:rPrChange w:id="7848" w:author="Red Army" w:date="2012-02-08T20:12:00Z">
                    <w:rPr>
                      <w:rFonts w:ascii="Times New Roman" w:eastAsia="ＭＳ ゴシック" w:hAnsi="Times New Roman"/>
                      <w:b/>
                      <w:bCs/>
                      <w:color w:val="4F81BD"/>
                    </w:rPr>
                  </w:rPrChange>
                </w:rPr>
                <w:delText>C_KI_00</w:delText>
              </w:r>
              <w:r w:rsidR="006E25C4" w:rsidRPr="001A0C52" w:rsidDel="009D4539">
                <w:rPr>
                  <w:rFonts w:ascii="Times New Roman" w:hAnsi="Times New Roman"/>
                  <w:bCs/>
                  <w:sz w:val="28"/>
                  <w:rPrChange w:id="7849" w:author="Red Army" w:date="2012-02-08T20:12:00Z">
                    <w:rPr>
                      <w:rFonts w:ascii="Times New Roman" w:eastAsia="ＭＳ ゴシック" w:hAnsi="Times New Roman"/>
                      <w:b/>
                      <w:bCs/>
                      <w:color w:val="4F81BD"/>
                    </w:rPr>
                  </w:rPrChange>
                </w:rPr>
                <w:delText>5 View Knowledge Item.</w:delText>
              </w:r>
              <w:bookmarkStart w:id="7850" w:name="_Toc316495357"/>
              <w:bookmarkStart w:id="7851" w:name="_Toc316665094"/>
              <w:bookmarkStart w:id="7852" w:name="_Toc316681707"/>
              <w:bookmarkEnd w:id="7850"/>
              <w:bookmarkEnd w:id="7851"/>
              <w:bookmarkEnd w:id="7852"/>
            </w:del>
          </w:p>
          <w:p w:rsidR="006E25C4" w:rsidRPr="001A0C52" w:rsidDel="009D4539" w:rsidRDefault="006E25C4" w:rsidP="00DB5A37">
            <w:pPr>
              <w:rPr>
                <w:del w:id="7853" w:author="Red Army" w:date="2012-02-07T19:01:00Z"/>
                <w:rFonts w:ascii="Times New Roman" w:hAnsi="Times New Roman"/>
                <w:b/>
                <w:bCs/>
                <w:sz w:val="28"/>
                <w:rPrChange w:id="7854" w:author="Red Army" w:date="2012-02-08T20:12:00Z">
                  <w:rPr>
                    <w:del w:id="7855" w:author="Red Army" w:date="2012-02-07T19:01:00Z"/>
                    <w:rFonts w:ascii="Times New Roman" w:hAnsi="Times New Roman"/>
                    <w:b/>
                    <w:bCs/>
                  </w:rPr>
                </w:rPrChange>
              </w:rPr>
            </w:pPr>
            <w:del w:id="7856" w:author="Red Army" w:date="2012-02-07T19:01:00Z">
              <w:r w:rsidRPr="001A0C52" w:rsidDel="009D4539">
                <w:rPr>
                  <w:rFonts w:ascii="Times New Roman" w:hAnsi="Times New Roman"/>
                  <w:b/>
                  <w:bCs/>
                  <w:sz w:val="28"/>
                  <w:rPrChange w:id="7857" w:author="Red Army" w:date="2012-02-08T20:12:00Z">
                    <w:rPr>
                      <w:rFonts w:ascii="Times New Roman" w:eastAsia="ＭＳ ゴシック" w:hAnsi="Times New Roman"/>
                      <w:b/>
                      <w:bCs/>
                      <w:color w:val="4F81BD"/>
                    </w:rPr>
                  </w:rPrChange>
                </w:rPr>
                <w:delText>Business Rules:</w:delText>
              </w:r>
              <w:bookmarkStart w:id="7858" w:name="_Toc316495358"/>
              <w:bookmarkStart w:id="7859" w:name="_Toc316665095"/>
              <w:bookmarkStart w:id="7860" w:name="_Toc316681708"/>
              <w:bookmarkEnd w:id="7858"/>
              <w:bookmarkEnd w:id="7859"/>
              <w:bookmarkEnd w:id="7860"/>
            </w:del>
          </w:p>
          <w:p w:rsidR="006E25C4" w:rsidRPr="001A0C52" w:rsidDel="009D4539" w:rsidRDefault="006E25C4" w:rsidP="00DB5A37">
            <w:pPr>
              <w:rPr>
                <w:del w:id="7861" w:author="Red Army" w:date="2012-02-07T19:01:00Z"/>
                <w:rFonts w:ascii="Times New Roman" w:hAnsi="Times New Roman"/>
                <w:bCs/>
                <w:sz w:val="28"/>
                <w:rPrChange w:id="7862" w:author="Red Army" w:date="2012-02-08T20:12:00Z">
                  <w:rPr>
                    <w:del w:id="7863" w:author="Red Army" w:date="2012-02-07T19:01:00Z"/>
                    <w:rFonts w:ascii="Times New Roman" w:hAnsi="Times New Roman"/>
                    <w:bCs/>
                  </w:rPr>
                </w:rPrChange>
              </w:rPr>
            </w:pPr>
            <w:del w:id="7864" w:author="Red Army" w:date="2012-02-07T19:01:00Z">
              <w:r w:rsidRPr="001A0C52" w:rsidDel="009D4539">
                <w:rPr>
                  <w:rFonts w:ascii="Times New Roman" w:hAnsi="Times New Roman"/>
                  <w:bCs/>
                  <w:sz w:val="28"/>
                  <w:rPrChange w:id="7865" w:author="Red Army" w:date="2012-02-08T20:12:00Z">
                    <w:rPr>
                      <w:rFonts w:ascii="Times New Roman" w:eastAsia="ＭＳ ゴシック" w:hAnsi="Times New Roman"/>
                      <w:b/>
                      <w:bCs/>
                      <w:color w:val="4F81BD"/>
                    </w:rPr>
                  </w:rPrChange>
                </w:rPr>
                <w:delText xml:space="preserve">          None</w:delText>
              </w:r>
              <w:bookmarkStart w:id="7866" w:name="_Toc316495359"/>
              <w:bookmarkStart w:id="7867" w:name="_Toc316665096"/>
              <w:bookmarkStart w:id="7868" w:name="_Toc316681709"/>
              <w:bookmarkEnd w:id="7866"/>
              <w:bookmarkEnd w:id="7867"/>
              <w:bookmarkEnd w:id="7868"/>
            </w:del>
          </w:p>
          <w:p w:rsidR="006E25C4" w:rsidRPr="001A0C52" w:rsidDel="009D4539" w:rsidRDefault="006E25C4" w:rsidP="00DB5A37">
            <w:pPr>
              <w:tabs>
                <w:tab w:val="left" w:pos="6751"/>
              </w:tabs>
              <w:ind w:firstLine="720"/>
              <w:rPr>
                <w:del w:id="7869" w:author="Red Army" w:date="2012-02-07T19:01:00Z"/>
                <w:rFonts w:ascii="Times New Roman" w:hAnsi="Times New Roman"/>
                <w:sz w:val="28"/>
                <w:rPrChange w:id="7870" w:author="Red Army" w:date="2012-02-08T20:12:00Z">
                  <w:rPr>
                    <w:del w:id="7871" w:author="Red Army" w:date="2012-02-07T19:01:00Z"/>
                    <w:rFonts w:ascii="Times New Roman" w:hAnsi="Times New Roman"/>
                  </w:rPr>
                </w:rPrChange>
              </w:rPr>
            </w:pPr>
            <w:bookmarkStart w:id="7872" w:name="_Toc316495360"/>
            <w:bookmarkStart w:id="7873" w:name="_Toc316665097"/>
            <w:bookmarkStart w:id="7874" w:name="_Toc316681710"/>
            <w:bookmarkEnd w:id="7872"/>
            <w:bookmarkEnd w:id="7873"/>
            <w:bookmarkEnd w:id="7874"/>
          </w:p>
        </w:tc>
        <w:bookmarkStart w:id="7875" w:name="_Toc316495361"/>
        <w:bookmarkStart w:id="7876" w:name="_Toc316665098"/>
        <w:bookmarkStart w:id="7877" w:name="_Toc316681711"/>
        <w:bookmarkEnd w:id="7875"/>
        <w:bookmarkEnd w:id="7876"/>
        <w:bookmarkEnd w:id="7877"/>
      </w:tr>
      <w:tr w:rsidR="006E25C4" w:rsidRPr="001A0C52" w:rsidDel="009D4539" w:rsidTr="00DB5A37">
        <w:trPr>
          <w:del w:id="7878" w:author="Red Army" w:date="2012-02-07T19:01:00Z"/>
        </w:trPr>
        <w:tc>
          <w:tcPr>
            <w:tcW w:w="5000" w:type="pct"/>
            <w:gridSpan w:val="5"/>
            <w:shd w:val="clear" w:color="auto" w:fill="auto"/>
          </w:tcPr>
          <w:p w:rsidR="006E25C4" w:rsidRPr="001A0C52" w:rsidDel="009D4539" w:rsidRDefault="006E25C4" w:rsidP="00DB5A37">
            <w:pPr>
              <w:rPr>
                <w:del w:id="7879" w:author="Red Army" w:date="2012-02-07T19:01:00Z"/>
                <w:rFonts w:ascii="Times New Roman" w:hAnsi="Times New Roman"/>
                <w:b/>
                <w:sz w:val="28"/>
                <w:rPrChange w:id="7880" w:author="Red Army" w:date="2012-02-08T20:12:00Z">
                  <w:rPr>
                    <w:del w:id="7881" w:author="Red Army" w:date="2012-02-07T19:01:00Z"/>
                    <w:rFonts w:ascii="Times New Roman" w:hAnsi="Times New Roman"/>
                    <w:b/>
                  </w:rPr>
                </w:rPrChange>
              </w:rPr>
            </w:pPr>
            <w:del w:id="7882" w:author="Red Army" w:date="2012-02-07T19:01:00Z">
              <w:r w:rsidRPr="001A0C52" w:rsidDel="009D4539">
                <w:rPr>
                  <w:rFonts w:ascii="Times New Roman" w:hAnsi="Times New Roman"/>
                  <w:b/>
                  <w:sz w:val="28"/>
                  <w:rPrChange w:id="7883" w:author="Red Army" w:date="2012-02-08T20:12:00Z">
                    <w:rPr>
                      <w:rFonts w:ascii="Times New Roman" w:eastAsia="ＭＳ ゴシック" w:hAnsi="Times New Roman"/>
                      <w:b/>
                      <w:bCs/>
                      <w:color w:val="4F81BD"/>
                    </w:rPr>
                  </w:rPrChange>
                </w:rPr>
                <w:delText>Description:</w:delText>
              </w:r>
              <w:bookmarkStart w:id="7884" w:name="_Toc316495362"/>
              <w:bookmarkStart w:id="7885" w:name="_Toc316665099"/>
              <w:bookmarkStart w:id="7886" w:name="_Toc316681712"/>
              <w:bookmarkEnd w:id="7884"/>
              <w:bookmarkEnd w:id="7885"/>
              <w:bookmarkEnd w:id="7886"/>
            </w:del>
          </w:p>
          <w:p w:rsidR="006E25C4" w:rsidRPr="001A0C52" w:rsidDel="009D4539" w:rsidRDefault="006E25C4" w:rsidP="00B410F0">
            <w:pPr>
              <w:rPr>
                <w:del w:id="7887" w:author="Red Army" w:date="2012-02-07T19:01:00Z"/>
                <w:rFonts w:ascii="Times New Roman" w:hAnsi="Times New Roman"/>
                <w:sz w:val="28"/>
                <w:rPrChange w:id="7888" w:author="Red Army" w:date="2012-02-08T20:12:00Z">
                  <w:rPr>
                    <w:del w:id="7889" w:author="Red Army" w:date="2012-02-07T19:01:00Z"/>
                    <w:rFonts w:ascii="Times New Roman" w:hAnsi="Times New Roman"/>
                  </w:rPr>
                </w:rPrChange>
              </w:rPr>
            </w:pPr>
            <w:del w:id="7890" w:author="Red Army" w:date="2012-02-07T19:01:00Z">
              <w:r w:rsidRPr="001A0C52" w:rsidDel="009D4539">
                <w:rPr>
                  <w:rFonts w:ascii="Times New Roman" w:hAnsi="Times New Roman"/>
                  <w:sz w:val="28"/>
                  <w:rPrChange w:id="7891" w:author="Red Army" w:date="2012-02-08T20:12:00Z">
                    <w:rPr>
                      <w:rFonts w:ascii="Times New Roman" w:eastAsia="ＭＳ ゴシック" w:hAnsi="Times New Roman"/>
                      <w:b/>
                      <w:bCs/>
                      <w:color w:val="4F81BD"/>
                    </w:rPr>
                  </w:rPrChange>
                </w:rPr>
                <w:delText xml:space="preserve">When user want to classify KIs, they can do this by update KI’s classification information or drag-drop Ki into target category. </w:delText>
              </w:r>
              <w:bookmarkStart w:id="7892" w:name="_Toc316495363"/>
              <w:bookmarkStart w:id="7893" w:name="_Toc316665100"/>
              <w:bookmarkStart w:id="7894" w:name="_Toc316681713"/>
              <w:bookmarkEnd w:id="7892"/>
              <w:bookmarkEnd w:id="7893"/>
              <w:bookmarkEnd w:id="7894"/>
            </w:del>
          </w:p>
          <w:p w:rsidR="006E25C4" w:rsidRPr="001A0C52" w:rsidDel="009D4539" w:rsidRDefault="006E25C4" w:rsidP="00B410F0">
            <w:pPr>
              <w:rPr>
                <w:del w:id="7895" w:author="Red Army" w:date="2012-02-07T19:01:00Z"/>
                <w:rFonts w:ascii="Times New Roman" w:hAnsi="Times New Roman"/>
                <w:sz w:val="28"/>
                <w:rPrChange w:id="7896" w:author="Red Army" w:date="2012-02-08T20:12:00Z">
                  <w:rPr>
                    <w:del w:id="7897" w:author="Red Army" w:date="2012-02-07T19:01:00Z"/>
                    <w:rFonts w:ascii="Times New Roman" w:hAnsi="Times New Roman"/>
                  </w:rPr>
                </w:rPrChange>
              </w:rPr>
            </w:pPr>
            <w:del w:id="7898" w:author="Red Army" w:date="2012-02-07T19:01:00Z">
              <w:r w:rsidRPr="001A0C52" w:rsidDel="009D4539">
                <w:rPr>
                  <w:rFonts w:ascii="Times New Roman" w:hAnsi="Times New Roman"/>
                  <w:sz w:val="28"/>
                  <w:rPrChange w:id="7899" w:author="Red Army" w:date="2012-02-08T20:12:00Z">
                    <w:rPr>
                      <w:rFonts w:ascii="Times New Roman" w:eastAsia="ＭＳ ゴシック" w:hAnsi="Times New Roman"/>
                      <w:b/>
                      <w:bCs/>
                      <w:color w:val="4F81BD"/>
                    </w:rPr>
                  </w:rPrChange>
                </w:rPr>
                <w:delText xml:space="preserve">User can undo previous classification act. </w:delText>
              </w:r>
              <w:bookmarkStart w:id="7900" w:name="_Toc316495364"/>
              <w:bookmarkStart w:id="7901" w:name="_Toc316665101"/>
              <w:bookmarkStart w:id="7902" w:name="_Toc316681714"/>
              <w:bookmarkEnd w:id="7900"/>
              <w:bookmarkEnd w:id="7901"/>
              <w:bookmarkEnd w:id="7902"/>
            </w:del>
          </w:p>
        </w:tc>
        <w:bookmarkStart w:id="7903" w:name="_Toc316495365"/>
        <w:bookmarkStart w:id="7904" w:name="_Toc316665102"/>
        <w:bookmarkStart w:id="7905" w:name="_Toc316681715"/>
        <w:bookmarkEnd w:id="7903"/>
        <w:bookmarkEnd w:id="7904"/>
        <w:bookmarkEnd w:id="7905"/>
      </w:tr>
    </w:tbl>
    <w:p w:rsidR="006E25C4" w:rsidRPr="001A0C52" w:rsidRDefault="006E25C4" w:rsidP="00AC2698">
      <w:pPr>
        <w:pStyle w:val="Heading2"/>
        <w:numPr>
          <w:ilvl w:val="0"/>
          <w:numId w:val="17"/>
        </w:numPr>
        <w:rPr>
          <w:rFonts w:ascii="Times New Roman" w:hAnsi="Times New Roman"/>
          <w:sz w:val="28"/>
          <w:rPrChange w:id="7906" w:author="Red Army" w:date="2012-02-08T20:12:00Z">
            <w:rPr>
              <w:rFonts w:ascii="Times New Roman" w:hAnsi="Times New Roman"/>
            </w:rPr>
          </w:rPrChange>
        </w:rPr>
      </w:pPr>
      <w:bookmarkStart w:id="7907" w:name="_Toc314768304"/>
      <w:bookmarkStart w:id="7908" w:name="_Toc316495366"/>
      <w:bookmarkStart w:id="7909" w:name="_Toc316681716"/>
      <w:r w:rsidRPr="001A0C52">
        <w:rPr>
          <w:rFonts w:ascii="Times New Roman" w:hAnsi="Times New Roman"/>
          <w:sz w:val="28"/>
          <w:rPrChange w:id="7910" w:author="Red Army" w:date="2012-02-08T20:12:00Z">
            <w:rPr>
              <w:rFonts w:ascii="Times New Roman" w:eastAsia="Calibri" w:hAnsi="Times New Roman"/>
              <w:b w:val="0"/>
              <w:bCs w:val="0"/>
              <w:color w:val="auto"/>
              <w:sz w:val="22"/>
              <w:szCs w:val="22"/>
            </w:rPr>
          </w:rPrChange>
        </w:rPr>
        <w:t>Software System Attributes</w:t>
      </w:r>
      <w:bookmarkEnd w:id="7907"/>
      <w:bookmarkEnd w:id="7908"/>
      <w:bookmarkEnd w:id="7909"/>
    </w:p>
    <w:p w:rsidR="006E25C4" w:rsidRPr="001A0C52" w:rsidRDefault="006E25C4" w:rsidP="00AC2698">
      <w:pPr>
        <w:pStyle w:val="Heading3"/>
        <w:numPr>
          <w:ilvl w:val="1"/>
          <w:numId w:val="17"/>
        </w:numPr>
        <w:tabs>
          <w:tab w:val="left" w:pos="851"/>
        </w:tabs>
        <w:rPr>
          <w:rFonts w:ascii="Times New Roman" w:hAnsi="Times New Roman"/>
          <w:sz w:val="24"/>
          <w:rPrChange w:id="7911" w:author="Red Army" w:date="2012-02-08T20:12:00Z">
            <w:rPr>
              <w:rFonts w:ascii="Times New Roman" w:hAnsi="Times New Roman"/>
            </w:rPr>
          </w:rPrChange>
        </w:rPr>
      </w:pPr>
      <w:r w:rsidRPr="001A0C52">
        <w:rPr>
          <w:rFonts w:ascii="Times New Roman" w:hAnsi="Times New Roman"/>
          <w:sz w:val="24"/>
          <w:rPrChange w:id="7912" w:author="Red Army" w:date="2012-02-08T20:12:00Z">
            <w:rPr>
              <w:rFonts w:ascii="Times New Roman" w:eastAsia="Calibri" w:hAnsi="Times New Roman"/>
              <w:b w:val="0"/>
              <w:bCs w:val="0"/>
              <w:color w:val="auto"/>
            </w:rPr>
          </w:rPrChange>
        </w:rPr>
        <w:t xml:space="preserve"> </w:t>
      </w:r>
      <w:bookmarkStart w:id="7913" w:name="_Toc314768305"/>
      <w:bookmarkStart w:id="7914" w:name="_Toc316495367"/>
      <w:bookmarkStart w:id="7915" w:name="_Toc316681717"/>
      <w:r w:rsidRPr="001A0C52">
        <w:rPr>
          <w:rFonts w:ascii="Times New Roman" w:hAnsi="Times New Roman"/>
          <w:sz w:val="24"/>
          <w:rPrChange w:id="7916" w:author="Red Army" w:date="2012-02-08T20:12:00Z">
            <w:rPr>
              <w:rFonts w:ascii="Times New Roman" w:eastAsia="Calibri" w:hAnsi="Times New Roman"/>
              <w:b w:val="0"/>
              <w:bCs w:val="0"/>
              <w:color w:val="auto"/>
            </w:rPr>
          </w:rPrChange>
        </w:rPr>
        <w:t>Usability</w:t>
      </w:r>
      <w:bookmarkEnd w:id="7913"/>
      <w:bookmarkEnd w:id="7914"/>
      <w:bookmarkEnd w:id="7915"/>
    </w:p>
    <w:p w:rsidR="007555D1" w:rsidRPr="007555D1" w:rsidDel="007555D1" w:rsidRDefault="006E25C4">
      <w:pPr>
        <w:pStyle w:val="ListParagraph"/>
        <w:numPr>
          <w:ilvl w:val="0"/>
          <w:numId w:val="48"/>
        </w:numPr>
        <w:rPr>
          <w:del w:id="7917" w:author="Phuong Giang" w:date="2012-02-10T19:05:00Z"/>
          <w:rFonts w:ascii="Times New Roman" w:hAnsi="Times New Roman"/>
          <w:sz w:val="24"/>
          <w:rPrChange w:id="7918" w:author="Phuong Giang" w:date="2012-02-10T19:08:00Z">
            <w:rPr>
              <w:del w:id="7919" w:author="Phuong Giang" w:date="2012-02-10T19:05:00Z"/>
            </w:rPr>
          </w:rPrChange>
        </w:rPr>
        <w:pPrChange w:id="7920" w:author="Phuong Giang" w:date="2012-02-10T19:08:00Z">
          <w:pPr>
            <w:ind w:left="360"/>
          </w:pPr>
        </w:pPrChange>
      </w:pPr>
      <w:r w:rsidRPr="007555D1">
        <w:rPr>
          <w:rFonts w:ascii="Times New Roman" w:hAnsi="Times New Roman"/>
          <w:sz w:val="24"/>
          <w:rPrChange w:id="7921" w:author="Phuong Giang" w:date="2012-02-10T19:08:00Z">
            <w:rPr>
              <w:rFonts w:ascii="Times New Roman" w:eastAsia="ＭＳ ゴシック" w:hAnsi="Times New Roman"/>
              <w:b/>
              <w:bCs/>
              <w:color w:val="4F81BD"/>
            </w:rPr>
          </w:rPrChange>
        </w:rPr>
        <w:t>User can easily learn how to use the software by reading User Manual Guide or Tutorial Videos</w:t>
      </w:r>
    </w:p>
    <w:p w:rsidR="007555D1" w:rsidRPr="007555D1" w:rsidRDefault="007555D1">
      <w:pPr>
        <w:pStyle w:val="ListParagraph"/>
        <w:numPr>
          <w:ilvl w:val="0"/>
          <w:numId w:val="48"/>
        </w:numPr>
        <w:rPr>
          <w:ins w:id="7922" w:author="Phuong Giang" w:date="2012-02-10T19:05:00Z"/>
          <w:rPrChange w:id="7923" w:author="Phuong Giang" w:date="2012-02-10T19:07:00Z">
            <w:rPr>
              <w:ins w:id="7924" w:author="Phuong Giang" w:date="2012-02-10T19:05:00Z"/>
              <w:rFonts w:ascii="Times New Roman" w:hAnsi="Times New Roman"/>
            </w:rPr>
          </w:rPrChange>
        </w:rPr>
        <w:pPrChange w:id="7925" w:author="Phuong Giang" w:date="2012-02-10T19:08:00Z">
          <w:pPr>
            <w:ind w:left="360"/>
          </w:pPr>
        </w:pPrChange>
      </w:pPr>
    </w:p>
    <w:p w:rsidR="006E25C4" w:rsidRPr="007555D1" w:rsidDel="007555D1" w:rsidRDefault="006E25C4">
      <w:pPr>
        <w:pStyle w:val="ListParagraph"/>
        <w:numPr>
          <w:ilvl w:val="0"/>
          <w:numId w:val="48"/>
        </w:numPr>
        <w:rPr>
          <w:del w:id="7926" w:author="Phuong Giang" w:date="2012-02-10T19:05:00Z"/>
          <w:rFonts w:ascii="Times New Roman" w:hAnsi="Times New Roman"/>
          <w:sz w:val="24"/>
          <w:rPrChange w:id="7927" w:author="Phuong Giang" w:date="2012-02-10T19:09:00Z">
            <w:rPr>
              <w:del w:id="7928" w:author="Phuong Giang" w:date="2012-02-10T19:05:00Z"/>
              <w:rFonts w:ascii="Times New Roman" w:hAnsi="Times New Roman"/>
            </w:rPr>
          </w:rPrChange>
        </w:rPr>
        <w:pPrChange w:id="7929" w:author="Phuong Giang" w:date="2012-02-10T19:09:00Z">
          <w:pPr>
            <w:ind w:left="360"/>
          </w:pPr>
        </w:pPrChange>
      </w:pPr>
      <w:r w:rsidRPr="007555D1">
        <w:rPr>
          <w:rFonts w:ascii="Times New Roman" w:hAnsi="Times New Roman"/>
          <w:sz w:val="24"/>
          <w:rPrChange w:id="7930" w:author="Phuong Giang" w:date="2012-02-10T19:09:00Z">
            <w:rPr>
              <w:rFonts w:ascii="Times New Roman" w:eastAsia="ＭＳ ゴシック" w:hAnsi="Times New Roman"/>
              <w:b/>
              <w:bCs/>
              <w:color w:val="4F81BD"/>
            </w:rPr>
          </w:rPrChange>
        </w:rPr>
        <w:t xml:space="preserve">The learning is also based on their basics experience of using computer, equivalent to Level A of Vietnamese Standard Information Technology Certification System. </w:t>
      </w:r>
    </w:p>
    <w:p w:rsidR="006E25C4" w:rsidRPr="007555D1" w:rsidDel="001F5081" w:rsidRDefault="006E25C4">
      <w:pPr>
        <w:pStyle w:val="ListParagraph"/>
        <w:numPr>
          <w:ilvl w:val="0"/>
          <w:numId w:val="48"/>
        </w:numPr>
        <w:rPr>
          <w:rPrChange w:id="7931" w:author="Phuong Giang" w:date="2012-02-10T19:07:00Z">
            <w:rPr>
              <w:rFonts w:ascii="Times New Roman" w:hAnsi="Times New Roman"/>
            </w:rPr>
          </w:rPrChange>
        </w:rPr>
        <w:pPrChange w:id="7932" w:author="Phuong Giang" w:date="2012-02-10T19:09:00Z">
          <w:pPr>
            <w:ind w:left="360"/>
          </w:pPr>
        </w:pPrChange>
      </w:pPr>
      <w:moveFromRangeStart w:id="7933" w:author="Red Army" w:date="2012-02-08T16:08:00Z" w:name="move316480618"/>
      <w:moveFrom w:id="7934" w:author="Red Army" w:date="2012-02-08T16:08:00Z">
        <w:r w:rsidRPr="007555D1" w:rsidDel="001F5081">
          <w:rPr>
            <w:rPrChange w:id="7935" w:author="Phuong Giang" w:date="2012-02-10T19:07:00Z">
              <w:rPr>
                <w:rFonts w:ascii="Times New Roman" w:eastAsia="ＭＳ ゴシック" w:hAnsi="Times New Roman"/>
                <w:b/>
                <w:bCs/>
                <w:color w:val="4F81BD"/>
              </w:rPr>
            </w:rPrChange>
          </w:rPr>
          <w:t>All controls should have tooltips and easy-to-understand icons.</w:t>
        </w:r>
      </w:moveFrom>
    </w:p>
    <w:moveFromRangeEnd w:id="7933"/>
    <w:p w:rsidR="006E25C4" w:rsidRPr="007555D1" w:rsidRDefault="006E25C4">
      <w:pPr>
        <w:pStyle w:val="ListParagraph"/>
        <w:numPr>
          <w:ilvl w:val="0"/>
          <w:numId w:val="48"/>
        </w:numPr>
        <w:spacing w:before="80" w:after="80" w:line="240" w:lineRule="auto"/>
        <w:jc w:val="both"/>
        <w:rPr>
          <w:rFonts w:ascii="Times New Roman" w:hAnsi="Times New Roman"/>
          <w:sz w:val="24"/>
          <w:rPrChange w:id="7936" w:author="Phuong Giang" w:date="2012-02-10T19:09:00Z">
            <w:rPr>
              <w:rFonts w:ascii="Times New Roman" w:hAnsi="Times New Roman"/>
            </w:rPr>
          </w:rPrChange>
        </w:rPr>
        <w:pPrChange w:id="7937" w:author="Phuong Giang" w:date="2012-02-10T19:09:00Z">
          <w:pPr>
            <w:ind w:left="360"/>
          </w:pPr>
        </w:pPrChange>
      </w:pPr>
      <w:r w:rsidRPr="007555D1">
        <w:rPr>
          <w:rFonts w:ascii="Times New Roman" w:hAnsi="Times New Roman"/>
          <w:sz w:val="24"/>
          <w:rPrChange w:id="7938" w:author="Phuong Giang" w:date="2012-02-10T19:09:00Z">
            <w:rPr>
              <w:rFonts w:ascii="Times New Roman" w:eastAsia="ＭＳ ゴシック" w:hAnsi="Times New Roman"/>
              <w:b/>
              <w:bCs/>
              <w:color w:val="4F81BD"/>
            </w:rPr>
          </w:rPrChange>
        </w:rPr>
        <w:t xml:space="preserve">While being in used, the software allows user to correct their errors without restarting the workflow or sudden terminating its running. </w:t>
      </w:r>
    </w:p>
    <w:p w:rsidR="006E25C4" w:rsidRPr="007555D1" w:rsidRDefault="006E25C4">
      <w:pPr>
        <w:pStyle w:val="ListParagraph"/>
        <w:numPr>
          <w:ilvl w:val="0"/>
          <w:numId w:val="48"/>
        </w:numPr>
        <w:spacing w:before="80" w:after="80" w:line="240" w:lineRule="auto"/>
        <w:jc w:val="both"/>
        <w:rPr>
          <w:rFonts w:ascii="Times New Roman" w:hAnsi="Times New Roman"/>
          <w:sz w:val="24"/>
          <w:rPrChange w:id="7939" w:author="Phuong Giang" w:date="2012-02-10T19:09:00Z">
            <w:rPr>
              <w:rFonts w:ascii="Times New Roman" w:hAnsi="Times New Roman"/>
            </w:rPr>
          </w:rPrChange>
        </w:rPr>
        <w:pPrChange w:id="7940" w:author="Phuong Giang" w:date="2012-02-10T19:09:00Z">
          <w:pPr>
            <w:ind w:left="360"/>
          </w:pPr>
        </w:pPrChange>
      </w:pPr>
      <w:r w:rsidRPr="007555D1">
        <w:rPr>
          <w:rFonts w:ascii="Times New Roman" w:hAnsi="Times New Roman"/>
          <w:sz w:val="24"/>
          <w:rPrChange w:id="7941" w:author="Phuong Giang" w:date="2012-02-10T19:09:00Z">
            <w:rPr>
              <w:rFonts w:ascii="Times New Roman" w:eastAsia="ＭＳ ゴシック" w:hAnsi="Times New Roman"/>
              <w:b/>
              <w:bCs/>
              <w:color w:val="4F81BD"/>
            </w:rPr>
          </w:rPrChange>
        </w:rPr>
        <w:t>The software provides a warning mechanism for tasks that probably create errors or data conflicts.</w:t>
      </w:r>
    </w:p>
    <w:p w:rsidR="001F5081" w:rsidRPr="007555D1" w:rsidRDefault="001F5081">
      <w:pPr>
        <w:pStyle w:val="ListParagraph"/>
        <w:numPr>
          <w:ilvl w:val="0"/>
          <w:numId w:val="48"/>
        </w:numPr>
        <w:spacing w:before="80" w:after="80" w:line="240" w:lineRule="auto"/>
        <w:jc w:val="both"/>
        <w:rPr>
          <w:rFonts w:ascii="Times New Roman" w:hAnsi="Times New Roman"/>
          <w:sz w:val="24"/>
          <w:rPrChange w:id="7942" w:author="Phuong Giang" w:date="2012-02-10T19:09:00Z">
            <w:rPr>
              <w:rFonts w:ascii="Times New Roman" w:hAnsi="Times New Roman"/>
            </w:rPr>
          </w:rPrChange>
        </w:rPr>
        <w:pPrChange w:id="7943" w:author="Phuong Giang" w:date="2012-02-10T19:09:00Z">
          <w:pPr>
            <w:ind w:left="360"/>
          </w:pPr>
        </w:pPrChange>
      </w:pPr>
      <w:moveToRangeStart w:id="7944" w:author="Red Army" w:date="2012-02-08T16:08:00Z" w:name="move316480618"/>
      <w:moveTo w:id="7945" w:author="Red Army" w:date="2012-02-08T16:08:00Z">
        <w:r w:rsidRPr="007555D1">
          <w:rPr>
            <w:rFonts w:ascii="Times New Roman" w:hAnsi="Times New Roman"/>
            <w:sz w:val="24"/>
            <w:rPrChange w:id="7946" w:author="Phuong Giang" w:date="2012-02-10T19:09:00Z">
              <w:rPr>
                <w:rFonts w:ascii="Times New Roman" w:eastAsia="ＭＳ ゴシック" w:hAnsi="Times New Roman"/>
                <w:b/>
                <w:bCs/>
                <w:color w:val="4F81BD"/>
              </w:rPr>
            </w:rPrChange>
          </w:rPr>
          <w:t>All controls should have tooltips and easy-to-understand icons.</w:t>
        </w:r>
      </w:moveTo>
    </w:p>
    <w:moveToRangeEnd w:id="7944"/>
    <w:p w:rsidR="006E25C4" w:rsidRPr="007555D1" w:rsidRDefault="006E25C4">
      <w:pPr>
        <w:pStyle w:val="ListParagraph"/>
        <w:numPr>
          <w:ilvl w:val="0"/>
          <w:numId w:val="48"/>
        </w:numPr>
        <w:spacing w:before="80" w:after="80" w:line="240" w:lineRule="auto"/>
        <w:jc w:val="both"/>
        <w:rPr>
          <w:ins w:id="7947" w:author="Red Army" w:date="2012-02-08T09:52:00Z"/>
          <w:rFonts w:ascii="Times New Roman" w:hAnsi="Times New Roman"/>
          <w:sz w:val="24"/>
          <w:rPrChange w:id="7948" w:author="Phuong Giang" w:date="2012-02-10T19:09:00Z">
            <w:rPr>
              <w:ins w:id="7949" w:author="Red Army" w:date="2012-02-08T09:52:00Z"/>
              <w:rFonts w:ascii="Times New Roman" w:hAnsi="Times New Roman"/>
            </w:rPr>
          </w:rPrChange>
        </w:rPr>
        <w:pPrChange w:id="7950" w:author="Phuong Giang" w:date="2012-02-10T19:09:00Z">
          <w:pPr>
            <w:ind w:left="360"/>
          </w:pPr>
        </w:pPrChange>
      </w:pPr>
      <w:r w:rsidRPr="007555D1">
        <w:rPr>
          <w:rFonts w:ascii="Times New Roman" w:hAnsi="Times New Roman"/>
          <w:sz w:val="24"/>
          <w:rPrChange w:id="7951" w:author="Phuong Giang" w:date="2012-02-10T19:09:00Z">
            <w:rPr>
              <w:rFonts w:ascii="Times New Roman" w:eastAsia="ＭＳ ゴシック" w:hAnsi="Times New Roman"/>
              <w:b/>
              <w:bCs/>
              <w:color w:val="4F81BD"/>
            </w:rPr>
          </w:rPrChange>
        </w:rPr>
        <w:t>All the controls that are not to be used in the context must be hidden or disabled.</w:t>
      </w:r>
    </w:p>
    <w:p w:rsidR="001F5081" w:rsidRPr="007555D1" w:rsidRDefault="001F5081">
      <w:pPr>
        <w:pStyle w:val="ListParagraph"/>
        <w:numPr>
          <w:ilvl w:val="0"/>
          <w:numId w:val="48"/>
        </w:numPr>
        <w:spacing w:before="80" w:after="80" w:line="240" w:lineRule="auto"/>
        <w:jc w:val="both"/>
        <w:rPr>
          <w:ins w:id="7952" w:author="Red Army" w:date="2012-02-08T16:08:00Z"/>
          <w:rFonts w:ascii="Times New Roman" w:hAnsi="Times New Roman"/>
          <w:sz w:val="24"/>
          <w:rPrChange w:id="7953" w:author="Phuong Giang" w:date="2012-02-10T19:09:00Z">
            <w:rPr>
              <w:ins w:id="7954" w:author="Red Army" w:date="2012-02-08T16:08:00Z"/>
              <w:rFonts w:ascii="Times New Roman" w:hAnsi="Times New Roman"/>
            </w:rPr>
          </w:rPrChange>
        </w:rPr>
        <w:pPrChange w:id="7955" w:author="Phuong Giang" w:date="2012-02-10T19:09:00Z">
          <w:pPr>
            <w:ind w:left="720"/>
          </w:pPr>
        </w:pPrChange>
      </w:pPr>
      <w:ins w:id="7956" w:author="Red Army" w:date="2012-02-08T16:08:00Z">
        <w:r w:rsidRPr="007555D1">
          <w:rPr>
            <w:rFonts w:ascii="Times New Roman" w:hAnsi="Times New Roman"/>
            <w:sz w:val="24"/>
            <w:rPrChange w:id="7957" w:author="Phuong Giang" w:date="2012-02-10T19:09:00Z">
              <w:rPr>
                <w:rFonts w:ascii="Times New Roman" w:hAnsi="Times New Roman"/>
              </w:rPr>
            </w:rPrChange>
          </w:rPr>
          <w:t xml:space="preserve">Interface need to attract the attention of users to the working area. </w:t>
        </w:r>
      </w:ins>
    </w:p>
    <w:p w:rsidR="007126E4" w:rsidRDefault="00C70A91">
      <w:pPr>
        <w:pStyle w:val="ListParagraph"/>
        <w:numPr>
          <w:ilvl w:val="0"/>
          <w:numId w:val="48"/>
        </w:numPr>
        <w:spacing w:before="80" w:after="80" w:line="240" w:lineRule="auto"/>
        <w:jc w:val="both"/>
        <w:rPr>
          <w:ins w:id="7958" w:author="Phuong Giang" w:date="2012-02-10T19:10:00Z"/>
          <w:rFonts w:ascii="Times New Roman" w:hAnsi="Times New Roman"/>
          <w:sz w:val="24"/>
        </w:rPr>
        <w:pPrChange w:id="7959" w:author="Phuong Giang" w:date="2012-02-10T19:09:00Z">
          <w:pPr>
            <w:ind w:left="360"/>
          </w:pPr>
        </w:pPrChange>
      </w:pPr>
      <w:ins w:id="7960" w:author="Red Army" w:date="2012-02-08T09:52:00Z">
        <w:r w:rsidRPr="007555D1">
          <w:rPr>
            <w:rFonts w:ascii="Times New Roman" w:hAnsi="Times New Roman"/>
            <w:sz w:val="24"/>
            <w:rPrChange w:id="7961" w:author="Phuong Giang" w:date="2012-02-10T19:09:00Z">
              <w:rPr>
                <w:rFonts w:ascii="Times New Roman" w:hAnsi="Times New Roman"/>
              </w:rPr>
            </w:rPrChange>
          </w:rPr>
          <w:t xml:space="preserve">The look and feel of the UI should be neatly. </w:t>
        </w:r>
      </w:ins>
    </w:p>
    <w:p w:rsidR="007126E4" w:rsidRDefault="00C70A91">
      <w:pPr>
        <w:pStyle w:val="ListParagraph"/>
        <w:numPr>
          <w:ilvl w:val="0"/>
          <w:numId w:val="48"/>
        </w:numPr>
        <w:spacing w:before="80" w:after="80" w:line="240" w:lineRule="auto"/>
        <w:jc w:val="both"/>
        <w:rPr>
          <w:ins w:id="7962" w:author="Phuong Giang" w:date="2012-02-10T19:10:00Z"/>
          <w:rFonts w:ascii="Times New Roman" w:hAnsi="Times New Roman"/>
          <w:sz w:val="24"/>
        </w:rPr>
        <w:pPrChange w:id="7963" w:author="Phuong Giang" w:date="2012-02-10T19:09:00Z">
          <w:pPr>
            <w:ind w:left="360"/>
          </w:pPr>
        </w:pPrChange>
      </w:pPr>
      <w:ins w:id="7964" w:author="Red Army" w:date="2012-02-08T09:52:00Z">
        <w:r w:rsidRPr="007555D1">
          <w:rPr>
            <w:rFonts w:ascii="Times New Roman" w:hAnsi="Times New Roman"/>
            <w:sz w:val="24"/>
            <w:rPrChange w:id="7965" w:author="Phuong Giang" w:date="2012-02-10T19:09:00Z">
              <w:rPr>
                <w:rFonts w:ascii="Times New Roman" w:hAnsi="Times New Roman"/>
              </w:rPr>
            </w:rPrChange>
          </w:rPr>
          <w:t xml:space="preserve">The UI components are clear defined, user friendly, understandable, should be customizable in position and size. </w:t>
        </w:r>
      </w:ins>
    </w:p>
    <w:p w:rsidR="007126E4" w:rsidRDefault="00C70A91">
      <w:pPr>
        <w:pStyle w:val="ListParagraph"/>
        <w:numPr>
          <w:ilvl w:val="0"/>
          <w:numId w:val="48"/>
        </w:numPr>
        <w:spacing w:before="80" w:after="80" w:line="240" w:lineRule="auto"/>
        <w:jc w:val="both"/>
        <w:rPr>
          <w:ins w:id="7966" w:author="Phuong Giang" w:date="2012-02-10T19:10:00Z"/>
          <w:rFonts w:ascii="Times New Roman" w:hAnsi="Times New Roman"/>
          <w:sz w:val="24"/>
        </w:rPr>
        <w:pPrChange w:id="7967" w:author="Phuong Giang" w:date="2012-02-10T19:09:00Z">
          <w:pPr>
            <w:ind w:left="360"/>
          </w:pPr>
        </w:pPrChange>
      </w:pPr>
      <w:ins w:id="7968" w:author="Red Army" w:date="2012-02-08T09:52:00Z">
        <w:r w:rsidRPr="007555D1">
          <w:rPr>
            <w:rFonts w:ascii="Times New Roman" w:hAnsi="Times New Roman"/>
            <w:sz w:val="24"/>
            <w:rPrChange w:id="7969" w:author="Phuong Giang" w:date="2012-02-10T19:09:00Z">
              <w:rPr>
                <w:rFonts w:ascii="Times New Roman" w:hAnsi="Times New Roman"/>
              </w:rPr>
            </w:rPrChange>
          </w:rPr>
          <w:t xml:space="preserve">70% of the GUI area is used for displaying the on-going work. </w:t>
        </w:r>
      </w:ins>
    </w:p>
    <w:p w:rsidR="007126E4" w:rsidRDefault="00C70A91">
      <w:pPr>
        <w:pStyle w:val="ListParagraph"/>
        <w:numPr>
          <w:ilvl w:val="0"/>
          <w:numId w:val="48"/>
        </w:numPr>
        <w:spacing w:before="80" w:after="80" w:line="240" w:lineRule="auto"/>
        <w:jc w:val="both"/>
        <w:rPr>
          <w:ins w:id="7970" w:author="Phuong Giang" w:date="2012-02-10T19:10:00Z"/>
          <w:rFonts w:ascii="Times New Roman" w:hAnsi="Times New Roman"/>
          <w:sz w:val="24"/>
        </w:rPr>
        <w:pPrChange w:id="7971" w:author="Phuong Giang" w:date="2012-02-10T19:09:00Z">
          <w:pPr>
            <w:ind w:left="360"/>
          </w:pPr>
        </w:pPrChange>
      </w:pPr>
      <w:ins w:id="7972" w:author="Red Army" w:date="2012-02-08T09:52:00Z">
        <w:r w:rsidRPr="007555D1">
          <w:rPr>
            <w:rFonts w:ascii="Times New Roman" w:hAnsi="Times New Roman"/>
            <w:sz w:val="24"/>
            <w:rPrChange w:id="7973" w:author="Phuong Giang" w:date="2012-02-10T19:09:00Z">
              <w:rPr>
                <w:rFonts w:ascii="Times New Roman" w:hAnsi="Times New Roman"/>
              </w:rPr>
            </w:rPrChange>
          </w:rPr>
          <w:t xml:space="preserve">Working area should have simple, less attracting background. 10% of it is used for controls. </w:t>
        </w:r>
      </w:ins>
    </w:p>
    <w:p w:rsidR="007126E4" w:rsidRDefault="00C70A91">
      <w:pPr>
        <w:pStyle w:val="ListParagraph"/>
        <w:numPr>
          <w:ilvl w:val="0"/>
          <w:numId w:val="48"/>
        </w:numPr>
        <w:spacing w:before="80" w:after="80" w:line="240" w:lineRule="auto"/>
        <w:jc w:val="both"/>
        <w:rPr>
          <w:ins w:id="7974" w:author="Phuong Giang" w:date="2012-02-10T19:10:00Z"/>
          <w:rFonts w:ascii="Times New Roman" w:hAnsi="Times New Roman"/>
          <w:sz w:val="24"/>
        </w:rPr>
        <w:pPrChange w:id="7975" w:author="Phuong Giang" w:date="2012-02-10T19:09:00Z">
          <w:pPr>
            <w:ind w:left="360"/>
          </w:pPr>
        </w:pPrChange>
      </w:pPr>
      <w:ins w:id="7976" w:author="Red Army" w:date="2012-02-08T09:52:00Z">
        <w:r w:rsidRPr="007555D1">
          <w:rPr>
            <w:rFonts w:ascii="Times New Roman" w:hAnsi="Times New Roman"/>
            <w:sz w:val="24"/>
            <w:rPrChange w:id="7977" w:author="Phuong Giang" w:date="2012-02-10T19:09:00Z">
              <w:rPr>
                <w:rFonts w:ascii="Times New Roman" w:hAnsi="Times New Roman"/>
              </w:rPr>
            </w:rPrChange>
          </w:rPr>
          <w:t xml:space="preserve">All controls must have tooltips. </w:t>
        </w:r>
      </w:ins>
    </w:p>
    <w:p w:rsidR="007126E4" w:rsidRDefault="00C70A91">
      <w:pPr>
        <w:pStyle w:val="ListParagraph"/>
        <w:numPr>
          <w:ilvl w:val="0"/>
          <w:numId w:val="48"/>
        </w:numPr>
        <w:spacing w:before="80" w:after="80" w:line="240" w:lineRule="auto"/>
        <w:jc w:val="both"/>
        <w:rPr>
          <w:ins w:id="7978" w:author="Phuong Giang" w:date="2012-02-10T19:10:00Z"/>
          <w:rFonts w:ascii="Times New Roman" w:hAnsi="Times New Roman"/>
          <w:sz w:val="24"/>
        </w:rPr>
        <w:pPrChange w:id="7979" w:author="Phuong Giang" w:date="2012-02-10T19:09:00Z">
          <w:pPr>
            <w:ind w:left="360"/>
          </w:pPr>
        </w:pPrChange>
      </w:pPr>
      <w:ins w:id="7980" w:author="Red Army" w:date="2012-02-08T09:52:00Z">
        <w:r w:rsidRPr="007555D1">
          <w:rPr>
            <w:rFonts w:ascii="Times New Roman" w:hAnsi="Times New Roman"/>
            <w:sz w:val="24"/>
            <w:rPrChange w:id="7981" w:author="Phuong Giang" w:date="2012-02-10T19:09:00Z">
              <w:rPr>
                <w:rFonts w:ascii="Times New Roman" w:hAnsi="Times New Roman"/>
              </w:rPr>
            </w:rPrChange>
          </w:rPr>
          <w:t>Controls should be displayed by pictures yet still keep it learnability</w:t>
        </w:r>
      </w:ins>
      <w:ins w:id="7982" w:author="Red Army" w:date="2012-02-08T16:08:00Z">
        <w:r w:rsidR="001F5081" w:rsidRPr="007555D1">
          <w:rPr>
            <w:rFonts w:ascii="Times New Roman" w:hAnsi="Times New Roman"/>
            <w:sz w:val="24"/>
            <w:rPrChange w:id="7983" w:author="Phuong Giang" w:date="2012-02-10T19:09:00Z">
              <w:rPr>
                <w:rFonts w:ascii="Times New Roman" w:hAnsi="Times New Roman"/>
              </w:rPr>
            </w:rPrChange>
          </w:rPr>
          <w:t>.</w:t>
        </w:r>
      </w:ins>
      <w:ins w:id="7984" w:author="Red Army" w:date="2012-02-08T09:52:00Z">
        <w:r w:rsidRPr="007555D1">
          <w:rPr>
            <w:rFonts w:ascii="Times New Roman" w:hAnsi="Times New Roman"/>
            <w:sz w:val="24"/>
            <w:rPrChange w:id="7985" w:author="Phuong Giang" w:date="2012-02-10T19:09:00Z">
              <w:rPr>
                <w:rFonts w:ascii="Times New Roman" w:hAnsi="Times New Roman"/>
              </w:rPr>
            </w:rPrChange>
          </w:rPr>
          <w:t xml:space="preserve"> </w:t>
        </w:r>
      </w:ins>
    </w:p>
    <w:p w:rsidR="00C70A91" w:rsidRPr="007555D1" w:rsidDel="007126E4" w:rsidRDefault="00C70A91">
      <w:pPr>
        <w:pStyle w:val="ListParagraph"/>
        <w:numPr>
          <w:ilvl w:val="0"/>
          <w:numId w:val="48"/>
        </w:numPr>
        <w:spacing w:before="80" w:after="80" w:line="240" w:lineRule="auto"/>
        <w:jc w:val="both"/>
        <w:rPr>
          <w:del w:id="7986" w:author="Phuong Giang" w:date="2012-02-10T19:10:00Z"/>
          <w:rFonts w:ascii="Times New Roman" w:hAnsi="Times New Roman"/>
          <w:sz w:val="24"/>
          <w:rPrChange w:id="7987" w:author="Phuong Giang" w:date="2012-02-10T19:09:00Z">
            <w:rPr>
              <w:del w:id="7988" w:author="Phuong Giang" w:date="2012-02-10T19:10:00Z"/>
              <w:rFonts w:ascii="Times New Roman" w:hAnsi="Times New Roman"/>
            </w:rPr>
          </w:rPrChange>
        </w:rPr>
        <w:pPrChange w:id="7989" w:author="Phuong Giang" w:date="2012-02-10T19:09:00Z">
          <w:pPr>
            <w:ind w:left="360"/>
          </w:pPr>
        </w:pPrChange>
      </w:pPr>
      <w:ins w:id="7990" w:author="Red Army" w:date="2012-02-08T09:52:00Z">
        <w:del w:id="7991" w:author="Phuong Giang" w:date="2012-02-10T19:10:00Z">
          <w:r w:rsidRPr="007555D1" w:rsidDel="007126E4">
            <w:rPr>
              <w:rFonts w:ascii="Times New Roman" w:hAnsi="Times New Roman"/>
              <w:sz w:val="24"/>
              <w:rPrChange w:id="7992" w:author="Phuong Giang" w:date="2012-02-10T19:09:00Z">
                <w:rPr>
                  <w:rFonts w:ascii="Times New Roman" w:hAnsi="Times New Roman"/>
                </w:rPr>
              </w:rPrChange>
            </w:rPr>
            <w:delText>There is area for user to referencing items.</w:delText>
          </w:r>
        </w:del>
      </w:ins>
      <w:bookmarkStart w:id="7993" w:name="_Toc316665105"/>
      <w:bookmarkStart w:id="7994" w:name="_Toc316681718"/>
      <w:bookmarkEnd w:id="7993"/>
      <w:bookmarkEnd w:id="7994"/>
    </w:p>
    <w:p w:rsidR="006E25C4" w:rsidRPr="001A0C52" w:rsidRDefault="006E25C4" w:rsidP="00AC2698">
      <w:pPr>
        <w:pStyle w:val="Heading3"/>
        <w:numPr>
          <w:ilvl w:val="1"/>
          <w:numId w:val="17"/>
        </w:numPr>
        <w:tabs>
          <w:tab w:val="left" w:pos="851"/>
        </w:tabs>
        <w:rPr>
          <w:rFonts w:ascii="Times New Roman" w:hAnsi="Times New Roman"/>
          <w:sz w:val="24"/>
          <w:rPrChange w:id="7995" w:author="Red Army" w:date="2012-02-08T20:12:00Z">
            <w:rPr>
              <w:rFonts w:ascii="Times New Roman" w:hAnsi="Times New Roman"/>
            </w:rPr>
          </w:rPrChange>
        </w:rPr>
      </w:pPr>
      <w:bookmarkStart w:id="7996" w:name="_Toc314768306"/>
      <w:bookmarkStart w:id="7997" w:name="_Toc316495368"/>
      <w:bookmarkStart w:id="7998" w:name="_Toc316681719"/>
      <w:r w:rsidRPr="001A0C52">
        <w:rPr>
          <w:rFonts w:ascii="Times New Roman" w:hAnsi="Times New Roman"/>
          <w:sz w:val="24"/>
          <w:rPrChange w:id="7999" w:author="Red Army" w:date="2012-02-08T20:12:00Z">
            <w:rPr>
              <w:rFonts w:ascii="Times New Roman" w:eastAsia="Calibri" w:hAnsi="Times New Roman"/>
              <w:b w:val="0"/>
              <w:bCs w:val="0"/>
              <w:color w:val="auto"/>
            </w:rPr>
          </w:rPrChange>
        </w:rPr>
        <w:t>Reliability</w:t>
      </w:r>
      <w:bookmarkEnd w:id="7996"/>
      <w:bookmarkEnd w:id="7997"/>
      <w:bookmarkEnd w:id="7998"/>
    </w:p>
    <w:p w:rsidR="006E25C4" w:rsidRPr="007126E4" w:rsidRDefault="006E25C4">
      <w:pPr>
        <w:pStyle w:val="ListParagraph"/>
        <w:numPr>
          <w:ilvl w:val="0"/>
          <w:numId w:val="48"/>
        </w:numPr>
        <w:spacing w:before="80" w:after="80" w:line="240" w:lineRule="auto"/>
        <w:jc w:val="both"/>
        <w:rPr>
          <w:rFonts w:ascii="Times New Roman" w:hAnsi="Times New Roman"/>
          <w:sz w:val="24"/>
          <w:rPrChange w:id="8000" w:author="Phuong Giang" w:date="2012-02-10T19:10:00Z">
            <w:rPr>
              <w:rFonts w:ascii="Times New Roman" w:hAnsi="Times New Roman"/>
            </w:rPr>
          </w:rPrChange>
        </w:rPr>
        <w:pPrChange w:id="8001" w:author="Phuong Giang" w:date="2012-02-10T19:10:00Z">
          <w:pPr>
            <w:spacing w:before="80" w:after="80" w:line="240" w:lineRule="auto"/>
            <w:ind w:left="360"/>
            <w:jc w:val="both"/>
          </w:pPr>
        </w:pPrChange>
      </w:pPr>
      <w:r w:rsidRPr="007126E4">
        <w:rPr>
          <w:rFonts w:ascii="Times New Roman" w:hAnsi="Times New Roman"/>
          <w:sz w:val="24"/>
          <w:rPrChange w:id="8002" w:author="Phuong Giang" w:date="2012-02-10T19:10:00Z">
            <w:rPr>
              <w:rFonts w:ascii="Times New Roman" w:hAnsi="Times New Roman"/>
            </w:rPr>
          </w:rPrChange>
        </w:rPr>
        <w:t xml:space="preserve">Accuracy: The software exports file with data in desired format based on user input. </w:t>
      </w:r>
    </w:p>
    <w:p w:rsidR="006E25C4" w:rsidRPr="007126E4" w:rsidRDefault="006E25C4">
      <w:pPr>
        <w:pStyle w:val="ListParagraph"/>
        <w:numPr>
          <w:ilvl w:val="0"/>
          <w:numId w:val="48"/>
        </w:numPr>
        <w:spacing w:before="80" w:after="80" w:line="240" w:lineRule="auto"/>
        <w:jc w:val="both"/>
        <w:rPr>
          <w:rFonts w:ascii="Times New Roman" w:hAnsi="Times New Roman"/>
          <w:sz w:val="24"/>
          <w:rPrChange w:id="8003" w:author="Phuong Giang" w:date="2012-02-10T19:10:00Z">
            <w:rPr>
              <w:rFonts w:ascii="Times New Roman" w:hAnsi="Times New Roman"/>
            </w:rPr>
          </w:rPrChange>
        </w:rPr>
        <w:pPrChange w:id="8004" w:author="Phuong Giang" w:date="2012-02-10T19:10:00Z">
          <w:pPr>
            <w:spacing w:before="80" w:after="80" w:line="240" w:lineRule="auto"/>
            <w:ind w:left="360"/>
            <w:jc w:val="both"/>
          </w:pPr>
        </w:pPrChange>
      </w:pPr>
      <w:r w:rsidRPr="007126E4">
        <w:rPr>
          <w:rFonts w:ascii="Times New Roman" w:hAnsi="Times New Roman"/>
          <w:sz w:val="24"/>
          <w:rPrChange w:id="8005" w:author="Phuong Giang" w:date="2012-02-10T19:10:00Z">
            <w:rPr>
              <w:rFonts w:ascii="Times New Roman" w:hAnsi="Times New Roman"/>
            </w:rPr>
          </w:rPrChange>
        </w:rPr>
        <w:t>Initial data should be analyzed and collected carefully and correctly.</w:t>
      </w:r>
    </w:p>
    <w:p w:rsidR="006E25C4" w:rsidRPr="007126E4" w:rsidRDefault="006E25C4">
      <w:pPr>
        <w:pStyle w:val="ListParagraph"/>
        <w:numPr>
          <w:ilvl w:val="0"/>
          <w:numId w:val="48"/>
        </w:numPr>
        <w:spacing w:before="80" w:after="80" w:line="240" w:lineRule="auto"/>
        <w:jc w:val="both"/>
        <w:rPr>
          <w:rFonts w:ascii="Times New Roman" w:hAnsi="Times New Roman"/>
          <w:sz w:val="24"/>
          <w:rPrChange w:id="8006" w:author="Phuong Giang" w:date="2012-02-10T19:10:00Z">
            <w:rPr>
              <w:rFonts w:ascii="Times New Roman" w:hAnsi="Times New Roman"/>
            </w:rPr>
          </w:rPrChange>
        </w:rPr>
        <w:pPrChange w:id="8007" w:author="Phuong Giang" w:date="2012-02-10T19:10:00Z">
          <w:pPr>
            <w:spacing w:before="80" w:after="80" w:line="240" w:lineRule="auto"/>
            <w:ind w:left="360"/>
            <w:jc w:val="both"/>
          </w:pPr>
        </w:pPrChange>
      </w:pPr>
      <w:r w:rsidRPr="007126E4">
        <w:rPr>
          <w:rFonts w:ascii="Times New Roman" w:hAnsi="Times New Roman"/>
          <w:sz w:val="24"/>
          <w:rPrChange w:id="8008" w:author="Phuong Giang" w:date="2012-02-10T19:10:00Z">
            <w:rPr>
              <w:rFonts w:ascii="Times New Roman" w:hAnsi="Times New Roman"/>
            </w:rPr>
          </w:rPrChange>
        </w:rPr>
        <w:t xml:space="preserve">Not conflict with other software </w:t>
      </w:r>
    </w:p>
    <w:p w:rsidR="006E25C4" w:rsidRPr="007126E4" w:rsidRDefault="006E25C4">
      <w:pPr>
        <w:pStyle w:val="ListParagraph"/>
        <w:numPr>
          <w:ilvl w:val="0"/>
          <w:numId w:val="48"/>
        </w:numPr>
        <w:spacing w:before="80" w:after="80" w:line="240" w:lineRule="auto"/>
        <w:jc w:val="both"/>
        <w:rPr>
          <w:rFonts w:ascii="Times New Roman" w:hAnsi="Times New Roman"/>
          <w:sz w:val="24"/>
          <w:rPrChange w:id="8009" w:author="Phuong Giang" w:date="2012-02-10T19:10:00Z">
            <w:rPr>
              <w:rFonts w:ascii="Times New Roman" w:hAnsi="Times New Roman"/>
            </w:rPr>
          </w:rPrChange>
        </w:rPr>
        <w:pPrChange w:id="8010" w:author="Phuong Giang" w:date="2012-02-10T19:10:00Z">
          <w:pPr>
            <w:spacing w:before="80" w:after="80" w:line="240" w:lineRule="auto"/>
            <w:ind w:left="360"/>
            <w:jc w:val="both"/>
          </w:pPr>
        </w:pPrChange>
      </w:pPr>
      <w:r w:rsidRPr="007126E4">
        <w:rPr>
          <w:rFonts w:ascii="Times New Roman" w:hAnsi="Times New Roman"/>
          <w:sz w:val="24"/>
          <w:rPrChange w:id="8011" w:author="Phuong Giang" w:date="2012-02-10T19:10:00Z">
            <w:rPr>
              <w:rFonts w:ascii="Times New Roman" w:hAnsi="Times New Roman"/>
            </w:rPr>
          </w:rPrChange>
        </w:rPr>
        <w:t>Maximum Bug Rate: maximum of 2 bugs/</w:t>
      </w:r>
      <w:ins w:id="8012" w:author="Red Army" w:date="2012-02-08T20:09:00Z">
        <w:r w:rsidR="00B260FC" w:rsidRPr="007126E4">
          <w:rPr>
            <w:rFonts w:ascii="Times New Roman" w:hAnsi="Times New Roman"/>
            <w:sz w:val="24"/>
            <w:rPrChange w:id="8013" w:author="Phuong Giang" w:date="2012-02-10T19:10:00Z">
              <w:rPr>
                <w:rFonts w:ascii="Times New Roman" w:hAnsi="Times New Roman"/>
              </w:rPr>
            </w:rPrChange>
          </w:rPr>
          <w:t xml:space="preserve"> </w:t>
        </w:r>
      </w:ins>
      <w:r w:rsidRPr="007126E4">
        <w:rPr>
          <w:rFonts w:ascii="Times New Roman" w:hAnsi="Times New Roman"/>
          <w:sz w:val="24"/>
          <w:rPrChange w:id="8014" w:author="Phuong Giang" w:date="2012-02-10T19:10:00Z">
            <w:rPr>
              <w:rFonts w:ascii="Times New Roman" w:hAnsi="Times New Roman"/>
            </w:rPr>
          </w:rPrChange>
        </w:rPr>
        <w:t>KLOC.</w:t>
      </w:r>
    </w:p>
    <w:p w:rsidR="006E25C4" w:rsidRPr="007126E4" w:rsidRDefault="006E25C4">
      <w:pPr>
        <w:pStyle w:val="ListParagraph"/>
        <w:numPr>
          <w:ilvl w:val="0"/>
          <w:numId w:val="48"/>
        </w:numPr>
        <w:spacing w:before="80" w:after="80" w:line="240" w:lineRule="auto"/>
        <w:jc w:val="both"/>
        <w:rPr>
          <w:rFonts w:ascii="Times New Roman" w:hAnsi="Times New Roman"/>
          <w:sz w:val="24"/>
          <w:rPrChange w:id="8015" w:author="Phuong Giang" w:date="2012-02-10T19:10:00Z">
            <w:rPr>
              <w:rFonts w:ascii="Times New Roman" w:hAnsi="Times New Roman"/>
            </w:rPr>
          </w:rPrChange>
        </w:rPr>
        <w:pPrChange w:id="8016" w:author="Phuong Giang" w:date="2012-02-10T19:10:00Z">
          <w:pPr>
            <w:spacing w:before="80" w:after="80" w:line="240" w:lineRule="auto"/>
            <w:ind w:left="360"/>
            <w:jc w:val="both"/>
          </w:pPr>
        </w:pPrChange>
      </w:pPr>
      <w:r w:rsidRPr="007126E4">
        <w:rPr>
          <w:rFonts w:ascii="Times New Roman" w:hAnsi="Times New Roman"/>
          <w:sz w:val="24"/>
          <w:rPrChange w:id="8017" w:author="Phuong Giang" w:date="2012-02-10T19:10:00Z">
            <w:rPr>
              <w:rFonts w:ascii="Times New Roman" w:hAnsi="Times New Roman"/>
            </w:rPr>
          </w:rPrChange>
        </w:rPr>
        <w:t>The whole software shall satisfy those metrics</w:t>
      </w:r>
    </w:p>
    <w:tbl>
      <w:tblPr>
        <w:tblStyle w:val="LightList-Accent1"/>
        <w:tblW w:w="9310" w:type="dxa"/>
        <w:tblInd w:w="828" w:type="dxa"/>
        <w:tblLook w:val="04A0" w:firstRow="1" w:lastRow="0" w:firstColumn="1" w:lastColumn="0" w:noHBand="0" w:noVBand="1"/>
        <w:tblPrChange w:id="8018" w:author="Phuong Giang" w:date="2012-02-10T23:43:00Z">
          <w:tblPr>
            <w:tblStyle w:val="LightList-Accent1"/>
            <w:tblW w:w="8910" w:type="dxa"/>
            <w:tblInd w:w="828" w:type="dxa"/>
            <w:tblLook w:val="04A0" w:firstRow="1" w:lastRow="0" w:firstColumn="1" w:lastColumn="0" w:noHBand="0" w:noVBand="1"/>
          </w:tblPr>
        </w:tblPrChange>
      </w:tblPr>
      <w:tblGrid>
        <w:gridCol w:w="1044"/>
        <w:gridCol w:w="1158"/>
        <w:gridCol w:w="1871"/>
        <w:gridCol w:w="5237"/>
        <w:tblGridChange w:id="8019">
          <w:tblGrid>
            <w:gridCol w:w="1163"/>
            <w:gridCol w:w="1163"/>
            <w:gridCol w:w="1957"/>
            <w:gridCol w:w="5790"/>
          </w:tblGrid>
        </w:tblGridChange>
      </w:tblGrid>
      <w:tr w:rsidR="00A335E3" w:rsidRPr="001A0C52" w:rsidTr="00A33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Change w:id="8020" w:author="Phuong Giang" w:date="2012-02-10T23:43:00Z">
              <w:tcPr>
                <w:tcW w:w="1163" w:type="dxa"/>
              </w:tcPr>
            </w:tcPrChange>
          </w:tcPr>
          <w:p w:rsidR="00A335E3" w:rsidRPr="001A0C52" w:rsidRDefault="00A335E3" w:rsidP="00D3077A">
            <w:pPr>
              <w:pStyle w:val="ListParagraph"/>
              <w:spacing w:before="80" w:after="80"/>
              <w:ind w:left="0"/>
              <w:jc w:val="both"/>
              <w:cnfStyle w:val="101000000000" w:firstRow="1" w:lastRow="0" w:firstColumn="1" w:lastColumn="0" w:oddVBand="0" w:evenVBand="0" w:oddHBand="0" w:evenHBand="0" w:firstRowFirstColumn="0" w:firstRowLastColumn="0" w:lastRowFirstColumn="0" w:lastRowLastColumn="0"/>
              <w:rPr>
                <w:ins w:id="8021" w:author="Phuong Giang" w:date="2012-02-10T23:43:00Z"/>
                <w:rFonts w:ascii="Times New Roman" w:hAnsi="Times New Roman"/>
                <w:color w:val="FFFFFF"/>
                <w:sz w:val="24"/>
                <w:rPrChange w:id="8022" w:author="Red Army" w:date="2012-02-08T20:12:00Z">
                  <w:rPr>
                    <w:ins w:id="8023" w:author="Phuong Giang" w:date="2012-02-10T23:43:00Z"/>
                    <w:rFonts w:ascii="Times New Roman" w:hAnsi="Times New Roman"/>
                    <w:color w:val="FFFFFF"/>
                    <w:sz w:val="24"/>
                  </w:rPr>
                </w:rPrChange>
              </w:rPr>
            </w:pPr>
            <w:ins w:id="8024" w:author="Phuong Giang" w:date="2012-02-10T23:43:00Z">
              <w:r>
                <w:rPr>
                  <w:rFonts w:ascii="Times New Roman" w:hAnsi="Times New Roman"/>
                  <w:color w:val="FFFFFF"/>
                  <w:sz w:val="24"/>
                </w:rPr>
                <w:t>No</w:t>
              </w:r>
            </w:ins>
          </w:p>
        </w:tc>
        <w:tc>
          <w:tcPr>
            <w:tcW w:w="1158" w:type="dxa"/>
            <w:tcPrChange w:id="8025" w:author="Phuong Giang" w:date="2012-02-10T23:43:00Z">
              <w:tcPr>
                <w:tcW w:w="990" w:type="dxa"/>
              </w:tcPr>
            </w:tcPrChange>
          </w:tcPr>
          <w:p w:rsidR="00A335E3" w:rsidRPr="001A0C52" w:rsidRDefault="00A335E3" w:rsidP="00D3077A">
            <w:pPr>
              <w:pStyle w:val="ListParagraph"/>
              <w:spacing w:before="80" w:after="80"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8026"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8027" w:author="Red Army" w:date="2012-02-08T20:12:00Z">
                  <w:rPr>
                    <w:rFonts w:ascii="Times New Roman" w:hAnsi="Times New Roman"/>
                    <w:color w:val="FFFFFF"/>
                  </w:rPr>
                </w:rPrChange>
              </w:rPr>
              <w:t>Defect severity</w:t>
            </w:r>
          </w:p>
        </w:tc>
        <w:tc>
          <w:tcPr>
            <w:tcW w:w="1871" w:type="dxa"/>
            <w:tcPrChange w:id="8028" w:author="Phuong Giang" w:date="2012-02-10T23:43:00Z">
              <w:tcPr>
                <w:tcW w:w="1980" w:type="dxa"/>
              </w:tcPr>
            </w:tcPrChange>
          </w:tcPr>
          <w:p w:rsidR="00A335E3" w:rsidRPr="001A0C52" w:rsidRDefault="00A335E3" w:rsidP="00D3077A">
            <w:pPr>
              <w:pStyle w:val="ListParagraph"/>
              <w:spacing w:before="80" w:after="80"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8029"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8030" w:author="Red Army" w:date="2012-02-08T20:12:00Z">
                  <w:rPr>
                    <w:rFonts w:ascii="Times New Roman" w:hAnsi="Times New Roman"/>
                    <w:color w:val="FFFFFF"/>
                  </w:rPr>
                </w:rPrChange>
              </w:rPr>
              <w:t>Maximum number</w:t>
            </w:r>
          </w:p>
        </w:tc>
        <w:tc>
          <w:tcPr>
            <w:tcW w:w="5237" w:type="dxa"/>
            <w:tcPrChange w:id="8031" w:author="Phuong Giang" w:date="2012-02-10T23:43:00Z">
              <w:tcPr>
                <w:tcW w:w="5940" w:type="dxa"/>
              </w:tcPr>
            </w:tcPrChange>
          </w:tcPr>
          <w:p w:rsidR="00A335E3" w:rsidRPr="001A0C52" w:rsidRDefault="00A335E3" w:rsidP="00D3077A">
            <w:pPr>
              <w:pStyle w:val="ListParagraph"/>
              <w:spacing w:before="80" w:after="80"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sz w:val="24"/>
                <w:rPrChange w:id="8032" w:author="Red Army" w:date="2012-02-08T20:12:00Z">
                  <w:rPr>
                    <w:rFonts w:ascii="Times New Roman" w:hAnsi="Times New Roman"/>
                    <w:b w:val="0"/>
                    <w:bCs w:val="0"/>
                    <w:color w:val="FFFFFF"/>
                  </w:rPr>
                </w:rPrChange>
              </w:rPr>
            </w:pPr>
            <w:r w:rsidRPr="001A0C52">
              <w:rPr>
                <w:rFonts w:ascii="Times New Roman" w:hAnsi="Times New Roman"/>
                <w:color w:val="FFFFFF"/>
                <w:sz w:val="24"/>
                <w:rPrChange w:id="8033" w:author="Red Army" w:date="2012-02-08T20:12:00Z">
                  <w:rPr>
                    <w:rFonts w:ascii="Times New Roman" w:hAnsi="Times New Roman"/>
                    <w:color w:val="FFFFFF"/>
                  </w:rPr>
                </w:rPrChange>
              </w:rPr>
              <w:t>Description</w:t>
            </w:r>
          </w:p>
        </w:tc>
      </w:tr>
      <w:tr w:rsidR="00A335E3" w:rsidRPr="001A0C52" w:rsidTr="00A33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Change w:id="8034" w:author="Phuong Giang" w:date="2012-02-10T23:43:00Z">
              <w:tcPr>
                <w:tcW w:w="1163" w:type="dxa"/>
              </w:tcPr>
            </w:tcPrChange>
          </w:tcPr>
          <w:p w:rsidR="00A335E3" w:rsidRPr="001A0C52" w:rsidRDefault="00A335E3" w:rsidP="00D3077A">
            <w:pPr>
              <w:pStyle w:val="ListParagraph"/>
              <w:spacing w:before="80" w:after="80"/>
              <w:ind w:left="0"/>
              <w:jc w:val="both"/>
              <w:cnfStyle w:val="001000100000" w:firstRow="0" w:lastRow="0" w:firstColumn="1" w:lastColumn="0" w:oddVBand="0" w:evenVBand="0" w:oddHBand="1" w:evenHBand="0" w:firstRowFirstColumn="0" w:firstRowLastColumn="0" w:lastRowFirstColumn="0" w:lastRowLastColumn="0"/>
              <w:rPr>
                <w:ins w:id="8035" w:author="Phuong Giang" w:date="2012-02-10T23:43:00Z"/>
                <w:rFonts w:ascii="Times New Roman" w:hAnsi="Times New Roman"/>
                <w:sz w:val="24"/>
                <w:rPrChange w:id="8036" w:author="Red Army" w:date="2012-02-08T20:12:00Z">
                  <w:rPr>
                    <w:ins w:id="8037" w:author="Phuong Giang" w:date="2012-02-10T23:43:00Z"/>
                    <w:rFonts w:ascii="Times New Roman" w:hAnsi="Times New Roman"/>
                    <w:sz w:val="24"/>
                  </w:rPr>
                </w:rPrChange>
              </w:rPr>
            </w:pPr>
            <w:ins w:id="8038" w:author="Phuong Giang" w:date="2012-02-10T23:43:00Z">
              <w:r>
                <w:rPr>
                  <w:rFonts w:ascii="Times New Roman" w:hAnsi="Times New Roman"/>
                  <w:sz w:val="24"/>
                </w:rPr>
                <w:t>1</w:t>
              </w:r>
            </w:ins>
          </w:p>
        </w:tc>
        <w:tc>
          <w:tcPr>
            <w:tcW w:w="1158" w:type="dxa"/>
            <w:tcPrChange w:id="8039" w:author="Phuong Giang" w:date="2012-02-10T23:43:00Z">
              <w:tcPr>
                <w:tcW w:w="990" w:type="dxa"/>
              </w:tcPr>
            </w:tcPrChange>
          </w:tcPr>
          <w:p w:rsidR="00A335E3" w:rsidRPr="001A0C52" w:rsidRDefault="00A335E3" w:rsidP="00D3077A">
            <w:pPr>
              <w:pStyle w:val="ListParagraph"/>
              <w:spacing w:before="80" w:after="80"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8040" w:author="Red Army" w:date="2012-02-08T20:12:00Z">
                  <w:rPr>
                    <w:rFonts w:ascii="Times New Roman" w:hAnsi="Times New Roman"/>
                  </w:rPr>
                </w:rPrChange>
              </w:rPr>
            </w:pPr>
            <w:r w:rsidRPr="001A0C52">
              <w:rPr>
                <w:rFonts w:ascii="Times New Roman" w:hAnsi="Times New Roman"/>
                <w:sz w:val="24"/>
                <w:rPrChange w:id="8041" w:author="Red Army" w:date="2012-02-08T20:12:00Z">
                  <w:rPr>
                    <w:rFonts w:ascii="Times New Roman" w:hAnsi="Times New Roman"/>
                  </w:rPr>
                </w:rPrChange>
              </w:rPr>
              <w:t>Fatal</w:t>
            </w:r>
          </w:p>
        </w:tc>
        <w:tc>
          <w:tcPr>
            <w:tcW w:w="1871" w:type="dxa"/>
            <w:tcPrChange w:id="8042" w:author="Phuong Giang" w:date="2012-02-10T23:43:00Z">
              <w:tcPr>
                <w:tcW w:w="1980" w:type="dxa"/>
              </w:tcPr>
            </w:tcPrChange>
          </w:tcPr>
          <w:p w:rsidR="00A335E3" w:rsidRPr="001A0C52" w:rsidRDefault="00A335E3" w:rsidP="00D3077A">
            <w:pPr>
              <w:pStyle w:val="ListParagraph"/>
              <w:spacing w:before="80" w:after="8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8043" w:author="Red Army" w:date="2012-02-08T20:12:00Z">
                  <w:rPr>
                    <w:rFonts w:ascii="Times New Roman" w:hAnsi="Times New Roman"/>
                  </w:rPr>
                </w:rPrChange>
              </w:rPr>
            </w:pPr>
            <w:r w:rsidRPr="001A0C52">
              <w:rPr>
                <w:rFonts w:ascii="Times New Roman" w:hAnsi="Times New Roman"/>
                <w:sz w:val="24"/>
                <w:lang w:eastAsia="ja-JP"/>
                <w:rPrChange w:id="8044" w:author="Red Army" w:date="2012-02-08T20:12:00Z">
                  <w:rPr>
                    <w:rFonts w:ascii="Times New Roman" w:hAnsi="Times New Roman"/>
                    <w:lang w:eastAsia="ja-JP"/>
                  </w:rPr>
                </w:rPrChange>
              </w:rPr>
              <w:t>1</w:t>
            </w:r>
          </w:p>
        </w:tc>
        <w:tc>
          <w:tcPr>
            <w:tcW w:w="5237" w:type="dxa"/>
            <w:tcPrChange w:id="8045" w:author="Phuong Giang" w:date="2012-02-10T23:43:00Z">
              <w:tcPr>
                <w:tcW w:w="5940" w:type="dxa"/>
              </w:tcPr>
            </w:tcPrChange>
          </w:tcPr>
          <w:p w:rsidR="00A335E3" w:rsidRPr="001A0C52" w:rsidRDefault="00A335E3" w:rsidP="00D3077A">
            <w:pPr>
              <w:pStyle w:val="ListParagraph"/>
              <w:spacing w:before="80" w:after="80"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8046" w:author="Red Army" w:date="2012-02-08T20:12:00Z">
                  <w:rPr>
                    <w:rFonts w:ascii="Times New Roman" w:hAnsi="Times New Roman"/>
                  </w:rPr>
                </w:rPrChange>
              </w:rPr>
            </w:pPr>
            <w:r w:rsidRPr="001A0C52">
              <w:rPr>
                <w:rFonts w:ascii="Times New Roman" w:hAnsi="Times New Roman"/>
                <w:sz w:val="24"/>
                <w:lang w:eastAsia="ja-JP"/>
                <w:rPrChange w:id="8047" w:author="Red Army" w:date="2012-02-08T20:12:00Z">
                  <w:rPr>
                    <w:rFonts w:ascii="Times New Roman" w:hAnsi="Times New Roman"/>
                    <w:lang w:eastAsia="ja-JP"/>
                  </w:rPr>
                </w:rPrChange>
              </w:rPr>
              <w:t>Bug causes system crash or data loss</w:t>
            </w:r>
          </w:p>
        </w:tc>
      </w:tr>
      <w:tr w:rsidR="00A335E3" w:rsidRPr="001A0C52" w:rsidTr="00A335E3">
        <w:tc>
          <w:tcPr>
            <w:cnfStyle w:val="001000000000" w:firstRow="0" w:lastRow="0" w:firstColumn="1" w:lastColumn="0" w:oddVBand="0" w:evenVBand="0" w:oddHBand="0" w:evenHBand="0" w:firstRowFirstColumn="0" w:firstRowLastColumn="0" w:lastRowFirstColumn="0" w:lastRowLastColumn="0"/>
            <w:tcW w:w="1044" w:type="dxa"/>
            <w:tcPrChange w:id="8048" w:author="Phuong Giang" w:date="2012-02-10T23:43:00Z">
              <w:tcPr>
                <w:tcW w:w="1163" w:type="dxa"/>
              </w:tcPr>
            </w:tcPrChange>
          </w:tcPr>
          <w:p w:rsidR="00A335E3" w:rsidRPr="001A0C52" w:rsidRDefault="00A335E3" w:rsidP="00D3077A">
            <w:pPr>
              <w:pStyle w:val="ListParagraph"/>
              <w:spacing w:before="80" w:after="80"/>
              <w:ind w:left="0"/>
              <w:jc w:val="both"/>
              <w:rPr>
                <w:ins w:id="8049" w:author="Phuong Giang" w:date="2012-02-10T23:43:00Z"/>
                <w:rFonts w:ascii="Times New Roman" w:hAnsi="Times New Roman"/>
                <w:sz w:val="24"/>
                <w:rPrChange w:id="8050" w:author="Red Army" w:date="2012-02-08T20:12:00Z">
                  <w:rPr>
                    <w:ins w:id="8051" w:author="Phuong Giang" w:date="2012-02-10T23:43:00Z"/>
                    <w:rFonts w:ascii="Times New Roman" w:hAnsi="Times New Roman"/>
                    <w:sz w:val="24"/>
                  </w:rPr>
                </w:rPrChange>
              </w:rPr>
            </w:pPr>
            <w:ins w:id="8052" w:author="Phuong Giang" w:date="2012-02-10T23:43:00Z">
              <w:r>
                <w:rPr>
                  <w:rFonts w:ascii="Times New Roman" w:hAnsi="Times New Roman"/>
                  <w:sz w:val="24"/>
                </w:rPr>
                <w:t>2</w:t>
              </w:r>
            </w:ins>
          </w:p>
        </w:tc>
        <w:tc>
          <w:tcPr>
            <w:tcW w:w="1158" w:type="dxa"/>
            <w:tcPrChange w:id="8053" w:author="Phuong Giang" w:date="2012-02-10T23:43:00Z">
              <w:tcPr>
                <w:tcW w:w="990" w:type="dxa"/>
              </w:tcPr>
            </w:tcPrChange>
          </w:tcPr>
          <w:p w:rsidR="00A335E3" w:rsidRPr="001A0C52" w:rsidRDefault="00A335E3" w:rsidP="00D3077A">
            <w:pPr>
              <w:pStyle w:val="ListParagraph"/>
              <w:spacing w:before="80" w:after="8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8054" w:author="Red Army" w:date="2012-02-08T20:12:00Z">
                  <w:rPr>
                    <w:rFonts w:ascii="Times New Roman" w:hAnsi="Times New Roman"/>
                  </w:rPr>
                </w:rPrChange>
              </w:rPr>
            </w:pPr>
            <w:r w:rsidRPr="001A0C52">
              <w:rPr>
                <w:rFonts w:ascii="Times New Roman" w:hAnsi="Times New Roman"/>
                <w:sz w:val="24"/>
                <w:rPrChange w:id="8055" w:author="Red Army" w:date="2012-02-08T20:12:00Z">
                  <w:rPr>
                    <w:rFonts w:ascii="Times New Roman" w:hAnsi="Times New Roman"/>
                  </w:rPr>
                </w:rPrChange>
              </w:rPr>
              <w:t>Severe</w:t>
            </w:r>
          </w:p>
        </w:tc>
        <w:tc>
          <w:tcPr>
            <w:tcW w:w="1871" w:type="dxa"/>
            <w:tcPrChange w:id="8056" w:author="Phuong Giang" w:date="2012-02-10T23:43:00Z">
              <w:tcPr>
                <w:tcW w:w="1980" w:type="dxa"/>
              </w:tcPr>
            </w:tcPrChange>
          </w:tcPr>
          <w:p w:rsidR="00A335E3" w:rsidRPr="001A0C52" w:rsidRDefault="00A335E3" w:rsidP="00D3077A">
            <w:pPr>
              <w:pStyle w:val="ListParagraph"/>
              <w:spacing w:before="80" w:after="80"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8057" w:author="Red Army" w:date="2012-02-08T20:12:00Z">
                  <w:rPr>
                    <w:rFonts w:ascii="Times New Roman" w:hAnsi="Times New Roman"/>
                  </w:rPr>
                </w:rPrChange>
              </w:rPr>
            </w:pPr>
            <w:r w:rsidRPr="001A0C52">
              <w:rPr>
                <w:rFonts w:ascii="Times New Roman" w:hAnsi="Times New Roman"/>
                <w:sz w:val="24"/>
                <w:lang w:eastAsia="ja-JP"/>
                <w:rPrChange w:id="8058" w:author="Red Army" w:date="2012-02-08T20:12:00Z">
                  <w:rPr>
                    <w:rFonts w:ascii="Times New Roman" w:hAnsi="Times New Roman"/>
                    <w:lang w:eastAsia="ja-JP"/>
                  </w:rPr>
                </w:rPrChange>
              </w:rPr>
              <w:t>1</w:t>
            </w:r>
          </w:p>
        </w:tc>
        <w:tc>
          <w:tcPr>
            <w:tcW w:w="5237" w:type="dxa"/>
            <w:tcPrChange w:id="8059" w:author="Phuong Giang" w:date="2012-02-10T23:43:00Z">
              <w:tcPr>
                <w:tcW w:w="5940" w:type="dxa"/>
              </w:tcPr>
            </w:tcPrChange>
          </w:tcPr>
          <w:p w:rsidR="00A335E3" w:rsidRPr="001A0C52" w:rsidRDefault="00A335E3" w:rsidP="00D3077A">
            <w:pPr>
              <w:pStyle w:val="ListParagraph"/>
              <w:spacing w:before="80" w:after="8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8060" w:author="Red Army" w:date="2012-02-08T20:12:00Z">
                  <w:rPr>
                    <w:rFonts w:ascii="Times New Roman" w:hAnsi="Times New Roman"/>
                  </w:rPr>
                </w:rPrChange>
              </w:rPr>
            </w:pPr>
            <w:r w:rsidRPr="001A0C52">
              <w:rPr>
                <w:rFonts w:ascii="Times New Roman" w:hAnsi="Times New Roman"/>
                <w:sz w:val="24"/>
                <w:lang w:eastAsia="ja-JP"/>
                <w:rPrChange w:id="8061" w:author="Red Army" w:date="2012-02-08T20:12:00Z">
                  <w:rPr>
                    <w:rFonts w:ascii="Times New Roman" w:hAnsi="Times New Roman"/>
                    <w:lang w:eastAsia="ja-JP"/>
                  </w:rPr>
                </w:rPrChange>
              </w:rPr>
              <w:t>Bug causes major functionality or other severe problems; product crashes in obscure cases</w:t>
            </w:r>
          </w:p>
        </w:tc>
      </w:tr>
      <w:tr w:rsidR="00A335E3" w:rsidRPr="001A0C52" w:rsidTr="00A33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Change w:id="8062" w:author="Phuong Giang" w:date="2012-02-10T23:43:00Z">
              <w:tcPr>
                <w:tcW w:w="1163" w:type="dxa"/>
              </w:tcPr>
            </w:tcPrChange>
          </w:tcPr>
          <w:p w:rsidR="00A335E3" w:rsidRPr="001A0C52" w:rsidRDefault="00A335E3" w:rsidP="00D3077A">
            <w:pPr>
              <w:pStyle w:val="ListParagraph"/>
              <w:spacing w:before="80" w:after="80"/>
              <w:ind w:left="0"/>
              <w:jc w:val="both"/>
              <w:cnfStyle w:val="001000100000" w:firstRow="0" w:lastRow="0" w:firstColumn="1" w:lastColumn="0" w:oddVBand="0" w:evenVBand="0" w:oddHBand="1" w:evenHBand="0" w:firstRowFirstColumn="0" w:firstRowLastColumn="0" w:lastRowFirstColumn="0" w:lastRowLastColumn="0"/>
              <w:rPr>
                <w:ins w:id="8063" w:author="Phuong Giang" w:date="2012-02-10T23:43:00Z"/>
                <w:rFonts w:ascii="Times New Roman" w:hAnsi="Times New Roman"/>
                <w:sz w:val="24"/>
                <w:rPrChange w:id="8064" w:author="Red Army" w:date="2012-02-08T20:12:00Z">
                  <w:rPr>
                    <w:ins w:id="8065" w:author="Phuong Giang" w:date="2012-02-10T23:43:00Z"/>
                    <w:rFonts w:ascii="Times New Roman" w:hAnsi="Times New Roman"/>
                    <w:sz w:val="24"/>
                  </w:rPr>
                </w:rPrChange>
              </w:rPr>
            </w:pPr>
            <w:ins w:id="8066" w:author="Phuong Giang" w:date="2012-02-10T23:43:00Z">
              <w:r>
                <w:rPr>
                  <w:rFonts w:ascii="Times New Roman" w:hAnsi="Times New Roman"/>
                  <w:sz w:val="24"/>
                </w:rPr>
                <w:t>3</w:t>
              </w:r>
            </w:ins>
          </w:p>
        </w:tc>
        <w:tc>
          <w:tcPr>
            <w:tcW w:w="1158" w:type="dxa"/>
            <w:tcPrChange w:id="8067" w:author="Phuong Giang" w:date="2012-02-10T23:43:00Z">
              <w:tcPr>
                <w:tcW w:w="990" w:type="dxa"/>
              </w:tcPr>
            </w:tcPrChange>
          </w:tcPr>
          <w:p w:rsidR="00A335E3" w:rsidRPr="001A0C52" w:rsidRDefault="00A335E3" w:rsidP="00D3077A">
            <w:pPr>
              <w:pStyle w:val="ListParagraph"/>
              <w:spacing w:before="80" w:after="80"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8068" w:author="Red Army" w:date="2012-02-08T20:12:00Z">
                  <w:rPr>
                    <w:rFonts w:ascii="Times New Roman" w:hAnsi="Times New Roman"/>
                  </w:rPr>
                </w:rPrChange>
              </w:rPr>
            </w:pPr>
            <w:r w:rsidRPr="001A0C52">
              <w:rPr>
                <w:rFonts w:ascii="Times New Roman" w:hAnsi="Times New Roman"/>
                <w:sz w:val="24"/>
                <w:rPrChange w:id="8069" w:author="Red Army" w:date="2012-02-08T20:12:00Z">
                  <w:rPr>
                    <w:rFonts w:ascii="Times New Roman" w:hAnsi="Times New Roman"/>
                  </w:rPr>
                </w:rPrChange>
              </w:rPr>
              <w:t>Minor</w:t>
            </w:r>
          </w:p>
        </w:tc>
        <w:tc>
          <w:tcPr>
            <w:tcW w:w="1871" w:type="dxa"/>
            <w:tcPrChange w:id="8070" w:author="Phuong Giang" w:date="2012-02-10T23:43:00Z">
              <w:tcPr>
                <w:tcW w:w="1980" w:type="dxa"/>
              </w:tcPr>
            </w:tcPrChange>
          </w:tcPr>
          <w:p w:rsidR="00A335E3" w:rsidRPr="001A0C52" w:rsidRDefault="00A335E3" w:rsidP="00D3077A">
            <w:pPr>
              <w:pStyle w:val="ListParagraph"/>
              <w:spacing w:before="80" w:after="8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8071" w:author="Red Army" w:date="2012-02-08T20:12:00Z">
                  <w:rPr>
                    <w:rFonts w:ascii="Times New Roman" w:hAnsi="Times New Roman"/>
                  </w:rPr>
                </w:rPrChange>
              </w:rPr>
            </w:pPr>
            <w:r w:rsidRPr="001A0C52">
              <w:rPr>
                <w:rFonts w:ascii="Times New Roman" w:hAnsi="Times New Roman"/>
                <w:sz w:val="24"/>
                <w:lang w:eastAsia="ja-JP"/>
                <w:rPrChange w:id="8072" w:author="Red Army" w:date="2012-02-08T20:12:00Z">
                  <w:rPr>
                    <w:rFonts w:ascii="Times New Roman" w:hAnsi="Times New Roman"/>
                    <w:lang w:eastAsia="ja-JP"/>
                  </w:rPr>
                </w:rPrChange>
              </w:rPr>
              <w:t>3</w:t>
            </w:r>
          </w:p>
        </w:tc>
        <w:tc>
          <w:tcPr>
            <w:tcW w:w="5237" w:type="dxa"/>
            <w:tcPrChange w:id="8073" w:author="Phuong Giang" w:date="2012-02-10T23:43:00Z">
              <w:tcPr>
                <w:tcW w:w="5940" w:type="dxa"/>
              </w:tcPr>
            </w:tcPrChange>
          </w:tcPr>
          <w:p w:rsidR="00A335E3" w:rsidRPr="001A0C52" w:rsidRDefault="00A335E3" w:rsidP="00D3077A">
            <w:pPr>
              <w:pStyle w:val="ListParagraph"/>
              <w:spacing w:before="80" w:after="80"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Change w:id="8074" w:author="Red Army" w:date="2012-02-08T20:12:00Z">
                  <w:rPr>
                    <w:rFonts w:ascii="Times New Roman" w:hAnsi="Times New Roman"/>
                  </w:rPr>
                </w:rPrChange>
              </w:rPr>
            </w:pPr>
            <w:r w:rsidRPr="001A0C52">
              <w:rPr>
                <w:rFonts w:ascii="Times New Roman" w:hAnsi="Times New Roman"/>
                <w:sz w:val="24"/>
                <w:lang w:eastAsia="ja-JP"/>
                <w:rPrChange w:id="8075" w:author="Red Army" w:date="2012-02-08T20:12:00Z">
                  <w:rPr>
                    <w:rFonts w:ascii="Times New Roman" w:hAnsi="Times New Roman"/>
                    <w:lang w:eastAsia="ja-JP"/>
                  </w:rPr>
                </w:rPrChange>
              </w:rPr>
              <w:t> Bug causes minor functionality problems, may affect "fit and finish".</w:t>
            </w:r>
          </w:p>
        </w:tc>
      </w:tr>
      <w:tr w:rsidR="00A335E3" w:rsidRPr="001A0C52" w:rsidTr="00A335E3">
        <w:tc>
          <w:tcPr>
            <w:cnfStyle w:val="001000000000" w:firstRow="0" w:lastRow="0" w:firstColumn="1" w:lastColumn="0" w:oddVBand="0" w:evenVBand="0" w:oddHBand="0" w:evenHBand="0" w:firstRowFirstColumn="0" w:firstRowLastColumn="0" w:lastRowFirstColumn="0" w:lastRowLastColumn="0"/>
            <w:tcW w:w="1044" w:type="dxa"/>
            <w:tcPrChange w:id="8076" w:author="Phuong Giang" w:date="2012-02-10T23:43:00Z">
              <w:tcPr>
                <w:tcW w:w="1163" w:type="dxa"/>
              </w:tcPr>
            </w:tcPrChange>
          </w:tcPr>
          <w:p w:rsidR="00A335E3" w:rsidRPr="001A0C52" w:rsidRDefault="00A335E3" w:rsidP="00D3077A">
            <w:pPr>
              <w:pStyle w:val="ListParagraph"/>
              <w:spacing w:before="80" w:after="80"/>
              <w:ind w:left="0"/>
              <w:jc w:val="both"/>
              <w:rPr>
                <w:ins w:id="8077" w:author="Phuong Giang" w:date="2012-02-10T23:43:00Z"/>
                <w:rFonts w:ascii="Times New Roman" w:hAnsi="Times New Roman"/>
                <w:sz w:val="24"/>
                <w:rPrChange w:id="8078" w:author="Red Army" w:date="2012-02-08T20:12:00Z">
                  <w:rPr>
                    <w:ins w:id="8079" w:author="Phuong Giang" w:date="2012-02-10T23:43:00Z"/>
                    <w:rFonts w:ascii="Times New Roman" w:hAnsi="Times New Roman"/>
                    <w:sz w:val="24"/>
                  </w:rPr>
                </w:rPrChange>
              </w:rPr>
            </w:pPr>
            <w:ins w:id="8080" w:author="Phuong Giang" w:date="2012-02-10T23:43:00Z">
              <w:r>
                <w:rPr>
                  <w:rFonts w:ascii="Times New Roman" w:hAnsi="Times New Roman"/>
                  <w:sz w:val="24"/>
                </w:rPr>
                <w:t>4</w:t>
              </w:r>
            </w:ins>
          </w:p>
        </w:tc>
        <w:tc>
          <w:tcPr>
            <w:tcW w:w="1158" w:type="dxa"/>
            <w:tcPrChange w:id="8081" w:author="Phuong Giang" w:date="2012-02-10T23:43:00Z">
              <w:tcPr>
                <w:tcW w:w="990" w:type="dxa"/>
              </w:tcPr>
            </w:tcPrChange>
          </w:tcPr>
          <w:p w:rsidR="00A335E3" w:rsidRPr="001A0C52" w:rsidRDefault="00A335E3" w:rsidP="00D3077A">
            <w:pPr>
              <w:pStyle w:val="ListParagraph"/>
              <w:spacing w:before="80" w:after="8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8082" w:author="Red Army" w:date="2012-02-08T20:12:00Z">
                  <w:rPr>
                    <w:rFonts w:ascii="Times New Roman" w:hAnsi="Times New Roman"/>
                  </w:rPr>
                </w:rPrChange>
              </w:rPr>
            </w:pPr>
            <w:r w:rsidRPr="001A0C52">
              <w:rPr>
                <w:rFonts w:ascii="Times New Roman" w:hAnsi="Times New Roman"/>
                <w:sz w:val="24"/>
                <w:rPrChange w:id="8083" w:author="Red Army" w:date="2012-02-08T20:12:00Z">
                  <w:rPr>
                    <w:rFonts w:ascii="Times New Roman" w:hAnsi="Times New Roman"/>
                  </w:rPr>
                </w:rPrChange>
              </w:rPr>
              <w:t>Cosmetic</w:t>
            </w:r>
          </w:p>
        </w:tc>
        <w:tc>
          <w:tcPr>
            <w:tcW w:w="1871" w:type="dxa"/>
            <w:tcPrChange w:id="8084" w:author="Phuong Giang" w:date="2012-02-10T23:43:00Z">
              <w:tcPr>
                <w:tcW w:w="1980" w:type="dxa"/>
              </w:tcPr>
            </w:tcPrChange>
          </w:tcPr>
          <w:p w:rsidR="00A335E3" w:rsidRPr="001A0C52" w:rsidRDefault="00A335E3" w:rsidP="00D3077A">
            <w:pPr>
              <w:pStyle w:val="ListParagraph"/>
              <w:spacing w:before="80" w:after="80"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8085" w:author="Red Army" w:date="2012-02-08T20:12:00Z">
                  <w:rPr>
                    <w:rFonts w:ascii="Times New Roman" w:hAnsi="Times New Roman"/>
                  </w:rPr>
                </w:rPrChange>
              </w:rPr>
            </w:pPr>
            <w:r w:rsidRPr="001A0C52">
              <w:rPr>
                <w:rFonts w:ascii="Times New Roman" w:hAnsi="Times New Roman"/>
                <w:sz w:val="24"/>
                <w:lang w:eastAsia="ja-JP"/>
                <w:rPrChange w:id="8086" w:author="Red Army" w:date="2012-02-08T20:12:00Z">
                  <w:rPr>
                    <w:rFonts w:ascii="Times New Roman" w:hAnsi="Times New Roman"/>
                    <w:lang w:eastAsia="ja-JP"/>
                  </w:rPr>
                </w:rPrChange>
              </w:rPr>
              <w:t>5</w:t>
            </w:r>
          </w:p>
        </w:tc>
        <w:tc>
          <w:tcPr>
            <w:tcW w:w="5237" w:type="dxa"/>
            <w:tcPrChange w:id="8087" w:author="Phuong Giang" w:date="2012-02-10T23:43:00Z">
              <w:tcPr>
                <w:tcW w:w="5940" w:type="dxa"/>
              </w:tcPr>
            </w:tcPrChange>
          </w:tcPr>
          <w:p w:rsidR="00A335E3" w:rsidRPr="001A0C52" w:rsidRDefault="00A335E3" w:rsidP="00D3077A">
            <w:pPr>
              <w:pStyle w:val="ListParagraph"/>
              <w:spacing w:before="80" w:after="80"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Change w:id="8088" w:author="Red Army" w:date="2012-02-08T20:12:00Z">
                  <w:rPr>
                    <w:rFonts w:ascii="Times New Roman" w:hAnsi="Times New Roman"/>
                  </w:rPr>
                </w:rPrChange>
              </w:rPr>
            </w:pPr>
            <w:r w:rsidRPr="001A0C52">
              <w:rPr>
                <w:rFonts w:ascii="Times New Roman" w:hAnsi="Times New Roman"/>
                <w:sz w:val="24"/>
                <w:lang w:eastAsia="ja-JP"/>
                <w:rPrChange w:id="8089" w:author="Red Army" w:date="2012-02-08T20:12:00Z">
                  <w:rPr>
                    <w:rFonts w:ascii="Times New Roman" w:hAnsi="Times New Roman"/>
                    <w:lang w:eastAsia="ja-JP"/>
                  </w:rPr>
                </w:rPrChange>
              </w:rPr>
              <w:t>Bug contains typos, unclear wording or error messages in low visibility fields.</w:t>
            </w:r>
          </w:p>
        </w:tc>
      </w:tr>
    </w:tbl>
    <w:p w:rsidR="006E25C4" w:rsidRPr="001A0C52" w:rsidRDefault="006E25C4" w:rsidP="008A6CD1">
      <w:pPr>
        <w:rPr>
          <w:rFonts w:ascii="Times New Roman" w:hAnsi="Times New Roman"/>
          <w:sz w:val="24"/>
          <w:rPrChange w:id="8090" w:author="Red Army" w:date="2012-02-08T20:12:00Z">
            <w:rPr>
              <w:rFonts w:ascii="Times New Roman" w:hAnsi="Times New Roman"/>
            </w:rPr>
          </w:rPrChange>
        </w:rPr>
      </w:pPr>
    </w:p>
    <w:p w:rsidR="006E25C4" w:rsidRPr="001A0C52" w:rsidRDefault="006E25C4" w:rsidP="00AC2698">
      <w:pPr>
        <w:pStyle w:val="Heading3"/>
        <w:numPr>
          <w:ilvl w:val="1"/>
          <w:numId w:val="17"/>
        </w:numPr>
        <w:tabs>
          <w:tab w:val="left" w:pos="851"/>
        </w:tabs>
        <w:rPr>
          <w:rFonts w:ascii="Times New Roman" w:hAnsi="Times New Roman"/>
          <w:sz w:val="24"/>
          <w:rPrChange w:id="8091" w:author="Red Army" w:date="2012-02-08T20:12:00Z">
            <w:rPr>
              <w:rFonts w:ascii="Times New Roman" w:hAnsi="Times New Roman"/>
            </w:rPr>
          </w:rPrChange>
        </w:rPr>
      </w:pPr>
      <w:bookmarkStart w:id="8092" w:name="_Toc314768308"/>
      <w:bookmarkStart w:id="8093" w:name="_Toc316495369"/>
      <w:bookmarkStart w:id="8094" w:name="_Toc316681720"/>
      <w:r w:rsidRPr="001A0C52">
        <w:rPr>
          <w:rFonts w:ascii="Times New Roman" w:hAnsi="Times New Roman"/>
          <w:sz w:val="24"/>
          <w:rPrChange w:id="8095" w:author="Red Army" w:date="2012-02-08T20:12:00Z">
            <w:rPr>
              <w:rFonts w:ascii="Times New Roman" w:eastAsia="Calibri" w:hAnsi="Times New Roman"/>
              <w:b w:val="0"/>
              <w:bCs w:val="0"/>
              <w:color w:val="auto"/>
            </w:rPr>
          </w:rPrChange>
        </w:rPr>
        <w:t>Security</w:t>
      </w:r>
      <w:bookmarkEnd w:id="8092"/>
      <w:bookmarkEnd w:id="8093"/>
      <w:bookmarkEnd w:id="8094"/>
    </w:p>
    <w:p w:rsidR="000B54FD" w:rsidRPr="001A0C52" w:rsidRDefault="000B54FD" w:rsidP="0060104B">
      <w:pPr>
        <w:ind w:firstLine="720"/>
        <w:rPr>
          <w:rFonts w:ascii="Times New Roman" w:hAnsi="Times New Roman"/>
          <w:sz w:val="24"/>
          <w:rPrChange w:id="8096" w:author="Red Army" w:date="2012-02-08T20:12:00Z">
            <w:rPr>
              <w:rFonts w:ascii="Times New Roman" w:hAnsi="Times New Roman"/>
            </w:rPr>
          </w:rPrChange>
        </w:rPr>
      </w:pPr>
      <w:r w:rsidRPr="001A0C52">
        <w:rPr>
          <w:rFonts w:ascii="Times New Roman" w:hAnsi="Times New Roman"/>
          <w:sz w:val="24"/>
          <w:rPrChange w:id="8097" w:author="Red Army" w:date="2012-02-08T20:12:00Z">
            <w:rPr>
              <w:rFonts w:ascii="Times New Roman" w:hAnsi="Times New Roman"/>
            </w:rPr>
          </w:rPrChange>
        </w:rPr>
        <w:t>None</w:t>
      </w:r>
    </w:p>
    <w:p w:rsidR="006E25C4" w:rsidRPr="001A0C52" w:rsidRDefault="006E25C4" w:rsidP="00AC2698">
      <w:pPr>
        <w:pStyle w:val="Heading3"/>
        <w:numPr>
          <w:ilvl w:val="1"/>
          <w:numId w:val="17"/>
        </w:numPr>
        <w:tabs>
          <w:tab w:val="left" w:pos="851"/>
        </w:tabs>
        <w:rPr>
          <w:rFonts w:ascii="Times New Roman" w:hAnsi="Times New Roman"/>
          <w:sz w:val="24"/>
          <w:rPrChange w:id="8098" w:author="Red Army" w:date="2012-02-08T20:12:00Z">
            <w:rPr>
              <w:rFonts w:ascii="Times New Roman" w:hAnsi="Times New Roman"/>
            </w:rPr>
          </w:rPrChange>
        </w:rPr>
      </w:pPr>
      <w:bookmarkStart w:id="8099" w:name="_Toc314768309"/>
      <w:bookmarkStart w:id="8100" w:name="_Toc316495370"/>
      <w:bookmarkStart w:id="8101" w:name="_Toc316681721"/>
      <w:r w:rsidRPr="001A0C52">
        <w:rPr>
          <w:rFonts w:ascii="Times New Roman" w:hAnsi="Times New Roman"/>
          <w:sz w:val="24"/>
          <w:rPrChange w:id="8102" w:author="Red Army" w:date="2012-02-08T20:12:00Z">
            <w:rPr>
              <w:rFonts w:ascii="Times New Roman" w:eastAsia="Calibri" w:hAnsi="Times New Roman"/>
              <w:b w:val="0"/>
              <w:bCs w:val="0"/>
              <w:color w:val="auto"/>
            </w:rPr>
          </w:rPrChange>
        </w:rPr>
        <w:t>Maintainability</w:t>
      </w:r>
      <w:bookmarkEnd w:id="8099"/>
      <w:bookmarkEnd w:id="8100"/>
      <w:bookmarkEnd w:id="8101"/>
    </w:p>
    <w:p w:rsidR="000A1964" w:rsidRPr="001A0C52" w:rsidRDefault="000A1964" w:rsidP="000A1964">
      <w:pPr>
        <w:spacing w:line="360" w:lineRule="auto"/>
        <w:ind w:firstLine="720"/>
        <w:jc w:val="both"/>
        <w:rPr>
          <w:rFonts w:ascii="Times New Roman" w:hAnsi="Times New Roman"/>
          <w:b/>
          <w:sz w:val="24"/>
          <w:rPrChange w:id="8103" w:author="Red Army" w:date="2012-02-08T20:12:00Z">
            <w:rPr>
              <w:rFonts w:ascii="Times New Roman" w:hAnsi="Times New Roman"/>
              <w:b/>
            </w:rPr>
          </w:rPrChange>
        </w:rPr>
      </w:pPr>
      <w:r w:rsidRPr="001A0C52">
        <w:rPr>
          <w:rFonts w:ascii="Times New Roman" w:hAnsi="Times New Roman"/>
          <w:b/>
          <w:sz w:val="24"/>
          <w:rPrChange w:id="8104" w:author="Red Army" w:date="2012-02-08T20:12:00Z">
            <w:rPr>
              <w:rFonts w:ascii="Times New Roman" w:hAnsi="Times New Roman"/>
              <w:b/>
            </w:rPr>
          </w:rPrChange>
        </w:rPr>
        <w:t>Coding standards and naming conventions:</w:t>
      </w:r>
    </w:p>
    <w:p w:rsidR="000A1964" w:rsidRPr="001A0C52" w:rsidRDefault="000A1964" w:rsidP="000A1964">
      <w:pPr>
        <w:pStyle w:val="ListParagraph"/>
        <w:numPr>
          <w:ilvl w:val="0"/>
          <w:numId w:val="44"/>
        </w:numPr>
        <w:rPr>
          <w:rFonts w:ascii="Times New Roman" w:hAnsi="Times New Roman"/>
          <w:sz w:val="24"/>
          <w:rPrChange w:id="8105" w:author="Red Army" w:date="2012-02-08T20:12:00Z">
            <w:rPr>
              <w:rFonts w:ascii="Times New Roman" w:hAnsi="Times New Roman"/>
            </w:rPr>
          </w:rPrChange>
        </w:rPr>
      </w:pPr>
      <w:r w:rsidRPr="001A0C52">
        <w:rPr>
          <w:rFonts w:ascii="Times New Roman" w:hAnsi="Times New Roman"/>
          <w:sz w:val="24"/>
          <w:rPrChange w:id="8106" w:author="Red Army" w:date="2012-02-08T20:12:00Z">
            <w:rPr>
              <w:rFonts w:ascii="Times New Roman" w:hAnsi="Times New Roman"/>
            </w:rPr>
          </w:rPrChange>
        </w:rPr>
        <w:t>Output of the project must include coding standards and naming conventions documentations. Implementation code must be easy to maintain.</w:t>
      </w:r>
    </w:p>
    <w:p w:rsidR="000A1964" w:rsidRPr="001A0C52" w:rsidRDefault="000A1964" w:rsidP="000A1964">
      <w:pPr>
        <w:pStyle w:val="ListParagraph"/>
        <w:numPr>
          <w:ilvl w:val="0"/>
          <w:numId w:val="44"/>
        </w:numPr>
        <w:rPr>
          <w:rFonts w:ascii="Times New Roman" w:hAnsi="Times New Roman"/>
          <w:sz w:val="24"/>
          <w:rPrChange w:id="8107" w:author="Red Army" w:date="2012-02-08T20:12:00Z">
            <w:rPr>
              <w:rFonts w:ascii="Times New Roman" w:hAnsi="Times New Roman"/>
            </w:rPr>
          </w:rPrChange>
        </w:rPr>
      </w:pPr>
      <w:r w:rsidRPr="001A0C52">
        <w:rPr>
          <w:rFonts w:ascii="Times New Roman" w:hAnsi="Times New Roman"/>
          <w:sz w:val="24"/>
          <w:rPrChange w:id="8108" w:author="Red Army" w:date="2012-02-08T20:12:00Z">
            <w:rPr>
              <w:rFonts w:ascii="Times New Roman" w:hAnsi="Times New Roman"/>
            </w:rPr>
          </w:rPrChange>
        </w:rPr>
        <w:t>All code must be clearly commented, including class, method documentations.</w:t>
      </w:r>
    </w:p>
    <w:p w:rsidR="000A1964" w:rsidRPr="001A0C52" w:rsidRDefault="000A1964" w:rsidP="000A1964">
      <w:pPr>
        <w:pStyle w:val="ListParagraph"/>
        <w:numPr>
          <w:ilvl w:val="0"/>
          <w:numId w:val="44"/>
        </w:numPr>
        <w:rPr>
          <w:rFonts w:ascii="Times New Roman" w:hAnsi="Times New Roman"/>
          <w:sz w:val="24"/>
          <w:rPrChange w:id="8109" w:author="Red Army" w:date="2012-02-08T20:12:00Z">
            <w:rPr>
              <w:rFonts w:ascii="Times New Roman" w:hAnsi="Times New Roman"/>
            </w:rPr>
          </w:rPrChange>
        </w:rPr>
      </w:pPr>
      <w:r w:rsidRPr="001A0C52">
        <w:rPr>
          <w:rFonts w:ascii="Times New Roman" w:hAnsi="Times New Roman"/>
          <w:sz w:val="24"/>
          <w:rPrChange w:id="8110" w:author="Red Army" w:date="2012-02-08T20:12:00Z">
            <w:rPr>
              <w:rFonts w:ascii="Times New Roman" w:hAnsi="Times New Roman"/>
            </w:rPr>
          </w:rPrChange>
        </w:rPr>
        <w:t>If some components are reused, the documentations of those components must also be included.</w:t>
      </w:r>
    </w:p>
    <w:p w:rsidR="000A1964" w:rsidRPr="001A0C52" w:rsidRDefault="000A1964" w:rsidP="000A1964">
      <w:pPr>
        <w:spacing w:line="360" w:lineRule="auto"/>
        <w:ind w:firstLine="720"/>
        <w:jc w:val="both"/>
        <w:rPr>
          <w:rFonts w:ascii="Times New Roman" w:hAnsi="Times New Roman"/>
          <w:b/>
          <w:sz w:val="24"/>
          <w:rPrChange w:id="8111" w:author="Red Army" w:date="2012-02-08T20:12:00Z">
            <w:rPr>
              <w:rFonts w:ascii="Times New Roman" w:hAnsi="Times New Roman"/>
              <w:b/>
            </w:rPr>
          </w:rPrChange>
        </w:rPr>
      </w:pPr>
      <w:r w:rsidRPr="001A0C52">
        <w:rPr>
          <w:rFonts w:ascii="Times New Roman" w:hAnsi="Times New Roman"/>
          <w:b/>
          <w:sz w:val="24"/>
          <w:rPrChange w:id="8112" w:author="Red Army" w:date="2012-02-08T20:12:00Z">
            <w:rPr>
              <w:rFonts w:ascii="Times New Roman" w:hAnsi="Times New Roman"/>
              <w:b/>
            </w:rPr>
          </w:rPrChange>
        </w:rPr>
        <w:t>Design:</w:t>
      </w:r>
    </w:p>
    <w:p w:rsidR="000A1964" w:rsidRPr="001A0C52" w:rsidRDefault="000A1964" w:rsidP="000A1964">
      <w:pPr>
        <w:pStyle w:val="ListParagraph"/>
        <w:numPr>
          <w:ilvl w:val="0"/>
          <w:numId w:val="44"/>
        </w:numPr>
        <w:rPr>
          <w:rFonts w:ascii="Times New Roman" w:hAnsi="Times New Roman"/>
          <w:sz w:val="24"/>
          <w:rPrChange w:id="8113" w:author="Red Army" w:date="2012-02-08T20:12:00Z">
            <w:rPr>
              <w:rFonts w:ascii="Times New Roman" w:hAnsi="Times New Roman"/>
            </w:rPr>
          </w:rPrChange>
        </w:rPr>
      </w:pPr>
      <w:r w:rsidRPr="001A0C52">
        <w:rPr>
          <w:rFonts w:ascii="Times New Roman" w:hAnsi="Times New Roman"/>
          <w:sz w:val="24"/>
          <w:rPrChange w:id="8114" w:author="Red Army" w:date="2012-02-08T20:12:00Z">
            <w:rPr>
              <w:rFonts w:ascii="Times New Roman" w:hAnsi="Times New Roman"/>
            </w:rPr>
          </w:rPrChange>
        </w:rPr>
        <w:t>The design of the system must be loosely coupled that chan</w:t>
      </w:r>
      <w:ins w:id="8115" w:author="Phuong Giang" w:date="2012-02-10T19:11:00Z">
        <w:r w:rsidR="007126E4">
          <w:rPr>
            <w:rFonts w:ascii="Times New Roman" w:hAnsi="Times New Roman"/>
            <w:sz w:val="24"/>
          </w:rPr>
          <w:t>g</w:t>
        </w:r>
      </w:ins>
      <w:del w:id="8116" w:author="Phuong Giang" w:date="2012-02-10T19:11:00Z">
        <w:r w:rsidRPr="001A0C52" w:rsidDel="007126E4">
          <w:rPr>
            <w:rFonts w:ascii="Times New Roman" w:hAnsi="Times New Roman"/>
            <w:sz w:val="24"/>
            <w:rPrChange w:id="8117" w:author="Red Army" w:date="2012-02-08T20:12:00Z">
              <w:rPr>
                <w:rFonts w:ascii="Times New Roman" w:hAnsi="Times New Roman"/>
              </w:rPr>
            </w:rPrChange>
          </w:rPr>
          <w:delText>c</w:delText>
        </w:r>
      </w:del>
      <w:r w:rsidRPr="001A0C52">
        <w:rPr>
          <w:rFonts w:ascii="Times New Roman" w:hAnsi="Times New Roman"/>
          <w:sz w:val="24"/>
          <w:rPrChange w:id="8118" w:author="Red Army" w:date="2012-02-08T20:12:00Z">
            <w:rPr>
              <w:rFonts w:ascii="Times New Roman" w:hAnsi="Times New Roman"/>
            </w:rPr>
          </w:rPrChange>
        </w:rPr>
        <w:t>es on some module</w:t>
      </w:r>
      <w:ins w:id="8119" w:author="Phuong Giang" w:date="2012-02-10T19:11:00Z">
        <w:r w:rsidR="007126E4">
          <w:rPr>
            <w:rFonts w:ascii="Times New Roman" w:hAnsi="Times New Roman"/>
            <w:sz w:val="24"/>
          </w:rPr>
          <w:t>s</w:t>
        </w:r>
      </w:ins>
      <w:r w:rsidRPr="001A0C52">
        <w:rPr>
          <w:rFonts w:ascii="Times New Roman" w:hAnsi="Times New Roman"/>
          <w:sz w:val="24"/>
          <w:rPrChange w:id="8120" w:author="Red Army" w:date="2012-02-08T20:12:00Z">
            <w:rPr>
              <w:rFonts w:ascii="Times New Roman" w:hAnsi="Times New Roman"/>
            </w:rPr>
          </w:rPrChange>
        </w:rPr>
        <w:t xml:space="preserve"> will not affect others.</w:t>
      </w:r>
    </w:p>
    <w:p w:rsidR="001B09B8" w:rsidRPr="001A0C52" w:rsidRDefault="001B09B8" w:rsidP="000A1964">
      <w:pPr>
        <w:pStyle w:val="ListParagraph"/>
        <w:numPr>
          <w:ilvl w:val="0"/>
          <w:numId w:val="44"/>
        </w:numPr>
        <w:rPr>
          <w:rFonts w:ascii="Times New Roman" w:hAnsi="Times New Roman"/>
          <w:sz w:val="24"/>
          <w:rPrChange w:id="8121" w:author="Red Army" w:date="2012-02-08T20:12:00Z">
            <w:rPr>
              <w:rFonts w:ascii="Times New Roman" w:hAnsi="Times New Roman"/>
            </w:rPr>
          </w:rPrChange>
        </w:rPr>
      </w:pPr>
      <w:r w:rsidRPr="001A0C52">
        <w:rPr>
          <w:rFonts w:ascii="Times New Roman" w:hAnsi="Times New Roman"/>
          <w:sz w:val="24"/>
          <w:rPrChange w:id="8122" w:author="Red Army" w:date="2012-02-08T20:12:00Z">
            <w:rPr>
              <w:rFonts w:ascii="Times New Roman" w:hAnsi="Times New Roman"/>
            </w:rPr>
          </w:rPrChange>
        </w:rPr>
        <w:t xml:space="preserve">Data </w:t>
      </w:r>
      <w:r w:rsidR="0019732C" w:rsidRPr="001A0C52">
        <w:rPr>
          <w:rFonts w:ascii="Times New Roman" w:hAnsi="Times New Roman"/>
          <w:sz w:val="24"/>
          <w:rPrChange w:id="8123" w:author="Red Army" w:date="2012-02-08T20:12:00Z">
            <w:rPr>
              <w:rFonts w:ascii="Times New Roman" w:hAnsi="Times New Roman"/>
            </w:rPr>
          </w:rPrChange>
        </w:rPr>
        <w:t xml:space="preserve">Structure should be designed in view of extendable and scalable. </w:t>
      </w:r>
    </w:p>
    <w:p w:rsidR="000A1964" w:rsidRPr="001A0C52" w:rsidRDefault="000A1964" w:rsidP="000A1964">
      <w:pPr>
        <w:spacing w:line="360" w:lineRule="auto"/>
        <w:ind w:firstLine="720"/>
        <w:jc w:val="both"/>
        <w:rPr>
          <w:rFonts w:ascii="Times New Roman" w:hAnsi="Times New Roman"/>
          <w:b/>
          <w:sz w:val="24"/>
          <w:rPrChange w:id="8124" w:author="Red Army" w:date="2012-02-08T20:12:00Z">
            <w:rPr>
              <w:rFonts w:ascii="Times New Roman" w:hAnsi="Times New Roman"/>
              <w:b/>
            </w:rPr>
          </w:rPrChange>
        </w:rPr>
      </w:pPr>
      <w:r w:rsidRPr="001A0C52">
        <w:rPr>
          <w:rFonts w:ascii="Times New Roman" w:hAnsi="Times New Roman"/>
          <w:b/>
          <w:sz w:val="24"/>
          <w:rPrChange w:id="8125" w:author="Red Army" w:date="2012-02-08T20:12:00Z">
            <w:rPr>
              <w:rFonts w:ascii="Times New Roman" w:hAnsi="Times New Roman"/>
              <w:b/>
            </w:rPr>
          </w:rPrChange>
        </w:rPr>
        <w:t>Logging:</w:t>
      </w:r>
    </w:p>
    <w:p w:rsidR="000A1964" w:rsidRPr="001A0C52" w:rsidRDefault="000A1964" w:rsidP="000A1964">
      <w:pPr>
        <w:pStyle w:val="ListParagraph"/>
        <w:numPr>
          <w:ilvl w:val="0"/>
          <w:numId w:val="44"/>
        </w:numPr>
        <w:rPr>
          <w:rFonts w:ascii="Times New Roman" w:hAnsi="Times New Roman"/>
          <w:sz w:val="24"/>
          <w:rPrChange w:id="8126" w:author="Red Army" w:date="2012-02-08T20:12:00Z">
            <w:rPr>
              <w:rFonts w:ascii="Times New Roman" w:hAnsi="Times New Roman"/>
            </w:rPr>
          </w:rPrChange>
        </w:rPr>
      </w:pPr>
      <w:r w:rsidRPr="001A0C52">
        <w:rPr>
          <w:rFonts w:ascii="Times New Roman" w:hAnsi="Times New Roman"/>
          <w:sz w:val="24"/>
          <w:rPrChange w:id="8127" w:author="Red Army" w:date="2012-02-08T20:12:00Z">
            <w:rPr>
              <w:rFonts w:ascii="Times New Roman" w:hAnsi="Times New Roman"/>
            </w:rPr>
          </w:rPrChange>
        </w:rPr>
        <w:t>All the errors should be logged, supporting for bug fixing and maintenance.</w:t>
      </w:r>
    </w:p>
    <w:p w:rsidR="000B54FD" w:rsidRPr="001A0C52" w:rsidRDefault="000A1964" w:rsidP="0060104B">
      <w:pPr>
        <w:pStyle w:val="ListParagraph"/>
        <w:numPr>
          <w:ilvl w:val="0"/>
          <w:numId w:val="44"/>
        </w:numPr>
        <w:rPr>
          <w:rFonts w:ascii="Times New Roman" w:hAnsi="Times New Roman"/>
          <w:sz w:val="24"/>
          <w:rPrChange w:id="8128" w:author="Red Army" w:date="2012-02-08T20:12:00Z">
            <w:rPr>
              <w:rFonts w:ascii="Times New Roman" w:hAnsi="Times New Roman"/>
            </w:rPr>
          </w:rPrChange>
        </w:rPr>
      </w:pPr>
      <w:r w:rsidRPr="001A0C52">
        <w:rPr>
          <w:rFonts w:ascii="Times New Roman" w:hAnsi="Times New Roman"/>
          <w:sz w:val="24"/>
          <w:rPrChange w:id="8129" w:author="Red Army" w:date="2012-02-08T20:12:00Z">
            <w:rPr>
              <w:rFonts w:ascii="Times New Roman" w:hAnsi="Times New Roman"/>
            </w:rPr>
          </w:rPrChange>
        </w:rPr>
        <w:t>All strange or sensitive situations should also be logged.</w:t>
      </w:r>
    </w:p>
    <w:p w:rsidR="006E25C4" w:rsidRPr="001A0C52" w:rsidRDefault="006E25C4" w:rsidP="00AC2698">
      <w:pPr>
        <w:pStyle w:val="Heading3"/>
        <w:numPr>
          <w:ilvl w:val="1"/>
          <w:numId w:val="17"/>
        </w:numPr>
        <w:tabs>
          <w:tab w:val="left" w:pos="851"/>
        </w:tabs>
        <w:rPr>
          <w:rFonts w:ascii="Times New Roman" w:hAnsi="Times New Roman"/>
          <w:sz w:val="24"/>
          <w:rPrChange w:id="8130" w:author="Red Army" w:date="2012-02-08T20:12:00Z">
            <w:rPr>
              <w:rFonts w:ascii="Times New Roman" w:hAnsi="Times New Roman"/>
            </w:rPr>
          </w:rPrChange>
        </w:rPr>
      </w:pPr>
      <w:bookmarkStart w:id="8131" w:name="_Toc314768310"/>
      <w:bookmarkStart w:id="8132" w:name="_Toc316495371"/>
      <w:bookmarkStart w:id="8133" w:name="_Toc316681722"/>
      <w:r w:rsidRPr="001A0C52">
        <w:rPr>
          <w:rFonts w:ascii="Times New Roman" w:hAnsi="Times New Roman"/>
          <w:sz w:val="24"/>
          <w:rPrChange w:id="8134" w:author="Red Army" w:date="2012-02-08T20:12:00Z">
            <w:rPr>
              <w:rFonts w:ascii="Times New Roman" w:eastAsia="Calibri" w:hAnsi="Times New Roman"/>
              <w:b w:val="0"/>
              <w:bCs w:val="0"/>
              <w:color w:val="auto"/>
            </w:rPr>
          </w:rPrChange>
        </w:rPr>
        <w:t>Portability</w:t>
      </w:r>
      <w:bookmarkEnd w:id="8131"/>
      <w:bookmarkEnd w:id="8132"/>
      <w:bookmarkEnd w:id="8133"/>
    </w:p>
    <w:p w:rsidR="00365349" w:rsidRPr="005D6F34" w:rsidRDefault="00365349">
      <w:pPr>
        <w:pStyle w:val="ListParagraph"/>
        <w:numPr>
          <w:ilvl w:val="0"/>
          <w:numId w:val="44"/>
        </w:numPr>
        <w:rPr>
          <w:rFonts w:ascii="Times New Roman" w:hAnsi="Times New Roman"/>
          <w:sz w:val="24"/>
          <w:rPrChange w:id="8135" w:author="Phuong Giang" w:date="2012-02-10T19:11:00Z">
            <w:rPr>
              <w:rFonts w:ascii="Times New Roman" w:hAnsi="Times New Roman"/>
            </w:rPr>
          </w:rPrChange>
        </w:rPr>
        <w:pPrChange w:id="8136" w:author="Phuong Giang" w:date="2012-02-10T19:11:00Z">
          <w:pPr>
            <w:ind w:firstLine="720"/>
          </w:pPr>
        </w:pPrChange>
      </w:pPr>
      <w:r w:rsidRPr="005D6F34">
        <w:rPr>
          <w:rFonts w:ascii="Times New Roman" w:hAnsi="Times New Roman"/>
          <w:sz w:val="24"/>
          <w:rPrChange w:id="8137" w:author="Phuong Giang" w:date="2012-02-10T19:11:00Z">
            <w:rPr>
              <w:rFonts w:ascii="Times New Roman" w:hAnsi="Times New Roman"/>
            </w:rPr>
          </w:rPrChange>
        </w:rPr>
        <w:t xml:space="preserve">The software should be packaged into a self-extract installer. </w:t>
      </w:r>
    </w:p>
    <w:p w:rsidR="00365349" w:rsidRPr="005D6F34" w:rsidRDefault="00365349">
      <w:pPr>
        <w:pStyle w:val="ListParagraph"/>
        <w:numPr>
          <w:ilvl w:val="0"/>
          <w:numId w:val="44"/>
        </w:numPr>
        <w:rPr>
          <w:rFonts w:ascii="Times New Roman" w:hAnsi="Times New Roman"/>
          <w:sz w:val="24"/>
          <w:rPrChange w:id="8138" w:author="Phuong Giang" w:date="2012-02-10T19:11:00Z">
            <w:rPr>
              <w:rFonts w:ascii="Times New Roman" w:hAnsi="Times New Roman"/>
            </w:rPr>
          </w:rPrChange>
        </w:rPr>
        <w:pPrChange w:id="8139" w:author="Phuong Giang" w:date="2012-02-10T19:11:00Z">
          <w:pPr>
            <w:ind w:firstLine="720"/>
          </w:pPr>
        </w:pPrChange>
      </w:pPr>
      <w:r w:rsidRPr="005D6F34">
        <w:rPr>
          <w:rFonts w:ascii="Times New Roman" w:hAnsi="Times New Roman"/>
          <w:sz w:val="24"/>
          <w:rPrChange w:id="8140" w:author="Phuong Giang" w:date="2012-02-10T19:11:00Z">
            <w:rPr>
              <w:rFonts w:ascii="Times New Roman" w:hAnsi="Times New Roman"/>
            </w:rPr>
          </w:rPrChange>
        </w:rPr>
        <w:t>The data can be import</w:t>
      </w:r>
      <w:ins w:id="8141" w:author="Phuong Giang" w:date="2012-02-10T19:11:00Z">
        <w:r w:rsidR="005D6F34">
          <w:rPr>
            <w:rFonts w:ascii="Times New Roman" w:hAnsi="Times New Roman"/>
            <w:sz w:val="24"/>
          </w:rPr>
          <w:t>ed</w:t>
        </w:r>
      </w:ins>
      <w:r w:rsidRPr="005D6F34">
        <w:rPr>
          <w:rFonts w:ascii="Times New Roman" w:hAnsi="Times New Roman"/>
          <w:sz w:val="24"/>
          <w:rPrChange w:id="8142" w:author="Phuong Giang" w:date="2012-02-10T19:11:00Z">
            <w:rPr>
              <w:rFonts w:ascii="Times New Roman" w:hAnsi="Times New Roman"/>
            </w:rPr>
          </w:rPrChange>
        </w:rPr>
        <w:t xml:space="preserve"> and export</w:t>
      </w:r>
      <w:ins w:id="8143" w:author="Phuong Giang" w:date="2012-02-10T19:11:00Z">
        <w:r w:rsidR="005D6F34">
          <w:rPr>
            <w:rFonts w:ascii="Times New Roman" w:hAnsi="Times New Roman"/>
            <w:sz w:val="24"/>
          </w:rPr>
          <w:t>ed</w:t>
        </w:r>
      </w:ins>
      <w:r w:rsidRPr="005D6F34">
        <w:rPr>
          <w:rFonts w:ascii="Times New Roman" w:hAnsi="Times New Roman"/>
          <w:sz w:val="24"/>
          <w:rPrChange w:id="8144" w:author="Phuong Giang" w:date="2012-02-10T19:11:00Z">
            <w:rPr>
              <w:rFonts w:ascii="Times New Roman" w:hAnsi="Times New Roman"/>
            </w:rPr>
          </w:rPrChange>
        </w:rPr>
        <w:t xml:space="preserve"> independently. </w:t>
      </w:r>
    </w:p>
    <w:p w:rsidR="006E25C4" w:rsidRPr="001A0C52" w:rsidRDefault="006E25C4" w:rsidP="00AC2698">
      <w:pPr>
        <w:pStyle w:val="Heading3"/>
        <w:numPr>
          <w:ilvl w:val="1"/>
          <w:numId w:val="17"/>
        </w:numPr>
        <w:tabs>
          <w:tab w:val="left" w:pos="851"/>
        </w:tabs>
        <w:rPr>
          <w:rFonts w:ascii="Times New Roman" w:hAnsi="Times New Roman"/>
          <w:sz w:val="24"/>
          <w:rPrChange w:id="8145" w:author="Red Army" w:date="2012-02-08T20:12:00Z">
            <w:rPr>
              <w:rFonts w:ascii="Times New Roman" w:hAnsi="Times New Roman"/>
            </w:rPr>
          </w:rPrChange>
        </w:rPr>
      </w:pPr>
      <w:bookmarkStart w:id="8146" w:name="_Toc314768311"/>
      <w:bookmarkStart w:id="8147" w:name="_Toc316495372"/>
      <w:bookmarkStart w:id="8148" w:name="_Toc316681723"/>
      <w:r w:rsidRPr="001A0C52">
        <w:rPr>
          <w:rFonts w:ascii="Times New Roman" w:hAnsi="Times New Roman"/>
          <w:sz w:val="24"/>
          <w:rPrChange w:id="8149" w:author="Red Army" w:date="2012-02-08T20:12:00Z">
            <w:rPr>
              <w:rFonts w:ascii="Times New Roman" w:eastAsia="Calibri" w:hAnsi="Times New Roman"/>
              <w:b w:val="0"/>
              <w:bCs w:val="0"/>
              <w:color w:val="auto"/>
            </w:rPr>
          </w:rPrChange>
        </w:rPr>
        <w:t>Performance</w:t>
      </w:r>
      <w:bookmarkEnd w:id="8146"/>
      <w:bookmarkEnd w:id="8147"/>
      <w:bookmarkEnd w:id="8148"/>
    </w:p>
    <w:p w:rsidR="006E25C4" w:rsidRPr="001A0C52" w:rsidRDefault="006E25C4" w:rsidP="00FA79D4">
      <w:pPr>
        <w:pStyle w:val="Heading4"/>
        <w:rPr>
          <w:rPrChange w:id="8150" w:author="Red Army" w:date="2012-02-08T20:12:00Z">
            <w:rPr>
              <w:rFonts w:ascii="Times New Roman" w:hAnsi="Times New Roman"/>
            </w:rPr>
          </w:rPrChange>
        </w:rPr>
        <w:pPrChange w:id="8151" w:author="Phuong Giang" w:date="2012-02-10T22:46:00Z">
          <w:pPr>
            <w:pStyle w:val="ListParagraph"/>
            <w:numPr>
              <w:numId w:val="44"/>
            </w:numPr>
            <w:ind w:left="1440" w:hanging="360"/>
          </w:pPr>
        </w:pPrChange>
      </w:pPr>
      <w:bookmarkStart w:id="8152" w:name="_Toc484831318"/>
      <w:bookmarkStart w:id="8153" w:name="_Toc502027851"/>
      <w:bookmarkStart w:id="8154" w:name="_Toc313567266"/>
      <w:r w:rsidRPr="001A0C52">
        <w:rPr>
          <w:rPrChange w:id="8155" w:author="Red Army" w:date="2012-02-08T20:12:00Z">
            <w:rPr>
              <w:rFonts w:ascii="Times New Roman" w:hAnsi="Times New Roman"/>
            </w:rPr>
          </w:rPrChange>
        </w:rPr>
        <w:t>Respond time</w:t>
      </w:r>
      <w:bookmarkEnd w:id="8152"/>
      <w:bookmarkEnd w:id="8153"/>
      <w:bookmarkEnd w:id="8154"/>
    </w:p>
    <w:p w:rsidR="006E25C4" w:rsidRPr="001A0C52" w:rsidRDefault="006E25C4" w:rsidP="008A6CD1">
      <w:pPr>
        <w:ind w:left="360"/>
        <w:rPr>
          <w:rFonts w:ascii="Times New Roman" w:hAnsi="Times New Roman"/>
          <w:sz w:val="24"/>
          <w:rPrChange w:id="8156" w:author="Red Army" w:date="2012-02-08T20:12:00Z">
            <w:rPr>
              <w:rFonts w:ascii="Times New Roman" w:hAnsi="Times New Roman"/>
            </w:rPr>
          </w:rPrChange>
        </w:rPr>
      </w:pPr>
      <w:r w:rsidRPr="001A0C52">
        <w:rPr>
          <w:rFonts w:ascii="Times New Roman" w:hAnsi="Times New Roman"/>
          <w:sz w:val="24"/>
          <w:rPrChange w:id="8157" w:author="Red Army" w:date="2012-02-08T20:12:00Z">
            <w:rPr>
              <w:rFonts w:ascii="Times New Roman" w:hAnsi="Times New Roman"/>
            </w:rPr>
          </w:rPrChange>
        </w:rPr>
        <w:t xml:space="preserve">The responding time varies from task. </w:t>
      </w:r>
    </w:p>
    <w:p w:rsidR="006E25C4" w:rsidRPr="001A0C52" w:rsidRDefault="006E25C4" w:rsidP="008A6CD1">
      <w:pPr>
        <w:pStyle w:val="ListParagraph"/>
        <w:numPr>
          <w:ilvl w:val="0"/>
          <w:numId w:val="38"/>
        </w:numPr>
        <w:spacing w:before="80" w:after="80" w:line="240" w:lineRule="auto"/>
        <w:ind w:left="1080"/>
        <w:jc w:val="both"/>
        <w:rPr>
          <w:rFonts w:ascii="Times New Roman" w:hAnsi="Times New Roman"/>
          <w:sz w:val="24"/>
          <w:rPrChange w:id="8158" w:author="Red Army" w:date="2012-02-08T20:12:00Z">
            <w:rPr>
              <w:rFonts w:ascii="Times New Roman" w:hAnsi="Times New Roman"/>
            </w:rPr>
          </w:rPrChange>
        </w:rPr>
      </w:pPr>
      <w:r w:rsidRPr="001A0C52">
        <w:rPr>
          <w:rFonts w:ascii="Times New Roman" w:hAnsi="Times New Roman"/>
          <w:sz w:val="24"/>
          <w:rPrChange w:id="8159" w:author="Red Army" w:date="2012-02-08T20:12:00Z">
            <w:rPr>
              <w:rFonts w:ascii="Times New Roman" w:hAnsi="Times New Roman"/>
            </w:rPr>
          </w:rPrChange>
        </w:rPr>
        <w:t xml:space="preserve">The average respond time: 10s/task </w:t>
      </w:r>
    </w:p>
    <w:p w:rsidR="006E25C4" w:rsidRPr="001A0C52" w:rsidRDefault="006E25C4" w:rsidP="008A6CD1">
      <w:pPr>
        <w:pStyle w:val="ListParagraph"/>
        <w:numPr>
          <w:ilvl w:val="0"/>
          <w:numId w:val="38"/>
        </w:numPr>
        <w:spacing w:before="80" w:after="80" w:line="240" w:lineRule="auto"/>
        <w:ind w:left="1080"/>
        <w:jc w:val="both"/>
        <w:rPr>
          <w:rFonts w:ascii="Times New Roman" w:hAnsi="Times New Roman"/>
          <w:sz w:val="24"/>
          <w:rPrChange w:id="8160" w:author="Red Army" w:date="2012-02-08T20:12:00Z">
            <w:rPr>
              <w:rFonts w:ascii="Times New Roman" w:hAnsi="Times New Roman"/>
            </w:rPr>
          </w:rPrChange>
        </w:rPr>
      </w:pPr>
      <w:r w:rsidRPr="001A0C52">
        <w:rPr>
          <w:rFonts w:ascii="Times New Roman" w:hAnsi="Times New Roman"/>
          <w:sz w:val="24"/>
          <w:rPrChange w:id="8161" w:author="Red Army" w:date="2012-02-08T20:12:00Z">
            <w:rPr>
              <w:rFonts w:ascii="Times New Roman" w:hAnsi="Times New Roman"/>
            </w:rPr>
          </w:rPrChange>
        </w:rPr>
        <w:t>The maximum respond time: 1.5 minutes/task</w:t>
      </w:r>
    </w:p>
    <w:p w:rsidR="006E25C4" w:rsidRPr="001A0C52" w:rsidRDefault="006E25C4" w:rsidP="008A6CD1">
      <w:pPr>
        <w:ind w:left="360"/>
        <w:rPr>
          <w:rFonts w:ascii="Times New Roman" w:hAnsi="Times New Roman"/>
          <w:sz w:val="24"/>
          <w:rPrChange w:id="8162" w:author="Red Army" w:date="2012-02-08T20:12:00Z">
            <w:rPr>
              <w:rFonts w:ascii="Times New Roman" w:hAnsi="Times New Roman"/>
            </w:rPr>
          </w:rPrChange>
        </w:rPr>
      </w:pPr>
      <w:r w:rsidRPr="001A0C52">
        <w:rPr>
          <w:rFonts w:ascii="Times New Roman" w:hAnsi="Times New Roman"/>
          <w:sz w:val="24"/>
          <w:rPrChange w:id="8163" w:author="Red Army" w:date="2012-02-08T20:12:00Z">
            <w:rPr>
              <w:rFonts w:ascii="Times New Roman" w:hAnsi="Times New Roman"/>
            </w:rPr>
          </w:rPrChange>
        </w:rPr>
        <w:t>With the heavy load task, the software suggests users divide their work</w:t>
      </w:r>
      <w:ins w:id="8164" w:author="Phuong Giang" w:date="2012-02-10T19:11:00Z">
        <w:r w:rsidR="00C078E8">
          <w:rPr>
            <w:rFonts w:ascii="Times New Roman" w:hAnsi="Times New Roman"/>
            <w:sz w:val="24"/>
          </w:rPr>
          <w:t>s</w:t>
        </w:r>
      </w:ins>
      <w:r w:rsidRPr="001A0C52">
        <w:rPr>
          <w:rFonts w:ascii="Times New Roman" w:hAnsi="Times New Roman"/>
          <w:sz w:val="24"/>
          <w:rPrChange w:id="8165" w:author="Red Army" w:date="2012-02-08T20:12:00Z">
            <w:rPr>
              <w:rFonts w:ascii="Times New Roman" w:hAnsi="Times New Roman"/>
            </w:rPr>
          </w:rPrChange>
        </w:rPr>
        <w:t xml:space="preserve"> into smaller patch in order to reduce each workload. </w:t>
      </w:r>
    </w:p>
    <w:p w:rsidR="006E25C4" w:rsidRPr="001A0C52" w:rsidRDefault="006E25C4" w:rsidP="00FA79D4">
      <w:pPr>
        <w:pStyle w:val="Heading4"/>
        <w:rPr>
          <w:rPrChange w:id="8166" w:author="Red Army" w:date="2012-02-08T20:12:00Z">
            <w:rPr>
              <w:rFonts w:ascii="Times New Roman" w:hAnsi="Times New Roman"/>
            </w:rPr>
          </w:rPrChange>
        </w:rPr>
        <w:pPrChange w:id="8167" w:author="Phuong Giang" w:date="2012-02-10T22:46:00Z">
          <w:pPr>
            <w:pStyle w:val="Heading4"/>
          </w:pPr>
        </w:pPrChange>
      </w:pPr>
      <w:bookmarkStart w:id="8168" w:name="_Toc313567267"/>
      <w:r w:rsidRPr="001A0C52">
        <w:rPr>
          <w:rPrChange w:id="8169" w:author="Red Army" w:date="2012-02-08T20:12:00Z">
            <w:rPr>
              <w:rFonts w:ascii="Times New Roman" w:hAnsi="Times New Roman"/>
            </w:rPr>
          </w:rPrChange>
        </w:rPr>
        <w:t>Throughput</w:t>
      </w:r>
      <w:bookmarkEnd w:id="8168"/>
    </w:p>
    <w:p w:rsidR="006E25C4" w:rsidRPr="001A0C52" w:rsidRDefault="006E25C4" w:rsidP="008A6CD1">
      <w:pPr>
        <w:ind w:left="360"/>
        <w:rPr>
          <w:rFonts w:ascii="Times New Roman" w:hAnsi="Times New Roman"/>
          <w:sz w:val="24"/>
          <w:rPrChange w:id="8170" w:author="Red Army" w:date="2012-02-08T20:12:00Z">
            <w:rPr>
              <w:rFonts w:ascii="Times New Roman" w:hAnsi="Times New Roman"/>
            </w:rPr>
          </w:rPrChange>
        </w:rPr>
      </w:pPr>
      <w:r w:rsidRPr="001A0C52">
        <w:rPr>
          <w:rFonts w:ascii="Times New Roman" w:hAnsi="Times New Roman"/>
          <w:sz w:val="24"/>
          <w:rPrChange w:id="8171" w:author="Red Army" w:date="2012-02-08T20:12:00Z">
            <w:rPr>
              <w:rFonts w:ascii="Times New Roman" w:hAnsi="Times New Roman"/>
            </w:rPr>
          </w:rPrChange>
        </w:rPr>
        <w:t>The software allows user to modifying only 1 Knowledge Item, only 1 Teaching Method at a time. However, while modifying, user can view the other Knowledge Items or Teaching Methods in read-only mode.</w:t>
      </w:r>
    </w:p>
    <w:p w:rsidR="006E25C4" w:rsidRPr="001A0C52" w:rsidRDefault="006E25C4" w:rsidP="00A66BC2">
      <w:pPr>
        <w:pStyle w:val="Heading2"/>
        <w:numPr>
          <w:ilvl w:val="0"/>
          <w:numId w:val="17"/>
        </w:numPr>
        <w:rPr>
          <w:rFonts w:ascii="Times New Roman" w:hAnsi="Times New Roman"/>
          <w:sz w:val="28"/>
          <w:rPrChange w:id="8172" w:author="Red Army" w:date="2012-02-08T20:12:00Z">
            <w:rPr>
              <w:rFonts w:ascii="Times New Roman" w:hAnsi="Times New Roman"/>
            </w:rPr>
          </w:rPrChange>
        </w:rPr>
      </w:pPr>
      <w:bookmarkStart w:id="8173" w:name="_Toc314768312"/>
      <w:del w:id="8174" w:author="Red Army" w:date="2012-02-08T18:16:00Z">
        <w:r w:rsidRPr="001A0C52" w:rsidDel="005B5DCC">
          <w:rPr>
            <w:rFonts w:ascii="Times New Roman" w:hAnsi="Times New Roman"/>
            <w:sz w:val="28"/>
            <w:rPrChange w:id="8175" w:author="Red Army" w:date="2012-02-08T20:12:00Z">
              <w:rPr>
                <w:rFonts w:ascii="Times New Roman" w:eastAsia="Calibri" w:hAnsi="Times New Roman"/>
                <w:b w:val="0"/>
                <w:bCs w:val="0"/>
                <w:color w:val="auto"/>
                <w:sz w:val="22"/>
                <w:szCs w:val="22"/>
              </w:rPr>
            </w:rPrChange>
          </w:rPr>
          <w:delText xml:space="preserve">Entity Relationship Diagram or </w:delText>
        </w:r>
      </w:del>
      <w:bookmarkStart w:id="8176" w:name="_Toc316495373"/>
      <w:bookmarkStart w:id="8177" w:name="_Toc316681724"/>
      <w:r w:rsidRPr="001A0C52">
        <w:rPr>
          <w:rFonts w:ascii="Times New Roman" w:hAnsi="Times New Roman"/>
          <w:sz w:val="28"/>
          <w:rPrChange w:id="8178" w:author="Red Army" w:date="2012-02-08T20:12:00Z">
            <w:rPr>
              <w:rFonts w:ascii="Times New Roman" w:eastAsia="Calibri" w:hAnsi="Times New Roman"/>
              <w:b w:val="0"/>
              <w:bCs w:val="0"/>
              <w:color w:val="auto"/>
              <w:sz w:val="22"/>
              <w:szCs w:val="22"/>
            </w:rPr>
          </w:rPrChange>
        </w:rPr>
        <w:t xml:space="preserve">Data </w:t>
      </w:r>
      <w:del w:id="8179" w:author="Red Army" w:date="2012-02-08T18:44:00Z">
        <w:r w:rsidRPr="001A0C52" w:rsidDel="00757ECB">
          <w:rPr>
            <w:rFonts w:ascii="Times New Roman" w:hAnsi="Times New Roman"/>
            <w:sz w:val="28"/>
            <w:rPrChange w:id="8180" w:author="Red Army" w:date="2012-02-08T20:12:00Z">
              <w:rPr>
                <w:rFonts w:ascii="Times New Roman" w:eastAsia="Calibri" w:hAnsi="Times New Roman"/>
                <w:b w:val="0"/>
                <w:bCs w:val="0"/>
                <w:color w:val="auto"/>
                <w:sz w:val="22"/>
                <w:szCs w:val="22"/>
              </w:rPr>
            </w:rPrChange>
          </w:rPr>
          <w:delText>Structures</w:delText>
        </w:r>
      </w:del>
      <w:ins w:id="8181" w:author="Red Army" w:date="2012-02-08T18:44:00Z">
        <w:r w:rsidR="00757ECB" w:rsidRPr="001A0C52">
          <w:rPr>
            <w:rFonts w:ascii="Times New Roman" w:hAnsi="Times New Roman"/>
            <w:sz w:val="28"/>
            <w:rPrChange w:id="8182" w:author="Red Army" w:date="2012-02-08T20:12:00Z">
              <w:rPr>
                <w:rFonts w:ascii="Times New Roman" w:eastAsia="Calibri" w:hAnsi="Times New Roman"/>
                <w:b w:val="0"/>
                <w:bCs w:val="0"/>
                <w:color w:val="auto"/>
                <w:sz w:val="22"/>
                <w:szCs w:val="22"/>
              </w:rPr>
            </w:rPrChange>
          </w:rPr>
          <w:t>Definition</w:t>
        </w:r>
      </w:ins>
      <w:bookmarkEnd w:id="8176"/>
      <w:bookmarkEnd w:id="8177"/>
    </w:p>
    <w:p w:rsidR="006E25C4" w:rsidRPr="001A0C52" w:rsidRDefault="006E25C4" w:rsidP="00A66BC2">
      <w:pPr>
        <w:rPr>
          <w:ins w:id="8183" w:author="Red Army" w:date="2012-02-08T17:50:00Z"/>
          <w:rFonts w:ascii="Times New Roman" w:hAnsi="Times New Roman"/>
          <w:sz w:val="24"/>
          <w:rPrChange w:id="8184" w:author="Red Army" w:date="2012-02-08T20:12:00Z">
            <w:rPr>
              <w:ins w:id="8185" w:author="Red Army" w:date="2012-02-08T17:50:00Z"/>
              <w:rFonts w:ascii="Times New Roman" w:hAnsi="Times New Roman"/>
            </w:rPr>
          </w:rPrChange>
        </w:rPr>
      </w:pPr>
      <w:del w:id="8186" w:author="Red Army" w:date="2012-02-08T17:50:00Z">
        <w:r w:rsidRPr="001A0C52" w:rsidDel="007F443E">
          <w:rPr>
            <w:rFonts w:ascii="Times New Roman" w:hAnsi="Times New Roman"/>
            <w:sz w:val="24"/>
            <w:rPrChange w:id="8187" w:author="Red Army" w:date="2012-02-08T20:12:00Z">
              <w:rPr>
                <w:rFonts w:ascii="Times New Roman" w:hAnsi="Times New Roman"/>
              </w:rPr>
            </w:rPrChange>
          </w:rPr>
          <w:delText>&lt;Provide the ERD Diagram for the system here. If your team uses a file or in-memory storage facility instead of a database, replace this section by ‘Data Structures’. Note, use only ERD or Data Structures&gt;</w:delText>
        </w:r>
      </w:del>
      <w:ins w:id="8188" w:author="Red Army" w:date="2012-02-08T17:50:00Z">
        <w:r w:rsidR="007F443E" w:rsidRPr="001A0C52">
          <w:rPr>
            <w:rFonts w:ascii="Times New Roman" w:hAnsi="Times New Roman"/>
            <w:sz w:val="24"/>
            <w:rPrChange w:id="8189" w:author="Red Army" w:date="2012-02-08T20:12:00Z">
              <w:rPr>
                <w:rFonts w:ascii="Times New Roman" w:hAnsi="Times New Roman"/>
              </w:rPr>
            </w:rPrChange>
          </w:rPr>
          <w:t xml:space="preserve">Teaching Plan Data </w:t>
        </w:r>
      </w:ins>
      <w:ins w:id="8190" w:author="Red Army" w:date="2012-02-08T18:44:00Z">
        <w:r w:rsidR="00757ECB" w:rsidRPr="001A0C52">
          <w:rPr>
            <w:rFonts w:ascii="Times New Roman" w:hAnsi="Times New Roman"/>
            <w:sz w:val="24"/>
            <w:rPrChange w:id="8191" w:author="Red Army" w:date="2012-02-08T20:12:00Z">
              <w:rPr>
                <w:rFonts w:ascii="Times New Roman" w:hAnsi="Times New Roman"/>
              </w:rPr>
            </w:rPrChange>
          </w:rPr>
          <w:t>Definition</w:t>
        </w:r>
      </w:ins>
      <w:ins w:id="8192" w:author="Red Army" w:date="2012-02-08T17:50:00Z">
        <w:r w:rsidR="007F443E" w:rsidRPr="001A0C52">
          <w:rPr>
            <w:rFonts w:ascii="Times New Roman" w:hAnsi="Times New Roman"/>
            <w:sz w:val="24"/>
            <w:rPrChange w:id="8193" w:author="Red Army" w:date="2012-02-08T20:12:00Z">
              <w:rPr>
                <w:rFonts w:ascii="Times New Roman" w:hAnsi="Times New Roman"/>
              </w:rPr>
            </w:rPrChange>
          </w:rPr>
          <w:t xml:space="preserve">. </w:t>
        </w:r>
      </w:ins>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8194" w:author="Phuong Giang" w:date="2012-02-10T23:53:00Z">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58"/>
        <w:gridCol w:w="1890"/>
        <w:gridCol w:w="3420"/>
        <w:gridCol w:w="810"/>
        <w:gridCol w:w="630"/>
        <w:gridCol w:w="1080"/>
        <w:gridCol w:w="900"/>
        <w:gridCol w:w="1080"/>
        <w:tblGridChange w:id="8195">
          <w:tblGrid>
            <w:gridCol w:w="1728"/>
            <w:gridCol w:w="1728"/>
            <w:gridCol w:w="3870"/>
            <w:gridCol w:w="810"/>
            <w:gridCol w:w="630"/>
            <w:gridCol w:w="1260"/>
            <w:gridCol w:w="1080"/>
            <w:gridCol w:w="1080"/>
          </w:tblGrid>
        </w:tblGridChange>
      </w:tblGrid>
      <w:tr w:rsidR="00F155FA" w:rsidRPr="001A0C52" w:rsidTr="00F155FA">
        <w:trPr>
          <w:trHeight w:val="458"/>
          <w:ins w:id="8196" w:author="Red Army" w:date="2012-02-08T17:50:00Z"/>
          <w:trPrChange w:id="8197" w:author="Phuong Giang" w:date="2012-02-10T23:53:00Z">
            <w:trPr>
              <w:trHeight w:val="458"/>
            </w:trPr>
          </w:trPrChange>
        </w:trPr>
        <w:tc>
          <w:tcPr>
            <w:tcW w:w="558" w:type="dxa"/>
            <w:shd w:val="clear" w:color="auto" w:fill="D9D9D9" w:themeFill="background1" w:themeFillShade="D9"/>
            <w:vAlign w:val="center"/>
            <w:tcPrChange w:id="8198" w:author="Phuong Giang" w:date="2012-02-10T23:53:00Z">
              <w:tcPr>
                <w:tcW w:w="1728" w:type="dxa"/>
                <w:shd w:val="clear" w:color="auto" w:fill="D9D9D9" w:themeFill="background1" w:themeFillShade="D9"/>
              </w:tcPr>
            </w:tcPrChange>
          </w:tcPr>
          <w:p w:rsidR="00F155FA" w:rsidRPr="001A0C52" w:rsidRDefault="00F155FA" w:rsidP="00F155FA">
            <w:pPr>
              <w:jc w:val="center"/>
              <w:rPr>
                <w:ins w:id="8199" w:author="Phuong Giang" w:date="2012-02-10T23:49:00Z"/>
                <w:rFonts w:ascii="Times New Roman" w:hAnsi="Times New Roman"/>
                <w:b/>
                <w:szCs w:val="20"/>
                <w:rPrChange w:id="8200" w:author="Red Army" w:date="2012-02-08T20:12:00Z">
                  <w:rPr>
                    <w:ins w:id="8201" w:author="Phuong Giang" w:date="2012-02-10T23:49:00Z"/>
                    <w:rFonts w:ascii="Times New Roman" w:hAnsi="Times New Roman"/>
                    <w:b/>
                    <w:szCs w:val="20"/>
                  </w:rPr>
                </w:rPrChange>
              </w:rPr>
              <w:pPrChange w:id="8202" w:author="Phuong Giang" w:date="2012-02-10T23:50:00Z">
                <w:pPr>
                  <w:jc w:val="center"/>
                </w:pPr>
              </w:pPrChange>
            </w:pPr>
            <w:ins w:id="8203" w:author="Phuong Giang" w:date="2012-02-10T23:49:00Z">
              <w:r>
                <w:rPr>
                  <w:rFonts w:ascii="Times New Roman" w:hAnsi="Times New Roman"/>
                  <w:b/>
                  <w:szCs w:val="20"/>
                </w:rPr>
                <w:t>No</w:t>
              </w:r>
            </w:ins>
          </w:p>
        </w:tc>
        <w:tc>
          <w:tcPr>
            <w:tcW w:w="1890" w:type="dxa"/>
            <w:shd w:val="clear" w:color="auto" w:fill="D9D9D9" w:themeFill="background1" w:themeFillShade="D9"/>
            <w:vAlign w:val="center"/>
            <w:tcPrChange w:id="8204" w:author="Phuong Giang" w:date="2012-02-10T23:53:00Z">
              <w:tcPr>
                <w:tcW w:w="1728" w:type="dxa"/>
                <w:shd w:val="clear" w:color="auto" w:fill="D9D9D9" w:themeFill="background1" w:themeFillShade="D9"/>
                <w:vAlign w:val="center"/>
              </w:tcPr>
            </w:tcPrChange>
          </w:tcPr>
          <w:p w:rsidR="00F155FA" w:rsidRPr="001A0C52" w:rsidRDefault="00F155FA" w:rsidP="00130E1F">
            <w:pPr>
              <w:jc w:val="center"/>
              <w:rPr>
                <w:ins w:id="8205" w:author="Red Army" w:date="2012-02-08T17:50:00Z"/>
                <w:rFonts w:ascii="Times New Roman" w:hAnsi="Times New Roman"/>
                <w:b/>
                <w:szCs w:val="20"/>
                <w:rPrChange w:id="8206" w:author="Red Army" w:date="2012-02-08T20:12:00Z">
                  <w:rPr>
                    <w:ins w:id="8207" w:author="Red Army" w:date="2012-02-08T17:50:00Z"/>
                    <w:rFonts w:ascii="Times New Roman" w:hAnsi="Times New Roman"/>
                    <w:b/>
                    <w:sz w:val="20"/>
                    <w:szCs w:val="20"/>
                  </w:rPr>
                </w:rPrChange>
              </w:rPr>
            </w:pPr>
            <w:ins w:id="8208" w:author="Red Army" w:date="2012-02-08T17:50:00Z">
              <w:r w:rsidRPr="001A0C52">
                <w:rPr>
                  <w:rFonts w:ascii="Times New Roman" w:hAnsi="Times New Roman"/>
                  <w:b/>
                  <w:szCs w:val="20"/>
                  <w:rPrChange w:id="8209" w:author="Red Army" w:date="2012-02-08T20:12:00Z">
                    <w:rPr>
                      <w:rFonts w:ascii="Times New Roman" w:hAnsi="Times New Roman"/>
                      <w:b/>
                      <w:sz w:val="20"/>
                      <w:szCs w:val="20"/>
                    </w:rPr>
                  </w:rPrChange>
                </w:rPr>
                <w:t>Field name</w:t>
              </w:r>
            </w:ins>
          </w:p>
        </w:tc>
        <w:tc>
          <w:tcPr>
            <w:tcW w:w="3420" w:type="dxa"/>
            <w:shd w:val="clear" w:color="auto" w:fill="D9D9D9" w:themeFill="background1" w:themeFillShade="D9"/>
            <w:vAlign w:val="center"/>
            <w:tcPrChange w:id="8210" w:author="Phuong Giang" w:date="2012-02-10T23:53:00Z">
              <w:tcPr>
                <w:tcW w:w="3870" w:type="dxa"/>
                <w:shd w:val="clear" w:color="auto" w:fill="D9D9D9" w:themeFill="background1" w:themeFillShade="D9"/>
                <w:vAlign w:val="center"/>
              </w:tcPr>
            </w:tcPrChange>
          </w:tcPr>
          <w:p w:rsidR="00F155FA" w:rsidRPr="001A0C52" w:rsidRDefault="00F155FA" w:rsidP="00130E1F">
            <w:pPr>
              <w:jc w:val="center"/>
              <w:rPr>
                <w:ins w:id="8211" w:author="Red Army" w:date="2012-02-08T17:50:00Z"/>
                <w:rFonts w:ascii="Times New Roman" w:hAnsi="Times New Roman"/>
                <w:b/>
                <w:szCs w:val="20"/>
                <w:rPrChange w:id="8212" w:author="Red Army" w:date="2012-02-08T20:12:00Z">
                  <w:rPr>
                    <w:ins w:id="8213" w:author="Red Army" w:date="2012-02-08T17:50:00Z"/>
                    <w:rFonts w:ascii="Times New Roman" w:hAnsi="Times New Roman"/>
                    <w:b/>
                    <w:sz w:val="20"/>
                    <w:szCs w:val="20"/>
                  </w:rPr>
                </w:rPrChange>
              </w:rPr>
            </w:pPr>
            <w:ins w:id="8214" w:author="Red Army" w:date="2012-02-08T17:50:00Z">
              <w:r w:rsidRPr="001A0C52">
                <w:rPr>
                  <w:rFonts w:ascii="Times New Roman" w:hAnsi="Times New Roman"/>
                  <w:b/>
                  <w:szCs w:val="20"/>
                  <w:rPrChange w:id="8215" w:author="Red Army" w:date="2012-02-08T20:12:00Z">
                    <w:rPr>
                      <w:rFonts w:ascii="Times New Roman" w:hAnsi="Times New Roman"/>
                      <w:b/>
                      <w:sz w:val="20"/>
                      <w:szCs w:val="20"/>
                    </w:rPr>
                  </w:rPrChange>
                </w:rPr>
                <w:t>Description</w:t>
              </w:r>
            </w:ins>
          </w:p>
        </w:tc>
        <w:tc>
          <w:tcPr>
            <w:tcW w:w="810" w:type="dxa"/>
            <w:shd w:val="clear" w:color="auto" w:fill="D9D9D9" w:themeFill="background1" w:themeFillShade="D9"/>
            <w:vAlign w:val="center"/>
            <w:tcPrChange w:id="8216" w:author="Phuong Giang" w:date="2012-02-10T23:53:00Z">
              <w:tcPr>
                <w:tcW w:w="810" w:type="dxa"/>
                <w:shd w:val="clear" w:color="auto" w:fill="D9D9D9" w:themeFill="background1" w:themeFillShade="D9"/>
                <w:vAlign w:val="center"/>
              </w:tcPr>
            </w:tcPrChange>
          </w:tcPr>
          <w:p w:rsidR="00F155FA" w:rsidRPr="001A0C52" w:rsidRDefault="00F155FA" w:rsidP="00130E1F">
            <w:pPr>
              <w:jc w:val="center"/>
              <w:rPr>
                <w:ins w:id="8217" w:author="Red Army" w:date="2012-02-08T17:50:00Z"/>
                <w:rFonts w:ascii="Times New Roman" w:hAnsi="Times New Roman"/>
                <w:b/>
                <w:szCs w:val="20"/>
                <w:rPrChange w:id="8218" w:author="Red Army" w:date="2012-02-08T20:12:00Z">
                  <w:rPr>
                    <w:ins w:id="8219" w:author="Red Army" w:date="2012-02-08T17:50:00Z"/>
                    <w:rFonts w:ascii="Times New Roman" w:hAnsi="Times New Roman"/>
                    <w:b/>
                    <w:sz w:val="20"/>
                    <w:szCs w:val="20"/>
                  </w:rPr>
                </w:rPrChange>
              </w:rPr>
            </w:pPr>
            <w:ins w:id="8220" w:author="Red Army" w:date="2012-02-08T17:50:00Z">
              <w:r w:rsidRPr="001A0C52">
                <w:rPr>
                  <w:rFonts w:ascii="Times New Roman" w:hAnsi="Times New Roman"/>
                  <w:b/>
                  <w:szCs w:val="20"/>
                  <w:rPrChange w:id="8221" w:author="Red Army" w:date="2012-02-08T20:12:00Z">
                    <w:rPr>
                      <w:rFonts w:ascii="Times New Roman" w:hAnsi="Times New Roman"/>
                      <w:b/>
                      <w:sz w:val="20"/>
                      <w:szCs w:val="20"/>
                    </w:rPr>
                  </w:rPrChange>
                </w:rPr>
                <w:t>Read</w:t>
              </w:r>
            </w:ins>
          </w:p>
          <w:p w:rsidR="00F155FA" w:rsidRPr="001A0C52" w:rsidRDefault="00F155FA" w:rsidP="00130E1F">
            <w:pPr>
              <w:jc w:val="center"/>
              <w:rPr>
                <w:ins w:id="8222" w:author="Red Army" w:date="2012-02-08T17:50:00Z"/>
                <w:rFonts w:ascii="Times New Roman" w:hAnsi="Times New Roman"/>
                <w:b/>
                <w:szCs w:val="20"/>
                <w:rPrChange w:id="8223" w:author="Red Army" w:date="2012-02-08T20:12:00Z">
                  <w:rPr>
                    <w:ins w:id="8224" w:author="Red Army" w:date="2012-02-08T17:50:00Z"/>
                    <w:rFonts w:ascii="Times New Roman" w:hAnsi="Times New Roman"/>
                    <w:b/>
                    <w:sz w:val="20"/>
                    <w:szCs w:val="20"/>
                  </w:rPr>
                </w:rPrChange>
              </w:rPr>
            </w:pPr>
            <w:ins w:id="8225" w:author="Red Army" w:date="2012-02-08T17:50:00Z">
              <w:r w:rsidRPr="001A0C52">
                <w:rPr>
                  <w:rFonts w:ascii="Times New Roman" w:hAnsi="Times New Roman"/>
                  <w:b/>
                  <w:szCs w:val="20"/>
                  <w:rPrChange w:id="8226" w:author="Red Army" w:date="2012-02-08T20:12:00Z">
                    <w:rPr>
                      <w:rFonts w:ascii="Times New Roman" w:hAnsi="Times New Roman"/>
                      <w:b/>
                      <w:sz w:val="20"/>
                      <w:szCs w:val="20"/>
                    </w:rPr>
                  </w:rPrChange>
                </w:rPr>
                <w:t>Only</w:t>
              </w:r>
            </w:ins>
          </w:p>
        </w:tc>
        <w:tc>
          <w:tcPr>
            <w:tcW w:w="630" w:type="dxa"/>
            <w:shd w:val="clear" w:color="auto" w:fill="D9D9D9" w:themeFill="background1" w:themeFillShade="D9"/>
            <w:vAlign w:val="center"/>
            <w:tcPrChange w:id="8227" w:author="Phuong Giang" w:date="2012-02-10T23:53:00Z">
              <w:tcPr>
                <w:tcW w:w="630" w:type="dxa"/>
                <w:shd w:val="clear" w:color="auto" w:fill="D9D9D9" w:themeFill="background1" w:themeFillShade="D9"/>
                <w:vAlign w:val="center"/>
              </w:tcPr>
            </w:tcPrChange>
          </w:tcPr>
          <w:p w:rsidR="00F155FA" w:rsidRPr="001A0C52" w:rsidRDefault="00F155FA" w:rsidP="00130E1F">
            <w:pPr>
              <w:jc w:val="center"/>
              <w:rPr>
                <w:ins w:id="8228" w:author="Red Army" w:date="2012-02-08T17:50:00Z"/>
                <w:rFonts w:ascii="Times New Roman" w:hAnsi="Times New Roman"/>
                <w:b/>
                <w:szCs w:val="20"/>
                <w:rPrChange w:id="8229" w:author="Red Army" w:date="2012-02-08T20:12:00Z">
                  <w:rPr>
                    <w:ins w:id="8230" w:author="Red Army" w:date="2012-02-08T17:50:00Z"/>
                    <w:rFonts w:ascii="Times New Roman" w:hAnsi="Times New Roman"/>
                    <w:b/>
                    <w:sz w:val="20"/>
                    <w:szCs w:val="20"/>
                  </w:rPr>
                </w:rPrChange>
              </w:rPr>
            </w:pPr>
            <w:ins w:id="8231" w:author="Red Army" w:date="2012-02-08T17:50:00Z">
              <w:r w:rsidRPr="001A0C52">
                <w:rPr>
                  <w:rFonts w:ascii="Times New Roman" w:hAnsi="Times New Roman"/>
                  <w:b/>
                  <w:szCs w:val="20"/>
                  <w:rPrChange w:id="8232" w:author="Red Army" w:date="2012-02-08T20:12:00Z">
                    <w:rPr>
                      <w:rFonts w:ascii="Times New Roman" w:hAnsi="Times New Roman"/>
                      <w:b/>
                      <w:sz w:val="20"/>
                      <w:szCs w:val="20"/>
                    </w:rPr>
                  </w:rPrChange>
                </w:rPr>
                <w:t>Mandatory</w:t>
              </w:r>
            </w:ins>
          </w:p>
        </w:tc>
        <w:tc>
          <w:tcPr>
            <w:tcW w:w="1080" w:type="dxa"/>
            <w:shd w:val="clear" w:color="auto" w:fill="D9D9D9" w:themeFill="background1" w:themeFillShade="D9"/>
            <w:vAlign w:val="center"/>
            <w:tcPrChange w:id="8233" w:author="Phuong Giang" w:date="2012-02-10T23:53:00Z">
              <w:tcPr>
                <w:tcW w:w="1260" w:type="dxa"/>
                <w:shd w:val="clear" w:color="auto" w:fill="D9D9D9" w:themeFill="background1" w:themeFillShade="D9"/>
                <w:vAlign w:val="center"/>
              </w:tcPr>
            </w:tcPrChange>
          </w:tcPr>
          <w:p w:rsidR="00F155FA" w:rsidRPr="001A0C52" w:rsidRDefault="00F155FA" w:rsidP="00130E1F">
            <w:pPr>
              <w:jc w:val="center"/>
              <w:rPr>
                <w:ins w:id="8234" w:author="Red Army" w:date="2012-02-08T17:50:00Z"/>
                <w:rFonts w:ascii="Times New Roman" w:hAnsi="Times New Roman"/>
                <w:b/>
                <w:szCs w:val="20"/>
                <w:rPrChange w:id="8235" w:author="Red Army" w:date="2012-02-08T20:12:00Z">
                  <w:rPr>
                    <w:ins w:id="8236" w:author="Red Army" w:date="2012-02-08T17:50:00Z"/>
                    <w:rFonts w:ascii="Times New Roman" w:hAnsi="Times New Roman"/>
                    <w:b/>
                    <w:sz w:val="20"/>
                    <w:szCs w:val="20"/>
                  </w:rPr>
                </w:rPrChange>
              </w:rPr>
            </w:pPr>
            <w:ins w:id="8237" w:author="Red Army" w:date="2012-02-08T17:50:00Z">
              <w:r w:rsidRPr="001A0C52">
                <w:rPr>
                  <w:rFonts w:ascii="Times New Roman" w:hAnsi="Times New Roman"/>
                  <w:b/>
                  <w:szCs w:val="20"/>
                  <w:rPrChange w:id="8238" w:author="Red Army" w:date="2012-02-08T20:12:00Z">
                    <w:rPr>
                      <w:rFonts w:ascii="Times New Roman" w:hAnsi="Times New Roman"/>
                      <w:b/>
                      <w:sz w:val="20"/>
                      <w:szCs w:val="20"/>
                    </w:rPr>
                  </w:rPrChange>
                </w:rPr>
                <w:t>Data Type</w:t>
              </w:r>
            </w:ins>
          </w:p>
        </w:tc>
        <w:tc>
          <w:tcPr>
            <w:tcW w:w="900" w:type="dxa"/>
            <w:shd w:val="clear" w:color="auto" w:fill="D9D9D9" w:themeFill="background1" w:themeFillShade="D9"/>
            <w:vAlign w:val="center"/>
            <w:tcPrChange w:id="8239" w:author="Phuong Giang" w:date="2012-02-10T23:53:00Z">
              <w:tcPr>
                <w:tcW w:w="1080" w:type="dxa"/>
                <w:shd w:val="clear" w:color="auto" w:fill="D9D9D9" w:themeFill="background1" w:themeFillShade="D9"/>
                <w:vAlign w:val="center"/>
              </w:tcPr>
            </w:tcPrChange>
          </w:tcPr>
          <w:p w:rsidR="00F155FA" w:rsidRPr="001A0C52" w:rsidRDefault="00F155FA" w:rsidP="00130E1F">
            <w:pPr>
              <w:jc w:val="center"/>
              <w:rPr>
                <w:ins w:id="8240" w:author="Red Army" w:date="2012-02-08T17:50:00Z"/>
                <w:rFonts w:ascii="Times New Roman" w:hAnsi="Times New Roman"/>
                <w:b/>
                <w:szCs w:val="20"/>
                <w:rPrChange w:id="8241" w:author="Red Army" w:date="2012-02-08T20:12:00Z">
                  <w:rPr>
                    <w:ins w:id="8242" w:author="Red Army" w:date="2012-02-08T17:50:00Z"/>
                    <w:rFonts w:ascii="Times New Roman" w:hAnsi="Times New Roman"/>
                    <w:b/>
                    <w:sz w:val="20"/>
                    <w:szCs w:val="20"/>
                  </w:rPr>
                </w:rPrChange>
              </w:rPr>
            </w:pPr>
            <w:ins w:id="8243" w:author="Red Army" w:date="2012-02-08T17:50:00Z">
              <w:r w:rsidRPr="001A0C52">
                <w:rPr>
                  <w:rFonts w:ascii="Times New Roman" w:hAnsi="Times New Roman"/>
                  <w:b/>
                  <w:szCs w:val="20"/>
                  <w:rPrChange w:id="8244" w:author="Red Army" w:date="2012-02-08T20:12:00Z">
                    <w:rPr>
                      <w:rFonts w:ascii="Times New Roman" w:hAnsi="Times New Roman"/>
                      <w:b/>
                      <w:sz w:val="20"/>
                      <w:szCs w:val="20"/>
                    </w:rPr>
                  </w:rPrChange>
                </w:rPr>
                <w:t>Length</w:t>
              </w:r>
            </w:ins>
          </w:p>
        </w:tc>
        <w:tc>
          <w:tcPr>
            <w:tcW w:w="1080" w:type="dxa"/>
            <w:shd w:val="clear" w:color="auto" w:fill="D9D9D9" w:themeFill="background1" w:themeFillShade="D9"/>
            <w:vAlign w:val="center"/>
            <w:tcPrChange w:id="8245" w:author="Phuong Giang" w:date="2012-02-10T23:53:00Z">
              <w:tcPr>
                <w:tcW w:w="1080" w:type="dxa"/>
                <w:shd w:val="clear" w:color="auto" w:fill="D9D9D9" w:themeFill="background1" w:themeFillShade="D9"/>
                <w:vAlign w:val="center"/>
              </w:tcPr>
            </w:tcPrChange>
          </w:tcPr>
          <w:p w:rsidR="00F155FA" w:rsidRPr="001A0C52" w:rsidRDefault="00F155FA">
            <w:pPr>
              <w:jc w:val="center"/>
              <w:rPr>
                <w:ins w:id="8246" w:author="Red Army" w:date="2012-02-08T18:47:00Z"/>
                <w:rFonts w:ascii="Times New Roman" w:hAnsi="Times New Roman"/>
                <w:b/>
                <w:szCs w:val="20"/>
                <w:rPrChange w:id="8247" w:author="Red Army" w:date="2012-02-08T20:12:00Z">
                  <w:rPr>
                    <w:ins w:id="8248" w:author="Red Army" w:date="2012-02-08T18:47:00Z"/>
                    <w:rFonts w:ascii="Times New Roman" w:hAnsi="Times New Roman"/>
                    <w:b/>
                    <w:sz w:val="20"/>
                    <w:szCs w:val="20"/>
                  </w:rPr>
                </w:rPrChange>
              </w:rPr>
            </w:pPr>
            <w:ins w:id="8249" w:author="Red Army" w:date="2012-02-08T18:47:00Z">
              <w:r w:rsidRPr="001A0C52">
                <w:rPr>
                  <w:rFonts w:ascii="Times New Roman" w:hAnsi="Times New Roman"/>
                  <w:b/>
                  <w:szCs w:val="20"/>
                  <w:rPrChange w:id="8250" w:author="Red Army" w:date="2012-02-08T20:12:00Z">
                    <w:rPr>
                      <w:rFonts w:ascii="Times New Roman" w:hAnsi="Times New Roman"/>
                      <w:b/>
                      <w:sz w:val="20"/>
                      <w:szCs w:val="20"/>
                    </w:rPr>
                  </w:rPrChange>
                </w:rPr>
                <w:t>Default</w:t>
              </w:r>
            </w:ins>
          </w:p>
        </w:tc>
      </w:tr>
      <w:tr w:rsidR="00F155FA" w:rsidRPr="001A0C52" w:rsidTr="00F155FA">
        <w:trPr>
          <w:trHeight w:val="569"/>
          <w:ins w:id="8251" w:author="Red Army" w:date="2012-02-08T17:50:00Z"/>
          <w:trPrChange w:id="8252" w:author="Phuong Giang" w:date="2012-02-10T23:53:00Z">
            <w:trPr>
              <w:trHeight w:val="569"/>
            </w:trPr>
          </w:trPrChange>
        </w:trPr>
        <w:tc>
          <w:tcPr>
            <w:tcW w:w="558" w:type="dxa"/>
            <w:tcPrChange w:id="8253" w:author="Phuong Giang" w:date="2012-02-10T23:53:00Z">
              <w:tcPr>
                <w:tcW w:w="1728" w:type="dxa"/>
              </w:tcPr>
            </w:tcPrChange>
          </w:tcPr>
          <w:p w:rsidR="00F155FA" w:rsidRPr="001A0C52" w:rsidRDefault="00F155FA" w:rsidP="00130E1F">
            <w:pPr>
              <w:rPr>
                <w:ins w:id="8254" w:author="Phuong Giang" w:date="2012-02-10T23:49:00Z"/>
                <w:rFonts w:ascii="Times New Roman" w:hAnsi="Times New Roman"/>
                <w:b/>
                <w:bCs/>
                <w:sz w:val="24"/>
                <w:rPrChange w:id="8255" w:author="Red Army" w:date="2012-02-08T20:12:00Z">
                  <w:rPr>
                    <w:ins w:id="8256" w:author="Phuong Giang" w:date="2012-02-10T23:49:00Z"/>
                    <w:rFonts w:ascii="Times New Roman" w:hAnsi="Times New Roman"/>
                    <w:b/>
                    <w:bCs/>
                    <w:sz w:val="24"/>
                  </w:rPr>
                </w:rPrChange>
              </w:rPr>
            </w:pPr>
            <w:ins w:id="8257" w:author="Phuong Giang" w:date="2012-02-10T23:49:00Z">
              <w:r>
                <w:rPr>
                  <w:rFonts w:ascii="Times New Roman" w:hAnsi="Times New Roman"/>
                  <w:b/>
                  <w:bCs/>
                  <w:sz w:val="24"/>
                </w:rPr>
                <w:t>1</w:t>
              </w:r>
            </w:ins>
          </w:p>
        </w:tc>
        <w:tc>
          <w:tcPr>
            <w:tcW w:w="1890" w:type="dxa"/>
            <w:tcPrChange w:id="8258" w:author="Phuong Giang" w:date="2012-02-10T23:53:00Z">
              <w:tcPr>
                <w:tcW w:w="1728" w:type="dxa"/>
              </w:tcPr>
            </w:tcPrChange>
          </w:tcPr>
          <w:p w:rsidR="00F155FA" w:rsidRPr="00F155FA" w:rsidRDefault="00F155FA" w:rsidP="00130E1F">
            <w:pPr>
              <w:rPr>
                <w:ins w:id="8259" w:author="Red Army" w:date="2012-02-08T17:50:00Z"/>
                <w:rFonts w:ascii="Times New Roman" w:hAnsi="Times New Roman"/>
                <w:szCs w:val="20"/>
                <w:rPrChange w:id="8260" w:author="Phuong Giang" w:date="2012-02-10T23:50:00Z">
                  <w:rPr>
                    <w:ins w:id="8261" w:author="Red Army" w:date="2012-02-08T17:50:00Z"/>
                    <w:rFonts w:ascii="Times New Roman" w:hAnsi="Times New Roman"/>
                    <w:b/>
                    <w:sz w:val="20"/>
                    <w:szCs w:val="20"/>
                  </w:rPr>
                </w:rPrChange>
              </w:rPr>
            </w:pPr>
            <w:ins w:id="8262" w:author="Red Army" w:date="2012-02-08T18:18:00Z">
              <w:r w:rsidRPr="00F155FA">
                <w:rPr>
                  <w:rFonts w:ascii="Times New Roman" w:hAnsi="Times New Roman"/>
                  <w:bCs/>
                  <w:sz w:val="24"/>
                  <w:rPrChange w:id="8263" w:author="Phuong Giang" w:date="2012-02-10T23:50:00Z">
                    <w:rPr>
                      <w:rFonts w:ascii="Times New Roman" w:hAnsi="Times New Roman"/>
                      <w:b/>
                      <w:bCs/>
                    </w:rPr>
                  </w:rPrChange>
                </w:rPr>
                <w:t>Class Level</w:t>
              </w:r>
            </w:ins>
          </w:p>
        </w:tc>
        <w:tc>
          <w:tcPr>
            <w:tcW w:w="3420" w:type="dxa"/>
            <w:tcPrChange w:id="8264" w:author="Phuong Giang" w:date="2012-02-10T23:53:00Z">
              <w:tcPr>
                <w:tcW w:w="3870" w:type="dxa"/>
              </w:tcPr>
            </w:tcPrChange>
          </w:tcPr>
          <w:p w:rsidR="00F155FA" w:rsidRPr="001A0C52" w:rsidRDefault="00F155FA" w:rsidP="00130E1F">
            <w:pPr>
              <w:rPr>
                <w:ins w:id="8265" w:author="Red Army" w:date="2012-02-08T17:50:00Z"/>
                <w:rFonts w:ascii="Times New Roman" w:hAnsi="Times New Roman"/>
                <w:sz w:val="24"/>
                <w:rPrChange w:id="8266" w:author="Red Army" w:date="2012-02-08T20:12:00Z">
                  <w:rPr>
                    <w:ins w:id="8267" w:author="Red Army" w:date="2012-02-08T17:50:00Z"/>
                    <w:rFonts w:ascii="Times New Roman" w:hAnsi="Times New Roman"/>
                    <w:b/>
                  </w:rPr>
                </w:rPrChange>
              </w:rPr>
            </w:pPr>
            <w:ins w:id="8268" w:author="Red Army" w:date="2012-02-08T18:24:00Z">
              <w:r w:rsidRPr="001A0C52">
                <w:rPr>
                  <w:rFonts w:ascii="Times New Roman" w:hAnsi="Times New Roman"/>
                  <w:sz w:val="24"/>
                  <w:rPrChange w:id="8269" w:author="Red Army" w:date="2012-02-08T20:12:00Z">
                    <w:rPr>
                      <w:rFonts w:ascii="Times New Roman" w:hAnsi="Times New Roman"/>
                    </w:rPr>
                  </w:rPrChange>
                </w:rPr>
                <w:t>In Vietnam,</w:t>
              </w:r>
              <w:r w:rsidRPr="001A0C52" w:rsidDel="00363A21">
                <w:rPr>
                  <w:rFonts w:ascii="Times New Roman" w:hAnsi="Times New Roman"/>
                  <w:sz w:val="24"/>
                  <w:rPrChange w:id="8270" w:author="Red Army" w:date="2012-02-08T20:12:00Z">
                    <w:rPr>
                      <w:rFonts w:ascii="Times New Roman" w:hAnsi="Times New Roman"/>
                    </w:rPr>
                  </w:rPrChange>
                </w:rPr>
                <w:t xml:space="preserve"> </w:t>
              </w:r>
              <w:r w:rsidRPr="001A0C52">
                <w:rPr>
                  <w:rFonts w:ascii="Times New Roman" w:hAnsi="Times New Roman"/>
                  <w:sz w:val="24"/>
                  <w:rPrChange w:id="8271" w:author="Red Army" w:date="2012-02-08T20:12:00Z">
                    <w:rPr>
                      <w:rFonts w:ascii="Times New Roman" w:hAnsi="Times New Roman"/>
                    </w:rPr>
                  </w:rPrChange>
                </w:rPr>
                <w:t xml:space="preserve">there are 5 class levels in for the primary school. </w:t>
              </w:r>
            </w:ins>
            <w:ins w:id="8272" w:author="Red Army" w:date="2012-02-08T18:55:00Z">
              <w:r w:rsidRPr="001A0C52">
                <w:rPr>
                  <w:rFonts w:ascii="Times New Roman" w:hAnsi="Times New Roman"/>
                  <w:sz w:val="24"/>
                  <w:rPrChange w:id="8273" w:author="Red Army" w:date="2012-02-08T20:12:00Z">
                    <w:rPr>
                      <w:rFonts w:ascii="Times New Roman" w:hAnsi="Times New Roman"/>
                    </w:rPr>
                  </w:rPrChange>
                </w:rPr>
                <w:t xml:space="preserve">The default value is set at the software first launch. </w:t>
              </w:r>
            </w:ins>
            <w:ins w:id="8274" w:author="Red Army" w:date="2012-02-08T18:24:00Z">
              <w:r w:rsidRPr="001A0C52">
                <w:rPr>
                  <w:rFonts w:ascii="Times New Roman" w:hAnsi="Times New Roman"/>
                  <w:sz w:val="24"/>
                  <w:rPrChange w:id="8275" w:author="Red Army" w:date="2012-02-08T20:12:00Z">
                    <w:rPr>
                      <w:rFonts w:ascii="Times New Roman" w:hAnsi="Times New Roman"/>
                    </w:rPr>
                  </w:rPrChange>
                </w:rPr>
                <w:t>User can modify when needed</w:t>
              </w:r>
            </w:ins>
            <w:ins w:id="8276" w:author="Red Army" w:date="2012-02-08T18:55:00Z">
              <w:r w:rsidRPr="001A0C52">
                <w:rPr>
                  <w:rFonts w:ascii="Times New Roman" w:hAnsi="Times New Roman"/>
                  <w:sz w:val="24"/>
                  <w:rPrChange w:id="8277" w:author="Red Army" w:date="2012-02-08T20:12:00Z">
                    <w:rPr>
                      <w:rFonts w:ascii="Times New Roman" w:hAnsi="Times New Roman"/>
                    </w:rPr>
                  </w:rPrChange>
                </w:rPr>
                <w:t>.</w:t>
              </w:r>
            </w:ins>
          </w:p>
        </w:tc>
        <w:tc>
          <w:tcPr>
            <w:tcW w:w="810" w:type="dxa"/>
            <w:tcPrChange w:id="8278" w:author="Phuong Giang" w:date="2012-02-10T23:53:00Z">
              <w:tcPr>
                <w:tcW w:w="810" w:type="dxa"/>
              </w:tcPr>
            </w:tcPrChange>
          </w:tcPr>
          <w:p w:rsidR="00F155FA" w:rsidRPr="001A0C52" w:rsidRDefault="00F155FA" w:rsidP="00130E1F">
            <w:pPr>
              <w:rPr>
                <w:ins w:id="8279" w:author="Red Army" w:date="2012-02-08T17:50:00Z"/>
                <w:rFonts w:ascii="Times New Roman" w:hAnsi="Times New Roman"/>
                <w:sz w:val="24"/>
                <w:rPrChange w:id="8280" w:author="Red Army" w:date="2012-02-08T20:12:00Z">
                  <w:rPr>
                    <w:ins w:id="8281" w:author="Red Army" w:date="2012-02-08T17:50:00Z"/>
                    <w:rFonts w:ascii="Times New Roman" w:hAnsi="Times New Roman"/>
                    <w:b/>
                  </w:rPr>
                </w:rPrChange>
              </w:rPr>
            </w:pPr>
            <w:ins w:id="8282" w:author="Red Army" w:date="2012-02-08T18:43:00Z">
              <w:r w:rsidRPr="001A0C52">
                <w:rPr>
                  <w:rFonts w:ascii="Times New Roman" w:hAnsi="Times New Roman"/>
                  <w:sz w:val="24"/>
                  <w:rPrChange w:id="8283" w:author="Red Army" w:date="2012-02-08T20:12:00Z">
                    <w:rPr>
                      <w:rFonts w:ascii="Times New Roman" w:hAnsi="Times New Roman"/>
                    </w:rPr>
                  </w:rPrChange>
                </w:rPr>
                <w:t>N</w:t>
              </w:r>
              <w:del w:id="8284" w:author="Phuong Giang" w:date="2012-02-10T23:46:00Z">
                <w:r w:rsidRPr="001A0C52" w:rsidDel="00F155FA">
                  <w:rPr>
                    <w:rFonts w:ascii="Times New Roman" w:hAnsi="Times New Roman"/>
                    <w:sz w:val="24"/>
                    <w:rPrChange w:id="8285" w:author="Red Army" w:date="2012-02-08T20:12:00Z">
                      <w:rPr>
                        <w:rFonts w:ascii="Times New Roman" w:hAnsi="Times New Roman"/>
                      </w:rPr>
                    </w:rPrChange>
                  </w:rPr>
                  <w:delText>/A</w:delText>
                </w:r>
              </w:del>
            </w:ins>
          </w:p>
        </w:tc>
        <w:tc>
          <w:tcPr>
            <w:tcW w:w="630" w:type="dxa"/>
            <w:tcPrChange w:id="8286" w:author="Phuong Giang" w:date="2012-02-10T23:53:00Z">
              <w:tcPr>
                <w:tcW w:w="630" w:type="dxa"/>
              </w:tcPr>
            </w:tcPrChange>
          </w:tcPr>
          <w:p w:rsidR="00F155FA" w:rsidRPr="001A0C52" w:rsidRDefault="00F155FA" w:rsidP="00130E1F">
            <w:pPr>
              <w:rPr>
                <w:ins w:id="8287" w:author="Red Army" w:date="2012-02-08T17:50:00Z"/>
                <w:rFonts w:ascii="Times New Roman" w:hAnsi="Times New Roman"/>
                <w:sz w:val="24"/>
                <w:rPrChange w:id="8288" w:author="Red Army" w:date="2012-02-08T20:12:00Z">
                  <w:rPr>
                    <w:ins w:id="8289" w:author="Red Army" w:date="2012-02-08T17:50:00Z"/>
                    <w:rFonts w:ascii="Times New Roman" w:hAnsi="Times New Roman"/>
                    <w:b/>
                  </w:rPr>
                </w:rPrChange>
              </w:rPr>
            </w:pPr>
            <w:ins w:id="8290" w:author="Red Army" w:date="2012-02-08T18:33:00Z">
              <w:r w:rsidRPr="001A0C52">
                <w:rPr>
                  <w:rFonts w:ascii="Times New Roman" w:hAnsi="Times New Roman"/>
                  <w:sz w:val="24"/>
                  <w:rPrChange w:id="8291" w:author="Red Army" w:date="2012-02-08T20:12:00Z">
                    <w:rPr>
                      <w:rFonts w:ascii="Times New Roman" w:hAnsi="Times New Roman"/>
                    </w:rPr>
                  </w:rPrChange>
                </w:rPr>
                <w:t>Y</w:t>
              </w:r>
            </w:ins>
          </w:p>
        </w:tc>
        <w:tc>
          <w:tcPr>
            <w:tcW w:w="1080" w:type="dxa"/>
            <w:tcPrChange w:id="8292" w:author="Phuong Giang" w:date="2012-02-10T23:53:00Z">
              <w:tcPr>
                <w:tcW w:w="1260" w:type="dxa"/>
              </w:tcPr>
            </w:tcPrChange>
          </w:tcPr>
          <w:p w:rsidR="00F155FA" w:rsidRPr="001A0C52" w:rsidRDefault="00F155FA" w:rsidP="00130E1F">
            <w:pPr>
              <w:rPr>
                <w:ins w:id="8293" w:author="Red Army" w:date="2012-02-08T17:50:00Z"/>
                <w:rFonts w:ascii="Times New Roman" w:hAnsi="Times New Roman"/>
                <w:sz w:val="24"/>
                <w:rPrChange w:id="8294" w:author="Red Army" w:date="2012-02-08T20:12:00Z">
                  <w:rPr>
                    <w:ins w:id="8295" w:author="Red Army" w:date="2012-02-08T17:50:00Z"/>
                    <w:rFonts w:ascii="Times New Roman" w:hAnsi="Times New Roman"/>
                    <w:b/>
                  </w:rPr>
                </w:rPrChange>
              </w:rPr>
            </w:pPr>
            <w:ins w:id="8296" w:author="Red Army" w:date="2012-02-08T18:25:00Z">
              <w:r w:rsidRPr="001A0C52">
                <w:rPr>
                  <w:rFonts w:ascii="Times New Roman" w:hAnsi="Times New Roman"/>
                  <w:sz w:val="24"/>
                  <w:rPrChange w:id="8297" w:author="Red Army" w:date="2012-02-08T20:12:00Z">
                    <w:rPr>
                      <w:rFonts w:ascii="Times New Roman" w:hAnsi="Times New Roman"/>
                    </w:rPr>
                  </w:rPrChange>
                </w:rPr>
                <w:t>Number</w:t>
              </w:r>
            </w:ins>
          </w:p>
        </w:tc>
        <w:tc>
          <w:tcPr>
            <w:tcW w:w="900" w:type="dxa"/>
            <w:tcPrChange w:id="8298" w:author="Phuong Giang" w:date="2012-02-10T23:53:00Z">
              <w:tcPr>
                <w:tcW w:w="1080" w:type="dxa"/>
              </w:tcPr>
            </w:tcPrChange>
          </w:tcPr>
          <w:p w:rsidR="00F155FA" w:rsidRPr="001A0C52" w:rsidRDefault="00F155FA" w:rsidP="00130E1F">
            <w:pPr>
              <w:rPr>
                <w:ins w:id="8299" w:author="Red Army" w:date="2012-02-08T17:50:00Z"/>
                <w:rFonts w:ascii="Times New Roman" w:hAnsi="Times New Roman"/>
                <w:sz w:val="24"/>
                <w:rPrChange w:id="8300" w:author="Red Army" w:date="2012-02-08T20:12:00Z">
                  <w:rPr>
                    <w:ins w:id="8301" w:author="Red Army" w:date="2012-02-08T17:50:00Z"/>
                    <w:rFonts w:ascii="Times New Roman" w:hAnsi="Times New Roman"/>
                    <w:b/>
                  </w:rPr>
                </w:rPrChange>
              </w:rPr>
            </w:pPr>
            <w:ins w:id="8302" w:author="Red Army" w:date="2012-02-08T18:51:00Z">
              <w:r w:rsidRPr="001A0C52">
                <w:rPr>
                  <w:rFonts w:ascii="Times New Roman" w:hAnsi="Times New Roman"/>
                  <w:sz w:val="24"/>
                  <w:rPrChange w:id="8303" w:author="Red Army" w:date="2012-02-08T20:12:00Z">
                    <w:rPr>
                      <w:rFonts w:ascii="Times New Roman" w:hAnsi="Times New Roman"/>
                    </w:rPr>
                  </w:rPrChange>
                </w:rPr>
                <w:t>Fixed</w:t>
              </w:r>
            </w:ins>
          </w:p>
        </w:tc>
        <w:tc>
          <w:tcPr>
            <w:tcW w:w="1080" w:type="dxa"/>
            <w:tcPrChange w:id="8304" w:author="Phuong Giang" w:date="2012-02-10T23:53:00Z">
              <w:tcPr>
                <w:tcW w:w="1080" w:type="dxa"/>
              </w:tcPr>
            </w:tcPrChange>
          </w:tcPr>
          <w:p w:rsidR="00F155FA" w:rsidRPr="001A0C52" w:rsidRDefault="00F155FA">
            <w:pPr>
              <w:rPr>
                <w:ins w:id="8305" w:author="Red Army" w:date="2012-02-08T18:47:00Z"/>
                <w:rFonts w:ascii="Times New Roman" w:hAnsi="Times New Roman"/>
                <w:sz w:val="24"/>
                <w:rPrChange w:id="8306" w:author="Red Army" w:date="2012-02-08T20:12:00Z">
                  <w:rPr>
                    <w:ins w:id="8307" w:author="Red Army" w:date="2012-02-08T18:47:00Z"/>
                    <w:rFonts w:ascii="Times New Roman" w:hAnsi="Times New Roman"/>
                  </w:rPr>
                </w:rPrChange>
              </w:rPr>
            </w:pPr>
            <w:ins w:id="8308" w:author="Red Army" w:date="2012-02-08T18:54:00Z">
              <w:r w:rsidRPr="001A0C52">
                <w:rPr>
                  <w:rFonts w:ascii="Times New Roman" w:hAnsi="Times New Roman"/>
                  <w:sz w:val="24"/>
                  <w:rPrChange w:id="8309" w:author="Red Army" w:date="2012-02-08T20:12:00Z">
                    <w:rPr>
                      <w:rFonts w:ascii="Times New Roman" w:hAnsi="Times New Roman"/>
                    </w:rPr>
                  </w:rPrChange>
                </w:rPr>
                <w:t>N/A</w:t>
              </w:r>
            </w:ins>
          </w:p>
        </w:tc>
      </w:tr>
      <w:tr w:rsidR="00F155FA" w:rsidRPr="001A0C52" w:rsidTr="00F155FA">
        <w:trPr>
          <w:trHeight w:val="569"/>
          <w:ins w:id="8310" w:author="Red Army" w:date="2012-02-08T18:18:00Z"/>
          <w:trPrChange w:id="8311" w:author="Phuong Giang" w:date="2012-02-10T23:53:00Z">
            <w:trPr>
              <w:trHeight w:val="569"/>
            </w:trPr>
          </w:trPrChange>
        </w:trPr>
        <w:tc>
          <w:tcPr>
            <w:tcW w:w="558" w:type="dxa"/>
            <w:tcPrChange w:id="8312" w:author="Phuong Giang" w:date="2012-02-10T23:53:00Z">
              <w:tcPr>
                <w:tcW w:w="1728" w:type="dxa"/>
              </w:tcPr>
            </w:tcPrChange>
          </w:tcPr>
          <w:p w:rsidR="00F155FA" w:rsidRPr="001A0C52" w:rsidRDefault="00F155FA" w:rsidP="00130E1F">
            <w:pPr>
              <w:rPr>
                <w:ins w:id="8313" w:author="Phuong Giang" w:date="2012-02-10T23:49:00Z"/>
                <w:rFonts w:ascii="Times New Roman" w:hAnsi="Times New Roman"/>
                <w:b/>
                <w:bCs/>
                <w:sz w:val="24"/>
                <w:rPrChange w:id="8314" w:author="Red Army" w:date="2012-02-08T20:12:00Z">
                  <w:rPr>
                    <w:ins w:id="8315" w:author="Phuong Giang" w:date="2012-02-10T23:49:00Z"/>
                    <w:rFonts w:ascii="Times New Roman" w:hAnsi="Times New Roman"/>
                    <w:b/>
                    <w:bCs/>
                    <w:sz w:val="24"/>
                  </w:rPr>
                </w:rPrChange>
              </w:rPr>
            </w:pPr>
            <w:ins w:id="8316" w:author="Phuong Giang" w:date="2012-02-10T23:50:00Z">
              <w:r>
                <w:rPr>
                  <w:rFonts w:ascii="Times New Roman" w:hAnsi="Times New Roman"/>
                  <w:b/>
                  <w:bCs/>
                  <w:sz w:val="24"/>
                </w:rPr>
                <w:t>2</w:t>
              </w:r>
            </w:ins>
          </w:p>
        </w:tc>
        <w:tc>
          <w:tcPr>
            <w:tcW w:w="1890" w:type="dxa"/>
            <w:tcPrChange w:id="8317" w:author="Phuong Giang" w:date="2012-02-10T23:53:00Z">
              <w:tcPr>
                <w:tcW w:w="1728" w:type="dxa"/>
              </w:tcPr>
            </w:tcPrChange>
          </w:tcPr>
          <w:p w:rsidR="00F155FA" w:rsidRPr="00F155FA" w:rsidRDefault="00F155FA" w:rsidP="00130E1F">
            <w:pPr>
              <w:rPr>
                <w:ins w:id="8318" w:author="Red Army" w:date="2012-02-08T18:18:00Z"/>
                <w:rFonts w:ascii="Times New Roman" w:hAnsi="Times New Roman"/>
                <w:bCs/>
                <w:sz w:val="24"/>
                <w:rPrChange w:id="8319" w:author="Phuong Giang" w:date="2012-02-10T23:50:00Z">
                  <w:rPr>
                    <w:ins w:id="8320" w:author="Red Army" w:date="2012-02-08T18:18:00Z"/>
                    <w:rFonts w:ascii="Times New Roman" w:hAnsi="Times New Roman"/>
                    <w:b/>
                    <w:bCs/>
                  </w:rPr>
                </w:rPrChange>
              </w:rPr>
            </w:pPr>
            <w:ins w:id="8321" w:author="Red Army" w:date="2012-02-08T18:18:00Z">
              <w:r w:rsidRPr="00F155FA">
                <w:rPr>
                  <w:rFonts w:ascii="Times New Roman" w:hAnsi="Times New Roman"/>
                  <w:bCs/>
                  <w:sz w:val="24"/>
                  <w:rPrChange w:id="8322" w:author="Phuong Giang" w:date="2012-02-10T23:50:00Z">
                    <w:rPr>
                      <w:rFonts w:ascii="Times New Roman" w:hAnsi="Times New Roman"/>
                      <w:b/>
                      <w:bCs/>
                    </w:rPr>
                  </w:rPrChange>
                </w:rPr>
                <w:t>Week</w:t>
              </w:r>
            </w:ins>
          </w:p>
        </w:tc>
        <w:tc>
          <w:tcPr>
            <w:tcW w:w="3420" w:type="dxa"/>
            <w:tcPrChange w:id="8323" w:author="Phuong Giang" w:date="2012-02-10T23:53:00Z">
              <w:tcPr>
                <w:tcW w:w="3870" w:type="dxa"/>
              </w:tcPr>
            </w:tcPrChange>
          </w:tcPr>
          <w:p w:rsidR="00F155FA" w:rsidRPr="001A0C52" w:rsidRDefault="00F155FA" w:rsidP="00130E1F">
            <w:pPr>
              <w:rPr>
                <w:ins w:id="8324" w:author="Red Army" w:date="2012-02-08T18:18:00Z"/>
                <w:rFonts w:ascii="Times New Roman" w:hAnsi="Times New Roman"/>
                <w:sz w:val="24"/>
                <w:rPrChange w:id="8325" w:author="Red Army" w:date="2012-02-08T20:12:00Z">
                  <w:rPr>
                    <w:ins w:id="8326" w:author="Red Army" w:date="2012-02-08T18:18:00Z"/>
                    <w:rFonts w:ascii="Times New Roman" w:hAnsi="Times New Roman"/>
                  </w:rPr>
                </w:rPrChange>
              </w:rPr>
            </w:pPr>
            <w:ins w:id="8327" w:author="Red Army" w:date="2012-02-08T18:24:00Z">
              <w:r w:rsidRPr="001A0C52">
                <w:rPr>
                  <w:rFonts w:ascii="Times New Roman" w:hAnsi="Times New Roman"/>
                  <w:sz w:val="24"/>
                  <w:rPrChange w:id="8328" w:author="Red Army" w:date="2012-02-08T20:12:00Z">
                    <w:rPr>
                      <w:rFonts w:ascii="Times New Roman" w:hAnsi="Times New Roman"/>
                    </w:rPr>
                  </w:rPrChange>
                </w:rPr>
                <w:t xml:space="preserve">The order of the week in a school calendar. </w:t>
              </w:r>
            </w:ins>
          </w:p>
        </w:tc>
        <w:tc>
          <w:tcPr>
            <w:tcW w:w="810" w:type="dxa"/>
            <w:tcPrChange w:id="8329" w:author="Phuong Giang" w:date="2012-02-10T23:53:00Z">
              <w:tcPr>
                <w:tcW w:w="810" w:type="dxa"/>
              </w:tcPr>
            </w:tcPrChange>
          </w:tcPr>
          <w:p w:rsidR="00F155FA" w:rsidRPr="001A0C52" w:rsidRDefault="00F155FA" w:rsidP="00130E1F">
            <w:pPr>
              <w:rPr>
                <w:ins w:id="8330" w:author="Red Army" w:date="2012-02-08T18:18:00Z"/>
                <w:rFonts w:ascii="Times New Roman" w:hAnsi="Times New Roman"/>
                <w:sz w:val="24"/>
                <w:rPrChange w:id="8331" w:author="Red Army" w:date="2012-02-08T20:12:00Z">
                  <w:rPr>
                    <w:ins w:id="8332" w:author="Red Army" w:date="2012-02-08T18:18:00Z"/>
                    <w:rFonts w:ascii="Times New Roman" w:hAnsi="Times New Roman"/>
                  </w:rPr>
                </w:rPrChange>
              </w:rPr>
            </w:pPr>
            <w:ins w:id="8333" w:author="Red Army" w:date="2012-02-08T18:43:00Z">
              <w:r w:rsidRPr="001A0C52">
                <w:rPr>
                  <w:rFonts w:ascii="Times New Roman" w:hAnsi="Times New Roman"/>
                  <w:sz w:val="24"/>
                  <w:rPrChange w:id="8334" w:author="Red Army" w:date="2012-02-08T20:12:00Z">
                    <w:rPr>
                      <w:rFonts w:ascii="Times New Roman" w:hAnsi="Times New Roman"/>
                    </w:rPr>
                  </w:rPrChange>
                </w:rPr>
                <w:t>N</w:t>
              </w:r>
              <w:del w:id="8335" w:author="Phuong Giang" w:date="2012-02-10T23:47:00Z">
                <w:r w:rsidRPr="001A0C52" w:rsidDel="00F155FA">
                  <w:rPr>
                    <w:rFonts w:ascii="Times New Roman" w:hAnsi="Times New Roman"/>
                    <w:sz w:val="24"/>
                    <w:rPrChange w:id="8336" w:author="Red Army" w:date="2012-02-08T20:12:00Z">
                      <w:rPr>
                        <w:rFonts w:ascii="Times New Roman" w:hAnsi="Times New Roman"/>
                      </w:rPr>
                    </w:rPrChange>
                  </w:rPr>
                  <w:delText>/A</w:delText>
                </w:r>
              </w:del>
            </w:ins>
          </w:p>
        </w:tc>
        <w:tc>
          <w:tcPr>
            <w:tcW w:w="630" w:type="dxa"/>
            <w:tcPrChange w:id="8337" w:author="Phuong Giang" w:date="2012-02-10T23:53:00Z">
              <w:tcPr>
                <w:tcW w:w="630" w:type="dxa"/>
              </w:tcPr>
            </w:tcPrChange>
          </w:tcPr>
          <w:p w:rsidR="00F155FA" w:rsidRPr="001A0C52" w:rsidRDefault="00F155FA" w:rsidP="00130E1F">
            <w:pPr>
              <w:rPr>
                <w:ins w:id="8338" w:author="Red Army" w:date="2012-02-08T18:18:00Z"/>
                <w:rFonts w:ascii="Times New Roman" w:hAnsi="Times New Roman"/>
                <w:sz w:val="24"/>
                <w:rPrChange w:id="8339" w:author="Red Army" w:date="2012-02-08T20:12:00Z">
                  <w:rPr>
                    <w:ins w:id="8340" w:author="Red Army" w:date="2012-02-08T18:18:00Z"/>
                    <w:rFonts w:ascii="Times New Roman" w:hAnsi="Times New Roman"/>
                  </w:rPr>
                </w:rPrChange>
              </w:rPr>
            </w:pPr>
            <w:ins w:id="8341" w:author="Red Army" w:date="2012-02-08T18:33:00Z">
              <w:r w:rsidRPr="001A0C52">
                <w:rPr>
                  <w:rFonts w:ascii="Times New Roman" w:hAnsi="Times New Roman"/>
                  <w:sz w:val="24"/>
                  <w:rPrChange w:id="8342" w:author="Red Army" w:date="2012-02-08T20:12:00Z">
                    <w:rPr>
                      <w:rFonts w:ascii="Times New Roman" w:hAnsi="Times New Roman"/>
                    </w:rPr>
                  </w:rPrChange>
                </w:rPr>
                <w:t>Y</w:t>
              </w:r>
            </w:ins>
          </w:p>
        </w:tc>
        <w:tc>
          <w:tcPr>
            <w:tcW w:w="1080" w:type="dxa"/>
            <w:tcPrChange w:id="8343" w:author="Phuong Giang" w:date="2012-02-10T23:53:00Z">
              <w:tcPr>
                <w:tcW w:w="1260" w:type="dxa"/>
              </w:tcPr>
            </w:tcPrChange>
          </w:tcPr>
          <w:p w:rsidR="00F155FA" w:rsidRPr="001A0C52" w:rsidRDefault="00F155FA" w:rsidP="00130E1F">
            <w:pPr>
              <w:rPr>
                <w:ins w:id="8344" w:author="Red Army" w:date="2012-02-08T18:18:00Z"/>
                <w:rFonts w:ascii="Times New Roman" w:hAnsi="Times New Roman"/>
                <w:sz w:val="24"/>
                <w:rPrChange w:id="8345" w:author="Red Army" w:date="2012-02-08T20:12:00Z">
                  <w:rPr>
                    <w:ins w:id="8346" w:author="Red Army" w:date="2012-02-08T18:18:00Z"/>
                    <w:rFonts w:ascii="Times New Roman" w:hAnsi="Times New Roman"/>
                  </w:rPr>
                </w:rPrChange>
              </w:rPr>
            </w:pPr>
            <w:ins w:id="8347" w:author="Red Army" w:date="2012-02-08T18:25:00Z">
              <w:r w:rsidRPr="001A0C52">
                <w:rPr>
                  <w:rFonts w:ascii="Times New Roman" w:hAnsi="Times New Roman"/>
                  <w:sz w:val="24"/>
                  <w:rPrChange w:id="8348" w:author="Red Army" w:date="2012-02-08T20:12:00Z">
                    <w:rPr>
                      <w:rFonts w:ascii="Times New Roman" w:hAnsi="Times New Roman"/>
                    </w:rPr>
                  </w:rPrChange>
                </w:rPr>
                <w:t>Numeric</w:t>
              </w:r>
            </w:ins>
          </w:p>
        </w:tc>
        <w:tc>
          <w:tcPr>
            <w:tcW w:w="900" w:type="dxa"/>
            <w:tcPrChange w:id="8349" w:author="Phuong Giang" w:date="2012-02-10T23:53:00Z">
              <w:tcPr>
                <w:tcW w:w="1080" w:type="dxa"/>
              </w:tcPr>
            </w:tcPrChange>
          </w:tcPr>
          <w:p w:rsidR="00F155FA" w:rsidRPr="001A0C52" w:rsidRDefault="00F155FA" w:rsidP="00130E1F">
            <w:pPr>
              <w:rPr>
                <w:ins w:id="8350" w:author="Red Army" w:date="2012-02-08T18:18:00Z"/>
                <w:rFonts w:ascii="Times New Roman" w:hAnsi="Times New Roman"/>
                <w:sz w:val="24"/>
                <w:rPrChange w:id="8351" w:author="Red Army" w:date="2012-02-08T20:12:00Z">
                  <w:rPr>
                    <w:ins w:id="8352" w:author="Red Army" w:date="2012-02-08T18:18:00Z"/>
                    <w:rFonts w:ascii="Times New Roman" w:hAnsi="Times New Roman"/>
                  </w:rPr>
                </w:rPrChange>
              </w:rPr>
            </w:pPr>
            <w:ins w:id="8353" w:author="Red Army" w:date="2012-02-08T18:53:00Z">
              <w:r w:rsidRPr="001A0C52">
                <w:rPr>
                  <w:rFonts w:ascii="Times New Roman" w:hAnsi="Times New Roman"/>
                  <w:sz w:val="24"/>
                  <w:rPrChange w:id="8354" w:author="Red Army" w:date="2012-02-08T20:12:00Z">
                    <w:rPr>
                      <w:rFonts w:ascii="Times New Roman" w:hAnsi="Times New Roman"/>
                    </w:rPr>
                  </w:rPrChange>
                </w:rPr>
                <w:t>Fixed</w:t>
              </w:r>
            </w:ins>
          </w:p>
        </w:tc>
        <w:tc>
          <w:tcPr>
            <w:tcW w:w="1080" w:type="dxa"/>
            <w:tcPrChange w:id="8355" w:author="Phuong Giang" w:date="2012-02-10T23:53:00Z">
              <w:tcPr>
                <w:tcW w:w="1080" w:type="dxa"/>
              </w:tcPr>
            </w:tcPrChange>
          </w:tcPr>
          <w:p w:rsidR="00F155FA" w:rsidRPr="001A0C52" w:rsidRDefault="00F155FA" w:rsidP="00130E1F">
            <w:pPr>
              <w:rPr>
                <w:ins w:id="8356" w:author="Red Army" w:date="2012-02-08T18:47:00Z"/>
                <w:rFonts w:ascii="Times New Roman" w:hAnsi="Times New Roman"/>
                <w:sz w:val="24"/>
                <w:rPrChange w:id="8357" w:author="Red Army" w:date="2012-02-08T20:12:00Z">
                  <w:rPr>
                    <w:ins w:id="8358" w:author="Red Army" w:date="2012-02-08T18:47:00Z"/>
                    <w:rFonts w:ascii="Times New Roman" w:hAnsi="Times New Roman"/>
                  </w:rPr>
                </w:rPrChange>
              </w:rPr>
            </w:pPr>
            <w:ins w:id="8359" w:author="Red Army" w:date="2012-02-08T18:53:00Z">
              <w:r w:rsidRPr="001A0C52">
                <w:rPr>
                  <w:rFonts w:ascii="Times New Roman" w:hAnsi="Times New Roman"/>
                  <w:sz w:val="24"/>
                  <w:rPrChange w:id="8360" w:author="Red Army" w:date="2012-02-08T20:12:00Z">
                    <w:rPr>
                      <w:rFonts w:ascii="Times New Roman" w:hAnsi="Times New Roman"/>
                    </w:rPr>
                  </w:rPrChange>
                </w:rPr>
                <w:t>N/A</w:t>
              </w:r>
            </w:ins>
          </w:p>
        </w:tc>
      </w:tr>
      <w:tr w:rsidR="00F155FA" w:rsidRPr="001A0C52" w:rsidTr="00F155FA">
        <w:trPr>
          <w:trHeight w:val="569"/>
          <w:ins w:id="8361" w:author="Red Army" w:date="2012-02-08T18:18:00Z"/>
          <w:trPrChange w:id="8362" w:author="Phuong Giang" w:date="2012-02-10T23:53:00Z">
            <w:trPr>
              <w:trHeight w:val="569"/>
            </w:trPr>
          </w:trPrChange>
        </w:trPr>
        <w:tc>
          <w:tcPr>
            <w:tcW w:w="558" w:type="dxa"/>
            <w:tcPrChange w:id="8363" w:author="Phuong Giang" w:date="2012-02-10T23:53:00Z">
              <w:tcPr>
                <w:tcW w:w="1728" w:type="dxa"/>
              </w:tcPr>
            </w:tcPrChange>
          </w:tcPr>
          <w:p w:rsidR="00F155FA" w:rsidRPr="001A0C52" w:rsidRDefault="00F155FA" w:rsidP="00130E1F">
            <w:pPr>
              <w:rPr>
                <w:ins w:id="8364" w:author="Phuong Giang" w:date="2012-02-10T23:49:00Z"/>
                <w:rFonts w:ascii="Times New Roman" w:hAnsi="Times New Roman"/>
                <w:b/>
                <w:bCs/>
                <w:sz w:val="24"/>
                <w:rPrChange w:id="8365" w:author="Red Army" w:date="2012-02-08T20:12:00Z">
                  <w:rPr>
                    <w:ins w:id="8366" w:author="Phuong Giang" w:date="2012-02-10T23:49:00Z"/>
                    <w:rFonts w:ascii="Times New Roman" w:hAnsi="Times New Roman"/>
                    <w:b/>
                    <w:bCs/>
                    <w:sz w:val="24"/>
                  </w:rPr>
                </w:rPrChange>
              </w:rPr>
            </w:pPr>
            <w:ins w:id="8367" w:author="Phuong Giang" w:date="2012-02-10T23:50:00Z">
              <w:r>
                <w:rPr>
                  <w:rFonts w:ascii="Times New Roman" w:hAnsi="Times New Roman"/>
                  <w:b/>
                  <w:bCs/>
                  <w:sz w:val="24"/>
                </w:rPr>
                <w:t>3</w:t>
              </w:r>
            </w:ins>
          </w:p>
        </w:tc>
        <w:tc>
          <w:tcPr>
            <w:tcW w:w="1890" w:type="dxa"/>
            <w:tcPrChange w:id="8368" w:author="Phuong Giang" w:date="2012-02-10T23:53:00Z">
              <w:tcPr>
                <w:tcW w:w="1728" w:type="dxa"/>
              </w:tcPr>
            </w:tcPrChange>
          </w:tcPr>
          <w:p w:rsidR="00F155FA" w:rsidRPr="00F155FA" w:rsidRDefault="00F155FA" w:rsidP="00130E1F">
            <w:pPr>
              <w:rPr>
                <w:ins w:id="8369" w:author="Red Army" w:date="2012-02-08T18:18:00Z"/>
                <w:rFonts w:ascii="Times New Roman" w:hAnsi="Times New Roman"/>
                <w:bCs/>
                <w:sz w:val="24"/>
                <w:rPrChange w:id="8370" w:author="Phuong Giang" w:date="2012-02-10T23:50:00Z">
                  <w:rPr>
                    <w:ins w:id="8371" w:author="Red Army" w:date="2012-02-08T18:18:00Z"/>
                    <w:rFonts w:ascii="Times New Roman" w:hAnsi="Times New Roman"/>
                    <w:b/>
                    <w:bCs/>
                  </w:rPr>
                </w:rPrChange>
              </w:rPr>
            </w:pPr>
            <w:ins w:id="8372" w:author="Red Army" w:date="2012-02-08T18:18:00Z">
              <w:r w:rsidRPr="00F155FA">
                <w:rPr>
                  <w:rFonts w:ascii="Times New Roman" w:hAnsi="Times New Roman"/>
                  <w:bCs/>
                  <w:sz w:val="24"/>
                  <w:rPrChange w:id="8373" w:author="Phuong Giang" w:date="2012-02-10T23:50:00Z">
                    <w:rPr>
                      <w:rFonts w:ascii="Times New Roman" w:hAnsi="Times New Roman"/>
                      <w:b/>
                      <w:bCs/>
                    </w:rPr>
                  </w:rPrChange>
                </w:rPr>
                <w:t>Compose Date</w:t>
              </w:r>
            </w:ins>
          </w:p>
        </w:tc>
        <w:tc>
          <w:tcPr>
            <w:tcW w:w="3420" w:type="dxa"/>
            <w:tcPrChange w:id="8374" w:author="Phuong Giang" w:date="2012-02-10T23:53:00Z">
              <w:tcPr>
                <w:tcW w:w="3870" w:type="dxa"/>
              </w:tcPr>
            </w:tcPrChange>
          </w:tcPr>
          <w:p w:rsidR="00F155FA" w:rsidRPr="001A0C52" w:rsidRDefault="00F155FA" w:rsidP="00130E1F">
            <w:pPr>
              <w:rPr>
                <w:ins w:id="8375" w:author="Red Army" w:date="2012-02-08T18:18:00Z"/>
                <w:rFonts w:ascii="Times New Roman" w:hAnsi="Times New Roman"/>
                <w:sz w:val="24"/>
                <w:rPrChange w:id="8376" w:author="Red Army" w:date="2012-02-08T20:12:00Z">
                  <w:rPr>
                    <w:ins w:id="8377" w:author="Red Army" w:date="2012-02-08T18:18:00Z"/>
                    <w:rFonts w:ascii="Times New Roman" w:hAnsi="Times New Roman"/>
                  </w:rPr>
                </w:rPrChange>
              </w:rPr>
            </w:pPr>
            <w:ins w:id="8378" w:author="Red Army" w:date="2012-02-08T18:24:00Z">
              <w:r w:rsidRPr="001A0C52">
                <w:rPr>
                  <w:rFonts w:ascii="Times New Roman" w:hAnsi="Times New Roman"/>
                  <w:sz w:val="24"/>
                  <w:rPrChange w:id="8379" w:author="Red Army" w:date="2012-02-08T20:12:00Z">
                    <w:rPr>
                      <w:rFonts w:ascii="Times New Roman" w:hAnsi="Times New Roman"/>
                    </w:rPr>
                  </w:rPrChange>
                </w:rPr>
                <w:t>The date that user composes the Teaching Plan.</w:t>
              </w:r>
            </w:ins>
          </w:p>
        </w:tc>
        <w:tc>
          <w:tcPr>
            <w:tcW w:w="810" w:type="dxa"/>
            <w:tcPrChange w:id="8380" w:author="Phuong Giang" w:date="2012-02-10T23:53:00Z">
              <w:tcPr>
                <w:tcW w:w="810" w:type="dxa"/>
              </w:tcPr>
            </w:tcPrChange>
          </w:tcPr>
          <w:p w:rsidR="00F155FA" w:rsidRPr="001A0C52" w:rsidRDefault="00F155FA" w:rsidP="00130E1F">
            <w:pPr>
              <w:rPr>
                <w:ins w:id="8381" w:author="Red Army" w:date="2012-02-08T18:18:00Z"/>
                <w:rFonts w:ascii="Times New Roman" w:hAnsi="Times New Roman"/>
                <w:sz w:val="24"/>
                <w:rPrChange w:id="8382" w:author="Red Army" w:date="2012-02-08T20:12:00Z">
                  <w:rPr>
                    <w:ins w:id="8383" w:author="Red Army" w:date="2012-02-08T18:18:00Z"/>
                    <w:rFonts w:ascii="Times New Roman" w:hAnsi="Times New Roman"/>
                  </w:rPr>
                </w:rPrChange>
              </w:rPr>
            </w:pPr>
            <w:ins w:id="8384" w:author="Red Army" w:date="2012-02-08T18:44:00Z">
              <w:del w:id="8385" w:author="Phuong Giang" w:date="2012-02-10T23:46:00Z">
                <w:r w:rsidRPr="001A0C52" w:rsidDel="00F155FA">
                  <w:rPr>
                    <w:rFonts w:ascii="Times New Roman" w:hAnsi="Times New Roman"/>
                    <w:sz w:val="24"/>
                    <w:rPrChange w:id="8386" w:author="Red Army" w:date="2012-02-08T20:12:00Z">
                      <w:rPr>
                        <w:rFonts w:ascii="Times New Roman" w:hAnsi="Times New Roman"/>
                      </w:rPr>
                    </w:rPrChange>
                  </w:rPr>
                  <w:delText>N/A</w:delText>
                </w:r>
              </w:del>
            </w:ins>
            <w:ins w:id="8387" w:author="Phuong Giang" w:date="2012-02-10T23:46:00Z">
              <w:r>
                <w:rPr>
                  <w:rFonts w:ascii="Times New Roman" w:hAnsi="Times New Roman"/>
                  <w:sz w:val="24"/>
                </w:rPr>
                <w:t>N</w:t>
              </w:r>
            </w:ins>
          </w:p>
        </w:tc>
        <w:tc>
          <w:tcPr>
            <w:tcW w:w="630" w:type="dxa"/>
            <w:tcPrChange w:id="8388" w:author="Phuong Giang" w:date="2012-02-10T23:53:00Z">
              <w:tcPr>
                <w:tcW w:w="630" w:type="dxa"/>
              </w:tcPr>
            </w:tcPrChange>
          </w:tcPr>
          <w:p w:rsidR="00F155FA" w:rsidRPr="001A0C52" w:rsidRDefault="00F155FA" w:rsidP="00130E1F">
            <w:pPr>
              <w:rPr>
                <w:ins w:id="8389" w:author="Red Army" w:date="2012-02-08T18:18:00Z"/>
                <w:rFonts w:ascii="Times New Roman" w:hAnsi="Times New Roman"/>
                <w:sz w:val="24"/>
                <w:rPrChange w:id="8390" w:author="Red Army" w:date="2012-02-08T20:12:00Z">
                  <w:rPr>
                    <w:ins w:id="8391" w:author="Red Army" w:date="2012-02-08T18:18:00Z"/>
                    <w:rFonts w:ascii="Times New Roman" w:hAnsi="Times New Roman"/>
                  </w:rPr>
                </w:rPrChange>
              </w:rPr>
            </w:pPr>
            <w:ins w:id="8392" w:author="Red Army" w:date="2012-02-08T18:34:00Z">
              <w:r w:rsidRPr="001A0C52">
                <w:rPr>
                  <w:rFonts w:ascii="Times New Roman" w:hAnsi="Times New Roman"/>
                  <w:sz w:val="24"/>
                  <w:rPrChange w:id="8393" w:author="Red Army" w:date="2012-02-08T20:12:00Z">
                    <w:rPr>
                      <w:rFonts w:ascii="Times New Roman" w:hAnsi="Times New Roman"/>
                    </w:rPr>
                  </w:rPrChange>
                </w:rPr>
                <w:t>N</w:t>
              </w:r>
            </w:ins>
          </w:p>
        </w:tc>
        <w:tc>
          <w:tcPr>
            <w:tcW w:w="1080" w:type="dxa"/>
            <w:tcPrChange w:id="8394" w:author="Phuong Giang" w:date="2012-02-10T23:53:00Z">
              <w:tcPr>
                <w:tcW w:w="1260" w:type="dxa"/>
              </w:tcPr>
            </w:tcPrChange>
          </w:tcPr>
          <w:p w:rsidR="00F155FA" w:rsidRPr="001A0C52" w:rsidRDefault="00F155FA" w:rsidP="00130E1F">
            <w:pPr>
              <w:rPr>
                <w:ins w:id="8395" w:author="Red Army" w:date="2012-02-08T18:18:00Z"/>
                <w:rFonts w:ascii="Times New Roman" w:hAnsi="Times New Roman"/>
                <w:sz w:val="24"/>
                <w:rPrChange w:id="8396" w:author="Red Army" w:date="2012-02-08T20:12:00Z">
                  <w:rPr>
                    <w:ins w:id="8397" w:author="Red Army" w:date="2012-02-08T18:18:00Z"/>
                    <w:rFonts w:ascii="Times New Roman" w:hAnsi="Times New Roman"/>
                  </w:rPr>
                </w:rPrChange>
              </w:rPr>
            </w:pPr>
            <w:ins w:id="8398" w:author="Red Army" w:date="2012-02-08T18:25:00Z">
              <w:r w:rsidRPr="001A0C52">
                <w:rPr>
                  <w:rFonts w:ascii="Times New Roman" w:hAnsi="Times New Roman"/>
                  <w:sz w:val="24"/>
                  <w:rPrChange w:id="8399" w:author="Red Army" w:date="2012-02-08T20:12:00Z">
                    <w:rPr>
                      <w:rFonts w:ascii="Times New Roman" w:hAnsi="Times New Roman"/>
                    </w:rPr>
                  </w:rPrChange>
                </w:rPr>
                <w:t>Date</w:t>
              </w:r>
            </w:ins>
            <w:ins w:id="8400" w:author="Red Army" w:date="2012-02-08T18:55:00Z">
              <w:r w:rsidRPr="001A0C52">
                <w:rPr>
                  <w:rFonts w:ascii="Times New Roman" w:hAnsi="Times New Roman"/>
                  <w:sz w:val="24"/>
                  <w:rPrChange w:id="8401" w:author="Red Army" w:date="2012-02-08T20:12:00Z">
                    <w:rPr>
                      <w:rFonts w:ascii="Times New Roman" w:hAnsi="Times New Roman"/>
                    </w:rPr>
                  </w:rPrChange>
                </w:rPr>
                <w:t xml:space="preserve"> </w:t>
              </w:r>
            </w:ins>
            <w:ins w:id="8402" w:author="Red Army" w:date="2012-02-08T18:53:00Z">
              <w:r w:rsidRPr="001A0C52">
                <w:rPr>
                  <w:rFonts w:ascii="Times New Roman" w:hAnsi="Times New Roman"/>
                  <w:sz w:val="24"/>
                  <w:rPrChange w:id="8403" w:author="Red Army" w:date="2012-02-08T20:12:00Z">
                    <w:rPr>
                      <w:rFonts w:ascii="Times New Roman" w:hAnsi="Times New Roman"/>
                    </w:rPr>
                  </w:rPrChange>
                </w:rPr>
                <w:t>Time</w:t>
              </w:r>
            </w:ins>
          </w:p>
        </w:tc>
        <w:tc>
          <w:tcPr>
            <w:tcW w:w="900" w:type="dxa"/>
            <w:tcPrChange w:id="8404" w:author="Phuong Giang" w:date="2012-02-10T23:53:00Z">
              <w:tcPr>
                <w:tcW w:w="1080" w:type="dxa"/>
              </w:tcPr>
            </w:tcPrChange>
          </w:tcPr>
          <w:p w:rsidR="00F155FA" w:rsidRPr="001A0C52" w:rsidRDefault="00F155FA" w:rsidP="00130E1F">
            <w:pPr>
              <w:rPr>
                <w:ins w:id="8405" w:author="Red Army" w:date="2012-02-08T18:18:00Z"/>
                <w:rFonts w:ascii="Times New Roman" w:hAnsi="Times New Roman"/>
                <w:sz w:val="24"/>
                <w:rPrChange w:id="8406" w:author="Red Army" w:date="2012-02-08T20:12:00Z">
                  <w:rPr>
                    <w:ins w:id="8407" w:author="Red Army" w:date="2012-02-08T18:18:00Z"/>
                    <w:rFonts w:ascii="Times New Roman" w:hAnsi="Times New Roman"/>
                  </w:rPr>
                </w:rPrChange>
              </w:rPr>
            </w:pPr>
            <w:ins w:id="8408" w:author="Red Army" w:date="2012-02-08T18:53:00Z">
              <w:r w:rsidRPr="001A0C52">
                <w:rPr>
                  <w:rFonts w:ascii="Times New Roman" w:hAnsi="Times New Roman"/>
                  <w:sz w:val="24"/>
                  <w:rPrChange w:id="8409" w:author="Red Army" w:date="2012-02-08T20:12:00Z">
                    <w:rPr>
                      <w:rFonts w:ascii="Times New Roman" w:hAnsi="Times New Roman"/>
                    </w:rPr>
                  </w:rPrChange>
                </w:rPr>
                <w:t>Fixed</w:t>
              </w:r>
            </w:ins>
          </w:p>
        </w:tc>
        <w:tc>
          <w:tcPr>
            <w:tcW w:w="1080" w:type="dxa"/>
            <w:tcPrChange w:id="8410" w:author="Phuong Giang" w:date="2012-02-10T23:53:00Z">
              <w:tcPr>
                <w:tcW w:w="1080" w:type="dxa"/>
              </w:tcPr>
            </w:tcPrChange>
          </w:tcPr>
          <w:p w:rsidR="00F155FA" w:rsidRPr="001A0C52" w:rsidRDefault="00F155FA" w:rsidP="00130E1F">
            <w:pPr>
              <w:rPr>
                <w:ins w:id="8411" w:author="Red Army" w:date="2012-02-08T18:47:00Z"/>
                <w:rFonts w:ascii="Times New Roman" w:hAnsi="Times New Roman"/>
                <w:sz w:val="24"/>
                <w:rPrChange w:id="8412" w:author="Red Army" w:date="2012-02-08T20:12:00Z">
                  <w:rPr>
                    <w:ins w:id="8413" w:author="Red Army" w:date="2012-02-08T18:47:00Z"/>
                    <w:rFonts w:ascii="Times New Roman" w:hAnsi="Times New Roman"/>
                  </w:rPr>
                </w:rPrChange>
              </w:rPr>
            </w:pPr>
            <w:ins w:id="8414" w:author="Red Army" w:date="2012-02-08T19:36:00Z">
              <w:r w:rsidRPr="001A0C52">
                <w:rPr>
                  <w:rFonts w:ascii="Times New Roman" w:hAnsi="Times New Roman"/>
                  <w:sz w:val="24"/>
                  <w:rPrChange w:id="8415" w:author="Red Army" w:date="2012-02-08T20:12:00Z">
                    <w:rPr>
                      <w:rFonts w:ascii="Times New Roman" w:hAnsi="Times New Roman"/>
                    </w:rPr>
                  </w:rPrChange>
                </w:rPr>
                <w:t>Current System Date</w:t>
              </w:r>
            </w:ins>
          </w:p>
        </w:tc>
      </w:tr>
      <w:tr w:rsidR="00F155FA" w:rsidRPr="001A0C52" w:rsidTr="00F155FA">
        <w:trPr>
          <w:trHeight w:val="569"/>
          <w:ins w:id="8416" w:author="Red Army" w:date="2012-02-08T18:18:00Z"/>
          <w:trPrChange w:id="8417" w:author="Phuong Giang" w:date="2012-02-10T23:53:00Z">
            <w:trPr>
              <w:trHeight w:val="569"/>
            </w:trPr>
          </w:trPrChange>
        </w:trPr>
        <w:tc>
          <w:tcPr>
            <w:tcW w:w="558" w:type="dxa"/>
            <w:tcPrChange w:id="8418" w:author="Phuong Giang" w:date="2012-02-10T23:53:00Z">
              <w:tcPr>
                <w:tcW w:w="1728" w:type="dxa"/>
              </w:tcPr>
            </w:tcPrChange>
          </w:tcPr>
          <w:p w:rsidR="00F155FA" w:rsidRPr="001A0C52" w:rsidRDefault="00F155FA" w:rsidP="00130E1F">
            <w:pPr>
              <w:rPr>
                <w:ins w:id="8419" w:author="Phuong Giang" w:date="2012-02-10T23:49:00Z"/>
                <w:rFonts w:ascii="Times New Roman" w:hAnsi="Times New Roman"/>
                <w:b/>
                <w:bCs/>
                <w:sz w:val="24"/>
                <w:rPrChange w:id="8420" w:author="Red Army" w:date="2012-02-08T20:12:00Z">
                  <w:rPr>
                    <w:ins w:id="8421" w:author="Phuong Giang" w:date="2012-02-10T23:49:00Z"/>
                    <w:rFonts w:ascii="Times New Roman" w:hAnsi="Times New Roman"/>
                    <w:b/>
                    <w:bCs/>
                    <w:sz w:val="24"/>
                  </w:rPr>
                </w:rPrChange>
              </w:rPr>
            </w:pPr>
            <w:ins w:id="8422" w:author="Phuong Giang" w:date="2012-02-10T23:50:00Z">
              <w:r>
                <w:rPr>
                  <w:rFonts w:ascii="Times New Roman" w:hAnsi="Times New Roman"/>
                  <w:b/>
                  <w:bCs/>
                  <w:sz w:val="24"/>
                </w:rPr>
                <w:t>4</w:t>
              </w:r>
            </w:ins>
          </w:p>
        </w:tc>
        <w:tc>
          <w:tcPr>
            <w:tcW w:w="1890" w:type="dxa"/>
            <w:tcPrChange w:id="8423" w:author="Phuong Giang" w:date="2012-02-10T23:53:00Z">
              <w:tcPr>
                <w:tcW w:w="1728" w:type="dxa"/>
              </w:tcPr>
            </w:tcPrChange>
          </w:tcPr>
          <w:p w:rsidR="00F155FA" w:rsidRPr="00F155FA" w:rsidRDefault="00F155FA" w:rsidP="00130E1F">
            <w:pPr>
              <w:rPr>
                <w:ins w:id="8424" w:author="Red Army" w:date="2012-02-08T18:18:00Z"/>
                <w:rFonts w:ascii="Times New Roman" w:hAnsi="Times New Roman"/>
                <w:bCs/>
                <w:sz w:val="24"/>
                <w:rPrChange w:id="8425" w:author="Phuong Giang" w:date="2012-02-10T23:50:00Z">
                  <w:rPr>
                    <w:ins w:id="8426" w:author="Red Army" w:date="2012-02-08T18:18:00Z"/>
                    <w:rFonts w:ascii="Times New Roman" w:hAnsi="Times New Roman"/>
                    <w:b/>
                    <w:bCs/>
                  </w:rPr>
                </w:rPrChange>
              </w:rPr>
            </w:pPr>
            <w:ins w:id="8427" w:author="Red Army" w:date="2012-02-08T18:18:00Z">
              <w:r w:rsidRPr="00F155FA">
                <w:rPr>
                  <w:rFonts w:ascii="Times New Roman" w:hAnsi="Times New Roman"/>
                  <w:bCs/>
                  <w:sz w:val="24"/>
                  <w:rPrChange w:id="8428" w:author="Phuong Giang" w:date="2012-02-10T23:50:00Z">
                    <w:rPr>
                      <w:rFonts w:ascii="Times New Roman" w:hAnsi="Times New Roman"/>
                      <w:b/>
                      <w:bCs/>
                    </w:rPr>
                  </w:rPrChange>
                </w:rPr>
                <w:t>Teaching Date</w:t>
              </w:r>
            </w:ins>
          </w:p>
        </w:tc>
        <w:tc>
          <w:tcPr>
            <w:tcW w:w="3420" w:type="dxa"/>
            <w:tcPrChange w:id="8429" w:author="Phuong Giang" w:date="2012-02-10T23:53:00Z">
              <w:tcPr>
                <w:tcW w:w="3870" w:type="dxa"/>
              </w:tcPr>
            </w:tcPrChange>
          </w:tcPr>
          <w:p w:rsidR="00F155FA" w:rsidRPr="001A0C52" w:rsidRDefault="00F155FA" w:rsidP="00130E1F">
            <w:pPr>
              <w:rPr>
                <w:ins w:id="8430" w:author="Red Army" w:date="2012-02-08T18:18:00Z"/>
                <w:rFonts w:ascii="Times New Roman" w:hAnsi="Times New Roman"/>
                <w:sz w:val="24"/>
                <w:rPrChange w:id="8431" w:author="Red Army" w:date="2012-02-08T20:12:00Z">
                  <w:rPr>
                    <w:ins w:id="8432" w:author="Red Army" w:date="2012-02-08T18:18:00Z"/>
                    <w:rFonts w:ascii="Times New Roman" w:hAnsi="Times New Roman"/>
                  </w:rPr>
                </w:rPrChange>
              </w:rPr>
            </w:pPr>
            <w:ins w:id="8433" w:author="Red Army" w:date="2012-02-08T18:24:00Z">
              <w:r w:rsidRPr="001A0C52">
                <w:rPr>
                  <w:rFonts w:ascii="Times New Roman" w:hAnsi="Times New Roman"/>
                  <w:sz w:val="24"/>
                  <w:rPrChange w:id="8434" w:author="Red Army" w:date="2012-02-08T20:12:00Z">
                    <w:rPr>
                      <w:rFonts w:ascii="Times New Roman" w:hAnsi="Times New Roman"/>
                    </w:rPr>
                  </w:rPrChange>
                </w:rPr>
                <w:t>The date that this Teaching Plan is used in reality.</w:t>
              </w:r>
            </w:ins>
          </w:p>
        </w:tc>
        <w:tc>
          <w:tcPr>
            <w:tcW w:w="810" w:type="dxa"/>
            <w:tcPrChange w:id="8435" w:author="Phuong Giang" w:date="2012-02-10T23:53:00Z">
              <w:tcPr>
                <w:tcW w:w="810" w:type="dxa"/>
              </w:tcPr>
            </w:tcPrChange>
          </w:tcPr>
          <w:p w:rsidR="00F155FA" w:rsidRPr="001A0C52" w:rsidRDefault="00F155FA" w:rsidP="00130E1F">
            <w:pPr>
              <w:rPr>
                <w:ins w:id="8436" w:author="Red Army" w:date="2012-02-08T18:18:00Z"/>
                <w:rFonts w:ascii="Times New Roman" w:hAnsi="Times New Roman"/>
                <w:sz w:val="24"/>
                <w:rPrChange w:id="8437" w:author="Red Army" w:date="2012-02-08T20:12:00Z">
                  <w:rPr>
                    <w:ins w:id="8438" w:author="Red Army" w:date="2012-02-08T18:18:00Z"/>
                    <w:rFonts w:ascii="Times New Roman" w:hAnsi="Times New Roman"/>
                  </w:rPr>
                </w:rPrChange>
              </w:rPr>
            </w:pPr>
            <w:ins w:id="8439" w:author="Red Army" w:date="2012-02-08T18:44:00Z">
              <w:del w:id="8440" w:author="Phuong Giang" w:date="2012-02-10T23:46:00Z">
                <w:r w:rsidRPr="001A0C52" w:rsidDel="00F155FA">
                  <w:rPr>
                    <w:rFonts w:ascii="Times New Roman" w:hAnsi="Times New Roman"/>
                    <w:sz w:val="24"/>
                    <w:rPrChange w:id="8441" w:author="Red Army" w:date="2012-02-08T20:12:00Z">
                      <w:rPr>
                        <w:rFonts w:ascii="Times New Roman" w:hAnsi="Times New Roman"/>
                      </w:rPr>
                    </w:rPrChange>
                  </w:rPr>
                  <w:delText>N/A</w:delText>
                </w:r>
              </w:del>
            </w:ins>
            <w:ins w:id="8442" w:author="Phuong Giang" w:date="2012-02-10T23:46:00Z">
              <w:r>
                <w:rPr>
                  <w:rFonts w:ascii="Times New Roman" w:hAnsi="Times New Roman"/>
                  <w:sz w:val="24"/>
                </w:rPr>
                <w:t>N</w:t>
              </w:r>
            </w:ins>
          </w:p>
        </w:tc>
        <w:tc>
          <w:tcPr>
            <w:tcW w:w="630" w:type="dxa"/>
            <w:tcPrChange w:id="8443" w:author="Phuong Giang" w:date="2012-02-10T23:53:00Z">
              <w:tcPr>
                <w:tcW w:w="630" w:type="dxa"/>
              </w:tcPr>
            </w:tcPrChange>
          </w:tcPr>
          <w:p w:rsidR="00F155FA" w:rsidRPr="001A0C52" w:rsidRDefault="00F155FA" w:rsidP="00130E1F">
            <w:pPr>
              <w:rPr>
                <w:ins w:id="8444" w:author="Red Army" w:date="2012-02-08T18:18:00Z"/>
                <w:rFonts w:ascii="Times New Roman" w:hAnsi="Times New Roman"/>
                <w:sz w:val="24"/>
                <w:rPrChange w:id="8445" w:author="Red Army" w:date="2012-02-08T20:12:00Z">
                  <w:rPr>
                    <w:ins w:id="8446" w:author="Red Army" w:date="2012-02-08T18:18:00Z"/>
                    <w:rFonts w:ascii="Times New Roman" w:hAnsi="Times New Roman"/>
                  </w:rPr>
                </w:rPrChange>
              </w:rPr>
            </w:pPr>
            <w:ins w:id="8447" w:author="Red Army" w:date="2012-02-08T18:34:00Z">
              <w:r w:rsidRPr="001A0C52">
                <w:rPr>
                  <w:rFonts w:ascii="Times New Roman" w:hAnsi="Times New Roman"/>
                  <w:sz w:val="24"/>
                  <w:rPrChange w:id="8448" w:author="Red Army" w:date="2012-02-08T20:12:00Z">
                    <w:rPr>
                      <w:rFonts w:ascii="Times New Roman" w:hAnsi="Times New Roman"/>
                    </w:rPr>
                  </w:rPrChange>
                </w:rPr>
                <w:t>N</w:t>
              </w:r>
            </w:ins>
          </w:p>
        </w:tc>
        <w:tc>
          <w:tcPr>
            <w:tcW w:w="1080" w:type="dxa"/>
            <w:tcPrChange w:id="8449" w:author="Phuong Giang" w:date="2012-02-10T23:53:00Z">
              <w:tcPr>
                <w:tcW w:w="1260" w:type="dxa"/>
              </w:tcPr>
            </w:tcPrChange>
          </w:tcPr>
          <w:p w:rsidR="00F155FA" w:rsidRPr="001A0C52" w:rsidRDefault="00F155FA" w:rsidP="00130E1F">
            <w:pPr>
              <w:rPr>
                <w:ins w:id="8450" w:author="Red Army" w:date="2012-02-08T18:18:00Z"/>
                <w:rFonts w:ascii="Times New Roman" w:hAnsi="Times New Roman"/>
                <w:sz w:val="24"/>
                <w:rPrChange w:id="8451" w:author="Red Army" w:date="2012-02-08T20:12:00Z">
                  <w:rPr>
                    <w:ins w:id="8452" w:author="Red Army" w:date="2012-02-08T18:18:00Z"/>
                    <w:rFonts w:ascii="Times New Roman" w:hAnsi="Times New Roman"/>
                  </w:rPr>
                </w:rPrChange>
              </w:rPr>
            </w:pPr>
            <w:ins w:id="8453" w:author="Red Army" w:date="2012-02-08T18:25:00Z">
              <w:r w:rsidRPr="001A0C52">
                <w:rPr>
                  <w:rFonts w:ascii="Times New Roman" w:hAnsi="Times New Roman"/>
                  <w:sz w:val="24"/>
                  <w:rPrChange w:id="8454" w:author="Red Army" w:date="2012-02-08T20:12:00Z">
                    <w:rPr>
                      <w:rFonts w:ascii="Times New Roman" w:hAnsi="Times New Roman"/>
                    </w:rPr>
                  </w:rPrChange>
                </w:rPr>
                <w:t>Date</w:t>
              </w:r>
            </w:ins>
            <w:ins w:id="8455" w:author="Red Army" w:date="2012-02-08T18:55:00Z">
              <w:r w:rsidRPr="001A0C52">
                <w:rPr>
                  <w:rFonts w:ascii="Times New Roman" w:hAnsi="Times New Roman"/>
                  <w:sz w:val="24"/>
                  <w:rPrChange w:id="8456" w:author="Red Army" w:date="2012-02-08T20:12:00Z">
                    <w:rPr>
                      <w:rFonts w:ascii="Times New Roman" w:hAnsi="Times New Roman"/>
                    </w:rPr>
                  </w:rPrChange>
                </w:rPr>
                <w:t xml:space="preserve"> Time</w:t>
              </w:r>
            </w:ins>
          </w:p>
        </w:tc>
        <w:tc>
          <w:tcPr>
            <w:tcW w:w="900" w:type="dxa"/>
            <w:tcPrChange w:id="8457" w:author="Phuong Giang" w:date="2012-02-10T23:53:00Z">
              <w:tcPr>
                <w:tcW w:w="1080" w:type="dxa"/>
              </w:tcPr>
            </w:tcPrChange>
          </w:tcPr>
          <w:p w:rsidR="00F155FA" w:rsidRPr="001A0C52" w:rsidRDefault="00F155FA" w:rsidP="00130E1F">
            <w:pPr>
              <w:rPr>
                <w:ins w:id="8458" w:author="Red Army" w:date="2012-02-08T18:18:00Z"/>
                <w:rFonts w:ascii="Times New Roman" w:hAnsi="Times New Roman"/>
                <w:sz w:val="24"/>
                <w:rPrChange w:id="8459" w:author="Red Army" w:date="2012-02-08T20:12:00Z">
                  <w:rPr>
                    <w:ins w:id="8460" w:author="Red Army" w:date="2012-02-08T18:18:00Z"/>
                    <w:rFonts w:ascii="Times New Roman" w:hAnsi="Times New Roman"/>
                  </w:rPr>
                </w:rPrChange>
              </w:rPr>
            </w:pPr>
            <w:ins w:id="8461" w:author="Red Army" w:date="2012-02-08T18:54:00Z">
              <w:r w:rsidRPr="001A0C52">
                <w:rPr>
                  <w:rFonts w:ascii="Times New Roman" w:hAnsi="Times New Roman"/>
                  <w:sz w:val="24"/>
                  <w:rPrChange w:id="8462" w:author="Red Army" w:date="2012-02-08T20:12:00Z">
                    <w:rPr>
                      <w:rFonts w:ascii="Times New Roman" w:hAnsi="Times New Roman"/>
                    </w:rPr>
                  </w:rPrChange>
                </w:rPr>
                <w:t>Fixed</w:t>
              </w:r>
            </w:ins>
          </w:p>
        </w:tc>
        <w:tc>
          <w:tcPr>
            <w:tcW w:w="1080" w:type="dxa"/>
            <w:tcPrChange w:id="8463" w:author="Phuong Giang" w:date="2012-02-10T23:53:00Z">
              <w:tcPr>
                <w:tcW w:w="1080" w:type="dxa"/>
              </w:tcPr>
            </w:tcPrChange>
          </w:tcPr>
          <w:p w:rsidR="00F155FA" w:rsidRPr="001A0C52" w:rsidRDefault="00F155FA" w:rsidP="00130E1F">
            <w:pPr>
              <w:rPr>
                <w:ins w:id="8464" w:author="Red Army" w:date="2012-02-08T18:47:00Z"/>
                <w:rFonts w:ascii="Times New Roman" w:hAnsi="Times New Roman"/>
                <w:sz w:val="24"/>
                <w:rPrChange w:id="8465" w:author="Red Army" w:date="2012-02-08T20:12:00Z">
                  <w:rPr>
                    <w:ins w:id="8466" w:author="Red Army" w:date="2012-02-08T18:47:00Z"/>
                    <w:rFonts w:ascii="Times New Roman" w:hAnsi="Times New Roman"/>
                  </w:rPr>
                </w:rPrChange>
              </w:rPr>
            </w:pPr>
            <w:ins w:id="8467" w:author="Red Army" w:date="2012-02-08T18:55:00Z">
              <w:r w:rsidRPr="001A0C52">
                <w:rPr>
                  <w:rFonts w:ascii="Times New Roman" w:hAnsi="Times New Roman"/>
                  <w:sz w:val="24"/>
                  <w:rPrChange w:id="8468" w:author="Red Army" w:date="2012-02-08T20:12:00Z">
                    <w:rPr>
                      <w:rFonts w:ascii="Times New Roman" w:hAnsi="Times New Roman"/>
                    </w:rPr>
                  </w:rPrChange>
                </w:rPr>
                <w:t>N/A</w:t>
              </w:r>
            </w:ins>
          </w:p>
        </w:tc>
      </w:tr>
      <w:tr w:rsidR="00F155FA" w:rsidRPr="001A0C52" w:rsidTr="00F155FA">
        <w:trPr>
          <w:trHeight w:val="569"/>
          <w:ins w:id="8469" w:author="Red Army" w:date="2012-02-08T18:18:00Z"/>
          <w:trPrChange w:id="8470" w:author="Phuong Giang" w:date="2012-02-10T23:53:00Z">
            <w:trPr>
              <w:trHeight w:val="569"/>
            </w:trPr>
          </w:trPrChange>
        </w:trPr>
        <w:tc>
          <w:tcPr>
            <w:tcW w:w="558" w:type="dxa"/>
            <w:tcPrChange w:id="8471" w:author="Phuong Giang" w:date="2012-02-10T23:53:00Z">
              <w:tcPr>
                <w:tcW w:w="1728" w:type="dxa"/>
              </w:tcPr>
            </w:tcPrChange>
          </w:tcPr>
          <w:p w:rsidR="00F155FA" w:rsidRPr="001A0C52" w:rsidRDefault="00F155FA" w:rsidP="00130E1F">
            <w:pPr>
              <w:rPr>
                <w:ins w:id="8472" w:author="Phuong Giang" w:date="2012-02-10T23:49:00Z"/>
                <w:rFonts w:ascii="Times New Roman" w:hAnsi="Times New Roman"/>
                <w:b/>
                <w:bCs/>
                <w:sz w:val="24"/>
                <w:rPrChange w:id="8473" w:author="Red Army" w:date="2012-02-08T20:12:00Z">
                  <w:rPr>
                    <w:ins w:id="8474" w:author="Phuong Giang" w:date="2012-02-10T23:49:00Z"/>
                    <w:rFonts w:ascii="Times New Roman" w:hAnsi="Times New Roman"/>
                    <w:b/>
                    <w:bCs/>
                    <w:sz w:val="24"/>
                  </w:rPr>
                </w:rPrChange>
              </w:rPr>
            </w:pPr>
            <w:ins w:id="8475" w:author="Phuong Giang" w:date="2012-02-10T23:50:00Z">
              <w:r>
                <w:rPr>
                  <w:rFonts w:ascii="Times New Roman" w:hAnsi="Times New Roman"/>
                  <w:b/>
                  <w:bCs/>
                  <w:sz w:val="24"/>
                </w:rPr>
                <w:t>5</w:t>
              </w:r>
            </w:ins>
          </w:p>
        </w:tc>
        <w:tc>
          <w:tcPr>
            <w:tcW w:w="1890" w:type="dxa"/>
            <w:tcPrChange w:id="8476" w:author="Phuong Giang" w:date="2012-02-10T23:53:00Z">
              <w:tcPr>
                <w:tcW w:w="1728" w:type="dxa"/>
              </w:tcPr>
            </w:tcPrChange>
          </w:tcPr>
          <w:p w:rsidR="00F155FA" w:rsidRPr="00F155FA" w:rsidRDefault="00F155FA" w:rsidP="00130E1F">
            <w:pPr>
              <w:rPr>
                <w:ins w:id="8477" w:author="Red Army" w:date="2012-02-08T18:18:00Z"/>
                <w:rFonts w:ascii="Times New Roman" w:hAnsi="Times New Roman"/>
                <w:bCs/>
                <w:sz w:val="24"/>
                <w:rPrChange w:id="8478" w:author="Phuong Giang" w:date="2012-02-10T23:50:00Z">
                  <w:rPr>
                    <w:ins w:id="8479" w:author="Red Army" w:date="2012-02-08T18:18:00Z"/>
                    <w:rFonts w:ascii="Times New Roman" w:hAnsi="Times New Roman"/>
                    <w:b/>
                    <w:bCs/>
                  </w:rPr>
                </w:rPrChange>
              </w:rPr>
            </w:pPr>
            <w:ins w:id="8480" w:author="Red Army" w:date="2012-02-08T18:18:00Z">
              <w:r w:rsidRPr="00F155FA">
                <w:rPr>
                  <w:rFonts w:ascii="Times New Roman" w:hAnsi="Times New Roman"/>
                  <w:bCs/>
                  <w:sz w:val="24"/>
                  <w:rPrChange w:id="8481" w:author="Phuong Giang" w:date="2012-02-10T23:50:00Z">
                    <w:rPr>
                      <w:rFonts w:ascii="Times New Roman" w:hAnsi="Times New Roman"/>
                      <w:b/>
                      <w:bCs/>
                    </w:rPr>
                  </w:rPrChange>
                </w:rPr>
                <w:t>Subject</w:t>
              </w:r>
            </w:ins>
          </w:p>
        </w:tc>
        <w:tc>
          <w:tcPr>
            <w:tcW w:w="3420" w:type="dxa"/>
            <w:tcPrChange w:id="8482" w:author="Phuong Giang" w:date="2012-02-10T23:53:00Z">
              <w:tcPr>
                <w:tcW w:w="3870" w:type="dxa"/>
              </w:tcPr>
            </w:tcPrChange>
          </w:tcPr>
          <w:p w:rsidR="00F155FA" w:rsidRPr="001A0C52" w:rsidRDefault="00F155FA" w:rsidP="00130E1F">
            <w:pPr>
              <w:rPr>
                <w:ins w:id="8483" w:author="Red Army" w:date="2012-02-08T18:18:00Z"/>
                <w:rFonts w:ascii="Times New Roman" w:hAnsi="Times New Roman"/>
                <w:sz w:val="24"/>
                <w:rPrChange w:id="8484" w:author="Red Army" w:date="2012-02-08T20:12:00Z">
                  <w:rPr>
                    <w:ins w:id="8485" w:author="Red Army" w:date="2012-02-08T18:18:00Z"/>
                    <w:rFonts w:ascii="Times New Roman" w:hAnsi="Times New Roman"/>
                  </w:rPr>
                </w:rPrChange>
              </w:rPr>
            </w:pPr>
            <w:ins w:id="8486" w:author="Red Army" w:date="2012-02-08T18:24:00Z">
              <w:r w:rsidRPr="001A0C52">
                <w:rPr>
                  <w:rFonts w:ascii="Times New Roman" w:hAnsi="Times New Roman"/>
                  <w:sz w:val="24"/>
                  <w:rPrChange w:id="8487" w:author="Red Army" w:date="2012-02-08T20:12:00Z">
                    <w:rPr>
                      <w:rFonts w:ascii="Times New Roman" w:hAnsi="Times New Roman"/>
                    </w:rPr>
                  </w:rPrChange>
                </w:rPr>
                <w:t>The Subject to which this Teaching Plan is belonged.</w:t>
              </w:r>
            </w:ins>
          </w:p>
        </w:tc>
        <w:tc>
          <w:tcPr>
            <w:tcW w:w="810" w:type="dxa"/>
            <w:tcPrChange w:id="8488" w:author="Phuong Giang" w:date="2012-02-10T23:53:00Z">
              <w:tcPr>
                <w:tcW w:w="810" w:type="dxa"/>
              </w:tcPr>
            </w:tcPrChange>
          </w:tcPr>
          <w:p w:rsidR="00F155FA" w:rsidRPr="001A0C52" w:rsidRDefault="00F155FA" w:rsidP="00130E1F">
            <w:pPr>
              <w:rPr>
                <w:ins w:id="8489" w:author="Red Army" w:date="2012-02-08T18:18:00Z"/>
                <w:rFonts w:ascii="Times New Roman" w:hAnsi="Times New Roman"/>
                <w:sz w:val="24"/>
                <w:rPrChange w:id="8490" w:author="Red Army" w:date="2012-02-08T20:12:00Z">
                  <w:rPr>
                    <w:ins w:id="8491" w:author="Red Army" w:date="2012-02-08T18:18:00Z"/>
                    <w:rFonts w:ascii="Times New Roman" w:hAnsi="Times New Roman"/>
                  </w:rPr>
                </w:rPrChange>
              </w:rPr>
            </w:pPr>
            <w:ins w:id="8492" w:author="Red Army" w:date="2012-02-08T18:44:00Z">
              <w:del w:id="8493" w:author="Phuong Giang" w:date="2012-02-10T23:46:00Z">
                <w:r w:rsidRPr="001A0C52" w:rsidDel="00F155FA">
                  <w:rPr>
                    <w:rFonts w:ascii="Times New Roman" w:hAnsi="Times New Roman"/>
                    <w:sz w:val="24"/>
                    <w:rPrChange w:id="8494" w:author="Red Army" w:date="2012-02-08T20:12:00Z">
                      <w:rPr>
                        <w:rFonts w:ascii="Times New Roman" w:hAnsi="Times New Roman"/>
                      </w:rPr>
                    </w:rPrChange>
                  </w:rPr>
                  <w:delText>N/A</w:delText>
                </w:r>
              </w:del>
            </w:ins>
            <w:ins w:id="8495" w:author="Phuong Giang" w:date="2012-02-10T23:46:00Z">
              <w:r>
                <w:rPr>
                  <w:rFonts w:ascii="Times New Roman" w:hAnsi="Times New Roman"/>
                  <w:sz w:val="24"/>
                </w:rPr>
                <w:t>N</w:t>
              </w:r>
            </w:ins>
          </w:p>
        </w:tc>
        <w:tc>
          <w:tcPr>
            <w:tcW w:w="630" w:type="dxa"/>
            <w:tcPrChange w:id="8496" w:author="Phuong Giang" w:date="2012-02-10T23:53:00Z">
              <w:tcPr>
                <w:tcW w:w="630" w:type="dxa"/>
              </w:tcPr>
            </w:tcPrChange>
          </w:tcPr>
          <w:p w:rsidR="00F155FA" w:rsidRPr="001A0C52" w:rsidRDefault="00F155FA" w:rsidP="00130E1F">
            <w:pPr>
              <w:rPr>
                <w:ins w:id="8497" w:author="Red Army" w:date="2012-02-08T18:18:00Z"/>
                <w:rFonts w:ascii="Times New Roman" w:hAnsi="Times New Roman"/>
                <w:sz w:val="24"/>
                <w:rPrChange w:id="8498" w:author="Red Army" w:date="2012-02-08T20:12:00Z">
                  <w:rPr>
                    <w:ins w:id="8499" w:author="Red Army" w:date="2012-02-08T18:18:00Z"/>
                    <w:rFonts w:ascii="Times New Roman" w:hAnsi="Times New Roman"/>
                  </w:rPr>
                </w:rPrChange>
              </w:rPr>
            </w:pPr>
            <w:ins w:id="8500" w:author="Red Army" w:date="2012-02-08T18:34:00Z">
              <w:r w:rsidRPr="001A0C52">
                <w:rPr>
                  <w:rFonts w:ascii="Times New Roman" w:hAnsi="Times New Roman"/>
                  <w:sz w:val="24"/>
                  <w:rPrChange w:id="8501" w:author="Red Army" w:date="2012-02-08T20:12:00Z">
                    <w:rPr>
                      <w:rFonts w:ascii="Times New Roman" w:hAnsi="Times New Roman"/>
                    </w:rPr>
                  </w:rPrChange>
                </w:rPr>
                <w:t>Y</w:t>
              </w:r>
            </w:ins>
          </w:p>
        </w:tc>
        <w:tc>
          <w:tcPr>
            <w:tcW w:w="1080" w:type="dxa"/>
            <w:tcPrChange w:id="8502" w:author="Phuong Giang" w:date="2012-02-10T23:53:00Z">
              <w:tcPr>
                <w:tcW w:w="1260" w:type="dxa"/>
              </w:tcPr>
            </w:tcPrChange>
          </w:tcPr>
          <w:p w:rsidR="00F155FA" w:rsidRPr="001A0C52" w:rsidRDefault="00F155FA" w:rsidP="00130E1F">
            <w:pPr>
              <w:rPr>
                <w:ins w:id="8503" w:author="Red Army" w:date="2012-02-08T18:18:00Z"/>
                <w:rFonts w:ascii="Times New Roman" w:hAnsi="Times New Roman"/>
                <w:sz w:val="24"/>
                <w:rPrChange w:id="8504" w:author="Red Army" w:date="2012-02-08T20:12:00Z">
                  <w:rPr>
                    <w:ins w:id="8505" w:author="Red Army" w:date="2012-02-08T18:18:00Z"/>
                    <w:rFonts w:ascii="Times New Roman" w:hAnsi="Times New Roman"/>
                  </w:rPr>
                </w:rPrChange>
              </w:rPr>
            </w:pPr>
            <w:ins w:id="8506" w:author="Red Army" w:date="2012-02-08T18:25:00Z">
              <w:r w:rsidRPr="001A0C52">
                <w:rPr>
                  <w:rFonts w:ascii="Times New Roman" w:hAnsi="Times New Roman"/>
                  <w:sz w:val="24"/>
                  <w:rPrChange w:id="8507" w:author="Red Army" w:date="2012-02-08T20:12:00Z">
                    <w:rPr>
                      <w:rFonts w:ascii="Times New Roman" w:hAnsi="Times New Roman"/>
                    </w:rPr>
                  </w:rPrChange>
                </w:rPr>
                <w:t>Text</w:t>
              </w:r>
            </w:ins>
          </w:p>
        </w:tc>
        <w:tc>
          <w:tcPr>
            <w:tcW w:w="900" w:type="dxa"/>
            <w:tcPrChange w:id="8508" w:author="Phuong Giang" w:date="2012-02-10T23:53:00Z">
              <w:tcPr>
                <w:tcW w:w="1080" w:type="dxa"/>
              </w:tcPr>
            </w:tcPrChange>
          </w:tcPr>
          <w:p w:rsidR="00F155FA" w:rsidRPr="001A0C52" w:rsidRDefault="00F155FA" w:rsidP="00130E1F">
            <w:pPr>
              <w:rPr>
                <w:ins w:id="8509" w:author="Red Army" w:date="2012-02-08T18:18:00Z"/>
                <w:rFonts w:ascii="Times New Roman" w:hAnsi="Times New Roman"/>
                <w:sz w:val="24"/>
                <w:rPrChange w:id="8510" w:author="Red Army" w:date="2012-02-08T20:12:00Z">
                  <w:rPr>
                    <w:ins w:id="8511" w:author="Red Army" w:date="2012-02-08T18:18:00Z"/>
                    <w:rFonts w:ascii="Times New Roman" w:hAnsi="Times New Roman"/>
                  </w:rPr>
                </w:rPrChange>
              </w:rPr>
            </w:pPr>
            <w:ins w:id="8512" w:author="Red Army" w:date="2012-02-08T18:55:00Z">
              <w:r w:rsidRPr="001A0C52">
                <w:rPr>
                  <w:rFonts w:ascii="Times New Roman" w:hAnsi="Times New Roman"/>
                  <w:sz w:val="24"/>
                  <w:rPrChange w:id="8513" w:author="Red Army" w:date="2012-02-08T20:12:00Z">
                    <w:rPr>
                      <w:rFonts w:ascii="Times New Roman" w:hAnsi="Times New Roman"/>
                    </w:rPr>
                  </w:rPrChange>
                </w:rPr>
                <w:t>N/A</w:t>
              </w:r>
            </w:ins>
          </w:p>
        </w:tc>
        <w:tc>
          <w:tcPr>
            <w:tcW w:w="1080" w:type="dxa"/>
            <w:tcPrChange w:id="8514" w:author="Phuong Giang" w:date="2012-02-10T23:53:00Z">
              <w:tcPr>
                <w:tcW w:w="1080" w:type="dxa"/>
              </w:tcPr>
            </w:tcPrChange>
          </w:tcPr>
          <w:p w:rsidR="00F155FA" w:rsidRPr="001A0C52" w:rsidRDefault="00F155FA" w:rsidP="00130E1F">
            <w:pPr>
              <w:rPr>
                <w:ins w:id="8515" w:author="Red Army" w:date="2012-02-08T18:47:00Z"/>
                <w:rFonts w:ascii="Times New Roman" w:hAnsi="Times New Roman"/>
                <w:sz w:val="24"/>
                <w:rPrChange w:id="8516" w:author="Red Army" w:date="2012-02-08T20:12:00Z">
                  <w:rPr>
                    <w:ins w:id="8517" w:author="Red Army" w:date="2012-02-08T18:47:00Z"/>
                    <w:rFonts w:ascii="Times New Roman" w:hAnsi="Times New Roman"/>
                  </w:rPr>
                </w:rPrChange>
              </w:rPr>
            </w:pPr>
            <w:ins w:id="8518" w:author="Red Army" w:date="2012-02-08T18:55:00Z">
              <w:r w:rsidRPr="001A0C52">
                <w:rPr>
                  <w:rFonts w:ascii="Times New Roman" w:hAnsi="Times New Roman"/>
                  <w:sz w:val="24"/>
                  <w:rPrChange w:id="8519" w:author="Red Army" w:date="2012-02-08T20:12:00Z">
                    <w:rPr>
                      <w:rFonts w:ascii="Times New Roman" w:hAnsi="Times New Roman"/>
                    </w:rPr>
                  </w:rPrChange>
                </w:rPr>
                <w:t>N/A</w:t>
              </w:r>
            </w:ins>
          </w:p>
        </w:tc>
      </w:tr>
      <w:tr w:rsidR="00F155FA" w:rsidRPr="001A0C52" w:rsidTr="00F155FA">
        <w:trPr>
          <w:trHeight w:val="569"/>
          <w:ins w:id="8520" w:author="Red Army" w:date="2012-02-08T18:18:00Z"/>
          <w:trPrChange w:id="8521" w:author="Phuong Giang" w:date="2012-02-10T23:53:00Z">
            <w:trPr>
              <w:trHeight w:val="569"/>
            </w:trPr>
          </w:trPrChange>
        </w:trPr>
        <w:tc>
          <w:tcPr>
            <w:tcW w:w="558" w:type="dxa"/>
            <w:tcPrChange w:id="8522" w:author="Phuong Giang" w:date="2012-02-10T23:53:00Z">
              <w:tcPr>
                <w:tcW w:w="1728" w:type="dxa"/>
              </w:tcPr>
            </w:tcPrChange>
          </w:tcPr>
          <w:p w:rsidR="00F155FA" w:rsidRPr="001A0C52" w:rsidRDefault="00F155FA" w:rsidP="00130E1F">
            <w:pPr>
              <w:rPr>
                <w:ins w:id="8523" w:author="Phuong Giang" w:date="2012-02-10T23:49:00Z"/>
                <w:rFonts w:ascii="Times New Roman" w:hAnsi="Times New Roman"/>
                <w:b/>
                <w:bCs/>
                <w:sz w:val="24"/>
                <w:rPrChange w:id="8524" w:author="Red Army" w:date="2012-02-08T20:12:00Z">
                  <w:rPr>
                    <w:ins w:id="8525" w:author="Phuong Giang" w:date="2012-02-10T23:49:00Z"/>
                    <w:rFonts w:ascii="Times New Roman" w:hAnsi="Times New Roman"/>
                    <w:b/>
                    <w:bCs/>
                    <w:sz w:val="24"/>
                  </w:rPr>
                </w:rPrChange>
              </w:rPr>
            </w:pPr>
            <w:ins w:id="8526" w:author="Phuong Giang" w:date="2012-02-10T23:50:00Z">
              <w:r>
                <w:rPr>
                  <w:rFonts w:ascii="Times New Roman" w:hAnsi="Times New Roman"/>
                  <w:b/>
                  <w:bCs/>
                  <w:sz w:val="24"/>
                </w:rPr>
                <w:t>6</w:t>
              </w:r>
            </w:ins>
          </w:p>
        </w:tc>
        <w:tc>
          <w:tcPr>
            <w:tcW w:w="1890" w:type="dxa"/>
            <w:tcPrChange w:id="8527" w:author="Phuong Giang" w:date="2012-02-10T23:53:00Z">
              <w:tcPr>
                <w:tcW w:w="1728" w:type="dxa"/>
              </w:tcPr>
            </w:tcPrChange>
          </w:tcPr>
          <w:p w:rsidR="00F155FA" w:rsidRPr="00F155FA" w:rsidRDefault="00F155FA" w:rsidP="00130E1F">
            <w:pPr>
              <w:rPr>
                <w:ins w:id="8528" w:author="Red Army" w:date="2012-02-08T18:18:00Z"/>
                <w:rFonts w:ascii="Times New Roman" w:hAnsi="Times New Roman"/>
                <w:bCs/>
                <w:sz w:val="24"/>
                <w:rPrChange w:id="8529" w:author="Phuong Giang" w:date="2012-02-10T23:50:00Z">
                  <w:rPr>
                    <w:ins w:id="8530" w:author="Red Army" w:date="2012-02-08T18:18:00Z"/>
                    <w:rFonts w:ascii="Times New Roman" w:hAnsi="Times New Roman"/>
                    <w:b/>
                    <w:bCs/>
                  </w:rPr>
                </w:rPrChange>
              </w:rPr>
            </w:pPr>
            <w:ins w:id="8531" w:author="Red Army" w:date="2012-02-08T18:18:00Z">
              <w:r w:rsidRPr="00F155FA">
                <w:rPr>
                  <w:rFonts w:ascii="Times New Roman" w:hAnsi="Times New Roman"/>
                  <w:bCs/>
                  <w:sz w:val="24"/>
                  <w:rPrChange w:id="8532" w:author="Phuong Giang" w:date="2012-02-10T23:50:00Z">
                    <w:rPr>
                      <w:rFonts w:ascii="Times New Roman" w:hAnsi="Times New Roman"/>
                      <w:b/>
                      <w:bCs/>
                    </w:rPr>
                  </w:rPrChange>
                </w:rPr>
                <w:t>Topic No.</w:t>
              </w:r>
            </w:ins>
          </w:p>
        </w:tc>
        <w:tc>
          <w:tcPr>
            <w:tcW w:w="3420" w:type="dxa"/>
            <w:tcPrChange w:id="8533" w:author="Phuong Giang" w:date="2012-02-10T23:53:00Z">
              <w:tcPr>
                <w:tcW w:w="3870" w:type="dxa"/>
              </w:tcPr>
            </w:tcPrChange>
          </w:tcPr>
          <w:p w:rsidR="00F155FA" w:rsidRPr="001A0C52" w:rsidRDefault="00F155FA" w:rsidP="00130E1F">
            <w:pPr>
              <w:rPr>
                <w:ins w:id="8534" w:author="Red Army" w:date="2012-02-08T18:18:00Z"/>
                <w:rFonts w:ascii="Times New Roman" w:hAnsi="Times New Roman"/>
                <w:sz w:val="24"/>
                <w:rPrChange w:id="8535" w:author="Red Army" w:date="2012-02-08T20:12:00Z">
                  <w:rPr>
                    <w:ins w:id="8536" w:author="Red Army" w:date="2012-02-08T18:18:00Z"/>
                    <w:rFonts w:ascii="Times New Roman" w:hAnsi="Times New Roman"/>
                  </w:rPr>
                </w:rPrChange>
              </w:rPr>
            </w:pPr>
            <w:ins w:id="8537" w:author="Red Army" w:date="2012-02-08T18:24:00Z">
              <w:r w:rsidRPr="001A0C52">
                <w:rPr>
                  <w:rFonts w:ascii="Times New Roman" w:hAnsi="Times New Roman"/>
                  <w:sz w:val="24"/>
                  <w:rPrChange w:id="8538" w:author="Red Army" w:date="2012-02-08T20:12:00Z">
                    <w:rPr>
                      <w:rFonts w:ascii="Times New Roman" w:hAnsi="Times New Roman"/>
                    </w:rPr>
                  </w:rPrChange>
                </w:rPr>
                <w:t>The order of the topic is defined by user. This is the order of topic defined in the text book, regardless of order number of class session.</w:t>
              </w:r>
            </w:ins>
          </w:p>
        </w:tc>
        <w:tc>
          <w:tcPr>
            <w:tcW w:w="810" w:type="dxa"/>
            <w:tcPrChange w:id="8539" w:author="Phuong Giang" w:date="2012-02-10T23:53:00Z">
              <w:tcPr>
                <w:tcW w:w="810" w:type="dxa"/>
              </w:tcPr>
            </w:tcPrChange>
          </w:tcPr>
          <w:p w:rsidR="00F155FA" w:rsidRPr="001A0C52" w:rsidRDefault="00F155FA" w:rsidP="00130E1F">
            <w:pPr>
              <w:rPr>
                <w:ins w:id="8540" w:author="Red Army" w:date="2012-02-08T18:18:00Z"/>
                <w:rFonts w:ascii="Times New Roman" w:hAnsi="Times New Roman"/>
                <w:sz w:val="24"/>
                <w:rPrChange w:id="8541" w:author="Red Army" w:date="2012-02-08T20:12:00Z">
                  <w:rPr>
                    <w:ins w:id="8542" w:author="Red Army" w:date="2012-02-08T18:18:00Z"/>
                    <w:rFonts w:ascii="Times New Roman" w:hAnsi="Times New Roman"/>
                  </w:rPr>
                </w:rPrChange>
              </w:rPr>
            </w:pPr>
            <w:ins w:id="8543" w:author="Red Army" w:date="2012-02-08T18:44:00Z">
              <w:del w:id="8544" w:author="Phuong Giang" w:date="2012-02-10T23:46:00Z">
                <w:r w:rsidRPr="001A0C52" w:rsidDel="00F155FA">
                  <w:rPr>
                    <w:rFonts w:ascii="Times New Roman" w:hAnsi="Times New Roman"/>
                    <w:sz w:val="24"/>
                    <w:rPrChange w:id="8545" w:author="Red Army" w:date="2012-02-08T20:12:00Z">
                      <w:rPr>
                        <w:rFonts w:ascii="Times New Roman" w:hAnsi="Times New Roman"/>
                      </w:rPr>
                    </w:rPrChange>
                  </w:rPr>
                  <w:delText>N/A</w:delText>
                </w:r>
              </w:del>
            </w:ins>
            <w:ins w:id="8546" w:author="Phuong Giang" w:date="2012-02-10T23:46:00Z">
              <w:r>
                <w:rPr>
                  <w:rFonts w:ascii="Times New Roman" w:hAnsi="Times New Roman"/>
                  <w:sz w:val="24"/>
                </w:rPr>
                <w:t>N</w:t>
              </w:r>
            </w:ins>
          </w:p>
        </w:tc>
        <w:tc>
          <w:tcPr>
            <w:tcW w:w="630" w:type="dxa"/>
            <w:tcPrChange w:id="8547" w:author="Phuong Giang" w:date="2012-02-10T23:53:00Z">
              <w:tcPr>
                <w:tcW w:w="630" w:type="dxa"/>
              </w:tcPr>
            </w:tcPrChange>
          </w:tcPr>
          <w:p w:rsidR="00F155FA" w:rsidRPr="001A0C52" w:rsidRDefault="00F155FA" w:rsidP="00130E1F">
            <w:pPr>
              <w:rPr>
                <w:ins w:id="8548" w:author="Red Army" w:date="2012-02-08T18:18:00Z"/>
                <w:rFonts w:ascii="Times New Roman" w:hAnsi="Times New Roman"/>
                <w:sz w:val="24"/>
                <w:rPrChange w:id="8549" w:author="Red Army" w:date="2012-02-08T20:12:00Z">
                  <w:rPr>
                    <w:ins w:id="8550" w:author="Red Army" w:date="2012-02-08T18:18:00Z"/>
                    <w:rFonts w:ascii="Times New Roman" w:hAnsi="Times New Roman"/>
                  </w:rPr>
                </w:rPrChange>
              </w:rPr>
            </w:pPr>
            <w:ins w:id="8551" w:author="Red Army" w:date="2012-02-08T18:34:00Z">
              <w:r w:rsidRPr="001A0C52">
                <w:rPr>
                  <w:rFonts w:ascii="Times New Roman" w:hAnsi="Times New Roman"/>
                  <w:sz w:val="24"/>
                  <w:rPrChange w:id="8552" w:author="Red Army" w:date="2012-02-08T20:12:00Z">
                    <w:rPr>
                      <w:rFonts w:ascii="Times New Roman" w:hAnsi="Times New Roman"/>
                    </w:rPr>
                  </w:rPrChange>
                </w:rPr>
                <w:t>N</w:t>
              </w:r>
            </w:ins>
          </w:p>
        </w:tc>
        <w:tc>
          <w:tcPr>
            <w:tcW w:w="1080" w:type="dxa"/>
            <w:tcPrChange w:id="8553" w:author="Phuong Giang" w:date="2012-02-10T23:53:00Z">
              <w:tcPr>
                <w:tcW w:w="1260" w:type="dxa"/>
              </w:tcPr>
            </w:tcPrChange>
          </w:tcPr>
          <w:p w:rsidR="00F155FA" w:rsidRPr="001A0C52" w:rsidRDefault="00F155FA" w:rsidP="00130E1F">
            <w:pPr>
              <w:rPr>
                <w:ins w:id="8554" w:author="Red Army" w:date="2012-02-08T18:18:00Z"/>
                <w:rFonts w:ascii="Times New Roman" w:hAnsi="Times New Roman"/>
                <w:sz w:val="24"/>
                <w:rPrChange w:id="8555" w:author="Red Army" w:date="2012-02-08T20:12:00Z">
                  <w:rPr>
                    <w:ins w:id="8556" w:author="Red Army" w:date="2012-02-08T18:18:00Z"/>
                    <w:rFonts w:ascii="Times New Roman" w:hAnsi="Times New Roman"/>
                  </w:rPr>
                </w:rPrChange>
              </w:rPr>
            </w:pPr>
            <w:ins w:id="8557" w:author="Red Army" w:date="2012-02-08T18:25:00Z">
              <w:r w:rsidRPr="001A0C52">
                <w:rPr>
                  <w:rFonts w:ascii="Times New Roman" w:hAnsi="Times New Roman"/>
                  <w:sz w:val="24"/>
                  <w:rPrChange w:id="8558" w:author="Red Army" w:date="2012-02-08T20:12:00Z">
                    <w:rPr>
                      <w:rFonts w:ascii="Times New Roman" w:hAnsi="Times New Roman"/>
                    </w:rPr>
                  </w:rPrChange>
                </w:rPr>
                <w:t>Numeric</w:t>
              </w:r>
            </w:ins>
          </w:p>
        </w:tc>
        <w:tc>
          <w:tcPr>
            <w:tcW w:w="900" w:type="dxa"/>
            <w:tcPrChange w:id="8559" w:author="Phuong Giang" w:date="2012-02-10T23:53:00Z">
              <w:tcPr>
                <w:tcW w:w="1080" w:type="dxa"/>
              </w:tcPr>
            </w:tcPrChange>
          </w:tcPr>
          <w:p w:rsidR="00F155FA" w:rsidRPr="001A0C52" w:rsidRDefault="00F155FA" w:rsidP="00130E1F">
            <w:pPr>
              <w:rPr>
                <w:ins w:id="8560" w:author="Red Army" w:date="2012-02-08T18:18:00Z"/>
                <w:rFonts w:ascii="Times New Roman" w:hAnsi="Times New Roman"/>
                <w:sz w:val="24"/>
                <w:rPrChange w:id="8561" w:author="Red Army" w:date="2012-02-08T20:12:00Z">
                  <w:rPr>
                    <w:ins w:id="8562" w:author="Red Army" w:date="2012-02-08T18:18:00Z"/>
                    <w:rFonts w:ascii="Times New Roman" w:hAnsi="Times New Roman"/>
                  </w:rPr>
                </w:rPrChange>
              </w:rPr>
            </w:pPr>
            <w:ins w:id="8563" w:author="Red Army" w:date="2012-02-08T18:55:00Z">
              <w:r w:rsidRPr="001A0C52">
                <w:rPr>
                  <w:rFonts w:ascii="Times New Roman" w:hAnsi="Times New Roman"/>
                  <w:sz w:val="24"/>
                  <w:rPrChange w:id="8564" w:author="Red Army" w:date="2012-02-08T20:12:00Z">
                    <w:rPr>
                      <w:rFonts w:ascii="Times New Roman" w:hAnsi="Times New Roman"/>
                    </w:rPr>
                  </w:rPrChange>
                </w:rPr>
                <w:t>Fixed</w:t>
              </w:r>
            </w:ins>
          </w:p>
        </w:tc>
        <w:tc>
          <w:tcPr>
            <w:tcW w:w="1080" w:type="dxa"/>
            <w:tcPrChange w:id="8565" w:author="Phuong Giang" w:date="2012-02-10T23:53:00Z">
              <w:tcPr>
                <w:tcW w:w="1080" w:type="dxa"/>
              </w:tcPr>
            </w:tcPrChange>
          </w:tcPr>
          <w:p w:rsidR="00F155FA" w:rsidRPr="001A0C52" w:rsidRDefault="00F155FA" w:rsidP="00130E1F">
            <w:pPr>
              <w:rPr>
                <w:ins w:id="8566" w:author="Red Army" w:date="2012-02-08T18:47:00Z"/>
                <w:rFonts w:ascii="Times New Roman" w:hAnsi="Times New Roman"/>
                <w:sz w:val="24"/>
                <w:rPrChange w:id="8567" w:author="Red Army" w:date="2012-02-08T20:12:00Z">
                  <w:rPr>
                    <w:ins w:id="8568" w:author="Red Army" w:date="2012-02-08T18:47:00Z"/>
                    <w:rFonts w:ascii="Times New Roman" w:hAnsi="Times New Roman"/>
                  </w:rPr>
                </w:rPrChange>
              </w:rPr>
            </w:pPr>
            <w:ins w:id="8569" w:author="Red Army" w:date="2012-02-08T18:55:00Z">
              <w:r w:rsidRPr="001A0C52">
                <w:rPr>
                  <w:rFonts w:ascii="Times New Roman" w:hAnsi="Times New Roman"/>
                  <w:sz w:val="24"/>
                  <w:rPrChange w:id="8570" w:author="Red Army" w:date="2012-02-08T20:12:00Z">
                    <w:rPr>
                      <w:rFonts w:ascii="Times New Roman" w:hAnsi="Times New Roman"/>
                    </w:rPr>
                  </w:rPrChange>
                </w:rPr>
                <w:t>N/A</w:t>
              </w:r>
            </w:ins>
          </w:p>
        </w:tc>
      </w:tr>
      <w:tr w:rsidR="00F155FA" w:rsidRPr="001A0C52" w:rsidTr="00F155FA">
        <w:trPr>
          <w:trHeight w:val="569"/>
          <w:ins w:id="8571" w:author="Red Army" w:date="2012-02-08T18:18:00Z"/>
          <w:trPrChange w:id="8572" w:author="Phuong Giang" w:date="2012-02-10T23:53:00Z">
            <w:trPr>
              <w:trHeight w:val="569"/>
            </w:trPr>
          </w:trPrChange>
        </w:trPr>
        <w:tc>
          <w:tcPr>
            <w:tcW w:w="558" w:type="dxa"/>
            <w:tcPrChange w:id="8573" w:author="Phuong Giang" w:date="2012-02-10T23:53:00Z">
              <w:tcPr>
                <w:tcW w:w="1728" w:type="dxa"/>
              </w:tcPr>
            </w:tcPrChange>
          </w:tcPr>
          <w:p w:rsidR="00F155FA" w:rsidRPr="001A0C52" w:rsidRDefault="00F155FA" w:rsidP="00130E1F">
            <w:pPr>
              <w:rPr>
                <w:ins w:id="8574" w:author="Phuong Giang" w:date="2012-02-10T23:49:00Z"/>
                <w:rFonts w:ascii="Times New Roman" w:hAnsi="Times New Roman"/>
                <w:b/>
                <w:bCs/>
                <w:sz w:val="24"/>
                <w:rPrChange w:id="8575" w:author="Red Army" w:date="2012-02-08T20:12:00Z">
                  <w:rPr>
                    <w:ins w:id="8576" w:author="Phuong Giang" w:date="2012-02-10T23:49:00Z"/>
                    <w:rFonts w:ascii="Times New Roman" w:hAnsi="Times New Roman"/>
                    <w:b/>
                    <w:bCs/>
                    <w:sz w:val="24"/>
                  </w:rPr>
                </w:rPrChange>
              </w:rPr>
            </w:pPr>
            <w:ins w:id="8577" w:author="Phuong Giang" w:date="2012-02-10T23:50:00Z">
              <w:r>
                <w:rPr>
                  <w:rFonts w:ascii="Times New Roman" w:hAnsi="Times New Roman"/>
                  <w:b/>
                  <w:bCs/>
                  <w:sz w:val="24"/>
                </w:rPr>
                <w:t>7</w:t>
              </w:r>
            </w:ins>
          </w:p>
        </w:tc>
        <w:tc>
          <w:tcPr>
            <w:tcW w:w="1890" w:type="dxa"/>
            <w:tcPrChange w:id="8578" w:author="Phuong Giang" w:date="2012-02-10T23:53:00Z">
              <w:tcPr>
                <w:tcW w:w="1728" w:type="dxa"/>
              </w:tcPr>
            </w:tcPrChange>
          </w:tcPr>
          <w:p w:rsidR="00F155FA" w:rsidRPr="00F155FA" w:rsidRDefault="00F155FA" w:rsidP="00130E1F">
            <w:pPr>
              <w:rPr>
                <w:ins w:id="8579" w:author="Red Army" w:date="2012-02-08T18:18:00Z"/>
                <w:rFonts w:ascii="Times New Roman" w:hAnsi="Times New Roman"/>
                <w:bCs/>
                <w:sz w:val="24"/>
                <w:rPrChange w:id="8580" w:author="Phuong Giang" w:date="2012-02-10T23:50:00Z">
                  <w:rPr>
                    <w:ins w:id="8581" w:author="Red Army" w:date="2012-02-08T18:18:00Z"/>
                    <w:rFonts w:ascii="Times New Roman" w:hAnsi="Times New Roman"/>
                    <w:b/>
                    <w:bCs/>
                  </w:rPr>
                </w:rPrChange>
              </w:rPr>
            </w:pPr>
            <w:ins w:id="8582" w:author="Red Army" w:date="2012-02-08T18:18:00Z">
              <w:r w:rsidRPr="00F155FA">
                <w:rPr>
                  <w:rFonts w:ascii="Times New Roman" w:hAnsi="Times New Roman"/>
                  <w:bCs/>
                  <w:sz w:val="24"/>
                  <w:rPrChange w:id="8583" w:author="Phuong Giang" w:date="2012-02-10T23:50:00Z">
                    <w:rPr>
                      <w:rFonts w:ascii="Times New Roman" w:hAnsi="Times New Roman"/>
                      <w:b/>
                      <w:bCs/>
                    </w:rPr>
                  </w:rPrChange>
                </w:rPr>
                <w:t>Topic</w:t>
              </w:r>
            </w:ins>
          </w:p>
        </w:tc>
        <w:tc>
          <w:tcPr>
            <w:tcW w:w="3420" w:type="dxa"/>
            <w:tcPrChange w:id="8584" w:author="Phuong Giang" w:date="2012-02-10T23:53:00Z">
              <w:tcPr>
                <w:tcW w:w="3870" w:type="dxa"/>
              </w:tcPr>
            </w:tcPrChange>
          </w:tcPr>
          <w:p w:rsidR="00F155FA" w:rsidRPr="001A0C52" w:rsidRDefault="00F155FA" w:rsidP="00130E1F">
            <w:pPr>
              <w:rPr>
                <w:ins w:id="8585" w:author="Red Army" w:date="2012-02-08T18:18:00Z"/>
                <w:rFonts w:ascii="Times New Roman" w:hAnsi="Times New Roman"/>
                <w:sz w:val="24"/>
                <w:rPrChange w:id="8586" w:author="Red Army" w:date="2012-02-08T20:12:00Z">
                  <w:rPr>
                    <w:ins w:id="8587" w:author="Red Army" w:date="2012-02-08T18:18:00Z"/>
                    <w:rFonts w:ascii="Times New Roman" w:hAnsi="Times New Roman"/>
                  </w:rPr>
                </w:rPrChange>
              </w:rPr>
            </w:pPr>
            <w:ins w:id="8588" w:author="Red Army" w:date="2012-02-08T18:24:00Z">
              <w:r w:rsidRPr="001A0C52">
                <w:rPr>
                  <w:rFonts w:ascii="Times New Roman" w:hAnsi="Times New Roman"/>
                  <w:sz w:val="24"/>
                  <w:rPrChange w:id="8589" w:author="Red Army" w:date="2012-02-08T20:12:00Z">
                    <w:rPr>
                      <w:rFonts w:ascii="Times New Roman" w:hAnsi="Times New Roman"/>
                    </w:rPr>
                  </w:rPrChange>
                </w:rPr>
                <w:t>The Topic (corresponding to Toping Number) that this Knowledge Item is most related to.</w:t>
              </w:r>
            </w:ins>
          </w:p>
        </w:tc>
        <w:tc>
          <w:tcPr>
            <w:tcW w:w="810" w:type="dxa"/>
            <w:tcPrChange w:id="8590" w:author="Phuong Giang" w:date="2012-02-10T23:53:00Z">
              <w:tcPr>
                <w:tcW w:w="810" w:type="dxa"/>
              </w:tcPr>
            </w:tcPrChange>
          </w:tcPr>
          <w:p w:rsidR="00F155FA" w:rsidRPr="001A0C52" w:rsidRDefault="00F155FA" w:rsidP="00130E1F">
            <w:pPr>
              <w:rPr>
                <w:ins w:id="8591" w:author="Red Army" w:date="2012-02-08T18:18:00Z"/>
                <w:rFonts w:ascii="Times New Roman" w:hAnsi="Times New Roman"/>
                <w:sz w:val="24"/>
                <w:rPrChange w:id="8592" w:author="Red Army" w:date="2012-02-08T20:12:00Z">
                  <w:rPr>
                    <w:ins w:id="8593" w:author="Red Army" w:date="2012-02-08T18:18:00Z"/>
                    <w:rFonts w:ascii="Times New Roman" w:hAnsi="Times New Roman"/>
                  </w:rPr>
                </w:rPrChange>
              </w:rPr>
            </w:pPr>
            <w:ins w:id="8594" w:author="Red Army" w:date="2012-02-08T18:44:00Z">
              <w:r w:rsidRPr="001A0C52">
                <w:rPr>
                  <w:rFonts w:ascii="Times New Roman" w:hAnsi="Times New Roman"/>
                  <w:sz w:val="24"/>
                  <w:rPrChange w:id="8595" w:author="Red Army" w:date="2012-02-08T20:12:00Z">
                    <w:rPr>
                      <w:rFonts w:ascii="Times New Roman" w:hAnsi="Times New Roman"/>
                    </w:rPr>
                  </w:rPrChange>
                </w:rPr>
                <w:t>N</w:t>
              </w:r>
              <w:del w:id="8596" w:author="Phuong Giang" w:date="2012-02-10T23:47:00Z">
                <w:r w:rsidRPr="001A0C52" w:rsidDel="00F155FA">
                  <w:rPr>
                    <w:rFonts w:ascii="Times New Roman" w:hAnsi="Times New Roman"/>
                    <w:sz w:val="24"/>
                    <w:rPrChange w:id="8597" w:author="Red Army" w:date="2012-02-08T20:12:00Z">
                      <w:rPr>
                        <w:rFonts w:ascii="Times New Roman" w:hAnsi="Times New Roman"/>
                      </w:rPr>
                    </w:rPrChange>
                  </w:rPr>
                  <w:delText>/A</w:delText>
                </w:r>
              </w:del>
            </w:ins>
          </w:p>
        </w:tc>
        <w:tc>
          <w:tcPr>
            <w:tcW w:w="630" w:type="dxa"/>
            <w:tcPrChange w:id="8598" w:author="Phuong Giang" w:date="2012-02-10T23:53:00Z">
              <w:tcPr>
                <w:tcW w:w="630" w:type="dxa"/>
              </w:tcPr>
            </w:tcPrChange>
          </w:tcPr>
          <w:p w:rsidR="00F155FA" w:rsidRPr="001A0C52" w:rsidRDefault="00F155FA" w:rsidP="00130E1F">
            <w:pPr>
              <w:rPr>
                <w:ins w:id="8599" w:author="Red Army" w:date="2012-02-08T18:18:00Z"/>
                <w:rFonts w:ascii="Times New Roman" w:hAnsi="Times New Roman"/>
                <w:sz w:val="24"/>
                <w:rPrChange w:id="8600" w:author="Red Army" w:date="2012-02-08T20:12:00Z">
                  <w:rPr>
                    <w:ins w:id="8601" w:author="Red Army" w:date="2012-02-08T18:18:00Z"/>
                    <w:rFonts w:ascii="Times New Roman" w:hAnsi="Times New Roman"/>
                  </w:rPr>
                </w:rPrChange>
              </w:rPr>
            </w:pPr>
            <w:ins w:id="8602" w:author="Red Army" w:date="2012-02-08T18:56:00Z">
              <w:r w:rsidRPr="001A0C52">
                <w:rPr>
                  <w:rFonts w:ascii="Times New Roman" w:hAnsi="Times New Roman"/>
                  <w:sz w:val="24"/>
                  <w:rPrChange w:id="8603" w:author="Red Army" w:date="2012-02-08T20:12:00Z">
                    <w:rPr>
                      <w:rFonts w:ascii="Times New Roman" w:hAnsi="Times New Roman"/>
                    </w:rPr>
                  </w:rPrChange>
                </w:rPr>
                <w:t>Y</w:t>
              </w:r>
            </w:ins>
          </w:p>
        </w:tc>
        <w:tc>
          <w:tcPr>
            <w:tcW w:w="1080" w:type="dxa"/>
            <w:tcPrChange w:id="8604" w:author="Phuong Giang" w:date="2012-02-10T23:53:00Z">
              <w:tcPr>
                <w:tcW w:w="1260" w:type="dxa"/>
              </w:tcPr>
            </w:tcPrChange>
          </w:tcPr>
          <w:p w:rsidR="00F155FA" w:rsidRPr="001A0C52" w:rsidRDefault="00F155FA" w:rsidP="00130E1F">
            <w:pPr>
              <w:rPr>
                <w:ins w:id="8605" w:author="Red Army" w:date="2012-02-08T18:18:00Z"/>
                <w:rFonts w:ascii="Times New Roman" w:hAnsi="Times New Roman"/>
                <w:sz w:val="24"/>
                <w:rPrChange w:id="8606" w:author="Red Army" w:date="2012-02-08T20:12:00Z">
                  <w:rPr>
                    <w:ins w:id="8607" w:author="Red Army" w:date="2012-02-08T18:18:00Z"/>
                    <w:rFonts w:ascii="Times New Roman" w:hAnsi="Times New Roman"/>
                  </w:rPr>
                </w:rPrChange>
              </w:rPr>
            </w:pPr>
            <w:ins w:id="8608" w:author="Red Army" w:date="2012-02-08T18:25:00Z">
              <w:r w:rsidRPr="001A0C52">
                <w:rPr>
                  <w:rFonts w:ascii="Times New Roman" w:hAnsi="Times New Roman"/>
                  <w:sz w:val="24"/>
                  <w:rPrChange w:id="8609" w:author="Red Army" w:date="2012-02-08T20:12:00Z">
                    <w:rPr>
                      <w:rFonts w:ascii="Times New Roman" w:hAnsi="Times New Roman"/>
                    </w:rPr>
                  </w:rPrChange>
                </w:rPr>
                <w:t>Text</w:t>
              </w:r>
            </w:ins>
          </w:p>
        </w:tc>
        <w:tc>
          <w:tcPr>
            <w:tcW w:w="900" w:type="dxa"/>
            <w:tcPrChange w:id="8610" w:author="Phuong Giang" w:date="2012-02-10T23:53:00Z">
              <w:tcPr>
                <w:tcW w:w="1080" w:type="dxa"/>
              </w:tcPr>
            </w:tcPrChange>
          </w:tcPr>
          <w:p w:rsidR="00F155FA" w:rsidRPr="001A0C52" w:rsidRDefault="00F155FA" w:rsidP="00130E1F">
            <w:pPr>
              <w:rPr>
                <w:ins w:id="8611" w:author="Red Army" w:date="2012-02-08T18:18:00Z"/>
                <w:rFonts w:ascii="Times New Roman" w:hAnsi="Times New Roman"/>
                <w:sz w:val="24"/>
                <w:rPrChange w:id="8612" w:author="Red Army" w:date="2012-02-08T20:12:00Z">
                  <w:rPr>
                    <w:ins w:id="8613" w:author="Red Army" w:date="2012-02-08T18:18:00Z"/>
                    <w:rFonts w:ascii="Times New Roman" w:hAnsi="Times New Roman"/>
                  </w:rPr>
                </w:rPrChange>
              </w:rPr>
            </w:pPr>
            <w:ins w:id="8614" w:author="Red Army" w:date="2012-02-08T18:56:00Z">
              <w:r w:rsidRPr="001A0C52">
                <w:rPr>
                  <w:rFonts w:ascii="Times New Roman" w:hAnsi="Times New Roman"/>
                  <w:sz w:val="24"/>
                  <w:rPrChange w:id="8615" w:author="Red Army" w:date="2012-02-08T20:12:00Z">
                    <w:rPr>
                      <w:rFonts w:ascii="Times New Roman" w:hAnsi="Times New Roman"/>
                    </w:rPr>
                  </w:rPrChange>
                </w:rPr>
                <w:t>N/A</w:t>
              </w:r>
            </w:ins>
          </w:p>
        </w:tc>
        <w:tc>
          <w:tcPr>
            <w:tcW w:w="1080" w:type="dxa"/>
            <w:tcPrChange w:id="8616" w:author="Phuong Giang" w:date="2012-02-10T23:53:00Z">
              <w:tcPr>
                <w:tcW w:w="1080" w:type="dxa"/>
              </w:tcPr>
            </w:tcPrChange>
          </w:tcPr>
          <w:p w:rsidR="00F155FA" w:rsidRPr="001A0C52" w:rsidRDefault="00F155FA" w:rsidP="00130E1F">
            <w:pPr>
              <w:rPr>
                <w:ins w:id="8617" w:author="Red Army" w:date="2012-02-08T18:47:00Z"/>
                <w:rFonts w:ascii="Times New Roman" w:hAnsi="Times New Roman"/>
                <w:sz w:val="24"/>
                <w:rPrChange w:id="8618" w:author="Red Army" w:date="2012-02-08T20:12:00Z">
                  <w:rPr>
                    <w:ins w:id="8619" w:author="Red Army" w:date="2012-02-08T18:47:00Z"/>
                    <w:rFonts w:ascii="Times New Roman" w:hAnsi="Times New Roman"/>
                  </w:rPr>
                </w:rPrChange>
              </w:rPr>
            </w:pPr>
            <w:ins w:id="8620" w:author="Red Army" w:date="2012-02-08T18:56:00Z">
              <w:r w:rsidRPr="001A0C52">
                <w:rPr>
                  <w:rFonts w:ascii="Times New Roman" w:hAnsi="Times New Roman"/>
                  <w:sz w:val="24"/>
                  <w:rPrChange w:id="8621" w:author="Red Army" w:date="2012-02-08T20:12:00Z">
                    <w:rPr>
                      <w:rFonts w:ascii="Times New Roman" w:hAnsi="Times New Roman"/>
                    </w:rPr>
                  </w:rPrChange>
                </w:rPr>
                <w:t>N/A</w:t>
              </w:r>
            </w:ins>
          </w:p>
        </w:tc>
      </w:tr>
      <w:tr w:rsidR="00F155FA" w:rsidRPr="001A0C52" w:rsidTr="00F155FA">
        <w:trPr>
          <w:trHeight w:val="569"/>
          <w:ins w:id="8622" w:author="Red Army" w:date="2012-02-08T18:18:00Z"/>
          <w:trPrChange w:id="8623" w:author="Phuong Giang" w:date="2012-02-10T23:53:00Z">
            <w:trPr>
              <w:trHeight w:val="569"/>
            </w:trPr>
          </w:trPrChange>
        </w:trPr>
        <w:tc>
          <w:tcPr>
            <w:tcW w:w="558" w:type="dxa"/>
            <w:tcPrChange w:id="8624" w:author="Phuong Giang" w:date="2012-02-10T23:53:00Z">
              <w:tcPr>
                <w:tcW w:w="1728" w:type="dxa"/>
              </w:tcPr>
            </w:tcPrChange>
          </w:tcPr>
          <w:p w:rsidR="00F155FA" w:rsidRPr="001A0C52" w:rsidRDefault="00F155FA" w:rsidP="00130E1F">
            <w:pPr>
              <w:rPr>
                <w:ins w:id="8625" w:author="Phuong Giang" w:date="2012-02-10T23:49:00Z"/>
                <w:rFonts w:ascii="Times New Roman" w:hAnsi="Times New Roman"/>
                <w:b/>
                <w:bCs/>
                <w:sz w:val="24"/>
                <w:rPrChange w:id="8626" w:author="Red Army" w:date="2012-02-08T20:12:00Z">
                  <w:rPr>
                    <w:ins w:id="8627" w:author="Phuong Giang" w:date="2012-02-10T23:49:00Z"/>
                    <w:rFonts w:ascii="Times New Roman" w:hAnsi="Times New Roman"/>
                    <w:b/>
                    <w:bCs/>
                    <w:sz w:val="24"/>
                  </w:rPr>
                </w:rPrChange>
              </w:rPr>
            </w:pPr>
            <w:ins w:id="8628" w:author="Phuong Giang" w:date="2012-02-10T23:50:00Z">
              <w:r>
                <w:rPr>
                  <w:rFonts w:ascii="Times New Roman" w:hAnsi="Times New Roman"/>
                  <w:b/>
                  <w:bCs/>
                  <w:sz w:val="24"/>
                </w:rPr>
                <w:t>8</w:t>
              </w:r>
            </w:ins>
          </w:p>
        </w:tc>
        <w:tc>
          <w:tcPr>
            <w:tcW w:w="1890" w:type="dxa"/>
            <w:tcPrChange w:id="8629" w:author="Phuong Giang" w:date="2012-02-10T23:53:00Z">
              <w:tcPr>
                <w:tcW w:w="1728" w:type="dxa"/>
              </w:tcPr>
            </w:tcPrChange>
          </w:tcPr>
          <w:p w:rsidR="00F155FA" w:rsidRPr="00F155FA" w:rsidRDefault="00F155FA" w:rsidP="00130E1F">
            <w:pPr>
              <w:rPr>
                <w:ins w:id="8630" w:author="Red Army" w:date="2012-02-08T18:18:00Z"/>
                <w:rFonts w:ascii="Times New Roman" w:hAnsi="Times New Roman"/>
                <w:bCs/>
                <w:sz w:val="24"/>
                <w:rPrChange w:id="8631" w:author="Phuong Giang" w:date="2012-02-10T23:50:00Z">
                  <w:rPr>
                    <w:ins w:id="8632" w:author="Red Army" w:date="2012-02-08T18:18:00Z"/>
                    <w:rFonts w:ascii="Times New Roman" w:hAnsi="Times New Roman"/>
                    <w:b/>
                    <w:bCs/>
                  </w:rPr>
                </w:rPrChange>
              </w:rPr>
            </w:pPr>
            <w:ins w:id="8633" w:author="Red Army" w:date="2012-02-08T18:18:00Z">
              <w:r w:rsidRPr="00F155FA">
                <w:rPr>
                  <w:rFonts w:ascii="Times New Roman" w:hAnsi="Times New Roman"/>
                  <w:bCs/>
                  <w:sz w:val="24"/>
                  <w:rPrChange w:id="8634" w:author="Phuong Giang" w:date="2012-02-10T23:50:00Z">
                    <w:rPr>
                      <w:rFonts w:ascii="Times New Roman" w:hAnsi="Times New Roman"/>
                      <w:b/>
                      <w:bCs/>
                    </w:rPr>
                  </w:rPrChange>
                </w:rPr>
                <w:t>Session Number</w:t>
              </w:r>
            </w:ins>
          </w:p>
        </w:tc>
        <w:tc>
          <w:tcPr>
            <w:tcW w:w="3420" w:type="dxa"/>
            <w:tcPrChange w:id="8635" w:author="Phuong Giang" w:date="2012-02-10T23:53:00Z">
              <w:tcPr>
                <w:tcW w:w="3870" w:type="dxa"/>
              </w:tcPr>
            </w:tcPrChange>
          </w:tcPr>
          <w:p w:rsidR="00F155FA" w:rsidRPr="001A0C52" w:rsidRDefault="00F155FA" w:rsidP="00130E1F">
            <w:pPr>
              <w:rPr>
                <w:ins w:id="8636" w:author="Red Army" w:date="2012-02-08T18:18:00Z"/>
                <w:rFonts w:ascii="Times New Roman" w:hAnsi="Times New Roman"/>
                <w:sz w:val="24"/>
                <w:rPrChange w:id="8637" w:author="Red Army" w:date="2012-02-08T20:12:00Z">
                  <w:rPr>
                    <w:ins w:id="8638" w:author="Red Army" w:date="2012-02-08T18:18:00Z"/>
                    <w:rFonts w:ascii="Times New Roman" w:hAnsi="Times New Roman"/>
                  </w:rPr>
                </w:rPrChange>
              </w:rPr>
            </w:pPr>
            <w:ins w:id="8639" w:author="Red Army" w:date="2012-02-08T18:24:00Z">
              <w:r w:rsidRPr="001A0C52">
                <w:rPr>
                  <w:rFonts w:ascii="Times New Roman" w:hAnsi="Times New Roman"/>
                  <w:sz w:val="24"/>
                  <w:rPrChange w:id="8640" w:author="Red Army" w:date="2012-02-08T20:12:00Z">
                    <w:rPr>
                      <w:rFonts w:ascii="Times New Roman" w:hAnsi="Times New Roman"/>
                    </w:rPr>
                  </w:rPrChange>
                </w:rPr>
                <w:t xml:space="preserve">The count of the sessions (slots) of a subject in a year. </w:t>
              </w:r>
            </w:ins>
          </w:p>
        </w:tc>
        <w:tc>
          <w:tcPr>
            <w:tcW w:w="810" w:type="dxa"/>
            <w:tcPrChange w:id="8641" w:author="Phuong Giang" w:date="2012-02-10T23:53:00Z">
              <w:tcPr>
                <w:tcW w:w="810" w:type="dxa"/>
              </w:tcPr>
            </w:tcPrChange>
          </w:tcPr>
          <w:p w:rsidR="00F155FA" w:rsidRPr="001A0C52" w:rsidRDefault="00F155FA" w:rsidP="00130E1F">
            <w:pPr>
              <w:rPr>
                <w:ins w:id="8642" w:author="Red Army" w:date="2012-02-08T18:18:00Z"/>
                <w:rFonts w:ascii="Times New Roman" w:hAnsi="Times New Roman"/>
                <w:sz w:val="24"/>
                <w:rPrChange w:id="8643" w:author="Red Army" w:date="2012-02-08T20:12:00Z">
                  <w:rPr>
                    <w:ins w:id="8644" w:author="Red Army" w:date="2012-02-08T18:18:00Z"/>
                    <w:rFonts w:ascii="Times New Roman" w:hAnsi="Times New Roman"/>
                  </w:rPr>
                </w:rPrChange>
              </w:rPr>
            </w:pPr>
            <w:ins w:id="8645" w:author="Red Army" w:date="2012-02-08T18:44:00Z">
              <w:r w:rsidRPr="001A0C52">
                <w:rPr>
                  <w:rFonts w:ascii="Times New Roman" w:hAnsi="Times New Roman"/>
                  <w:sz w:val="24"/>
                  <w:rPrChange w:id="8646" w:author="Red Army" w:date="2012-02-08T20:12:00Z">
                    <w:rPr>
                      <w:rFonts w:ascii="Times New Roman" w:hAnsi="Times New Roman"/>
                    </w:rPr>
                  </w:rPrChange>
                </w:rPr>
                <w:t>N</w:t>
              </w:r>
              <w:del w:id="8647" w:author="Phuong Giang" w:date="2012-02-10T23:47:00Z">
                <w:r w:rsidRPr="001A0C52" w:rsidDel="00F155FA">
                  <w:rPr>
                    <w:rFonts w:ascii="Times New Roman" w:hAnsi="Times New Roman"/>
                    <w:sz w:val="24"/>
                    <w:rPrChange w:id="8648" w:author="Red Army" w:date="2012-02-08T20:12:00Z">
                      <w:rPr>
                        <w:rFonts w:ascii="Times New Roman" w:hAnsi="Times New Roman"/>
                      </w:rPr>
                    </w:rPrChange>
                  </w:rPr>
                  <w:delText>/A</w:delText>
                </w:r>
              </w:del>
            </w:ins>
          </w:p>
        </w:tc>
        <w:tc>
          <w:tcPr>
            <w:tcW w:w="630" w:type="dxa"/>
            <w:tcPrChange w:id="8649" w:author="Phuong Giang" w:date="2012-02-10T23:53:00Z">
              <w:tcPr>
                <w:tcW w:w="630" w:type="dxa"/>
              </w:tcPr>
            </w:tcPrChange>
          </w:tcPr>
          <w:p w:rsidR="00F155FA" w:rsidRPr="001A0C52" w:rsidRDefault="00F155FA" w:rsidP="00130E1F">
            <w:pPr>
              <w:rPr>
                <w:ins w:id="8650" w:author="Red Army" w:date="2012-02-08T18:18:00Z"/>
                <w:rFonts w:ascii="Times New Roman" w:hAnsi="Times New Roman"/>
                <w:sz w:val="24"/>
                <w:rPrChange w:id="8651" w:author="Red Army" w:date="2012-02-08T20:12:00Z">
                  <w:rPr>
                    <w:ins w:id="8652" w:author="Red Army" w:date="2012-02-08T18:18:00Z"/>
                    <w:rFonts w:ascii="Times New Roman" w:hAnsi="Times New Roman"/>
                  </w:rPr>
                </w:rPrChange>
              </w:rPr>
            </w:pPr>
            <w:ins w:id="8653" w:author="Red Army" w:date="2012-02-08T18:34:00Z">
              <w:r w:rsidRPr="001A0C52">
                <w:rPr>
                  <w:rFonts w:ascii="Times New Roman" w:hAnsi="Times New Roman"/>
                  <w:sz w:val="24"/>
                  <w:rPrChange w:id="8654" w:author="Red Army" w:date="2012-02-08T20:12:00Z">
                    <w:rPr>
                      <w:rFonts w:ascii="Times New Roman" w:hAnsi="Times New Roman"/>
                    </w:rPr>
                  </w:rPrChange>
                </w:rPr>
                <w:t>Y</w:t>
              </w:r>
            </w:ins>
          </w:p>
        </w:tc>
        <w:tc>
          <w:tcPr>
            <w:tcW w:w="1080" w:type="dxa"/>
            <w:tcPrChange w:id="8655" w:author="Phuong Giang" w:date="2012-02-10T23:53:00Z">
              <w:tcPr>
                <w:tcW w:w="1260" w:type="dxa"/>
              </w:tcPr>
            </w:tcPrChange>
          </w:tcPr>
          <w:p w:rsidR="00F155FA" w:rsidRPr="001A0C52" w:rsidRDefault="00F155FA" w:rsidP="00130E1F">
            <w:pPr>
              <w:rPr>
                <w:ins w:id="8656" w:author="Red Army" w:date="2012-02-08T18:18:00Z"/>
                <w:rFonts w:ascii="Times New Roman" w:hAnsi="Times New Roman"/>
                <w:sz w:val="24"/>
                <w:rPrChange w:id="8657" w:author="Red Army" w:date="2012-02-08T20:12:00Z">
                  <w:rPr>
                    <w:ins w:id="8658" w:author="Red Army" w:date="2012-02-08T18:18:00Z"/>
                    <w:rFonts w:ascii="Times New Roman" w:hAnsi="Times New Roman"/>
                  </w:rPr>
                </w:rPrChange>
              </w:rPr>
            </w:pPr>
            <w:ins w:id="8659" w:author="Red Army" w:date="2012-02-08T18:25:00Z">
              <w:r w:rsidRPr="001A0C52">
                <w:rPr>
                  <w:rFonts w:ascii="Times New Roman" w:hAnsi="Times New Roman"/>
                  <w:sz w:val="24"/>
                  <w:rPrChange w:id="8660" w:author="Red Army" w:date="2012-02-08T20:12:00Z">
                    <w:rPr>
                      <w:rFonts w:ascii="Times New Roman" w:hAnsi="Times New Roman"/>
                    </w:rPr>
                  </w:rPrChange>
                </w:rPr>
                <w:t>Numeric</w:t>
              </w:r>
            </w:ins>
          </w:p>
        </w:tc>
        <w:tc>
          <w:tcPr>
            <w:tcW w:w="900" w:type="dxa"/>
            <w:tcPrChange w:id="8661" w:author="Phuong Giang" w:date="2012-02-10T23:53:00Z">
              <w:tcPr>
                <w:tcW w:w="1080" w:type="dxa"/>
              </w:tcPr>
            </w:tcPrChange>
          </w:tcPr>
          <w:p w:rsidR="00F155FA" w:rsidRPr="001A0C52" w:rsidRDefault="00F155FA" w:rsidP="00130E1F">
            <w:pPr>
              <w:rPr>
                <w:ins w:id="8662" w:author="Red Army" w:date="2012-02-08T18:18:00Z"/>
                <w:rFonts w:ascii="Times New Roman" w:hAnsi="Times New Roman"/>
                <w:sz w:val="24"/>
                <w:rPrChange w:id="8663" w:author="Red Army" w:date="2012-02-08T20:12:00Z">
                  <w:rPr>
                    <w:ins w:id="8664" w:author="Red Army" w:date="2012-02-08T18:18:00Z"/>
                    <w:rFonts w:ascii="Times New Roman" w:hAnsi="Times New Roman"/>
                  </w:rPr>
                </w:rPrChange>
              </w:rPr>
            </w:pPr>
            <w:ins w:id="8665" w:author="Red Army" w:date="2012-02-08T18:57:00Z">
              <w:r w:rsidRPr="001A0C52">
                <w:rPr>
                  <w:rFonts w:ascii="Times New Roman" w:hAnsi="Times New Roman"/>
                  <w:sz w:val="24"/>
                  <w:rPrChange w:id="8666" w:author="Red Army" w:date="2012-02-08T20:12:00Z">
                    <w:rPr>
                      <w:rFonts w:ascii="Times New Roman" w:hAnsi="Times New Roman"/>
                    </w:rPr>
                  </w:rPrChange>
                </w:rPr>
                <w:t>N/A</w:t>
              </w:r>
            </w:ins>
          </w:p>
        </w:tc>
        <w:tc>
          <w:tcPr>
            <w:tcW w:w="1080" w:type="dxa"/>
            <w:tcPrChange w:id="8667" w:author="Phuong Giang" w:date="2012-02-10T23:53:00Z">
              <w:tcPr>
                <w:tcW w:w="1080" w:type="dxa"/>
              </w:tcPr>
            </w:tcPrChange>
          </w:tcPr>
          <w:p w:rsidR="00F155FA" w:rsidRPr="001A0C52" w:rsidRDefault="00F155FA" w:rsidP="00130E1F">
            <w:pPr>
              <w:rPr>
                <w:ins w:id="8668" w:author="Red Army" w:date="2012-02-08T18:47:00Z"/>
                <w:rFonts w:ascii="Times New Roman" w:hAnsi="Times New Roman"/>
                <w:sz w:val="24"/>
                <w:rPrChange w:id="8669" w:author="Red Army" w:date="2012-02-08T20:12:00Z">
                  <w:rPr>
                    <w:ins w:id="8670" w:author="Red Army" w:date="2012-02-08T18:47:00Z"/>
                    <w:rFonts w:ascii="Times New Roman" w:hAnsi="Times New Roman"/>
                  </w:rPr>
                </w:rPrChange>
              </w:rPr>
            </w:pPr>
            <w:ins w:id="8671" w:author="Red Army" w:date="2012-02-08T19:31:00Z">
              <w:r w:rsidRPr="001A0C52">
                <w:rPr>
                  <w:rFonts w:ascii="Times New Roman" w:hAnsi="Times New Roman"/>
                  <w:sz w:val="24"/>
                  <w:rPrChange w:id="8672" w:author="Red Army" w:date="2012-02-08T20:12:00Z">
                    <w:rPr>
                      <w:rFonts w:ascii="Times New Roman" w:hAnsi="Times New Roman"/>
                    </w:rPr>
                  </w:rPrChange>
                </w:rPr>
                <w:t>N</w:t>
              </w:r>
            </w:ins>
            <w:ins w:id="8673" w:author="Red Army" w:date="2012-02-08T19:32:00Z">
              <w:r w:rsidRPr="001A0C52">
                <w:rPr>
                  <w:rFonts w:ascii="Times New Roman" w:hAnsi="Times New Roman"/>
                  <w:sz w:val="24"/>
                  <w:rPrChange w:id="8674" w:author="Red Army" w:date="2012-02-08T20:12:00Z">
                    <w:rPr>
                      <w:rFonts w:ascii="Times New Roman" w:hAnsi="Times New Roman"/>
                    </w:rPr>
                  </w:rPrChange>
                </w:rPr>
                <w:t>/A</w:t>
              </w:r>
            </w:ins>
          </w:p>
        </w:tc>
      </w:tr>
      <w:tr w:rsidR="00F155FA" w:rsidRPr="001A0C52" w:rsidTr="00F155FA">
        <w:trPr>
          <w:trHeight w:val="569"/>
          <w:ins w:id="8675" w:author="Red Army" w:date="2012-02-08T18:18:00Z"/>
          <w:trPrChange w:id="8676" w:author="Phuong Giang" w:date="2012-02-10T23:53:00Z">
            <w:trPr>
              <w:trHeight w:val="569"/>
            </w:trPr>
          </w:trPrChange>
        </w:trPr>
        <w:tc>
          <w:tcPr>
            <w:tcW w:w="558" w:type="dxa"/>
            <w:tcPrChange w:id="8677" w:author="Phuong Giang" w:date="2012-02-10T23:53:00Z">
              <w:tcPr>
                <w:tcW w:w="1728" w:type="dxa"/>
              </w:tcPr>
            </w:tcPrChange>
          </w:tcPr>
          <w:p w:rsidR="00F155FA" w:rsidRPr="001A0C52" w:rsidRDefault="00F155FA" w:rsidP="00130E1F">
            <w:pPr>
              <w:rPr>
                <w:ins w:id="8678" w:author="Phuong Giang" w:date="2012-02-10T23:49:00Z"/>
                <w:rFonts w:ascii="Times New Roman" w:hAnsi="Times New Roman"/>
                <w:b/>
                <w:bCs/>
                <w:sz w:val="24"/>
                <w:rPrChange w:id="8679" w:author="Red Army" w:date="2012-02-08T20:12:00Z">
                  <w:rPr>
                    <w:ins w:id="8680" w:author="Phuong Giang" w:date="2012-02-10T23:49:00Z"/>
                    <w:rFonts w:ascii="Times New Roman" w:hAnsi="Times New Roman"/>
                    <w:b/>
                    <w:bCs/>
                    <w:sz w:val="24"/>
                  </w:rPr>
                </w:rPrChange>
              </w:rPr>
            </w:pPr>
            <w:ins w:id="8681" w:author="Phuong Giang" w:date="2012-02-10T23:50:00Z">
              <w:r>
                <w:rPr>
                  <w:rFonts w:ascii="Times New Roman" w:hAnsi="Times New Roman"/>
                  <w:b/>
                  <w:bCs/>
                  <w:sz w:val="24"/>
                </w:rPr>
                <w:t>9</w:t>
              </w:r>
            </w:ins>
          </w:p>
        </w:tc>
        <w:tc>
          <w:tcPr>
            <w:tcW w:w="1890" w:type="dxa"/>
            <w:tcPrChange w:id="8682" w:author="Phuong Giang" w:date="2012-02-10T23:53:00Z">
              <w:tcPr>
                <w:tcW w:w="1728" w:type="dxa"/>
              </w:tcPr>
            </w:tcPrChange>
          </w:tcPr>
          <w:p w:rsidR="00F155FA" w:rsidRPr="00F155FA" w:rsidRDefault="00F155FA" w:rsidP="00130E1F">
            <w:pPr>
              <w:rPr>
                <w:ins w:id="8683" w:author="Red Army" w:date="2012-02-08T18:18:00Z"/>
                <w:rFonts w:ascii="Times New Roman" w:hAnsi="Times New Roman"/>
                <w:bCs/>
                <w:sz w:val="24"/>
                <w:rPrChange w:id="8684" w:author="Phuong Giang" w:date="2012-02-10T23:50:00Z">
                  <w:rPr>
                    <w:ins w:id="8685" w:author="Red Army" w:date="2012-02-08T18:18:00Z"/>
                    <w:rFonts w:ascii="Times New Roman" w:hAnsi="Times New Roman"/>
                    <w:b/>
                    <w:bCs/>
                  </w:rPr>
                </w:rPrChange>
              </w:rPr>
            </w:pPr>
            <w:ins w:id="8686" w:author="Red Army" w:date="2012-02-08T18:18:00Z">
              <w:r w:rsidRPr="00F155FA">
                <w:rPr>
                  <w:rFonts w:ascii="Times New Roman" w:hAnsi="Times New Roman"/>
                  <w:bCs/>
                  <w:sz w:val="24"/>
                  <w:rPrChange w:id="8687" w:author="Phuong Giang" w:date="2012-02-10T23:50:00Z">
                    <w:rPr>
                      <w:rFonts w:ascii="Times New Roman" w:hAnsi="Times New Roman"/>
                      <w:b/>
                      <w:bCs/>
                    </w:rPr>
                  </w:rPrChange>
                </w:rPr>
                <w:t>Objectives</w:t>
              </w:r>
            </w:ins>
          </w:p>
        </w:tc>
        <w:tc>
          <w:tcPr>
            <w:tcW w:w="3420" w:type="dxa"/>
            <w:tcPrChange w:id="8688" w:author="Phuong Giang" w:date="2012-02-10T23:53:00Z">
              <w:tcPr>
                <w:tcW w:w="3870" w:type="dxa"/>
              </w:tcPr>
            </w:tcPrChange>
          </w:tcPr>
          <w:p w:rsidR="00F155FA" w:rsidRPr="001A0C52" w:rsidRDefault="00F155FA" w:rsidP="00130E1F">
            <w:pPr>
              <w:rPr>
                <w:ins w:id="8689" w:author="Red Army" w:date="2012-02-08T18:18:00Z"/>
                <w:rFonts w:ascii="Times New Roman" w:hAnsi="Times New Roman"/>
                <w:sz w:val="24"/>
                <w:rPrChange w:id="8690" w:author="Red Army" w:date="2012-02-08T20:12:00Z">
                  <w:rPr>
                    <w:ins w:id="8691" w:author="Red Army" w:date="2012-02-08T18:18:00Z"/>
                    <w:rFonts w:ascii="Times New Roman" w:hAnsi="Times New Roman"/>
                  </w:rPr>
                </w:rPrChange>
              </w:rPr>
            </w:pPr>
            <w:ins w:id="8692" w:author="Red Army" w:date="2012-02-08T18:24:00Z">
              <w:r w:rsidRPr="001A0C52">
                <w:rPr>
                  <w:rFonts w:ascii="Times New Roman" w:hAnsi="Times New Roman"/>
                  <w:sz w:val="24"/>
                  <w:rPrChange w:id="8693" w:author="Red Army" w:date="2012-02-08T20:12:00Z">
                    <w:rPr>
                      <w:rFonts w:ascii="Times New Roman" w:hAnsi="Times New Roman"/>
                    </w:rPr>
                  </w:rPrChange>
                </w:rPr>
                <w:t xml:space="preserve">The objectives of the lesson. </w:t>
              </w:r>
            </w:ins>
          </w:p>
        </w:tc>
        <w:tc>
          <w:tcPr>
            <w:tcW w:w="810" w:type="dxa"/>
            <w:tcPrChange w:id="8694" w:author="Phuong Giang" w:date="2012-02-10T23:53:00Z">
              <w:tcPr>
                <w:tcW w:w="810" w:type="dxa"/>
              </w:tcPr>
            </w:tcPrChange>
          </w:tcPr>
          <w:p w:rsidR="00F155FA" w:rsidRPr="001A0C52" w:rsidRDefault="00F155FA" w:rsidP="00F155FA">
            <w:pPr>
              <w:rPr>
                <w:ins w:id="8695" w:author="Red Army" w:date="2012-02-08T18:18:00Z"/>
                <w:rFonts w:ascii="Times New Roman" w:hAnsi="Times New Roman"/>
                <w:sz w:val="24"/>
                <w:rPrChange w:id="8696" w:author="Red Army" w:date="2012-02-08T20:12:00Z">
                  <w:rPr>
                    <w:ins w:id="8697" w:author="Red Army" w:date="2012-02-08T18:18:00Z"/>
                    <w:rFonts w:ascii="Times New Roman" w:hAnsi="Times New Roman"/>
                  </w:rPr>
                </w:rPrChange>
              </w:rPr>
              <w:pPrChange w:id="8698" w:author="Phuong Giang" w:date="2012-02-10T23:47:00Z">
                <w:pPr/>
              </w:pPrChange>
            </w:pPr>
            <w:ins w:id="8699" w:author="Red Army" w:date="2012-02-08T18:44:00Z">
              <w:r w:rsidRPr="001A0C52">
                <w:rPr>
                  <w:rFonts w:ascii="Times New Roman" w:hAnsi="Times New Roman"/>
                  <w:sz w:val="24"/>
                  <w:rPrChange w:id="8700" w:author="Red Army" w:date="2012-02-08T20:12:00Z">
                    <w:rPr>
                      <w:rFonts w:ascii="Times New Roman" w:hAnsi="Times New Roman"/>
                    </w:rPr>
                  </w:rPrChange>
                </w:rPr>
                <w:t>N</w:t>
              </w:r>
              <w:del w:id="8701" w:author="Phuong Giang" w:date="2012-02-10T23:47:00Z">
                <w:r w:rsidRPr="001A0C52" w:rsidDel="00F155FA">
                  <w:rPr>
                    <w:rFonts w:ascii="Times New Roman" w:hAnsi="Times New Roman"/>
                    <w:sz w:val="24"/>
                    <w:rPrChange w:id="8702" w:author="Red Army" w:date="2012-02-08T20:12:00Z">
                      <w:rPr>
                        <w:rFonts w:ascii="Times New Roman" w:hAnsi="Times New Roman"/>
                      </w:rPr>
                    </w:rPrChange>
                  </w:rPr>
                  <w:delText>/A</w:delText>
                </w:r>
              </w:del>
            </w:ins>
          </w:p>
        </w:tc>
        <w:tc>
          <w:tcPr>
            <w:tcW w:w="630" w:type="dxa"/>
            <w:tcPrChange w:id="8703" w:author="Phuong Giang" w:date="2012-02-10T23:53:00Z">
              <w:tcPr>
                <w:tcW w:w="630" w:type="dxa"/>
              </w:tcPr>
            </w:tcPrChange>
          </w:tcPr>
          <w:p w:rsidR="00F155FA" w:rsidRPr="001A0C52" w:rsidRDefault="00F155FA" w:rsidP="00130E1F">
            <w:pPr>
              <w:rPr>
                <w:ins w:id="8704" w:author="Red Army" w:date="2012-02-08T18:18:00Z"/>
                <w:rFonts w:ascii="Times New Roman" w:hAnsi="Times New Roman"/>
                <w:sz w:val="24"/>
                <w:rPrChange w:id="8705" w:author="Red Army" w:date="2012-02-08T20:12:00Z">
                  <w:rPr>
                    <w:ins w:id="8706" w:author="Red Army" w:date="2012-02-08T18:18:00Z"/>
                    <w:rFonts w:ascii="Times New Roman" w:hAnsi="Times New Roman"/>
                  </w:rPr>
                </w:rPrChange>
              </w:rPr>
            </w:pPr>
            <w:ins w:id="8707" w:author="Red Army" w:date="2012-02-08T18:34:00Z">
              <w:r w:rsidRPr="001A0C52">
                <w:rPr>
                  <w:rFonts w:ascii="Times New Roman" w:hAnsi="Times New Roman"/>
                  <w:sz w:val="24"/>
                  <w:rPrChange w:id="8708" w:author="Red Army" w:date="2012-02-08T20:12:00Z">
                    <w:rPr>
                      <w:rFonts w:ascii="Times New Roman" w:hAnsi="Times New Roman"/>
                    </w:rPr>
                  </w:rPrChange>
                </w:rPr>
                <w:t>N</w:t>
              </w:r>
            </w:ins>
          </w:p>
        </w:tc>
        <w:tc>
          <w:tcPr>
            <w:tcW w:w="1080" w:type="dxa"/>
            <w:tcPrChange w:id="8709" w:author="Phuong Giang" w:date="2012-02-10T23:53:00Z">
              <w:tcPr>
                <w:tcW w:w="1260" w:type="dxa"/>
              </w:tcPr>
            </w:tcPrChange>
          </w:tcPr>
          <w:p w:rsidR="00F155FA" w:rsidRPr="001A0C52" w:rsidRDefault="00F155FA" w:rsidP="00130E1F">
            <w:pPr>
              <w:rPr>
                <w:ins w:id="8710" w:author="Red Army" w:date="2012-02-08T18:18:00Z"/>
                <w:rFonts w:ascii="Times New Roman" w:hAnsi="Times New Roman"/>
                <w:sz w:val="24"/>
                <w:rPrChange w:id="8711" w:author="Red Army" w:date="2012-02-08T20:12:00Z">
                  <w:rPr>
                    <w:ins w:id="8712" w:author="Red Army" w:date="2012-02-08T18:18:00Z"/>
                    <w:rFonts w:ascii="Times New Roman" w:hAnsi="Times New Roman"/>
                  </w:rPr>
                </w:rPrChange>
              </w:rPr>
            </w:pPr>
            <w:ins w:id="8713" w:author="Red Army" w:date="2012-02-08T18:25:00Z">
              <w:r w:rsidRPr="001A0C52">
                <w:rPr>
                  <w:rFonts w:ascii="Times New Roman" w:hAnsi="Times New Roman"/>
                  <w:sz w:val="24"/>
                  <w:rPrChange w:id="8714" w:author="Red Army" w:date="2012-02-08T20:12:00Z">
                    <w:rPr>
                      <w:rFonts w:ascii="Times New Roman" w:hAnsi="Times New Roman"/>
                    </w:rPr>
                  </w:rPrChange>
                </w:rPr>
                <w:t>Text</w:t>
              </w:r>
            </w:ins>
          </w:p>
        </w:tc>
        <w:tc>
          <w:tcPr>
            <w:tcW w:w="900" w:type="dxa"/>
            <w:tcPrChange w:id="8715" w:author="Phuong Giang" w:date="2012-02-10T23:53:00Z">
              <w:tcPr>
                <w:tcW w:w="1080" w:type="dxa"/>
              </w:tcPr>
            </w:tcPrChange>
          </w:tcPr>
          <w:p w:rsidR="00F155FA" w:rsidRPr="001A0C52" w:rsidRDefault="00F155FA" w:rsidP="00130E1F">
            <w:pPr>
              <w:rPr>
                <w:ins w:id="8716" w:author="Red Army" w:date="2012-02-08T18:18:00Z"/>
                <w:rFonts w:ascii="Times New Roman" w:hAnsi="Times New Roman"/>
                <w:sz w:val="24"/>
                <w:rPrChange w:id="8717" w:author="Red Army" w:date="2012-02-08T20:12:00Z">
                  <w:rPr>
                    <w:ins w:id="8718" w:author="Red Army" w:date="2012-02-08T18:18:00Z"/>
                    <w:rFonts w:ascii="Times New Roman" w:hAnsi="Times New Roman"/>
                  </w:rPr>
                </w:rPrChange>
              </w:rPr>
            </w:pPr>
            <w:ins w:id="8719" w:author="Red Army" w:date="2012-02-08T19:32:00Z">
              <w:r w:rsidRPr="001A0C52">
                <w:rPr>
                  <w:rFonts w:ascii="Times New Roman" w:hAnsi="Times New Roman"/>
                  <w:sz w:val="24"/>
                  <w:rPrChange w:id="8720" w:author="Red Army" w:date="2012-02-08T20:12:00Z">
                    <w:rPr>
                      <w:rFonts w:ascii="Times New Roman" w:hAnsi="Times New Roman"/>
                    </w:rPr>
                  </w:rPrChange>
                </w:rPr>
                <w:t>N/A</w:t>
              </w:r>
            </w:ins>
          </w:p>
        </w:tc>
        <w:tc>
          <w:tcPr>
            <w:tcW w:w="1080" w:type="dxa"/>
            <w:tcPrChange w:id="8721" w:author="Phuong Giang" w:date="2012-02-10T23:53:00Z">
              <w:tcPr>
                <w:tcW w:w="1080" w:type="dxa"/>
              </w:tcPr>
            </w:tcPrChange>
          </w:tcPr>
          <w:p w:rsidR="00F155FA" w:rsidRPr="001A0C52" w:rsidRDefault="00F155FA" w:rsidP="00130E1F">
            <w:pPr>
              <w:rPr>
                <w:ins w:id="8722" w:author="Red Army" w:date="2012-02-08T18:47:00Z"/>
                <w:rFonts w:ascii="Times New Roman" w:hAnsi="Times New Roman"/>
                <w:sz w:val="24"/>
                <w:rPrChange w:id="8723" w:author="Red Army" w:date="2012-02-08T20:12:00Z">
                  <w:rPr>
                    <w:ins w:id="8724" w:author="Red Army" w:date="2012-02-08T18:47:00Z"/>
                    <w:rFonts w:ascii="Times New Roman" w:hAnsi="Times New Roman"/>
                  </w:rPr>
                </w:rPrChange>
              </w:rPr>
            </w:pPr>
            <w:ins w:id="8725" w:author="Red Army" w:date="2012-02-08T19:32:00Z">
              <w:r w:rsidRPr="001A0C52">
                <w:rPr>
                  <w:rFonts w:ascii="Times New Roman" w:hAnsi="Times New Roman"/>
                  <w:sz w:val="24"/>
                  <w:rPrChange w:id="8726" w:author="Red Army" w:date="2012-02-08T20:12:00Z">
                    <w:rPr>
                      <w:rFonts w:ascii="Times New Roman" w:hAnsi="Times New Roman"/>
                    </w:rPr>
                  </w:rPrChange>
                </w:rPr>
                <w:t>N/A</w:t>
              </w:r>
            </w:ins>
          </w:p>
        </w:tc>
      </w:tr>
      <w:tr w:rsidR="00F155FA" w:rsidRPr="001A0C52" w:rsidTr="00F155FA">
        <w:trPr>
          <w:trHeight w:val="569"/>
          <w:ins w:id="8727" w:author="Red Army" w:date="2012-02-08T18:18:00Z"/>
          <w:trPrChange w:id="8728" w:author="Phuong Giang" w:date="2012-02-10T23:53:00Z">
            <w:trPr>
              <w:trHeight w:val="569"/>
            </w:trPr>
          </w:trPrChange>
        </w:trPr>
        <w:tc>
          <w:tcPr>
            <w:tcW w:w="558" w:type="dxa"/>
            <w:tcPrChange w:id="8729" w:author="Phuong Giang" w:date="2012-02-10T23:53:00Z">
              <w:tcPr>
                <w:tcW w:w="1728" w:type="dxa"/>
              </w:tcPr>
            </w:tcPrChange>
          </w:tcPr>
          <w:p w:rsidR="00F155FA" w:rsidRPr="001A0C52" w:rsidRDefault="00F155FA" w:rsidP="00130E1F">
            <w:pPr>
              <w:rPr>
                <w:ins w:id="8730" w:author="Phuong Giang" w:date="2012-02-10T23:49:00Z"/>
                <w:rFonts w:ascii="Times New Roman" w:hAnsi="Times New Roman"/>
                <w:b/>
                <w:bCs/>
                <w:sz w:val="24"/>
                <w:rPrChange w:id="8731" w:author="Red Army" w:date="2012-02-08T20:12:00Z">
                  <w:rPr>
                    <w:ins w:id="8732" w:author="Phuong Giang" w:date="2012-02-10T23:49:00Z"/>
                    <w:rFonts w:ascii="Times New Roman" w:hAnsi="Times New Roman"/>
                    <w:b/>
                    <w:bCs/>
                    <w:sz w:val="24"/>
                  </w:rPr>
                </w:rPrChange>
              </w:rPr>
            </w:pPr>
            <w:ins w:id="8733" w:author="Phuong Giang" w:date="2012-02-10T23:50:00Z">
              <w:r>
                <w:rPr>
                  <w:rFonts w:ascii="Times New Roman" w:hAnsi="Times New Roman"/>
                  <w:b/>
                  <w:bCs/>
                  <w:sz w:val="24"/>
                </w:rPr>
                <w:t>10</w:t>
              </w:r>
            </w:ins>
          </w:p>
        </w:tc>
        <w:tc>
          <w:tcPr>
            <w:tcW w:w="1890" w:type="dxa"/>
            <w:tcPrChange w:id="8734" w:author="Phuong Giang" w:date="2012-02-10T23:53:00Z">
              <w:tcPr>
                <w:tcW w:w="1728" w:type="dxa"/>
              </w:tcPr>
            </w:tcPrChange>
          </w:tcPr>
          <w:p w:rsidR="00F155FA" w:rsidRPr="00F155FA" w:rsidRDefault="00F155FA" w:rsidP="00130E1F">
            <w:pPr>
              <w:rPr>
                <w:ins w:id="8735" w:author="Red Army" w:date="2012-02-08T18:18:00Z"/>
                <w:rFonts w:ascii="Times New Roman" w:hAnsi="Times New Roman"/>
                <w:bCs/>
                <w:sz w:val="24"/>
                <w:rPrChange w:id="8736" w:author="Phuong Giang" w:date="2012-02-10T23:50:00Z">
                  <w:rPr>
                    <w:ins w:id="8737" w:author="Red Army" w:date="2012-02-08T18:18:00Z"/>
                    <w:rFonts w:ascii="Times New Roman" w:hAnsi="Times New Roman"/>
                    <w:b/>
                    <w:bCs/>
                  </w:rPr>
                </w:rPrChange>
              </w:rPr>
            </w:pPr>
            <w:ins w:id="8738" w:author="Red Army" w:date="2012-02-08T18:18:00Z">
              <w:r w:rsidRPr="00F155FA">
                <w:rPr>
                  <w:rFonts w:ascii="Times New Roman" w:hAnsi="Times New Roman"/>
                  <w:bCs/>
                  <w:sz w:val="24"/>
                  <w:rPrChange w:id="8739" w:author="Phuong Giang" w:date="2012-02-10T23:50:00Z">
                    <w:rPr>
                      <w:rFonts w:ascii="Times New Roman" w:hAnsi="Times New Roman"/>
                      <w:b/>
                      <w:bCs/>
                    </w:rPr>
                  </w:rPrChange>
                </w:rPr>
                <w:t>Preparation</w:t>
              </w:r>
            </w:ins>
          </w:p>
        </w:tc>
        <w:tc>
          <w:tcPr>
            <w:tcW w:w="3420" w:type="dxa"/>
            <w:tcPrChange w:id="8740" w:author="Phuong Giang" w:date="2012-02-10T23:53:00Z">
              <w:tcPr>
                <w:tcW w:w="3870" w:type="dxa"/>
              </w:tcPr>
            </w:tcPrChange>
          </w:tcPr>
          <w:p w:rsidR="00F155FA" w:rsidRPr="001A0C52" w:rsidRDefault="00F155FA" w:rsidP="00130E1F">
            <w:pPr>
              <w:rPr>
                <w:ins w:id="8741" w:author="Red Army" w:date="2012-02-08T18:18:00Z"/>
                <w:rFonts w:ascii="Times New Roman" w:hAnsi="Times New Roman"/>
                <w:sz w:val="24"/>
                <w:rPrChange w:id="8742" w:author="Red Army" w:date="2012-02-08T20:12:00Z">
                  <w:rPr>
                    <w:ins w:id="8743" w:author="Red Army" w:date="2012-02-08T18:18:00Z"/>
                    <w:rFonts w:ascii="Times New Roman" w:hAnsi="Times New Roman"/>
                  </w:rPr>
                </w:rPrChange>
              </w:rPr>
            </w:pPr>
            <w:ins w:id="8744" w:author="Red Army" w:date="2012-02-08T18:24:00Z">
              <w:r w:rsidRPr="001A0C52">
                <w:rPr>
                  <w:rFonts w:ascii="Times New Roman" w:hAnsi="Times New Roman"/>
                  <w:sz w:val="24"/>
                  <w:rPrChange w:id="8745" w:author="Red Army" w:date="2012-02-08T20:12:00Z">
                    <w:rPr>
                      <w:rFonts w:ascii="Times New Roman" w:hAnsi="Times New Roman"/>
                    </w:rPr>
                  </w:rPrChange>
                </w:rPr>
                <w:t xml:space="preserve">Contain all the before-class activities and equipment that teachers and </w:t>
              </w:r>
              <w:del w:id="8746" w:author="Phuong Giang" w:date="2012-02-10T22:38:00Z">
                <w:r w:rsidRPr="001A0C52" w:rsidDel="00FA79D4">
                  <w:rPr>
                    <w:rFonts w:ascii="Times New Roman" w:hAnsi="Times New Roman"/>
                    <w:sz w:val="24"/>
                    <w:rPrChange w:id="8747" w:author="Red Army" w:date="2012-02-08T20:12:00Z">
                      <w:rPr>
                        <w:rFonts w:ascii="Times New Roman" w:hAnsi="Times New Roman"/>
                      </w:rPr>
                    </w:rPrChange>
                  </w:rPr>
                  <w:delText>pupil</w:delText>
                </w:r>
              </w:del>
            </w:ins>
            <w:ins w:id="8748" w:author="Phuong Giang" w:date="2012-02-10T22:38:00Z">
              <w:r>
                <w:rPr>
                  <w:rFonts w:ascii="Times New Roman" w:hAnsi="Times New Roman"/>
                  <w:sz w:val="24"/>
                </w:rPr>
                <w:t>student</w:t>
              </w:r>
            </w:ins>
            <w:ins w:id="8749" w:author="Red Army" w:date="2012-02-08T18:24:00Z">
              <w:r w:rsidRPr="001A0C52">
                <w:rPr>
                  <w:rFonts w:ascii="Times New Roman" w:hAnsi="Times New Roman"/>
                  <w:sz w:val="24"/>
                  <w:rPrChange w:id="8750" w:author="Red Army" w:date="2012-02-08T20:12:00Z">
                    <w:rPr>
                      <w:rFonts w:ascii="Times New Roman" w:hAnsi="Times New Roman"/>
                    </w:rPr>
                  </w:rPrChange>
                </w:rPr>
                <w:t xml:space="preserve">s will need for the coming lesson. </w:t>
              </w:r>
            </w:ins>
          </w:p>
        </w:tc>
        <w:tc>
          <w:tcPr>
            <w:tcW w:w="810" w:type="dxa"/>
            <w:tcPrChange w:id="8751" w:author="Phuong Giang" w:date="2012-02-10T23:53:00Z">
              <w:tcPr>
                <w:tcW w:w="810" w:type="dxa"/>
              </w:tcPr>
            </w:tcPrChange>
          </w:tcPr>
          <w:p w:rsidR="00F155FA" w:rsidRPr="001A0C52" w:rsidRDefault="00F155FA" w:rsidP="00F155FA">
            <w:pPr>
              <w:rPr>
                <w:ins w:id="8752" w:author="Red Army" w:date="2012-02-08T18:18:00Z"/>
                <w:rFonts w:ascii="Times New Roman" w:hAnsi="Times New Roman"/>
                <w:sz w:val="24"/>
                <w:rPrChange w:id="8753" w:author="Red Army" w:date="2012-02-08T20:12:00Z">
                  <w:rPr>
                    <w:ins w:id="8754" w:author="Red Army" w:date="2012-02-08T18:18:00Z"/>
                    <w:rFonts w:ascii="Times New Roman" w:hAnsi="Times New Roman"/>
                  </w:rPr>
                </w:rPrChange>
              </w:rPr>
              <w:pPrChange w:id="8755" w:author="Phuong Giang" w:date="2012-02-10T23:47:00Z">
                <w:pPr/>
              </w:pPrChange>
            </w:pPr>
            <w:ins w:id="8756" w:author="Red Army" w:date="2012-02-08T18:44:00Z">
              <w:r w:rsidRPr="001A0C52">
                <w:rPr>
                  <w:rFonts w:ascii="Times New Roman" w:hAnsi="Times New Roman"/>
                  <w:sz w:val="24"/>
                  <w:rPrChange w:id="8757" w:author="Red Army" w:date="2012-02-08T20:12:00Z">
                    <w:rPr>
                      <w:rFonts w:ascii="Times New Roman" w:hAnsi="Times New Roman"/>
                    </w:rPr>
                  </w:rPrChange>
                </w:rPr>
                <w:t>N</w:t>
              </w:r>
              <w:del w:id="8758" w:author="Phuong Giang" w:date="2012-02-10T23:47:00Z">
                <w:r w:rsidRPr="001A0C52" w:rsidDel="00F155FA">
                  <w:rPr>
                    <w:rFonts w:ascii="Times New Roman" w:hAnsi="Times New Roman"/>
                    <w:sz w:val="24"/>
                    <w:rPrChange w:id="8759" w:author="Red Army" w:date="2012-02-08T20:12:00Z">
                      <w:rPr>
                        <w:rFonts w:ascii="Times New Roman" w:hAnsi="Times New Roman"/>
                      </w:rPr>
                    </w:rPrChange>
                  </w:rPr>
                  <w:delText>/A</w:delText>
                </w:r>
              </w:del>
            </w:ins>
          </w:p>
        </w:tc>
        <w:tc>
          <w:tcPr>
            <w:tcW w:w="630" w:type="dxa"/>
            <w:tcPrChange w:id="8760" w:author="Phuong Giang" w:date="2012-02-10T23:53:00Z">
              <w:tcPr>
                <w:tcW w:w="630" w:type="dxa"/>
              </w:tcPr>
            </w:tcPrChange>
          </w:tcPr>
          <w:p w:rsidR="00F155FA" w:rsidRPr="001A0C52" w:rsidRDefault="00F155FA" w:rsidP="00130E1F">
            <w:pPr>
              <w:rPr>
                <w:ins w:id="8761" w:author="Red Army" w:date="2012-02-08T18:18:00Z"/>
                <w:rFonts w:ascii="Times New Roman" w:hAnsi="Times New Roman"/>
                <w:sz w:val="24"/>
                <w:rPrChange w:id="8762" w:author="Red Army" w:date="2012-02-08T20:12:00Z">
                  <w:rPr>
                    <w:ins w:id="8763" w:author="Red Army" w:date="2012-02-08T18:18:00Z"/>
                    <w:rFonts w:ascii="Times New Roman" w:hAnsi="Times New Roman"/>
                  </w:rPr>
                </w:rPrChange>
              </w:rPr>
            </w:pPr>
            <w:ins w:id="8764" w:author="Red Army" w:date="2012-02-08T18:34:00Z">
              <w:r w:rsidRPr="001A0C52">
                <w:rPr>
                  <w:rFonts w:ascii="Times New Roman" w:hAnsi="Times New Roman"/>
                  <w:sz w:val="24"/>
                  <w:rPrChange w:id="8765" w:author="Red Army" w:date="2012-02-08T20:12:00Z">
                    <w:rPr>
                      <w:rFonts w:ascii="Times New Roman" w:hAnsi="Times New Roman"/>
                    </w:rPr>
                  </w:rPrChange>
                </w:rPr>
                <w:t>N</w:t>
              </w:r>
            </w:ins>
          </w:p>
        </w:tc>
        <w:tc>
          <w:tcPr>
            <w:tcW w:w="1080" w:type="dxa"/>
            <w:tcPrChange w:id="8766" w:author="Phuong Giang" w:date="2012-02-10T23:53:00Z">
              <w:tcPr>
                <w:tcW w:w="1260" w:type="dxa"/>
              </w:tcPr>
            </w:tcPrChange>
          </w:tcPr>
          <w:p w:rsidR="00F155FA" w:rsidRPr="001A0C52" w:rsidRDefault="00F155FA" w:rsidP="00130E1F">
            <w:pPr>
              <w:rPr>
                <w:ins w:id="8767" w:author="Red Army" w:date="2012-02-08T18:18:00Z"/>
                <w:rFonts w:ascii="Times New Roman" w:hAnsi="Times New Roman"/>
                <w:sz w:val="24"/>
                <w:rPrChange w:id="8768" w:author="Red Army" w:date="2012-02-08T20:12:00Z">
                  <w:rPr>
                    <w:ins w:id="8769" w:author="Red Army" w:date="2012-02-08T18:18:00Z"/>
                    <w:rFonts w:ascii="Times New Roman" w:hAnsi="Times New Roman"/>
                  </w:rPr>
                </w:rPrChange>
              </w:rPr>
            </w:pPr>
            <w:ins w:id="8770" w:author="Red Army" w:date="2012-02-08T18:25:00Z">
              <w:r w:rsidRPr="001A0C52">
                <w:rPr>
                  <w:rFonts w:ascii="Times New Roman" w:hAnsi="Times New Roman"/>
                  <w:sz w:val="24"/>
                  <w:rPrChange w:id="8771" w:author="Red Army" w:date="2012-02-08T20:12:00Z">
                    <w:rPr>
                      <w:rFonts w:ascii="Times New Roman" w:hAnsi="Times New Roman"/>
                    </w:rPr>
                  </w:rPrChange>
                </w:rPr>
                <w:t>Text</w:t>
              </w:r>
            </w:ins>
          </w:p>
        </w:tc>
        <w:tc>
          <w:tcPr>
            <w:tcW w:w="900" w:type="dxa"/>
            <w:tcPrChange w:id="8772" w:author="Phuong Giang" w:date="2012-02-10T23:53:00Z">
              <w:tcPr>
                <w:tcW w:w="1080" w:type="dxa"/>
              </w:tcPr>
            </w:tcPrChange>
          </w:tcPr>
          <w:p w:rsidR="00F155FA" w:rsidRPr="001A0C52" w:rsidRDefault="00F155FA" w:rsidP="00130E1F">
            <w:pPr>
              <w:rPr>
                <w:ins w:id="8773" w:author="Red Army" w:date="2012-02-08T18:18:00Z"/>
                <w:rFonts w:ascii="Times New Roman" w:hAnsi="Times New Roman"/>
                <w:sz w:val="24"/>
                <w:rPrChange w:id="8774" w:author="Red Army" w:date="2012-02-08T20:12:00Z">
                  <w:rPr>
                    <w:ins w:id="8775" w:author="Red Army" w:date="2012-02-08T18:18:00Z"/>
                    <w:rFonts w:ascii="Times New Roman" w:hAnsi="Times New Roman"/>
                  </w:rPr>
                </w:rPrChange>
              </w:rPr>
            </w:pPr>
            <w:ins w:id="8776" w:author="Red Army" w:date="2012-02-08T19:32:00Z">
              <w:r w:rsidRPr="001A0C52">
                <w:rPr>
                  <w:rFonts w:ascii="Times New Roman" w:hAnsi="Times New Roman"/>
                  <w:sz w:val="24"/>
                  <w:rPrChange w:id="8777" w:author="Red Army" w:date="2012-02-08T20:12:00Z">
                    <w:rPr>
                      <w:rFonts w:ascii="Times New Roman" w:hAnsi="Times New Roman"/>
                    </w:rPr>
                  </w:rPrChange>
                </w:rPr>
                <w:t>N/A</w:t>
              </w:r>
            </w:ins>
          </w:p>
        </w:tc>
        <w:tc>
          <w:tcPr>
            <w:tcW w:w="1080" w:type="dxa"/>
            <w:tcPrChange w:id="8778" w:author="Phuong Giang" w:date="2012-02-10T23:53:00Z">
              <w:tcPr>
                <w:tcW w:w="1080" w:type="dxa"/>
              </w:tcPr>
            </w:tcPrChange>
          </w:tcPr>
          <w:p w:rsidR="00F155FA" w:rsidRPr="001A0C52" w:rsidRDefault="00F155FA" w:rsidP="00130E1F">
            <w:pPr>
              <w:rPr>
                <w:ins w:id="8779" w:author="Red Army" w:date="2012-02-08T18:47:00Z"/>
                <w:rFonts w:ascii="Times New Roman" w:hAnsi="Times New Roman"/>
                <w:sz w:val="24"/>
                <w:rPrChange w:id="8780" w:author="Red Army" w:date="2012-02-08T20:12:00Z">
                  <w:rPr>
                    <w:ins w:id="8781" w:author="Red Army" w:date="2012-02-08T18:47:00Z"/>
                    <w:rFonts w:ascii="Times New Roman" w:hAnsi="Times New Roman"/>
                  </w:rPr>
                </w:rPrChange>
              </w:rPr>
            </w:pPr>
            <w:ins w:id="8782" w:author="Red Army" w:date="2012-02-08T19:32:00Z">
              <w:r w:rsidRPr="001A0C52">
                <w:rPr>
                  <w:rFonts w:ascii="Times New Roman" w:hAnsi="Times New Roman"/>
                  <w:sz w:val="24"/>
                  <w:rPrChange w:id="8783" w:author="Red Army" w:date="2012-02-08T20:12:00Z">
                    <w:rPr>
                      <w:rFonts w:ascii="Times New Roman" w:hAnsi="Times New Roman"/>
                    </w:rPr>
                  </w:rPrChange>
                </w:rPr>
                <w:t>N/A</w:t>
              </w:r>
            </w:ins>
          </w:p>
        </w:tc>
      </w:tr>
      <w:tr w:rsidR="00F155FA" w:rsidRPr="001A0C52" w:rsidTr="00F155FA">
        <w:trPr>
          <w:trHeight w:val="569"/>
          <w:ins w:id="8784" w:author="Red Army" w:date="2012-02-08T18:18:00Z"/>
          <w:trPrChange w:id="8785" w:author="Phuong Giang" w:date="2012-02-10T23:53:00Z">
            <w:trPr>
              <w:trHeight w:val="569"/>
            </w:trPr>
          </w:trPrChange>
        </w:trPr>
        <w:tc>
          <w:tcPr>
            <w:tcW w:w="558" w:type="dxa"/>
            <w:tcPrChange w:id="8786" w:author="Phuong Giang" w:date="2012-02-10T23:53:00Z">
              <w:tcPr>
                <w:tcW w:w="1728" w:type="dxa"/>
              </w:tcPr>
            </w:tcPrChange>
          </w:tcPr>
          <w:p w:rsidR="00F155FA" w:rsidRPr="001A0C52" w:rsidRDefault="00F155FA" w:rsidP="00130E1F">
            <w:pPr>
              <w:rPr>
                <w:ins w:id="8787" w:author="Phuong Giang" w:date="2012-02-10T23:49:00Z"/>
                <w:rFonts w:ascii="Times New Roman" w:hAnsi="Times New Roman"/>
                <w:b/>
                <w:bCs/>
                <w:sz w:val="24"/>
                <w:rPrChange w:id="8788" w:author="Red Army" w:date="2012-02-08T20:12:00Z">
                  <w:rPr>
                    <w:ins w:id="8789" w:author="Phuong Giang" w:date="2012-02-10T23:49:00Z"/>
                    <w:rFonts w:ascii="Times New Roman" w:hAnsi="Times New Roman"/>
                    <w:b/>
                    <w:bCs/>
                    <w:sz w:val="24"/>
                  </w:rPr>
                </w:rPrChange>
              </w:rPr>
            </w:pPr>
            <w:ins w:id="8790" w:author="Phuong Giang" w:date="2012-02-10T23:50:00Z">
              <w:r>
                <w:rPr>
                  <w:rFonts w:ascii="Times New Roman" w:hAnsi="Times New Roman"/>
                  <w:b/>
                  <w:bCs/>
                  <w:sz w:val="24"/>
                </w:rPr>
                <w:t>11</w:t>
              </w:r>
            </w:ins>
          </w:p>
        </w:tc>
        <w:tc>
          <w:tcPr>
            <w:tcW w:w="1890" w:type="dxa"/>
            <w:tcPrChange w:id="8791" w:author="Phuong Giang" w:date="2012-02-10T23:53:00Z">
              <w:tcPr>
                <w:tcW w:w="1728" w:type="dxa"/>
              </w:tcPr>
            </w:tcPrChange>
          </w:tcPr>
          <w:p w:rsidR="00F155FA" w:rsidRPr="00F155FA" w:rsidRDefault="00F155FA" w:rsidP="00130E1F">
            <w:pPr>
              <w:rPr>
                <w:ins w:id="8792" w:author="Red Army" w:date="2012-02-08T18:18:00Z"/>
                <w:rFonts w:ascii="Times New Roman" w:hAnsi="Times New Roman"/>
                <w:bCs/>
                <w:sz w:val="24"/>
                <w:rPrChange w:id="8793" w:author="Phuong Giang" w:date="2012-02-10T23:50:00Z">
                  <w:rPr>
                    <w:ins w:id="8794" w:author="Red Army" w:date="2012-02-08T18:18:00Z"/>
                    <w:rFonts w:ascii="Times New Roman" w:hAnsi="Times New Roman"/>
                    <w:b/>
                    <w:bCs/>
                  </w:rPr>
                </w:rPrChange>
              </w:rPr>
            </w:pPr>
            <w:ins w:id="8795" w:author="Red Army" w:date="2012-02-08T18:18:00Z">
              <w:r w:rsidRPr="00F155FA">
                <w:rPr>
                  <w:rFonts w:ascii="Times New Roman" w:hAnsi="Times New Roman"/>
                  <w:bCs/>
                  <w:sz w:val="24"/>
                  <w:rPrChange w:id="8796" w:author="Phuong Giang" w:date="2012-02-10T23:50:00Z">
                    <w:rPr>
                      <w:rFonts w:ascii="Times New Roman" w:hAnsi="Times New Roman"/>
                      <w:b/>
                      <w:bCs/>
                    </w:rPr>
                  </w:rPrChange>
                </w:rPr>
                <w:t>Activities</w:t>
              </w:r>
            </w:ins>
          </w:p>
        </w:tc>
        <w:tc>
          <w:tcPr>
            <w:tcW w:w="3420" w:type="dxa"/>
            <w:tcPrChange w:id="8797" w:author="Phuong Giang" w:date="2012-02-10T23:53:00Z">
              <w:tcPr>
                <w:tcW w:w="3870" w:type="dxa"/>
              </w:tcPr>
            </w:tcPrChange>
          </w:tcPr>
          <w:p w:rsidR="00F155FA" w:rsidRPr="001A0C52" w:rsidRDefault="00F155FA" w:rsidP="00130E1F">
            <w:pPr>
              <w:rPr>
                <w:ins w:id="8798" w:author="Red Army" w:date="2012-02-08T18:18:00Z"/>
                <w:rFonts w:ascii="Times New Roman" w:hAnsi="Times New Roman"/>
                <w:sz w:val="24"/>
                <w:rPrChange w:id="8799" w:author="Red Army" w:date="2012-02-08T20:12:00Z">
                  <w:rPr>
                    <w:ins w:id="8800" w:author="Red Army" w:date="2012-02-08T18:18:00Z"/>
                    <w:rFonts w:ascii="Times New Roman" w:hAnsi="Times New Roman"/>
                  </w:rPr>
                </w:rPrChange>
              </w:rPr>
            </w:pPr>
            <w:ins w:id="8801" w:author="Red Army" w:date="2012-02-08T18:24:00Z">
              <w:r w:rsidRPr="001A0C52">
                <w:rPr>
                  <w:rFonts w:ascii="Times New Roman" w:hAnsi="Times New Roman"/>
                  <w:sz w:val="24"/>
                  <w:rPrChange w:id="8802" w:author="Red Army" w:date="2012-02-08T20:12:00Z">
                    <w:rPr>
                      <w:rFonts w:ascii="Times New Roman" w:hAnsi="Times New Roman"/>
                    </w:rPr>
                  </w:rPrChange>
                </w:rPr>
                <w:t>The combination of Teaching Method with Knowledge Item in use.</w:t>
              </w:r>
            </w:ins>
          </w:p>
        </w:tc>
        <w:tc>
          <w:tcPr>
            <w:tcW w:w="810" w:type="dxa"/>
            <w:tcPrChange w:id="8803" w:author="Phuong Giang" w:date="2012-02-10T23:53:00Z">
              <w:tcPr>
                <w:tcW w:w="810" w:type="dxa"/>
              </w:tcPr>
            </w:tcPrChange>
          </w:tcPr>
          <w:p w:rsidR="00F155FA" w:rsidRPr="001A0C52" w:rsidRDefault="00F155FA" w:rsidP="00F155FA">
            <w:pPr>
              <w:rPr>
                <w:ins w:id="8804" w:author="Red Army" w:date="2012-02-08T18:18:00Z"/>
                <w:rFonts w:ascii="Times New Roman" w:hAnsi="Times New Roman"/>
                <w:sz w:val="24"/>
                <w:rPrChange w:id="8805" w:author="Red Army" w:date="2012-02-08T20:12:00Z">
                  <w:rPr>
                    <w:ins w:id="8806" w:author="Red Army" w:date="2012-02-08T18:18:00Z"/>
                    <w:rFonts w:ascii="Times New Roman" w:hAnsi="Times New Roman"/>
                  </w:rPr>
                </w:rPrChange>
              </w:rPr>
              <w:pPrChange w:id="8807" w:author="Phuong Giang" w:date="2012-02-10T23:47:00Z">
                <w:pPr/>
              </w:pPrChange>
            </w:pPr>
            <w:ins w:id="8808" w:author="Red Army" w:date="2012-02-08T18:44:00Z">
              <w:r w:rsidRPr="001A0C52">
                <w:rPr>
                  <w:rFonts w:ascii="Times New Roman" w:hAnsi="Times New Roman"/>
                  <w:sz w:val="24"/>
                  <w:rPrChange w:id="8809" w:author="Red Army" w:date="2012-02-08T20:12:00Z">
                    <w:rPr>
                      <w:rFonts w:ascii="Times New Roman" w:hAnsi="Times New Roman"/>
                    </w:rPr>
                  </w:rPrChange>
                </w:rPr>
                <w:t>N</w:t>
              </w:r>
              <w:del w:id="8810" w:author="Phuong Giang" w:date="2012-02-10T23:47:00Z">
                <w:r w:rsidRPr="001A0C52" w:rsidDel="00F155FA">
                  <w:rPr>
                    <w:rFonts w:ascii="Times New Roman" w:hAnsi="Times New Roman"/>
                    <w:sz w:val="24"/>
                    <w:rPrChange w:id="8811" w:author="Red Army" w:date="2012-02-08T20:12:00Z">
                      <w:rPr>
                        <w:rFonts w:ascii="Times New Roman" w:hAnsi="Times New Roman"/>
                      </w:rPr>
                    </w:rPrChange>
                  </w:rPr>
                  <w:delText>/A</w:delText>
                </w:r>
              </w:del>
            </w:ins>
          </w:p>
        </w:tc>
        <w:tc>
          <w:tcPr>
            <w:tcW w:w="630" w:type="dxa"/>
            <w:tcPrChange w:id="8812" w:author="Phuong Giang" w:date="2012-02-10T23:53:00Z">
              <w:tcPr>
                <w:tcW w:w="630" w:type="dxa"/>
              </w:tcPr>
            </w:tcPrChange>
          </w:tcPr>
          <w:p w:rsidR="00F155FA" w:rsidRPr="001A0C52" w:rsidRDefault="00F155FA" w:rsidP="00130E1F">
            <w:pPr>
              <w:rPr>
                <w:ins w:id="8813" w:author="Red Army" w:date="2012-02-08T18:18:00Z"/>
                <w:rFonts w:ascii="Times New Roman" w:hAnsi="Times New Roman"/>
                <w:sz w:val="24"/>
                <w:rPrChange w:id="8814" w:author="Red Army" w:date="2012-02-08T20:12:00Z">
                  <w:rPr>
                    <w:ins w:id="8815" w:author="Red Army" w:date="2012-02-08T18:18:00Z"/>
                    <w:rFonts w:ascii="Times New Roman" w:hAnsi="Times New Roman"/>
                  </w:rPr>
                </w:rPrChange>
              </w:rPr>
            </w:pPr>
            <w:ins w:id="8816" w:author="Red Army" w:date="2012-02-08T18:34:00Z">
              <w:r w:rsidRPr="001A0C52">
                <w:rPr>
                  <w:rFonts w:ascii="Times New Roman" w:hAnsi="Times New Roman"/>
                  <w:sz w:val="24"/>
                  <w:rPrChange w:id="8817" w:author="Red Army" w:date="2012-02-08T20:12:00Z">
                    <w:rPr>
                      <w:rFonts w:ascii="Times New Roman" w:hAnsi="Times New Roman"/>
                    </w:rPr>
                  </w:rPrChange>
                </w:rPr>
                <w:t>Y</w:t>
              </w:r>
            </w:ins>
          </w:p>
        </w:tc>
        <w:tc>
          <w:tcPr>
            <w:tcW w:w="1080" w:type="dxa"/>
            <w:tcPrChange w:id="8818" w:author="Phuong Giang" w:date="2012-02-10T23:53:00Z">
              <w:tcPr>
                <w:tcW w:w="1260" w:type="dxa"/>
              </w:tcPr>
            </w:tcPrChange>
          </w:tcPr>
          <w:p w:rsidR="00F155FA" w:rsidRPr="001A0C52" w:rsidRDefault="00F155FA" w:rsidP="00130E1F">
            <w:pPr>
              <w:rPr>
                <w:ins w:id="8819" w:author="Red Army" w:date="2012-02-08T18:18:00Z"/>
                <w:rFonts w:ascii="Times New Roman" w:hAnsi="Times New Roman"/>
                <w:sz w:val="24"/>
                <w:rPrChange w:id="8820" w:author="Red Army" w:date="2012-02-08T20:12:00Z">
                  <w:rPr>
                    <w:ins w:id="8821" w:author="Red Army" w:date="2012-02-08T18:18:00Z"/>
                    <w:rFonts w:ascii="Times New Roman" w:hAnsi="Times New Roman"/>
                  </w:rPr>
                </w:rPrChange>
              </w:rPr>
            </w:pPr>
            <w:ins w:id="8822" w:author="Red Army" w:date="2012-02-08T18:25:00Z">
              <w:r w:rsidRPr="001A0C52">
                <w:rPr>
                  <w:rFonts w:ascii="Times New Roman" w:hAnsi="Times New Roman"/>
                  <w:sz w:val="24"/>
                  <w:rPrChange w:id="8823" w:author="Red Army" w:date="2012-02-08T20:12:00Z">
                    <w:rPr>
                      <w:rFonts w:ascii="Times New Roman" w:hAnsi="Times New Roman"/>
                    </w:rPr>
                  </w:rPrChange>
                </w:rPr>
                <w:t>Complex</w:t>
              </w:r>
            </w:ins>
          </w:p>
        </w:tc>
        <w:tc>
          <w:tcPr>
            <w:tcW w:w="900" w:type="dxa"/>
            <w:tcPrChange w:id="8824" w:author="Phuong Giang" w:date="2012-02-10T23:53:00Z">
              <w:tcPr>
                <w:tcW w:w="1080" w:type="dxa"/>
              </w:tcPr>
            </w:tcPrChange>
          </w:tcPr>
          <w:p w:rsidR="00F155FA" w:rsidRPr="001A0C52" w:rsidRDefault="00F155FA" w:rsidP="00130E1F">
            <w:pPr>
              <w:rPr>
                <w:ins w:id="8825" w:author="Red Army" w:date="2012-02-08T18:18:00Z"/>
                <w:rFonts w:ascii="Times New Roman" w:hAnsi="Times New Roman"/>
                <w:sz w:val="24"/>
                <w:rPrChange w:id="8826" w:author="Red Army" w:date="2012-02-08T20:12:00Z">
                  <w:rPr>
                    <w:ins w:id="8827" w:author="Red Army" w:date="2012-02-08T18:18:00Z"/>
                    <w:rFonts w:ascii="Times New Roman" w:hAnsi="Times New Roman"/>
                  </w:rPr>
                </w:rPrChange>
              </w:rPr>
            </w:pPr>
            <w:ins w:id="8828" w:author="Red Army" w:date="2012-02-08T19:32:00Z">
              <w:r w:rsidRPr="001A0C52">
                <w:rPr>
                  <w:rFonts w:ascii="Times New Roman" w:hAnsi="Times New Roman"/>
                  <w:sz w:val="24"/>
                  <w:rPrChange w:id="8829" w:author="Red Army" w:date="2012-02-08T20:12:00Z">
                    <w:rPr>
                      <w:rFonts w:ascii="Times New Roman" w:hAnsi="Times New Roman"/>
                    </w:rPr>
                  </w:rPrChange>
                </w:rPr>
                <w:t>N/A</w:t>
              </w:r>
            </w:ins>
          </w:p>
        </w:tc>
        <w:tc>
          <w:tcPr>
            <w:tcW w:w="1080" w:type="dxa"/>
            <w:tcPrChange w:id="8830" w:author="Phuong Giang" w:date="2012-02-10T23:53:00Z">
              <w:tcPr>
                <w:tcW w:w="1080" w:type="dxa"/>
              </w:tcPr>
            </w:tcPrChange>
          </w:tcPr>
          <w:p w:rsidR="00F155FA" w:rsidRPr="001A0C52" w:rsidRDefault="00F155FA" w:rsidP="00130E1F">
            <w:pPr>
              <w:rPr>
                <w:ins w:id="8831" w:author="Red Army" w:date="2012-02-08T18:47:00Z"/>
                <w:rFonts w:ascii="Times New Roman" w:hAnsi="Times New Roman"/>
                <w:sz w:val="24"/>
                <w:rPrChange w:id="8832" w:author="Red Army" w:date="2012-02-08T20:12:00Z">
                  <w:rPr>
                    <w:ins w:id="8833" w:author="Red Army" w:date="2012-02-08T18:47:00Z"/>
                    <w:rFonts w:ascii="Times New Roman" w:hAnsi="Times New Roman"/>
                  </w:rPr>
                </w:rPrChange>
              </w:rPr>
            </w:pPr>
            <w:ins w:id="8834" w:author="Red Army" w:date="2012-02-08T19:32:00Z">
              <w:r w:rsidRPr="001A0C52">
                <w:rPr>
                  <w:rFonts w:ascii="Times New Roman" w:hAnsi="Times New Roman"/>
                  <w:sz w:val="24"/>
                  <w:rPrChange w:id="8835" w:author="Red Army" w:date="2012-02-08T20:12:00Z">
                    <w:rPr>
                      <w:rFonts w:ascii="Times New Roman" w:hAnsi="Times New Roman"/>
                    </w:rPr>
                  </w:rPrChange>
                </w:rPr>
                <w:t>N/A</w:t>
              </w:r>
            </w:ins>
          </w:p>
        </w:tc>
      </w:tr>
      <w:tr w:rsidR="00F155FA" w:rsidRPr="001A0C52" w:rsidTr="00F155FA">
        <w:trPr>
          <w:trHeight w:val="569"/>
          <w:ins w:id="8836" w:author="Red Army" w:date="2012-02-08T18:18:00Z"/>
          <w:trPrChange w:id="8837" w:author="Phuong Giang" w:date="2012-02-10T23:53:00Z">
            <w:trPr>
              <w:trHeight w:val="569"/>
            </w:trPr>
          </w:trPrChange>
        </w:trPr>
        <w:tc>
          <w:tcPr>
            <w:tcW w:w="558" w:type="dxa"/>
            <w:tcPrChange w:id="8838" w:author="Phuong Giang" w:date="2012-02-10T23:53:00Z">
              <w:tcPr>
                <w:tcW w:w="1728" w:type="dxa"/>
              </w:tcPr>
            </w:tcPrChange>
          </w:tcPr>
          <w:p w:rsidR="00F155FA" w:rsidRPr="001A0C52" w:rsidRDefault="00F155FA" w:rsidP="00130E1F">
            <w:pPr>
              <w:rPr>
                <w:ins w:id="8839" w:author="Phuong Giang" w:date="2012-02-10T23:49:00Z"/>
                <w:rFonts w:ascii="Times New Roman" w:hAnsi="Times New Roman"/>
                <w:b/>
                <w:bCs/>
                <w:sz w:val="24"/>
                <w:rPrChange w:id="8840" w:author="Red Army" w:date="2012-02-08T20:12:00Z">
                  <w:rPr>
                    <w:ins w:id="8841" w:author="Phuong Giang" w:date="2012-02-10T23:49:00Z"/>
                    <w:rFonts w:ascii="Times New Roman" w:hAnsi="Times New Roman"/>
                    <w:b/>
                    <w:bCs/>
                    <w:sz w:val="24"/>
                  </w:rPr>
                </w:rPrChange>
              </w:rPr>
            </w:pPr>
            <w:ins w:id="8842" w:author="Phuong Giang" w:date="2012-02-10T23:50:00Z">
              <w:r>
                <w:rPr>
                  <w:rFonts w:ascii="Times New Roman" w:hAnsi="Times New Roman"/>
                  <w:b/>
                  <w:bCs/>
                  <w:sz w:val="24"/>
                </w:rPr>
                <w:t>12</w:t>
              </w:r>
            </w:ins>
          </w:p>
        </w:tc>
        <w:tc>
          <w:tcPr>
            <w:tcW w:w="1890" w:type="dxa"/>
            <w:tcPrChange w:id="8843" w:author="Phuong Giang" w:date="2012-02-10T23:53:00Z">
              <w:tcPr>
                <w:tcW w:w="1728" w:type="dxa"/>
              </w:tcPr>
            </w:tcPrChange>
          </w:tcPr>
          <w:p w:rsidR="00F155FA" w:rsidRPr="00F155FA" w:rsidRDefault="00F155FA" w:rsidP="00130E1F">
            <w:pPr>
              <w:rPr>
                <w:ins w:id="8844" w:author="Red Army" w:date="2012-02-08T18:18:00Z"/>
                <w:rFonts w:ascii="Times New Roman" w:hAnsi="Times New Roman"/>
                <w:bCs/>
                <w:sz w:val="24"/>
                <w:rPrChange w:id="8845" w:author="Phuong Giang" w:date="2012-02-10T23:50:00Z">
                  <w:rPr>
                    <w:ins w:id="8846" w:author="Red Army" w:date="2012-02-08T18:18:00Z"/>
                    <w:rFonts w:ascii="Times New Roman" w:hAnsi="Times New Roman"/>
                    <w:b/>
                    <w:bCs/>
                  </w:rPr>
                </w:rPrChange>
              </w:rPr>
            </w:pPr>
            <w:ins w:id="8847" w:author="Red Army" w:date="2012-02-08T18:18:00Z">
              <w:r w:rsidRPr="00F155FA">
                <w:rPr>
                  <w:rFonts w:ascii="Times New Roman" w:hAnsi="Times New Roman"/>
                  <w:bCs/>
                  <w:sz w:val="24"/>
                  <w:rPrChange w:id="8848" w:author="Phuong Giang" w:date="2012-02-10T23:50:00Z">
                    <w:rPr>
                      <w:rFonts w:ascii="Times New Roman" w:hAnsi="Times New Roman"/>
                      <w:b/>
                      <w:bCs/>
                    </w:rPr>
                  </w:rPrChange>
                </w:rPr>
                <w:t>Experience Note</w:t>
              </w:r>
            </w:ins>
          </w:p>
        </w:tc>
        <w:tc>
          <w:tcPr>
            <w:tcW w:w="3420" w:type="dxa"/>
            <w:tcPrChange w:id="8849" w:author="Phuong Giang" w:date="2012-02-10T23:53:00Z">
              <w:tcPr>
                <w:tcW w:w="3870" w:type="dxa"/>
              </w:tcPr>
            </w:tcPrChange>
          </w:tcPr>
          <w:p w:rsidR="00F155FA" w:rsidRPr="001A0C52" w:rsidRDefault="00F155FA" w:rsidP="00130E1F">
            <w:pPr>
              <w:rPr>
                <w:ins w:id="8850" w:author="Red Army" w:date="2012-02-08T18:18:00Z"/>
                <w:rFonts w:ascii="Times New Roman" w:hAnsi="Times New Roman"/>
                <w:sz w:val="24"/>
                <w:rPrChange w:id="8851" w:author="Red Army" w:date="2012-02-08T20:12:00Z">
                  <w:rPr>
                    <w:ins w:id="8852" w:author="Red Army" w:date="2012-02-08T18:18:00Z"/>
                    <w:rFonts w:ascii="Times New Roman" w:hAnsi="Times New Roman"/>
                  </w:rPr>
                </w:rPrChange>
              </w:rPr>
            </w:pPr>
            <w:ins w:id="8853" w:author="Red Army" w:date="2012-02-08T18:24:00Z">
              <w:r w:rsidRPr="001A0C52">
                <w:rPr>
                  <w:rFonts w:ascii="Times New Roman" w:hAnsi="Times New Roman"/>
                  <w:sz w:val="24"/>
                  <w:rPrChange w:id="8854" w:author="Red Army" w:date="2012-02-08T20:12:00Z">
                    <w:rPr>
                      <w:rFonts w:ascii="Times New Roman" w:hAnsi="Times New Roman"/>
                    </w:rPr>
                  </w:rPrChange>
                </w:rPr>
                <w:t>User’s notes on the teaching plan. Can be filled on creation teaching plan or added later</w:t>
              </w:r>
            </w:ins>
          </w:p>
        </w:tc>
        <w:tc>
          <w:tcPr>
            <w:tcW w:w="810" w:type="dxa"/>
            <w:tcPrChange w:id="8855" w:author="Phuong Giang" w:date="2012-02-10T23:53:00Z">
              <w:tcPr>
                <w:tcW w:w="810" w:type="dxa"/>
              </w:tcPr>
            </w:tcPrChange>
          </w:tcPr>
          <w:p w:rsidR="00F155FA" w:rsidRPr="001A0C52" w:rsidRDefault="00F155FA" w:rsidP="00F155FA">
            <w:pPr>
              <w:rPr>
                <w:ins w:id="8856" w:author="Red Army" w:date="2012-02-08T18:18:00Z"/>
                <w:rFonts w:ascii="Times New Roman" w:hAnsi="Times New Roman"/>
                <w:sz w:val="24"/>
                <w:rPrChange w:id="8857" w:author="Red Army" w:date="2012-02-08T20:12:00Z">
                  <w:rPr>
                    <w:ins w:id="8858" w:author="Red Army" w:date="2012-02-08T18:18:00Z"/>
                    <w:rFonts w:ascii="Times New Roman" w:hAnsi="Times New Roman"/>
                  </w:rPr>
                </w:rPrChange>
              </w:rPr>
              <w:pPrChange w:id="8859" w:author="Phuong Giang" w:date="2012-02-10T23:47:00Z">
                <w:pPr/>
              </w:pPrChange>
            </w:pPr>
            <w:ins w:id="8860" w:author="Red Army" w:date="2012-02-08T18:44:00Z">
              <w:r w:rsidRPr="001A0C52">
                <w:rPr>
                  <w:rFonts w:ascii="Times New Roman" w:hAnsi="Times New Roman"/>
                  <w:sz w:val="24"/>
                  <w:rPrChange w:id="8861" w:author="Red Army" w:date="2012-02-08T20:12:00Z">
                    <w:rPr>
                      <w:rFonts w:ascii="Times New Roman" w:hAnsi="Times New Roman"/>
                    </w:rPr>
                  </w:rPrChange>
                </w:rPr>
                <w:t>N</w:t>
              </w:r>
              <w:del w:id="8862" w:author="Phuong Giang" w:date="2012-02-10T23:47:00Z">
                <w:r w:rsidRPr="001A0C52" w:rsidDel="00F155FA">
                  <w:rPr>
                    <w:rFonts w:ascii="Times New Roman" w:hAnsi="Times New Roman"/>
                    <w:sz w:val="24"/>
                    <w:rPrChange w:id="8863" w:author="Red Army" w:date="2012-02-08T20:12:00Z">
                      <w:rPr>
                        <w:rFonts w:ascii="Times New Roman" w:hAnsi="Times New Roman"/>
                      </w:rPr>
                    </w:rPrChange>
                  </w:rPr>
                  <w:delText>/A</w:delText>
                </w:r>
              </w:del>
            </w:ins>
          </w:p>
        </w:tc>
        <w:tc>
          <w:tcPr>
            <w:tcW w:w="630" w:type="dxa"/>
            <w:tcPrChange w:id="8864" w:author="Phuong Giang" w:date="2012-02-10T23:53:00Z">
              <w:tcPr>
                <w:tcW w:w="630" w:type="dxa"/>
              </w:tcPr>
            </w:tcPrChange>
          </w:tcPr>
          <w:p w:rsidR="00F155FA" w:rsidRPr="001A0C52" w:rsidRDefault="00F155FA" w:rsidP="00130E1F">
            <w:pPr>
              <w:rPr>
                <w:ins w:id="8865" w:author="Red Army" w:date="2012-02-08T18:18:00Z"/>
                <w:rFonts w:ascii="Times New Roman" w:hAnsi="Times New Roman"/>
                <w:sz w:val="24"/>
                <w:rPrChange w:id="8866" w:author="Red Army" w:date="2012-02-08T20:12:00Z">
                  <w:rPr>
                    <w:ins w:id="8867" w:author="Red Army" w:date="2012-02-08T18:18:00Z"/>
                    <w:rFonts w:ascii="Times New Roman" w:hAnsi="Times New Roman"/>
                  </w:rPr>
                </w:rPrChange>
              </w:rPr>
            </w:pPr>
            <w:ins w:id="8868" w:author="Red Army" w:date="2012-02-08T18:34:00Z">
              <w:r w:rsidRPr="001A0C52">
                <w:rPr>
                  <w:rFonts w:ascii="Times New Roman" w:hAnsi="Times New Roman"/>
                  <w:sz w:val="24"/>
                  <w:rPrChange w:id="8869" w:author="Red Army" w:date="2012-02-08T20:12:00Z">
                    <w:rPr>
                      <w:rFonts w:ascii="Times New Roman" w:hAnsi="Times New Roman"/>
                    </w:rPr>
                  </w:rPrChange>
                </w:rPr>
                <w:t>N</w:t>
              </w:r>
            </w:ins>
          </w:p>
        </w:tc>
        <w:tc>
          <w:tcPr>
            <w:tcW w:w="1080" w:type="dxa"/>
            <w:tcPrChange w:id="8870" w:author="Phuong Giang" w:date="2012-02-10T23:53:00Z">
              <w:tcPr>
                <w:tcW w:w="1260" w:type="dxa"/>
              </w:tcPr>
            </w:tcPrChange>
          </w:tcPr>
          <w:p w:rsidR="00F155FA" w:rsidRPr="001A0C52" w:rsidRDefault="00F155FA" w:rsidP="00130E1F">
            <w:pPr>
              <w:rPr>
                <w:ins w:id="8871" w:author="Red Army" w:date="2012-02-08T18:18:00Z"/>
                <w:rFonts w:ascii="Times New Roman" w:hAnsi="Times New Roman"/>
                <w:sz w:val="24"/>
                <w:rPrChange w:id="8872" w:author="Red Army" w:date="2012-02-08T20:12:00Z">
                  <w:rPr>
                    <w:ins w:id="8873" w:author="Red Army" w:date="2012-02-08T18:18:00Z"/>
                    <w:rFonts w:ascii="Times New Roman" w:hAnsi="Times New Roman"/>
                  </w:rPr>
                </w:rPrChange>
              </w:rPr>
            </w:pPr>
            <w:ins w:id="8874" w:author="Red Army" w:date="2012-02-08T18:25:00Z">
              <w:r w:rsidRPr="001A0C52">
                <w:rPr>
                  <w:rFonts w:ascii="Times New Roman" w:hAnsi="Times New Roman"/>
                  <w:sz w:val="24"/>
                  <w:rPrChange w:id="8875" w:author="Red Army" w:date="2012-02-08T20:12:00Z">
                    <w:rPr>
                      <w:rFonts w:ascii="Times New Roman" w:hAnsi="Times New Roman"/>
                    </w:rPr>
                  </w:rPrChange>
                </w:rPr>
                <w:t>Text</w:t>
              </w:r>
            </w:ins>
          </w:p>
        </w:tc>
        <w:tc>
          <w:tcPr>
            <w:tcW w:w="900" w:type="dxa"/>
            <w:tcPrChange w:id="8876" w:author="Phuong Giang" w:date="2012-02-10T23:53:00Z">
              <w:tcPr>
                <w:tcW w:w="1080" w:type="dxa"/>
              </w:tcPr>
            </w:tcPrChange>
          </w:tcPr>
          <w:p w:rsidR="00F155FA" w:rsidRPr="001A0C52" w:rsidRDefault="00F155FA" w:rsidP="00130E1F">
            <w:pPr>
              <w:rPr>
                <w:ins w:id="8877" w:author="Red Army" w:date="2012-02-08T18:18:00Z"/>
                <w:rFonts w:ascii="Times New Roman" w:hAnsi="Times New Roman"/>
                <w:sz w:val="24"/>
                <w:rPrChange w:id="8878" w:author="Red Army" w:date="2012-02-08T20:12:00Z">
                  <w:rPr>
                    <w:ins w:id="8879" w:author="Red Army" w:date="2012-02-08T18:18:00Z"/>
                    <w:rFonts w:ascii="Times New Roman" w:hAnsi="Times New Roman"/>
                  </w:rPr>
                </w:rPrChange>
              </w:rPr>
            </w:pPr>
            <w:ins w:id="8880" w:author="Red Army" w:date="2012-02-08T19:32:00Z">
              <w:r w:rsidRPr="001A0C52">
                <w:rPr>
                  <w:rFonts w:ascii="Times New Roman" w:hAnsi="Times New Roman"/>
                  <w:sz w:val="24"/>
                  <w:rPrChange w:id="8881" w:author="Red Army" w:date="2012-02-08T20:12:00Z">
                    <w:rPr>
                      <w:rFonts w:ascii="Times New Roman" w:hAnsi="Times New Roman"/>
                    </w:rPr>
                  </w:rPrChange>
                </w:rPr>
                <w:t>N/A</w:t>
              </w:r>
            </w:ins>
          </w:p>
        </w:tc>
        <w:tc>
          <w:tcPr>
            <w:tcW w:w="1080" w:type="dxa"/>
            <w:tcPrChange w:id="8882" w:author="Phuong Giang" w:date="2012-02-10T23:53:00Z">
              <w:tcPr>
                <w:tcW w:w="1080" w:type="dxa"/>
              </w:tcPr>
            </w:tcPrChange>
          </w:tcPr>
          <w:p w:rsidR="00F155FA" w:rsidRPr="001A0C52" w:rsidRDefault="00F155FA" w:rsidP="00130E1F">
            <w:pPr>
              <w:rPr>
                <w:ins w:id="8883" w:author="Red Army" w:date="2012-02-08T18:47:00Z"/>
                <w:rFonts w:ascii="Times New Roman" w:hAnsi="Times New Roman"/>
                <w:sz w:val="24"/>
                <w:rPrChange w:id="8884" w:author="Red Army" w:date="2012-02-08T20:12:00Z">
                  <w:rPr>
                    <w:ins w:id="8885" w:author="Red Army" w:date="2012-02-08T18:47:00Z"/>
                    <w:rFonts w:ascii="Times New Roman" w:hAnsi="Times New Roman"/>
                  </w:rPr>
                </w:rPrChange>
              </w:rPr>
            </w:pPr>
            <w:ins w:id="8886" w:author="Red Army" w:date="2012-02-08T19:32:00Z">
              <w:r w:rsidRPr="001A0C52">
                <w:rPr>
                  <w:rFonts w:ascii="Times New Roman" w:hAnsi="Times New Roman"/>
                  <w:sz w:val="24"/>
                  <w:rPrChange w:id="8887" w:author="Red Army" w:date="2012-02-08T20:12:00Z">
                    <w:rPr>
                      <w:rFonts w:ascii="Times New Roman" w:hAnsi="Times New Roman"/>
                    </w:rPr>
                  </w:rPrChange>
                </w:rPr>
                <w:t>N/A</w:t>
              </w:r>
            </w:ins>
          </w:p>
        </w:tc>
      </w:tr>
    </w:tbl>
    <w:p w:rsidR="007F443E" w:rsidRPr="001A0C52" w:rsidDel="00F155FA" w:rsidRDefault="007F443E" w:rsidP="00A66BC2">
      <w:pPr>
        <w:rPr>
          <w:ins w:id="8888" w:author="Red Army" w:date="2012-02-08T18:16:00Z"/>
          <w:del w:id="8889" w:author="Phuong Giang" w:date="2012-02-10T23:47:00Z"/>
          <w:rFonts w:ascii="Times New Roman" w:hAnsi="Times New Roman"/>
          <w:sz w:val="24"/>
          <w:rPrChange w:id="8890" w:author="Red Army" w:date="2012-02-08T20:12:00Z">
            <w:rPr>
              <w:ins w:id="8891" w:author="Red Army" w:date="2012-02-08T18:16:00Z"/>
              <w:del w:id="8892" w:author="Phuong Giang" w:date="2012-02-10T23:47:00Z"/>
              <w:rFonts w:ascii="Times New Roman" w:hAnsi="Times New Roman"/>
            </w:rPr>
          </w:rPrChange>
        </w:rPr>
      </w:pPr>
    </w:p>
    <w:p w:rsidR="00F155FA" w:rsidRDefault="00F155FA" w:rsidP="00A66BC2">
      <w:pPr>
        <w:rPr>
          <w:ins w:id="8893" w:author="Phuong Giang" w:date="2012-02-10T23:47:00Z"/>
          <w:rFonts w:ascii="Times New Roman" w:hAnsi="Times New Roman"/>
          <w:sz w:val="24"/>
        </w:rPr>
      </w:pPr>
    </w:p>
    <w:p w:rsidR="005B5DCC" w:rsidRPr="001A0C52" w:rsidRDefault="005B5DCC" w:rsidP="00A66BC2">
      <w:pPr>
        <w:rPr>
          <w:ins w:id="8894" w:author="Red Army" w:date="2012-02-08T18:16:00Z"/>
          <w:rFonts w:ascii="Times New Roman" w:hAnsi="Times New Roman"/>
          <w:sz w:val="24"/>
          <w:rPrChange w:id="8895" w:author="Red Army" w:date="2012-02-08T20:12:00Z">
            <w:rPr>
              <w:ins w:id="8896" w:author="Red Army" w:date="2012-02-08T18:16:00Z"/>
              <w:rFonts w:ascii="Times New Roman" w:hAnsi="Times New Roman"/>
            </w:rPr>
          </w:rPrChange>
        </w:rPr>
      </w:pPr>
      <w:ins w:id="8897" w:author="Red Army" w:date="2012-02-08T18:16:00Z">
        <w:r w:rsidRPr="001A0C52">
          <w:rPr>
            <w:rFonts w:ascii="Times New Roman" w:hAnsi="Times New Roman"/>
            <w:sz w:val="24"/>
            <w:rPrChange w:id="8898" w:author="Red Army" w:date="2012-02-08T20:12:00Z">
              <w:rPr>
                <w:rFonts w:ascii="Times New Roman" w:hAnsi="Times New Roman"/>
              </w:rPr>
            </w:rPrChange>
          </w:rPr>
          <w:t xml:space="preserve">Teaching Method Data </w:t>
        </w:r>
      </w:ins>
      <w:ins w:id="8899" w:author="Red Army" w:date="2012-02-08T18:45:00Z">
        <w:r w:rsidR="00757ECB" w:rsidRPr="001A0C52">
          <w:rPr>
            <w:rFonts w:ascii="Times New Roman" w:hAnsi="Times New Roman"/>
            <w:sz w:val="24"/>
            <w:rPrChange w:id="8900" w:author="Red Army" w:date="2012-02-08T20:12:00Z">
              <w:rPr>
                <w:rFonts w:ascii="Times New Roman" w:hAnsi="Times New Roman"/>
              </w:rPr>
            </w:rPrChange>
          </w:rPr>
          <w:t>Definition</w:t>
        </w:r>
      </w:ins>
      <w:ins w:id="8901" w:author="Red Army" w:date="2012-02-08T18:16:00Z">
        <w:r w:rsidRPr="001A0C52">
          <w:rPr>
            <w:rFonts w:ascii="Times New Roman" w:hAnsi="Times New Roman"/>
            <w:sz w:val="24"/>
            <w:rPrChange w:id="8902" w:author="Red Army" w:date="2012-02-08T20:12:00Z">
              <w:rPr>
                <w:rFonts w:ascii="Times New Roman" w:hAnsi="Times New Roman"/>
              </w:rPr>
            </w:rPrChange>
          </w:rPr>
          <w:t xml:space="preserve">. </w:t>
        </w:r>
      </w:ins>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8903" w:author="Phuong Giang" w:date="2012-02-10T23:53:00Z">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58"/>
        <w:gridCol w:w="1890"/>
        <w:gridCol w:w="3420"/>
        <w:gridCol w:w="810"/>
        <w:gridCol w:w="630"/>
        <w:gridCol w:w="1080"/>
        <w:gridCol w:w="900"/>
        <w:gridCol w:w="1080"/>
        <w:tblGridChange w:id="8904">
          <w:tblGrid>
            <w:gridCol w:w="1728"/>
            <w:gridCol w:w="1728"/>
            <w:gridCol w:w="3870"/>
            <w:gridCol w:w="810"/>
            <w:gridCol w:w="630"/>
            <w:gridCol w:w="1260"/>
            <w:gridCol w:w="1080"/>
            <w:gridCol w:w="1080"/>
          </w:tblGrid>
        </w:tblGridChange>
      </w:tblGrid>
      <w:tr w:rsidR="00F155FA" w:rsidRPr="001A0C52" w:rsidTr="00F155FA">
        <w:trPr>
          <w:trHeight w:val="458"/>
          <w:ins w:id="8905" w:author="Red Army" w:date="2012-02-08T18:16:00Z"/>
          <w:trPrChange w:id="8906" w:author="Phuong Giang" w:date="2012-02-10T23:53:00Z">
            <w:trPr>
              <w:trHeight w:val="458"/>
            </w:trPr>
          </w:trPrChange>
        </w:trPr>
        <w:tc>
          <w:tcPr>
            <w:tcW w:w="558" w:type="dxa"/>
            <w:shd w:val="clear" w:color="auto" w:fill="D9D9D9" w:themeFill="background1" w:themeFillShade="D9"/>
            <w:vAlign w:val="center"/>
            <w:tcPrChange w:id="8907" w:author="Phuong Giang" w:date="2012-02-10T23:53:00Z">
              <w:tcPr>
                <w:tcW w:w="1728" w:type="dxa"/>
                <w:shd w:val="clear" w:color="auto" w:fill="D9D9D9" w:themeFill="background1" w:themeFillShade="D9"/>
              </w:tcPr>
            </w:tcPrChange>
          </w:tcPr>
          <w:p w:rsidR="00F155FA" w:rsidRPr="001A0C52" w:rsidRDefault="00F155FA" w:rsidP="00F155FA">
            <w:pPr>
              <w:jc w:val="center"/>
              <w:rPr>
                <w:ins w:id="8908" w:author="Phuong Giang" w:date="2012-02-10T23:51:00Z"/>
                <w:rFonts w:ascii="Times New Roman" w:hAnsi="Times New Roman"/>
                <w:b/>
                <w:szCs w:val="20"/>
                <w:rPrChange w:id="8909" w:author="Red Army" w:date="2012-02-08T20:12:00Z">
                  <w:rPr>
                    <w:ins w:id="8910" w:author="Phuong Giang" w:date="2012-02-10T23:51:00Z"/>
                    <w:rFonts w:ascii="Times New Roman" w:hAnsi="Times New Roman"/>
                    <w:b/>
                    <w:szCs w:val="20"/>
                  </w:rPr>
                </w:rPrChange>
              </w:rPr>
              <w:pPrChange w:id="8911" w:author="Phuong Giang" w:date="2012-02-10T23:51:00Z">
                <w:pPr>
                  <w:jc w:val="center"/>
                </w:pPr>
              </w:pPrChange>
            </w:pPr>
            <w:ins w:id="8912" w:author="Phuong Giang" w:date="2012-02-10T23:51:00Z">
              <w:r>
                <w:rPr>
                  <w:rFonts w:ascii="Times New Roman" w:hAnsi="Times New Roman"/>
                  <w:b/>
                  <w:szCs w:val="20"/>
                </w:rPr>
                <w:t>No</w:t>
              </w:r>
            </w:ins>
          </w:p>
        </w:tc>
        <w:tc>
          <w:tcPr>
            <w:tcW w:w="1890" w:type="dxa"/>
            <w:shd w:val="clear" w:color="auto" w:fill="D9D9D9" w:themeFill="background1" w:themeFillShade="D9"/>
            <w:vAlign w:val="center"/>
            <w:tcPrChange w:id="8913" w:author="Phuong Giang" w:date="2012-02-10T23:53:00Z">
              <w:tcPr>
                <w:tcW w:w="1728" w:type="dxa"/>
                <w:shd w:val="clear" w:color="auto" w:fill="D9D9D9" w:themeFill="background1" w:themeFillShade="D9"/>
                <w:vAlign w:val="center"/>
              </w:tcPr>
            </w:tcPrChange>
          </w:tcPr>
          <w:p w:rsidR="00F155FA" w:rsidRPr="001A0C52" w:rsidRDefault="00F155FA" w:rsidP="00130E1F">
            <w:pPr>
              <w:jc w:val="center"/>
              <w:rPr>
                <w:ins w:id="8914" w:author="Red Army" w:date="2012-02-08T18:16:00Z"/>
                <w:rFonts w:ascii="Times New Roman" w:hAnsi="Times New Roman"/>
                <w:b/>
                <w:szCs w:val="20"/>
                <w:rPrChange w:id="8915" w:author="Red Army" w:date="2012-02-08T20:12:00Z">
                  <w:rPr>
                    <w:ins w:id="8916" w:author="Red Army" w:date="2012-02-08T18:16:00Z"/>
                    <w:rFonts w:ascii="Times New Roman" w:hAnsi="Times New Roman"/>
                    <w:b/>
                    <w:sz w:val="20"/>
                    <w:szCs w:val="20"/>
                  </w:rPr>
                </w:rPrChange>
              </w:rPr>
            </w:pPr>
            <w:ins w:id="8917" w:author="Red Army" w:date="2012-02-08T18:16:00Z">
              <w:r w:rsidRPr="001A0C52">
                <w:rPr>
                  <w:rFonts w:ascii="Times New Roman" w:hAnsi="Times New Roman"/>
                  <w:b/>
                  <w:szCs w:val="20"/>
                  <w:rPrChange w:id="8918" w:author="Red Army" w:date="2012-02-08T20:12:00Z">
                    <w:rPr>
                      <w:rFonts w:ascii="Times New Roman" w:hAnsi="Times New Roman"/>
                      <w:b/>
                      <w:sz w:val="20"/>
                      <w:szCs w:val="20"/>
                    </w:rPr>
                  </w:rPrChange>
                </w:rPr>
                <w:t>Field name</w:t>
              </w:r>
            </w:ins>
          </w:p>
        </w:tc>
        <w:tc>
          <w:tcPr>
            <w:tcW w:w="3420" w:type="dxa"/>
            <w:shd w:val="clear" w:color="auto" w:fill="D9D9D9" w:themeFill="background1" w:themeFillShade="D9"/>
            <w:vAlign w:val="center"/>
            <w:tcPrChange w:id="8919" w:author="Phuong Giang" w:date="2012-02-10T23:53:00Z">
              <w:tcPr>
                <w:tcW w:w="3870" w:type="dxa"/>
                <w:shd w:val="clear" w:color="auto" w:fill="D9D9D9" w:themeFill="background1" w:themeFillShade="D9"/>
                <w:vAlign w:val="center"/>
              </w:tcPr>
            </w:tcPrChange>
          </w:tcPr>
          <w:p w:rsidR="00F155FA" w:rsidRPr="001A0C52" w:rsidRDefault="00F155FA" w:rsidP="00130E1F">
            <w:pPr>
              <w:jc w:val="center"/>
              <w:rPr>
                <w:ins w:id="8920" w:author="Red Army" w:date="2012-02-08T18:16:00Z"/>
                <w:rFonts w:ascii="Times New Roman" w:hAnsi="Times New Roman"/>
                <w:b/>
                <w:szCs w:val="20"/>
                <w:rPrChange w:id="8921" w:author="Red Army" w:date="2012-02-08T20:12:00Z">
                  <w:rPr>
                    <w:ins w:id="8922" w:author="Red Army" w:date="2012-02-08T18:16:00Z"/>
                    <w:rFonts w:ascii="Times New Roman" w:hAnsi="Times New Roman"/>
                    <w:b/>
                    <w:sz w:val="20"/>
                    <w:szCs w:val="20"/>
                  </w:rPr>
                </w:rPrChange>
              </w:rPr>
            </w:pPr>
            <w:ins w:id="8923" w:author="Red Army" w:date="2012-02-08T18:16:00Z">
              <w:r w:rsidRPr="001A0C52">
                <w:rPr>
                  <w:rFonts w:ascii="Times New Roman" w:hAnsi="Times New Roman"/>
                  <w:b/>
                  <w:szCs w:val="20"/>
                  <w:rPrChange w:id="8924" w:author="Red Army" w:date="2012-02-08T20:12:00Z">
                    <w:rPr>
                      <w:rFonts w:ascii="Times New Roman" w:hAnsi="Times New Roman"/>
                      <w:b/>
                      <w:sz w:val="20"/>
                      <w:szCs w:val="20"/>
                    </w:rPr>
                  </w:rPrChange>
                </w:rPr>
                <w:t>Description</w:t>
              </w:r>
            </w:ins>
          </w:p>
        </w:tc>
        <w:tc>
          <w:tcPr>
            <w:tcW w:w="810" w:type="dxa"/>
            <w:shd w:val="clear" w:color="auto" w:fill="D9D9D9" w:themeFill="background1" w:themeFillShade="D9"/>
            <w:vAlign w:val="center"/>
            <w:tcPrChange w:id="8925" w:author="Phuong Giang" w:date="2012-02-10T23:53:00Z">
              <w:tcPr>
                <w:tcW w:w="810" w:type="dxa"/>
                <w:shd w:val="clear" w:color="auto" w:fill="D9D9D9" w:themeFill="background1" w:themeFillShade="D9"/>
                <w:vAlign w:val="center"/>
              </w:tcPr>
            </w:tcPrChange>
          </w:tcPr>
          <w:p w:rsidR="00F155FA" w:rsidRPr="001A0C52" w:rsidRDefault="00F155FA" w:rsidP="00130E1F">
            <w:pPr>
              <w:jc w:val="center"/>
              <w:rPr>
                <w:ins w:id="8926" w:author="Red Army" w:date="2012-02-08T18:16:00Z"/>
                <w:rFonts w:ascii="Times New Roman" w:hAnsi="Times New Roman"/>
                <w:b/>
                <w:szCs w:val="20"/>
                <w:rPrChange w:id="8927" w:author="Red Army" w:date="2012-02-08T20:12:00Z">
                  <w:rPr>
                    <w:ins w:id="8928" w:author="Red Army" w:date="2012-02-08T18:16:00Z"/>
                    <w:rFonts w:ascii="Times New Roman" w:hAnsi="Times New Roman"/>
                    <w:b/>
                    <w:sz w:val="20"/>
                    <w:szCs w:val="20"/>
                  </w:rPr>
                </w:rPrChange>
              </w:rPr>
            </w:pPr>
            <w:ins w:id="8929" w:author="Red Army" w:date="2012-02-08T18:16:00Z">
              <w:r w:rsidRPr="001A0C52">
                <w:rPr>
                  <w:rFonts w:ascii="Times New Roman" w:hAnsi="Times New Roman"/>
                  <w:b/>
                  <w:szCs w:val="20"/>
                  <w:rPrChange w:id="8930" w:author="Red Army" w:date="2012-02-08T20:12:00Z">
                    <w:rPr>
                      <w:rFonts w:ascii="Times New Roman" w:hAnsi="Times New Roman"/>
                      <w:b/>
                      <w:sz w:val="20"/>
                      <w:szCs w:val="20"/>
                    </w:rPr>
                  </w:rPrChange>
                </w:rPr>
                <w:t>Read</w:t>
              </w:r>
            </w:ins>
          </w:p>
          <w:p w:rsidR="00F155FA" w:rsidRPr="001A0C52" w:rsidRDefault="00F155FA" w:rsidP="00130E1F">
            <w:pPr>
              <w:jc w:val="center"/>
              <w:rPr>
                <w:ins w:id="8931" w:author="Red Army" w:date="2012-02-08T18:16:00Z"/>
                <w:rFonts w:ascii="Times New Roman" w:hAnsi="Times New Roman"/>
                <w:b/>
                <w:szCs w:val="20"/>
                <w:rPrChange w:id="8932" w:author="Red Army" w:date="2012-02-08T20:12:00Z">
                  <w:rPr>
                    <w:ins w:id="8933" w:author="Red Army" w:date="2012-02-08T18:16:00Z"/>
                    <w:rFonts w:ascii="Times New Roman" w:hAnsi="Times New Roman"/>
                    <w:b/>
                    <w:sz w:val="20"/>
                    <w:szCs w:val="20"/>
                  </w:rPr>
                </w:rPrChange>
              </w:rPr>
            </w:pPr>
            <w:ins w:id="8934" w:author="Red Army" w:date="2012-02-08T18:16:00Z">
              <w:r w:rsidRPr="001A0C52">
                <w:rPr>
                  <w:rFonts w:ascii="Times New Roman" w:hAnsi="Times New Roman"/>
                  <w:b/>
                  <w:szCs w:val="20"/>
                  <w:rPrChange w:id="8935" w:author="Red Army" w:date="2012-02-08T20:12:00Z">
                    <w:rPr>
                      <w:rFonts w:ascii="Times New Roman" w:hAnsi="Times New Roman"/>
                      <w:b/>
                      <w:sz w:val="20"/>
                      <w:szCs w:val="20"/>
                    </w:rPr>
                  </w:rPrChange>
                </w:rPr>
                <w:t>Only</w:t>
              </w:r>
            </w:ins>
          </w:p>
        </w:tc>
        <w:tc>
          <w:tcPr>
            <w:tcW w:w="630" w:type="dxa"/>
            <w:shd w:val="clear" w:color="auto" w:fill="D9D9D9" w:themeFill="background1" w:themeFillShade="D9"/>
            <w:vAlign w:val="center"/>
            <w:tcPrChange w:id="8936" w:author="Phuong Giang" w:date="2012-02-10T23:53:00Z">
              <w:tcPr>
                <w:tcW w:w="630" w:type="dxa"/>
                <w:shd w:val="clear" w:color="auto" w:fill="D9D9D9" w:themeFill="background1" w:themeFillShade="D9"/>
                <w:vAlign w:val="center"/>
              </w:tcPr>
            </w:tcPrChange>
          </w:tcPr>
          <w:p w:rsidR="00F155FA" w:rsidRPr="001A0C52" w:rsidRDefault="00F155FA" w:rsidP="00130E1F">
            <w:pPr>
              <w:jc w:val="center"/>
              <w:rPr>
                <w:ins w:id="8937" w:author="Red Army" w:date="2012-02-08T18:16:00Z"/>
                <w:rFonts w:ascii="Times New Roman" w:hAnsi="Times New Roman"/>
                <w:b/>
                <w:szCs w:val="20"/>
                <w:rPrChange w:id="8938" w:author="Red Army" w:date="2012-02-08T20:12:00Z">
                  <w:rPr>
                    <w:ins w:id="8939" w:author="Red Army" w:date="2012-02-08T18:16:00Z"/>
                    <w:rFonts w:ascii="Times New Roman" w:hAnsi="Times New Roman"/>
                    <w:b/>
                    <w:sz w:val="20"/>
                    <w:szCs w:val="20"/>
                  </w:rPr>
                </w:rPrChange>
              </w:rPr>
            </w:pPr>
            <w:ins w:id="8940" w:author="Red Army" w:date="2012-02-08T18:16:00Z">
              <w:r w:rsidRPr="001A0C52">
                <w:rPr>
                  <w:rFonts w:ascii="Times New Roman" w:hAnsi="Times New Roman"/>
                  <w:b/>
                  <w:szCs w:val="20"/>
                  <w:rPrChange w:id="8941" w:author="Red Army" w:date="2012-02-08T20:12:00Z">
                    <w:rPr>
                      <w:rFonts w:ascii="Times New Roman" w:hAnsi="Times New Roman"/>
                      <w:b/>
                      <w:sz w:val="20"/>
                      <w:szCs w:val="20"/>
                    </w:rPr>
                  </w:rPrChange>
                </w:rPr>
                <w:t>Mandatory</w:t>
              </w:r>
            </w:ins>
          </w:p>
        </w:tc>
        <w:tc>
          <w:tcPr>
            <w:tcW w:w="1080" w:type="dxa"/>
            <w:shd w:val="clear" w:color="auto" w:fill="D9D9D9" w:themeFill="background1" w:themeFillShade="D9"/>
            <w:vAlign w:val="center"/>
            <w:tcPrChange w:id="8942" w:author="Phuong Giang" w:date="2012-02-10T23:53:00Z">
              <w:tcPr>
                <w:tcW w:w="1260" w:type="dxa"/>
                <w:shd w:val="clear" w:color="auto" w:fill="D9D9D9" w:themeFill="background1" w:themeFillShade="D9"/>
                <w:vAlign w:val="center"/>
              </w:tcPr>
            </w:tcPrChange>
          </w:tcPr>
          <w:p w:rsidR="00F155FA" w:rsidRPr="001A0C52" w:rsidRDefault="00F155FA" w:rsidP="00130E1F">
            <w:pPr>
              <w:jc w:val="center"/>
              <w:rPr>
                <w:ins w:id="8943" w:author="Red Army" w:date="2012-02-08T18:16:00Z"/>
                <w:rFonts w:ascii="Times New Roman" w:hAnsi="Times New Roman"/>
                <w:b/>
                <w:szCs w:val="20"/>
                <w:rPrChange w:id="8944" w:author="Red Army" w:date="2012-02-08T20:12:00Z">
                  <w:rPr>
                    <w:ins w:id="8945" w:author="Red Army" w:date="2012-02-08T18:16:00Z"/>
                    <w:rFonts w:ascii="Times New Roman" w:hAnsi="Times New Roman"/>
                    <w:b/>
                    <w:sz w:val="20"/>
                    <w:szCs w:val="20"/>
                  </w:rPr>
                </w:rPrChange>
              </w:rPr>
            </w:pPr>
            <w:ins w:id="8946" w:author="Red Army" w:date="2012-02-08T18:16:00Z">
              <w:r w:rsidRPr="001A0C52">
                <w:rPr>
                  <w:rFonts w:ascii="Times New Roman" w:hAnsi="Times New Roman"/>
                  <w:b/>
                  <w:szCs w:val="20"/>
                  <w:rPrChange w:id="8947" w:author="Red Army" w:date="2012-02-08T20:12:00Z">
                    <w:rPr>
                      <w:rFonts w:ascii="Times New Roman" w:hAnsi="Times New Roman"/>
                      <w:b/>
                      <w:sz w:val="20"/>
                      <w:szCs w:val="20"/>
                    </w:rPr>
                  </w:rPrChange>
                </w:rPr>
                <w:t>Data Type</w:t>
              </w:r>
            </w:ins>
          </w:p>
        </w:tc>
        <w:tc>
          <w:tcPr>
            <w:tcW w:w="900" w:type="dxa"/>
            <w:shd w:val="clear" w:color="auto" w:fill="D9D9D9" w:themeFill="background1" w:themeFillShade="D9"/>
            <w:vAlign w:val="center"/>
            <w:tcPrChange w:id="8948" w:author="Phuong Giang" w:date="2012-02-10T23:53:00Z">
              <w:tcPr>
                <w:tcW w:w="1080" w:type="dxa"/>
                <w:shd w:val="clear" w:color="auto" w:fill="D9D9D9" w:themeFill="background1" w:themeFillShade="D9"/>
                <w:vAlign w:val="center"/>
              </w:tcPr>
            </w:tcPrChange>
          </w:tcPr>
          <w:p w:rsidR="00F155FA" w:rsidRPr="001A0C52" w:rsidRDefault="00F155FA" w:rsidP="00130E1F">
            <w:pPr>
              <w:jc w:val="center"/>
              <w:rPr>
                <w:ins w:id="8949" w:author="Red Army" w:date="2012-02-08T18:16:00Z"/>
                <w:rFonts w:ascii="Times New Roman" w:hAnsi="Times New Roman"/>
                <w:b/>
                <w:szCs w:val="20"/>
                <w:rPrChange w:id="8950" w:author="Red Army" w:date="2012-02-08T20:12:00Z">
                  <w:rPr>
                    <w:ins w:id="8951" w:author="Red Army" w:date="2012-02-08T18:16:00Z"/>
                    <w:rFonts w:ascii="Times New Roman" w:hAnsi="Times New Roman"/>
                    <w:b/>
                    <w:sz w:val="20"/>
                    <w:szCs w:val="20"/>
                  </w:rPr>
                </w:rPrChange>
              </w:rPr>
            </w:pPr>
            <w:ins w:id="8952" w:author="Red Army" w:date="2012-02-08T18:16:00Z">
              <w:r w:rsidRPr="001A0C52">
                <w:rPr>
                  <w:rFonts w:ascii="Times New Roman" w:hAnsi="Times New Roman"/>
                  <w:b/>
                  <w:szCs w:val="20"/>
                  <w:rPrChange w:id="8953" w:author="Red Army" w:date="2012-02-08T20:12:00Z">
                    <w:rPr>
                      <w:rFonts w:ascii="Times New Roman" w:hAnsi="Times New Roman"/>
                      <w:b/>
                      <w:sz w:val="20"/>
                      <w:szCs w:val="20"/>
                    </w:rPr>
                  </w:rPrChange>
                </w:rPr>
                <w:t>Length</w:t>
              </w:r>
            </w:ins>
          </w:p>
        </w:tc>
        <w:tc>
          <w:tcPr>
            <w:tcW w:w="1080" w:type="dxa"/>
            <w:shd w:val="clear" w:color="auto" w:fill="D9D9D9" w:themeFill="background1" w:themeFillShade="D9"/>
            <w:vAlign w:val="center"/>
            <w:tcPrChange w:id="8954" w:author="Phuong Giang" w:date="2012-02-10T23:53:00Z">
              <w:tcPr>
                <w:tcW w:w="1080" w:type="dxa"/>
                <w:shd w:val="clear" w:color="auto" w:fill="D9D9D9" w:themeFill="background1" w:themeFillShade="D9"/>
                <w:vAlign w:val="center"/>
              </w:tcPr>
            </w:tcPrChange>
          </w:tcPr>
          <w:p w:rsidR="00F155FA" w:rsidRPr="001A0C52" w:rsidRDefault="00F155FA">
            <w:pPr>
              <w:jc w:val="center"/>
              <w:rPr>
                <w:ins w:id="8955" w:author="Red Army" w:date="2012-02-08T19:38:00Z"/>
                <w:rFonts w:ascii="Times New Roman" w:hAnsi="Times New Roman"/>
                <w:b/>
                <w:szCs w:val="20"/>
                <w:rPrChange w:id="8956" w:author="Red Army" w:date="2012-02-08T20:12:00Z">
                  <w:rPr>
                    <w:ins w:id="8957" w:author="Red Army" w:date="2012-02-08T19:38:00Z"/>
                    <w:rFonts w:ascii="Times New Roman" w:hAnsi="Times New Roman"/>
                    <w:b/>
                    <w:sz w:val="20"/>
                    <w:szCs w:val="20"/>
                  </w:rPr>
                </w:rPrChange>
              </w:rPr>
            </w:pPr>
            <w:ins w:id="8958" w:author="Red Army" w:date="2012-02-08T19:38:00Z">
              <w:r w:rsidRPr="001A0C52">
                <w:rPr>
                  <w:rFonts w:ascii="Times New Roman" w:hAnsi="Times New Roman"/>
                  <w:b/>
                  <w:szCs w:val="20"/>
                  <w:rPrChange w:id="8959" w:author="Red Army" w:date="2012-02-08T20:12:00Z">
                    <w:rPr>
                      <w:rFonts w:ascii="Times New Roman" w:hAnsi="Times New Roman"/>
                      <w:b/>
                      <w:sz w:val="20"/>
                      <w:szCs w:val="20"/>
                    </w:rPr>
                  </w:rPrChange>
                </w:rPr>
                <w:t>Default</w:t>
              </w:r>
            </w:ins>
          </w:p>
        </w:tc>
      </w:tr>
      <w:tr w:rsidR="00F155FA" w:rsidRPr="001A0C52" w:rsidTr="00F155FA">
        <w:trPr>
          <w:trHeight w:val="569"/>
          <w:ins w:id="8960" w:author="Red Army" w:date="2012-02-08T18:16:00Z"/>
          <w:trPrChange w:id="8961" w:author="Phuong Giang" w:date="2012-02-10T23:53:00Z">
            <w:trPr>
              <w:trHeight w:val="569"/>
            </w:trPr>
          </w:trPrChange>
        </w:trPr>
        <w:tc>
          <w:tcPr>
            <w:tcW w:w="558" w:type="dxa"/>
            <w:tcPrChange w:id="8962" w:author="Phuong Giang" w:date="2012-02-10T23:53:00Z">
              <w:tcPr>
                <w:tcW w:w="1728" w:type="dxa"/>
              </w:tcPr>
            </w:tcPrChange>
          </w:tcPr>
          <w:p w:rsidR="00F155FA" w:rsidRPr="001A0C52" w:rsidRDefault="00F155FA" w:rsidP="00130E1F">
            <w:pPr>
              <w:rPr>
                <w:ins w:id="8963" w:author="Phuong Giang" w:date="2012-02-10T23:51:00Z"/>
                <w:rFonts w:ascii="Times New Roman" w:hAnsi="Times New Roman"/>
                <w:b/>
                <w:sz w:val="24"/>
                <w:rPrChange w:id="8964" w:author="Red Army" w:date="2012-02-08T20:12:00Z">
                  <w:rPr>
                    <w:ins w:id="8965" w:author="Phuong Giang" w:date="2012-02-10T23:51:00Z"/>
                    <w:rFonts w:ascii="Times New Roman" w:hAnsi="Times New Roman"/>
                    <w:b/>
                    <w:sz w:val="24"/>
                  </w:rPr>
                </w:rPrChange>
              </w:rPr>
            </w:pPr>
            <w:ins w:id="8966" w:author="Phuong Giang" w:date="2012-02-10T23:51:00Z">
              <w:r>
                <w:rPr>
                  <w:rFonts w:ascii="Times New Roman" w:hAnsi="Times New Roman"/>
                  <w:b/>
                  <w:sz w:val="24"/>
                </w:rPr>
                <w:t>1</w:t>
              </w:r>
            </w:ins>
          </w:p>
        </w:tc>
        <w:tc>
          <w:tcPr>
            <w:tcW w:w="1890" w:type="dxa"/>
            <w:tcPrChange w:id="8967" w:author="Phuong Giang" w:date="2012-02-10T23:53:00Z">
              <w:tcPr>
                <w:tcW w:w="1728" w:type="dxa"/>
              </w:tcPr>
            </w:tcPrChange>
          </w:tcPr>
          <w:p w:rsidR="00F155FA" w:rsidRPr="00F155FA" w:rsidRDefault="00F155FA" w:rsidP="00130E1F">
            <w:pPr>
              <w:rPr>
                <w:ins w:id="8968" w:author="Red Army" w:date="2012-02-08T18:16:00Z"/>
                <w:rFonts w:ascii="Times New Roman" w:hAnsi="Times New Roman"/>
                <w:szCs w:val="20"/>
                <w:rPrChange w:id="8969" w:author="Phuong Giang" w:date="2012-02-10T23:51:00Z">
                  <w:rPr>
                    <w:ins w:id="8970" w:author="Red Army" w:date="2012-02-08T18:16:00Z"/>
                    <w:rFonts w:ascii="Times New Roman" w:hAnsi="Times New Roman"/>
                    <w:sz w:val="20"/>
                    <w:szCs w:val="20"/>
                  </w:rPr>
                </w:rPrChange>
              </w:rPr>
            </w:pPr>
            <w:ins w:id="8971" w:author="Red Army" w:date="2012-02-08T19:37:00Z">
              <w:r w:rsidRPr="00F155FA">
                <w:rPr>
                  <w:rFonts w:ascii="Times New Roman" w:hAnsi="Times New Roman"/>
                  <w:sz w:val="24"/>
                  <w:rPrChange w:id="8972" w:author="Phuong Giang" w:date="2012-02-10T23:51:00Z">
                    <w:rPr>
                      <w:rFonts w:ascii="Times New Roman" w:hAnsi="Times New Roman"/>
                    </w:rPr>
                  </w:rPrChange>
                </w:rPr>
                <w:t>Name</w:t>
              </w:r>
            </w:ins>
          </w:p>
        </w:tc>
        <w:tc>
          <w:tcPr>
            <w:tcW w:w="3420" w:type="dxa"/>
            <w:tcPrChange w:id="8973" w:author="Phuong Giang" w:date="2012-02-10T23:53:00Z">
              <w:tcPr>
                <w:tcW w:w="3870" w:type="dxa"/>
              </w:tcPr>
            </w:tcPrChange>
          </w:tcPr>
          <w:p w:rsidR="00F155FA" w:rsidRPr="001A0C52" w:rsidRDefault="00F155FA" w:rsidP="00130E1F">
            <w:pPr>
              <w:rPr>
                <w:ins w:id="8974" w:author="Red Army" w:date="2012-02-08T18:16:00Z"/>
                <w:rFonts w:ascii="Times New Roman" w:hAnsi="Times New Roman"/>
                <w:sz w:val="24"/>
                <w:rPrChange w:id="8975" w:author="Red Army" w:date="2012-02-08T20:12:00Z">
                  <w:rPr>
                    <w:ins w:id="8976" w:author="Red Army" w:date="2012-02-08T18:16:00Z"/>
                    <w:rFonts w:ascii="Times New Roman" w:hAnsi="Times New Roman"/>
                  </w:rPr>
                </w:rPrChange>
              </w:rPr>
            </w:pPr>
            <w:ins w:id="8977" w:author="Red Army" w:date="2012-02-08T19:38:00Z">
              <w:r w:rsidRPr="001A0C52">
                <w:rPr>
                  <w:rFonts w:ascii="Times New Roman" w:hAnsi="Times New Roman"/>
                  <w:sz w:val="24"/>
                  <w:rPrChange w:id="8978" w:author="Red Army" w:date="2012-02-08T20:12:00Z">
                    <w:rPr>
                      <w:rFonts w:ascii="Times New Roman" w:hAnsi="Times New Roman"/>
                    </w:rPr>
                  </w:rPrChange>
                </w:rPr>
                <w:t>The teaching method name.</w:t>
              </w:r>
            </w:ins>
          </w:p>
        </w:tc>
        <w:tc>
          <w:tcPr>
            <w:tcW w:w="810" w:type="dxa"/>
            <w:tcPrChange w:id="8979" w:author="Phuong Giang" w:date="2012-02-10T23:53:00Z">
              <w:tcPr>
                <w:tcW w:w="810" w:type="dxa"/>
              </w:tcPr>
            </w:tcPrChange>
          </w:tcPr>
          <w:p w:rsidR="00F155FA" w:rsidRPr="001A0C52" w:rsidRDefault="00F155FA" w:rsidP="00F155FA">
            <w:pPr>
              <w:rPr>
                <w:ins w:id="8980" w:author="Red Army" w:date="2012-02-08T18:16:00Z"/>
                <w:rFonts w:ascii="Times New Roman" w:hAnsi="Times New Roman"/>
                <w:sz w:val="24"/>
                <w:rPrChange w:id="8981" w:author="Red Army" w:date="2012-02-08T20:12:00Z">
                  <w:rPr>
                    <w:ins w:id="8982" w:author="Red Army" w:date="2012-02-08T18:16:00Z"/>
                    <w:rFonts w:ascii="Times New Roman" w:hAnsi="Times New Roman"/>
                  </w:rPr>
                </w:rPrChange>
              </w:rPr>
              <w:pPrChange w:id="8983" w:author="Phuong Giang" w:date="2012-02-10T23:47:00Z">
                <w:pPr/>
              </w:pPrChange>
            </w:pPr>
            <w:ins w:id="8984" w:author="Red Army" w:date="2012-02-08T19:38:00Z">
              <w:r w:rsidRPr="001A0C52">
                <w:rPr>
                  <w:rFonts w:ascii="Times New Roman" w:hAnsi="Times New Roman"/>
                  <w:sz w:val="24"/>
                  <w:rPrChange w:id="8985" w:author="Red Army" w:date="2012-02-08T20:12:00Z">
                    <w:rPr>
                      <w:rFonts w:ascii="Times New Roman" w:hAnsi="Times New Roman"/>
                    </w:rPr>
                  </w:rPrChange>
                </w:rPr>
                <w:t>N</w:t>
              </w:r>
              <w:del w:id="8986" w:author="Phuong Giang" w:date="2012-02-10T23:47:00Z">
                <w:r w:rsidRPr="001A0C52" w:rsidDel="00F155FA">
                  <w:rPr>
                    <w:rFonts w:ascii="Times New Roman" w:hAnsi="Times New Roman"/>
                    <w:sz w:val="24"/>
                    <w:rPrChange w:id="8987" w:author="Red Army" w:date="2012-02-08T20:12:00Z">
                      <w:rPr>
                        <w:rFonts w:ascii="Times New Roman" w:hAnsi="Times New Roman"/>
                      </w:rPr>
                    </w:rPrChange>
                  </w:rPr>
                  <w:delText>/A</w:delText>
                </w:r>
              </w:del>
            </w:ins>
          </w:p>
        </w:tc>
        <w:tc>
          <w:tcPr>
            <w:tcW w:w="630" w:type="dxa"/>
            <w:tcPrChange w:id="8988" w:author="Phuong Giang" w:date="2012-02-10T23:53:00Z">
              <w:tcPr>
                <w:tcW w:w="630" w:type="dxa"/>
              </w:tcPr>
            </w:tcPrChange>
          </w:tcPr>
          <w:p w:rsidR="00F155FA" w:rsidRPr="001A0C52" w:rsidRDefault="00F155FA" w:rsidP="00130E1F">
            <w:pPr>
              <w:rPr>
                <w:ins w:id="8989" w:author="Red Army" w:date="2012-02-08T18:16:00Z"/>
                <w:rFonts w:ascii="Times New Roman" w:hAnsi="Times New Roman"/>
                <w:sz w:val="24"/>
                <w:rPrChange w:id="8990" w:author="Red Army" w:date="2012-02-08T20:12:00Z">
                  <w:rPr>
                    <w:ins w:id="8991" w:author="Red Army" w:date="2012-02-08T18:16:00Z"/>
                    <w:rFonts w:ascii="Times New Roman" w:hAnsi="Times New Roman"/>
                  </w:rPr>
                </w:rPrChange>
              </w:rPr>
            </w:pPr>
            <w:ins w:id="8992" w:author="Red Army" w:date="2012-02-08T19:39:00Z">
              <w:r w:rsidRPr="001A0C52">
                <w:rPr>
                  <w:rFonts w:ascii="Times New Roman" w:hAnsi="Times New Roman"/>
                  <w:sz w:val="24"/>
                  <w:rPrChange w:id="8993" w:author="Red Army" w:date="2012-02-08T20:12:00Z">
                    <w:rPr>
                      <w:rFonts w:ascii="Times New Roman" w:hAnsi="Times New Roman"/>
                    </w:rPr>
                  </w:rPrChange>
                </w:rPr>
                <w:t>Y</w:t>
              </w:r>
            </w:ins>
          </w:p>
        </w:tc>
        <w:tc>
          <w:tcPr>
            <w:tcW w:w="1080" w:type="dxa"/>
            <w:tcPrChange w:id="8994" w:author="Phuong Giang" w:date="2012-02-10T23:53:00Z">
              <w:tcPr>
                <w:tcW w:w="1260" w:type="dxa"/>
              </w:tcPr>
            </w:tcPrChange>
          </w:tcPr>
          <w:p w:rsidR="00F155FA" w:rsidRPr="001A0C52" w:rsidRDefault="00F155FA" w:rsidP="00130E1F">
            <w:pPr>
              <w:rPr>
                <w:ins w:id="8995" w:author="Red Army" w:date="2012-02-08T18:16:00Z"/>
                <w:rFonts w:ascii="Times New Roman" w:hAnsi="Times New Roman"/>
                <w:sz w:val="24"/>
                <w:rPrChange w:id="8996" w:author="Red Army" w:date="2012-02-08T20:12:00Z">
                  <w:rPr>
                    <w:ins w:id="8997" w:author="Red Army" w:date="2012-02-08T18:16:00Z"/>
                    <w:rFonts w:ascii="Times New Roman" w:hAnsi="Times New Roman"/>
                  </w:rPr>
                </w:rPrChange>
              </w:rPr>
            </w:pPr>
            <w:ins w:id="8998" w:author="Red Army" w:date="2012-02-08T19:38:00Z">
              <w:r w:rsidRPr="001A0C52">
                <w:rPr>
                  <w:rFonts w:ascii="Times New Roman" w:hAnsi="Times New Roman"/>
                  <w:sz w:val="24"/>
                  <w:rPrChange w:id="8999" w:author="Red Army" w:date="2012-02-08T20:12:00Z">
                    <w:rPr>
                      <w:rFonts w:ascii="Times New Roman" w:hAnsi="Times New Roman"/>
                    </w:rPr>
                  </w:rPrChange>
                </w:rPr>
                <w:t>Text</w:t>
              </w:r>
            </w:ins>
          </w:p>
        </w:tc>
        <w:tc>
          <w:tcPr>
            <w:tcW w:w="900" w:type="dxa"/>
            <w:tcPrChange w:id="9000" w:author="Phuong Giang" w:date="2012-02-10T23:53:00Z">
              <w:tcPr>
                <w:tcW w:w="1080" w:type="dxa"/>
              </w:tcPr>
            </w:tcPrChange>
          </w:tcPr>
          <w:p w:rsidR="00F155FA" w:rsidRPr="001A0C52" w:rsidRDefault="00F155FA" w:rsidP="00130E1F">
            <w:pPr>
              <w:rPr>
                <w:ins w:id="9001" w:author="Red Army" w:date="2012-02-08T18:16:00Z"/>
                <w:rFonts w:ascii="Times New Roman" w:hAnsi="Times New Roman"/>
                <w:sz w:val="24"/>
                <w:rPrChange w:id="9002" w:author="Red Army" w:date="2012-02-08T20:12:00Z">
                  <w:rPr>
                    <w:ins w:id="9003" w:author="Red Army" w:date="2012-02-08T18:16:00Z"/>
                    <w:rFonts w:ascii="Times New Roman" w:hAnsi="Times New Roman"/>
                  </w:rPr>
                </w:rPrChange>
              </w:rPr>
            </w:pPr>
            <w:ins w:id="9004" w:author="Red Army" w:date="2012-02-08T19:40:00Z">
              <w:r w:rsidRPr="001A0C52">
                <w:rPr>
                  <w:rFonts w:ascii="Times New Roman" w:hAnsi="Times New Roman"/>
                  <w:sz w:val="24"/>
                  <w:rPrChange w:id="9005" w:author="Red Army" w:date="2012-02-08T20:12:00Z">
                    <w:rPr>
                      <w:rFonts w:ascii="Times New Roman" w:hAnsi="Times New Roman"/>
                    </w:rPr>
                  </w:rPrChange>
                </w:rPr>
                <w:t>N/A</w:t>
              </w:r>
            </w:ins>
          </w:p>
        </w:tc>
        <w:tc>
          <w:tcPr>
            <w:tcW w:w="1080" w:type="dxa"/>
            <w:tcPrChange w:id="9006" w:author="Phuong Giang" w:date="2012-02-10T23:53:00Z">
              <w:tcPr>
                <w:tcW w:w="1080" w:type="dxa"/>
              </w:tcPr>
            </w:tcPrChange>
          </w:tcPr>
          <w:p w:rsidR="00F155FA" w:rsidRPr="001A0C52" w:rsidRDefault="00F155FA" w:rsidP="00130E1F">
            <w:pPr>
              <w:rPr>
                <w:ins w:id="9007" w:author="Red Army" w:date="2012-02-08T19:38:00Z"/>
                <w:rFonts w:ascii="Times New Roman" w:hAnsi="Times New Roman"/>
                <w:sz w:val="24"/>
                <w:rPrChange w:id="9008" w:author="Red Army" w:date="2012-02-08T20:12:00Z">
                  <w:rPr>
                    <w:ins w:id="9009" w:author="Red Army" w:date="2012-02-08T19:38:00Z"/>
                    <w:rFonts w:ascii="Times New Roman" w:hAnsi="Times New Roman"/>
                  </w:rPr>
                </w:rPrChange>
              </w:rPr>
            </w:pPr>
            <w:ins w:id="9010" w:author="Red Army" w:date="2012-02-08T19:40:00Z">
              <w:r w:rsidRPr="001A0C52">
                <w:rPr>
                  <w:rFonts w:ascii="Times New Roman" w:hAnsi="Times New Roman"/>
                  <w:sz w:val="24"/>
                  <w:rPrChange w:id="9011" w:author="Red Army" w:date="2012-02-08T20:12:00Z">
                    <w:rPr>
                      <w:rFonts w:ascii="Times New Roman" w:hAnsi="Times New Roman"/>
                    </w:rPr>
                  </w:rPrChange>
                </w:rPr>
                <w:t>N/A</w:t>
              </w:r>
            </w:ins>
          </w:p>
        </w:tc>
      </w:tr>
      <w:tr w:rsidR="00F155FA" w:rsidRPr="001A0C52" w:rsidDel="00C078E8" w:rsidTr="00F155FA">
        <w:trPr>
          <w:trHeight w:val="569"/>
          <w:ins w:id="9012" w:author="Red Army" w:date="2012-02-08T19:37:00Z"/>
          <w:del w:id="9013" w:author="Phuong Giang" w:date="2012-02-10T19:13:00Z"/>
          <w:trPrChange w:id="9014" w:author="Phuong Giang" w:date="2012-02-10T23:53:00Z">
            <w:trPr>
              <w:trHeight w:val="569"/>
            </w:trPr>
          </w:trPrChange>
        </w:trPr>
        <w:tc>
          <w:tcPr>
            <w:tcW w:w="558" w:type="dxa"/>
            <w:tcPrChange w:id="9015" w:author="Phuong Giang" w:date="2012-02-10T23:53:00Z">
              <w:tcPr>
                <w:tcW w:w="1728" w:type="dxa"/>
              </w:tcPr>
            </w:tcPrChange>
          </w:tcPr>
          <w:p w:rsidR="00F155FA" w:rsidRPr="001A0C52" w:rsidDel="00C078E8" w:rsidRDefault="00F155FA" w:rsidP="00130E1F">
            <w:pPr>
              <w:rPr>
                <w:ins w:id="9016" w:author="Phuong Giang" w:date="2012-02-10T23:51:00Z"/>
                <w:rFonts w:ascii="Times New Roman" w:hAnsi="Times New Roman"/>
                <w:b/>
                <w:sz w:val="24"/>
                <w:rPrChange w:id="9017" w:author="Red Army" w:date="2012-02-08T20:12:00Z">
                  <w:rPr>
                    <w:ins w:id="9018" w:author="Phuong Giang" w:date="2012-02-10T23:51:00Z"/>
                    <w:rFonts w:ascii="Times New Roman" w:hAnsi="Times New Roman"/>
                    <w:b/>
                    <w:sz w:val="24"/>
                  </w:rPr>
                </w:rPrChange>
              </w:rPr>
            </w:pPr>
          </w:p>
        </w:tc>
        <w:tc>
          <w:tcPr>
            <w:tcW w:w="1890" w:type="dxa"/>
            <w:tcPrChange w:id="9019" w:author="Phuong Giang" w:date="2012-02-10T23:53:00Z">
              <w:tcPr>
                <w:tcW w:w="1728" w:type="dxa"/>
              </w:tcPr>
            </w:tcPrChange>
          </w:tcPr>
          <w:p w:rsidR="00F155FA" w:rsidRPr="00F155FA" w:rsidDel="00C078E8" w:rsidRDefault="00F155FA" w:rsidP="00130E1F">
            <w:pPr>
              <w:rPr>
                <w:ins w:id="9020" w:author="Red Army" w:date="2012-02-08T19:37:00Z"/>
                <w:del w:id="9021" w:author="Phuong Giang" w:date="2012-02-10T19:13:00Z"/>
                <w:rFonts w:ascii="Times New Roman" w:hAnsi="Times New Roman"/>
                <w:sz w:val="24"/>
                <w:rPrChange w:id="9022" w:author="Phuong Giang" w:date="2012-02-10T23:51:00Z">
                  <w:rPr>
                    <w:ins w:id="9023" w:author="Red Army" w:date="2012-02-08T19:37:00Z"/>
                    <w:del w:id="9024" w:author="Phuong Giang" w:date="2012-02-10T19:13:00Z"/>
                    <w:rFonts w:ascii="Times New Roman" w:hAnsi="Times New Roman"/>
                  </w:rPr>
                </w:rPrChange>
              </w:rPr>
            </w:pPr>
            <w:ins w:id="9025" w:author="Red Army" w:date="2012-02-08T19:37:00Z">
              <w:del w:id="9026" w:author="Phuong Giang" w:date="2012-02-10T19:13:00Z">
                <w:r w:rsidRPr="00F155FA" w:rsidDel="00C078E8">
                  <w:rPr>
                    <w:rFonts w:ascii="Times New Roman" w:hAnsi="Times New Roman"/>
                    <w:sz w:val="24"/>
                    <w:rPrChange w:id="9027" w:author="Phuong Giang" w:date="2012-02-10T23:51:00Z">
                      <w:rPr>
                        <w:rFonts w:ascii="Times New Roman" w:hAnsi="Times New Roman"/>
                      </w:rPr>
                    </w:rPrChange>
                  </w:rPr>
                  <w:delText xml:space="preserve">Brief Description </w:delText>
                </w:r>
              </w:del>
            </w:ins>
          </w:p>
        </w:tc>
        <w:tc>
          <w:tcPr>
            <w:tcW w:w="3420" w:type="dxa"/>
            <w:tcPrChange w:id="9028" w:author="Phuong Giang" w:date="2012-02-10T23:53:00Z">
              <w:tcPr>
                <w:tcW w:w="3870" w:type="dxa"/>
              </w:tcPr>
            </w:tcPrChange>
          </w:tcPr>
          <w:p w:rsidR="00F155FA" w:rsidRPr="001A0C52" w:rsidDel="00C078E8" w:rsidRDefault="00F155FA" w:rsidP="00130E1F">
            <w:pPr>
              <w:rPr>
                <w:ins w:id="9029" w:author="Red Army" w:date="2012-02-08T19:37:00Z"/>
                <w:del w:id="9030" w:author="Phuong Giang" w:date="2012-02-10T19:13:00Z"/>
                <w:rFonts w:ascii="Times New Roman" w:hAnsi="Times New Roman"/>
                <w:sz w:val="24"/>
                <w:rPrChange w:id="9031" w:author="Red Army" w:date="2012-02-08T20:12:00Z">
                  <w:rPr>
                    <w:ins w:id="9032" w:author="Red Army" w:date="2012-02-08T19:37:00Z"/>
                    <w:del w:id="9033" w:author="Phuong Giang" w:date="2012-02-10T19:13:00Z"/>
                    <w:rFonts w:ascii="Times New Roman" w:hAnsi="Times New Roman"/>
                  </w:rPr>
                </w:rPrChange>
              </w:rPr>
            </w:pPr>
            <w:ins w:id="9034" w:author="Red Army" w:date="2012-02-08T19:38:00Z">
              <w:del w:id="9035" w:author="Phuong Giang" w:date="2012-02-10T19:13:00Z">
                <w:r w:rsidRPr="001A0C52" w:rsidDel="00C078E8">
                  <w:rPr>
                    <w:rFonts w:ascii="Times New Roman" w:hAnsi="Times New Roman"/>
                    <w:sz w:val="24"/>
                    <w:rPrChange w:id="9036" w:author="Red Army" w:date="2012-02-08T20:12:00Z">
                      <w:rPr>
                        <w:rFonts w:ascii="Times New Roman" w:hAnsi="Times New Roman"/>
                      </w:rPr>
                    </w:rPrChange>
                  </w:rPr>
                  <w:delText xml:space="preserve">Short description defined by user to remind them-self about this Teaching Method. </w:delText>
                </w:r>
              </w:del>
            </w:ins>
          </w:p>
        </w:tc>
        <w:tc>
          <w:tcPr>
            <w:tcW w:w="810" w:type="dxa"/>
            <w:tcPrChange w:id="9037" w:author="Phuong Giang" w:date="2012-02-10T23:53:00Z">
              <w:tcPr>
                <w:tcW w:w="810" w:type="dxa"/>
              </w:tcPr>
            </w:tcPrChange>
          </w:tcPr>
          <w:p w:rsidR="00F155FA" w:rsidRPr="001A0C52" w:rsidDel="00C078E8" w:rsidRDefault="00F155FA" w:rsidP="00130E1F">
            <w:pPr>
              <w:rPr>
                <w:ins w:id="9038" w:author="Red Army" w:date="2012-02-08T19:37:00Z"/>
                <w:del w:id="9039" w:author="Phuong Giang" w:date="2012-02-10T19:13:00Z"/>
                <w:rFonts w:ascii="Times New Roman" w:hAnsi="Times New Roman"/>
                <w:sz w:val="24"/>
                <w:rPrChange w:id="9040" w:author="Red Army" w:date="2012-02-08T20:12:00Z">
                  <w:rPr>
                    <w:ins w:id="9041" w:author="Red Army" w:date="2012-02-08T19:37:00Z"/>
                    <w:del w:id="9042" w:author="Phuong Giang" w:date="2012-02-10T19:13:00Z"/>
                    <w:rFonts w:ascii="Times New Roman" w:hAnsi="Times New Roman"/>
                  </w:rPr>
                </w:rPrChange>
              </w:rPr>
            </w:pPr>
            <w:ins w:id="9043" w:author="Red Army" w:date="2012-02-08T19:38:00Z">
              <w:del w:id="9044" w:author="Phuong Giang" w:date="2012-02-10T19:13:00Z">
                <w:r w:rsidRPr="001A0C52" w:rsidDel="00C078E8">
                  <w:rPr>
                    <w:rFonts w:ascii="Times New Roman" w:hAnsi="Times New Roman"/>
                    <w:sz w:val="24"/>
                    <w:rPrChange w:id="9045" w:author="Red Army" w:date="2012-02-08T20:12:00Z">
                      <w:rPr>
                        <w:rFonts w:ascii="Times New Roman" w:hAnsi="Times New Roman"/>
                      </w:rPr>
                    </w:rPrChange>
                  </w:rPr>
                  <w:delText>N/A</w:delText>
                </w:r>
              </w:del>
            </w:ins>
          </w:p>
        </w:tc>
        <w:tc>
          <w:tcPr>
            <w:tcW w:w="630" w:type="dxa"/>
            <w:tcPrChange w:id="9046" w:author="Phuong Giang" w:date="2012-02-10T23:53:00Z">
              <w:tcPr>
                <w:tcW w:w="630" w:type="dxa"/>
              </w:tcPr>
            </w:tcPrChange>
          </w:tcPr>
          <w:p w:rsidR="00F155FA" w:rsidRPr="001A0C52" w:rsidDel="00C078E8" w:rsidRDefault="00F155FA" w:rsidP="00130E1F">
            <w:pPr>
              <w:rPr>
                <w:ins w:id="9047" w:author="Red Army" w:date="2012-02-08T19:37:00Z"/>
                <w:del w:id="9048" w:author="Phuong Giang" w:date="2012-02-10T19:13:00Z"/>
                <w:rFonts w:ascii="Times New Roman" w:hAnsi="Times New Roman"/>
                <w:sz w:val="24"/>
                <w:rPrChange w:id="9049" w:author="Red Army" w:date="2012-02-08T20:12:00Z">
                  <w:rPr>
                    <w:ins w:id="9050" w:author="Red Army" w:date="2012-02-08T19:37:00Z"/>
                    <w:del w:id="9051" w:author="Phuong Giang" w:date="2012-02-10T19:13:00Z"/>
                    <w:rFonts w:ascii="Times New Roman" w:hAnsi="Times New Roman"/>
                  </w:rPr>
                </w:rPrChange>
              </w:rPr>
            </w:pPr>
            <w:ins w:id="9052" w:author="Red Army" w:date="2012-02-08T19:39:00Z">
              <w:del w:id="9053" w:author="Phuong Giang" w:date="2012-02-10T19:13:00Z">
                <w:r w:rsidRPr="001A0C52" w:rsidDel="00C078E8">
                  <w:rPr>
                    <w:rFonts w:ascii="Times New Roman" w:hAnsi="Times New Roman"/>
                    <w:sz w:val="24"/>
                    <w:rPrChange w:id="9054" w:author="Red Army" w:date="2012-02-08T20:12:00Z">
                      <w:rPr>
                        <w:rFonts w:ascii="Times New Roman" w:hAnsi="Times New Roman"/>
                      </w:rPr>
                    </w:rPrChange>
                  </w:rPr>
                  <w:delText>N</w:delText>
                </w:r>
              </w:del>
            </w:ins>
          </w:p>
        </w:tc>
        <w:tc>
          <w:tcPr>
            <w:tcW w:w="1080" w:type="dxa"/>
            <w:tcPrChange w:id="9055" w:author="Phuong Giang" w:date="2012-02-10T23:53:00Z">
              <w:tcPr>
                <w:tcW w:w="1260" w:type="dxa"/>
              </w:tcPr>
            </w:tcPrChange>
          </w:tcPr>
          <w:p w:rsidR="00F155FA" w:rsidRPr="001A0C52" w:rsidDel="00C078E8" w:rsidRDefault="00F155FA" w:rsidP="00130E1F">
            <w:pPr>
              <w:rPr>
                <w:ins w:id="9056" w:author="Red Army" w:date="2012-02-08T19:37:00Z"/>
                <w:del w:id="9057" w:author="Phuong Giang" w:date="2012-02-10T19:13:00Z"/>
                <w:rFonts w:ascii="Times New Roman" w:hAnsi="Times New Roman"/>
                <w:sz w:val="24"/>
                <w:rPrChange w:id="9058" w:author="Red Army" w:date="2012-02-08T20:12:00Z">
                  <w:rPr>
                    <w:ins w:id="9059" w:author="Red Army" w:date="2012-02-08T19:37:00Z"/>
                    <w:del w:id="9060" w:author="Phuong Giang" w:date="2012-02-10T19:13:00Z"/>
                    <w:rFonts w:ascii="Times New Roman" w:hAnsi="Times New Roman"/>
                  </w:rPr>
                </w:rPrChange>
              </w:rPr>
            </w:pPr>
            <w:ins w:id="9061" w:author="Red Army" w:date="2012-02-08T19:38:00Z">
              <w:del w:id="9062" w:author="Phuong Giang" w:date="2012-02-10T19:13:00Z">
                <w:r w:rsidRPr="001A0C52" w:rsidDel="00C078E8">
                  <w:rPr>
                    <w:rFonts w:ascii="Times New Roman" w:hAnsi="Times New Roman"/>
                    <w:sz w:val="24"/>
                    <w:rPrChange w:id="9063" w:author="Red Army" w:date="2012-02-08T20:12:00Z">
                      <w:rPr>
                        <w:rFonts w:ascii="Times New Roman" w:hAnsi="Times New Roman"/>
                      </w:rPr>
                    </w:rPrChange>
                  </w:rPr>
                  <w:delText>Text</w:delText>
                </w:r>
              </w:del>
            </w:ins>
          </w:p>
        </w:tc>
        <w:tc>
          <w:tcPr>
            <w:tcW w:w="900" w:type="dxa"/>
            <w:tcPrChange w:id="9064" w:author="Phuong Giang" w:date="2012-02-10T23:53:00Z">
              <w:tcPr>
                <w:tcW w:w="1080" w:type="dxa"/>
              </w:tcPr>
            </w:tcPrChange>
          </w:tcPr>
          <w:p w:rsidR="00F155FA" w:rsidRPr="001A0C52" w:rsidDel="00C078E8" w:rsidRDefault="00F155FA" w:rsidP="00130E1F">
            <w:pPr>
              <w:rPr>
                <w:ins w:id="9065" w:author="Red Army" w:date="2012-02-08T19:37:00Z"/>
                <w:del w:id="9066" w:author="Phuong Giang" w:date="2012-02-10T19:13:00Z"/>
                <w:rFonts w:ascii="Times New Roman" w:hAnsi="Times New Roman"/>
                <w:sz w:val="24"/>
                <w:rPrChange w:id="9067" w:author="Red Army" w:date="2012-02-08T20:12:00Z">
                  <w:rPr>
                    <w:ins w:id="9068" w:author="Red Army" w:date="2012-02-08T19:37:00Z"/>
                    <w:del w:id="9069" w:author="Phuong Giang" w:date="2012-02-10T19:13:00Z"/>
                    <w:rFonts w:ascii="Times New Roman" w:hAnsi="Times New Roman"/>
                  </w:rPr>
                </w:rPrChange>
              </w:rPr>
            </w:pPr>
            <w:ins w:id="9070" w:author="Red Army" w:date="2012-02-08T19:40:00Z">
              <w:del w:id="9071" w:author="Phuong Giang" w:date="2012-02-10T19:13:00Z">
                <w:r w:rsidRPr="001A0C52" w:rsidDel="00C078E8">
                  <w:rPr>
                    <w:rFonts w:ascii="Times New Roman" w:hAnsi="Times New Roman"/>
                    <w:sz w:val="24"/>
                    <w:rPrChange w:id="9072" w:author="Red Army" w:date="2012-02-08T20:12:00Z">
                      <w:rPr>
                        <w:rFonts w:ascii="Times New Roman" w:hAnsi="Times New Roman"/>
                      </w:rPr>
                    </w:rPrChange>
                  </w:rPr>
                  <w:delText>N/A</w:delText>
                </w:r>
              </w:del>
            </w:ins>
          </w:p>
        </w:tc>
        <w:tc>
          <w:tcPr>
            <w:tcW w:w="1080" w:type="dxa"/>
            <w:tcPrChange w:id="9073" w:author="Phuong Giang" w:date="2012-02-10T23:53:00Z">
              <w:tcPr>
                <w:tcW w:w="1080" w:type="dxa"/>
              </w:tcPr>
            </w:tcPrChange>
          </w:tcPr>
          <w:p w:rsidR="00F155FA" w:rsidRPr="001A0C52" w:rsidDel="00C078E8" w:rsidRDefault="00F155FA" w:rsidP="00130E1F">
            <w:pPr>
              <w:rPr>
                <w:ins w:id="9074" w:author="Red Army" w:date="2012-02-08T19:38:00Z"/>
                <w:del w:id="9075" w:author="Phuong Giang" w:date="2012-02-10T19:13:00Z"/>
                <w:rFonts w:ascii="Times New Roman" w:hAnsi="Times New Roman"/>
                <w:sz w:val="24"/>
                <w:rPrChange w:id="9076" w:author="Red Army" w:date="2012-02-08T20:12:00Z">
                  <w:rPr>
                    <w:ins w:id="9077" w:author="Red Army" w:date="2012-02-08T19:38:00Z"/>
                    <w:del w:id="9078" w:author="Phuong Giang" w:date="2012-02-10T19:13:00Z"/>
                    <w:rFonts w:ascii="Times New Roman" w:hAnsi="Times New Roman"/>
                  </w:rPr>
                </w:rPrChange>
              </w:rPr>
            </w:pPr>
            <w:ins w:id="9079" w:author="Red Army" w:date="2012-02-08T19:40:00Z">
              <w:del w:id="9080" w:author="Phuong Giang" w:date="2012-02-10T19:13:00Z">
                <w:r w:rsidRPr="001A0C52" w:rsidDel="00C078E8">
                  <w:rPr>
                    <w:rFonts w:ascii="Times New Roman" w:hAnsi="Times New Roman"/>
                    <w:sz w:val="24"/>
                    <w:rPrChange w:id="9081" w:author="Red Army" w:date="2012-02-08T20:12:00Z">
                      <w:rPr>
                        <w:rFonts w:ascii="Times New Roman" w:hAnsi="Times New Roman"/>
                      </w:rPr>
                    </w:rPrChange>
                  </w:rPr>
                  <w:delText>N/A</w:delText>
                </w:r>
              </w:del>
            </w:ins>
          </w:p>
        </w:tc>
      </w:tr>
      <w:tr w:rsidR="00F155FA" w:rsidRPr="001A0C52" w:rsidTr="00F155FA">
        <w:trPr>
          <w:trHeight w:val="569"/>
          <w:ins w:id="9082" w:author="Red Army" w:date="2012-02-08T19:37:00Z"/>
          <w:trPrChange w:id="9083" w:author="Phuong Giang" w:date="2012-02-10T23:53:00Z">
            <w:trPr>
              <w:trHeight w:val="569"/>
            </w:trPr>
          </w:trPrChange>
        </w:trPr>
        <w:tc>
          <w:tcPr>
            <w:tcW w:w="558" w:type="dxa"/>
            <w:tcPrChange w:id="9084" w:author="Phuong Giang" w:date="2012-02-10T23:53:00Z">
              <w:tcPr>
                <w:tcW w:w="1728" w:type="dxa"/>
              </w:tcPr>
            </w:tcPrChange>
          </w:tcPr>
          <w:p w:rsidR="00F155FA" w:rsidRPr="001A0C52" w:rsidRDefault="00F155FA" w:rsidP="00130E1F">
            <w:pPr>
              <w:rPr>
                <w:ins w:id="9085" w:author="Phuong Giang" w:date="2012-02-10T23:51:00Z"/>
                <w:rFonts w:ascii="Times New Roman" w:hAnsi="Times New Roman"/>
                <w:b/>
                <w:sz w:val="24"/>
                <w:rPrChange w:id="9086" w:author="Red Army" w:date="2012-02-08T20:12:00Z">
                  <w:rPr>
                    <w:ins w:id="9087" w:author="Phuong Giang" w:date="2012-02-10T23:51:00Z"/>
                    <w:rFonts w:ascii="Times New Roman" w:hAnsi="Times New Roman"/>
                    <w:b/>
                    <w:sz w:val="24"/>
                  </w:rPr>
                </w:rPrChange>
              </w:rPr>
            </w:pPr>
            <w:ins w:id="9088" w:author="Phuong Giang" w:date="2012-02-10T23:51:00Z">
              <w:r>
                <w:rPr>
                  <w:rFonts w:ascii="Times New Roman" w:hAnsi="Times New Roman"/>
                  <w:b/>
                  <w:sz w:val="24"/>
                </w:rPr>
                <w:t>2</w:t>
              </w:r>
            </w:ins>
          </w:p>
        </w:tc>
        <w:tc>
          <w:tcPr>
            <w:tcW w:w="1890" w:type="dxa"/>
            <w:tcPrChange w:id="9089" w:author="Phuong Giang" w:date="2012-02-10T23:53:00Z">
              <w:tcPr>
                <w:tcW w:w="1728" w:type="dxa"/>
              </w:tcPr>
            </w:tcPrChange>
          </w:tcPr>
          <w:p w:rsidR="00F155FA" w:rsidRPr="00F155FA" w:rsidRDefault="00F155FA" w:rsidP="00130E1F">
            <w:pPr>
              <w:rPr>
                <w:ins w:id="9090" w:author="Red Army" w:date="2012-02-08T19:37:00Z"/>
                <w:rFonts w:ascii="Times New Roman" w:hAnsi="Times New Roman"/>
                <w:sz w:val="24"/>
                <w:rPrChange w:id="9091" w:author="Phuong Giang" w:date="2012-02-10T23:51:00Z">
                  <w:rPr>
                    <w:ins w:id="9092" w:author="Red Army" w:date="2012-02-08T19:37:00Z"/>
                    <w:rFonts w:ascii="Times New Roman" w:hAnsi="Times New Roman"/>
                  </w:rPr>
                </w:rPrChange>
              </w:rPr>
            </w:pPr>
            <w:ins w:id="9093" w:author="Red Army" w:date="2012-02-08T19:37:00Z">
              <w:r w:rsidRPr="00F155FA">
                <w:rPr>
                  <w:rFonts w:ascii="Times New Roman" w:hAnsi="Times New Roman"/>
                  <w:sz w:val="24"/>
                  <w:rPrChange w:id="9094" w:author="Phuong Giang" w:date="2012-02-10T23:51:00Z">
                    <w:rPr>
                      <w:rFonts w:ascii="Times New Roman" w:hAnsi="Times New Roman"/>
                    </w:rPr>
                  </w:rPrChange>
                </w:rPr>
                <w:t>Content</w:t>
              </w:r>
            </w:ins>
          </w:p>
        </w:tc>
        <w:tc>
          <w:tcPr>
            <w:tcW w:w="3420" w:type="dxa"/>
            <w:tcPrChange w:id="9095" w:author="Phuong Giang" w:date="2012-02-10T23:53:00Z">
              <w:tcPr>
                <w:tcW w:w="3870" w:type="dxa"/>
              </w:tcPr>
            </w:tcPrChange>
          </w:tcPr>
          <w:p w:rsidR="00F155FA" w:rsidRPr="001A0C52" w:rsidRDefault="00F155FA" w:rsidP="00130E1F">
            <w:pPr>
              <w:rPr>
                <w:ins w:id="9096" w:author="Red Army" w:date="2012-02-08T19:37:00Z"/>
                <w:rFonts w:ascii="Times New Roman" w:hAnsi="Times New Roman"/>
                <w:sz w:val="24"/>
                <w:rPrChange w:id="9097" w:author="Red Army" w:date="2012-02-08T20:12:00Z">
                  <w:rPr>
                    <w:ins w:id="9098" w:author="Red Army" w:date="2012-02-08T19:37:00Z"/>
                    <w:rFonts w:ascii="Times New Roman" w:hAnsi="Times New Roman"/>
                  </w:rPr>
                </w:rPrChange>
              </w:rPr>
            </w:pPr>
            <w:ins w:id="9099" w:author="Red Army" w:date="2012-02-08T19:38:00Z">
              <w:r w:rsidRPr="001A0C52">
                <w:rPr>
                  <w:rFonts w:ascii="Times New Roman" w:hAnsi="Times New Roman"/>
                  <w:sz w:val="24"/>
                  <w:rPrChange w:id="9100" w:author="Red Army" w:date="2012-02-08T20:12:00Z">
                    <w:rPr>
                      <w:rFonts w:ascii="Times New Roman" w:hAnsi="Times New Roman"/>
                    </w:rPr>
                  </w:rPrChange>
                </w:rPr>
                <w:t xml:space="preserve">The content that is used to create Teaching Plan. The content includes place for inserting Knowledge Item. </w:t>
              </w:r>
            </w:ins>
          </w:p>
        </w:tc>
        <w:tc>
          <w:tcPr>
            <w:tcW w:w="810" w:type="dxa"/>
            <w:tcPrChange w:id="9101" w:author="Phuong Giang" w:date="2012-02-10T23:53:00Z">
              <w:tcPr>
                <w:tcW w:w="810" w:type="dxa"/>
              </w:tcPr>
            </w:tcPrChange>
          </w:tcPr>
          <w:p w:rsidR="00F155FA" w:rsidRPr="001A0C52" w:rsidRDefault="00F155FA" w:rsidP="00F155FA">
            <w:pPr>
              <w:rPr>
                <w:ins w:id="9102" w:author="Red Army" w:date="2012-02-08T19:37:00Z"/>
                <w:rFonts w:ascii="Times New Roman" w:hAnsi="Times New Roman"/>
                <w:sz w:val="24"/>
                <w:rPrChange w:id="9103" w:author="Red Army" w:date="2012-02-08T20:12:00Z">
                  <w:rPr>
                    <w:ins w:id="9104" w:author="Red Army" w:date="2012-02-08T19:37:00Z"/>
                    <w:rFonts w:ascii="Times New Roman" w:hAnsi="Times New Roman"/>
                  </w:rPr>
                </w:rPrChange>
              </w:rPr>
              <w:pPrChange w:id="9105" w:author="Phuong Giang" w:date="2012-02-10T23:48:00Z">
                <w:pPr/>
              </w:pPrChange>
            </w:pPr>
            <w:ins w:id="9106" w:author="Red Army" w:date="2012-02-08T19:38:00Z">
              <w:r w:rsidRPr="001A0C52">
                <w:rPr>
                  <w:rFonts w:ascii="Times New Roman" w:hAnsi="Times New Roman"/>
                  <w:sz w:val="24"/>
                  <w:rPrChange w:id="9107" w:author="Red Army" w:date="2012-02-08T20:12:00Z">
                    <w:rPr>
                      <w:rFonts w:ascii="Times New Roman" w:hAnsi="Times New Roman"/>
                    </w:rPr>
                  </w:rPrChange>
                </w:rPr>
                <w:t>N</w:t>
              </w:r>
              <w:del w:id="9108" w:author="Phuong Giang" w:date="2012-02-10T23:48:00Z">
                <w:r w:rsidRPr="001A0C52" w:rsidDel="00F155FA">
                  <w:rPr>
                    <w:rFonts w:ascii="Times New Roman" w:hAnsi="Times New Roman"/>
                    <w:sz w:val="24"/>
                    <w:rPrChange w:id="9109" w:author="Red Army" w:date="2012-02-08T20:12:00Z">
                      <w:rPr>
                        <w:rFonts w:ascii="Times New Roman" w:hAnsi="Times New Roman"/>
                      </w:rPr>
                    </w:rPrChange>
                  </w:rPr>
                  <w:delText>/A</w:delText>
                </w:r>
              </w:del>
            </w:ins>
          </w:p>
        </w:tc>
        <w:tc>
          <w:tcPr>
            <w:tcW w:w="630" w:type="dxa"/>
            <w:tcPrChange w:id="9110" w:author="Phuong Giang" w:date="2012-02-10T23:53:00Z">
              <w:tcPr>
                <w:tcW w:w="630" w:type="dxa"/>
              </w:tcPr>
            </w:tcPrChange>
          </w:tcPr>
          <w:p w:rsidR="00F155FA" w:rsidRPr="001A0C52" w:rsidRDefault="00F155FA" w:rsidP="00130E1F">
            <w:pPr>
              <w:rPr>
                <w:ins w:id="9111" w:author="Red Army" w:date="2012-02-08T19:37:00Z"/>
                <w:rFonts w:ascii="Times New Roman" w:hAnsi="Times New Roman"/>
                <w:sz w:val="24"/>
                <w:rPrChange w:id="9112" w:author="Red Army" w:date="2012-02-08T20:12:00Z">
                  <w:rPr>
                    <w:ins w:id="9113" w:author="Red Army" w:date="2012-02-08T19:37:00Z"/>
                    <w:rFonts w:ascii="Times New Roman" w:hAnsi="Times New Roman"/>
                  </w:rPr>
                </w:rPrChange>
              </w:rPr>
            </w:pPr>
            <w:ins w:id="9114" w:author="Red Army" w:date="2012-02-08T19:39:00Z">
              <w:r w:rsidRPr="001A0C52">
                <w:rPr>
                  <w:rFonts w:ascii="Times New Roman" w:hAnsi="Times New Roman"/>
                  <w:sz w:val="24"/>
                  <w:rPrChange w:id="9115" w:author="Red Army" w:date="2012-02-08T20:12:00Z">
                    <w:rPr>
                      <w:rFonts w:ascii="Times New Roman" w:hAnsi="Times New Roman"/>
                    </w:rPr>
                  </w:rPrChange>
                </w:rPr>
                <w:t>Y</w:t>
              </w:r>
            </w:ins>
          </w:p>
        </w:tc>
        <w:tc>
          <w:tcPr>
            <w:tcW w:w="1080" w:type="dxa"/>
            <w:tcPrChange w:id="9116" w:author="Phuong Giang" w:date="2012-02-10T23:53:00Z">
              <w:tcPr>
                <w:tcW w:w="1260" w:type="dxa"/>
              </w:tcPr>
            </w:tcPrChange>
          </w:tcPr>
          <w:p w:rsidR="00F155FA" w:rsidRPr="001A0C52" w:rsidRDefault="00F155FA" w:rsidP="00130E1F">
            <w:pPr>
              <w:rPr>
                <w:ins w:id="9117" w:author="Red Army" w:date="2012-02-08T19:37:00Z"/>
                <w:rFonts w:ascii="Times New Roman" w:hAnsi="Times New Roman"/>
                <w:sz w:val="24"/>
                <w:rPrChange w:id="9118" w:author="Red Army" w:date="2012-02-08T20:12:00Z">
                  <w:rPr>
                    <w:ins w:id="9119" w:author="Red Army" w:date="2012-02-08T19:37:00Z"/>
                    <w:rFonts w:ascii="Times New Roman" w:hAnsi="Times New Roman"/>
                  </w:rPr>
                </w:rPrChange>
              </w:rPr>
            </w:pPr>
            <w:ins w:id="9120" w:author="Red Army" w:date="2012-02-08T19:38:00Z">
              <w:r w:rsidRPr="001A0C52">
                <w:rPr>
                  <w:rFonts w:ascii="Times New Roman" w:hAnsi="Times New Roman"/>
                  <w:sz w:val="24"/>
                  <w:rPrChange w:id="9121" w:author="Red Army" w:date="2012-02-08T20:12:00Z">
                    <w:rPr>
                      <w:rFonts w:ascii="Times New Roman" w:hAnsi="Times New Roman"/>
                    </w:rPr>
                  </w:rPrChange>
                </w:rPr>
                <w:t>Text</w:t>
              </w:r>
            </w:ins>
          </w:p>
        </w:tc>
        <w:tc>
          <w:tcPr>
            <w:tcW w:w="900" w:type="dxa"/>
            <w:tcPrChange w:id="9122" w:author="Phuong Giang" w:date="2012-02-10T23:53:00Z">
              <w:tcPr>
                <w:tcW w:w="1080" w:type="dxa"/>
              </w:tcPr>
            </w:tcPrChange>
          </w:tcPr>
          <w:p w:rsidR="00F155FA" w:rsidRPr="001A0C52" w:rsidRDefault="00F155FA" w:rsidP="00130E1F">
            <w:pPr>
              <w:rPr>
                <w:ins w:id="9123" w:author="Red Army" w:date="2012-02-08T19:37:00Z"/>
                <w:rFonts w:ascii="Times New Roman" w:hAnsi="Times New Roman"/>
                <w:sz w:val="24"/>
                <w:rPrChange w:id="9124" w:author="Red Army" w:date="2012-02-08T20:12:00Z">
                  <w:rPr>
                    <w:ins w:id="9125" w:author="Red Army" w:date="2012-02-08T19:37:00Z"/>
                    <w:rFonts w:ascii="Times New Roman" w:hAnsi="Times New Roman"/>
                  </w:rPr>
                </w:rPrChange>
              </w:rPr>
            </w:pPr>
            <w:ins w:id="9126" w:author="Red Army" w:date="2012-02-08T19:40:00Z">
              <w:r w:rsidRPr="001A0C52">
                <w:rPr>
                  <w:rFonts w:ascii="Times New Roman" w:hAnsi="Times New Roman"/>
                  <w:sz w:val="24"/>
                  <w:rPrChange w:id="9127" w:author="Red Army" w:date="2012-02-08T20:12:00Z">
                    <w:rPr>
                      <w:rFonts w:ascii="Times New Roman" w:hAnsi="Times New Roman"/>
                    </w:rPr>
                  </w:rPrChange>
                </w:rPr>
                <w:t>N/A</w:t>
              </w:r>
            </w:ins>
          </w:p>
        </w:tc>
        <w:tc>
          <w:tcPr>
            <w:tcW w:w="1080" w:type="dxa"/>
            <w:tcPrChange w:id="9128" w:author="Phuong Giang" w:date="2012-02-10T23:53:00Z">
              <w:tcPr>
                <w:tcW w:w="1080" w:type="dxa"/>
              </w:tcPr>
            </w:tcPrChange>
          </w:tcPr>
          <w:p w:rsidR="00F155FA" w:rsidRPr="001A0C52" w:rsidRDefault="00F155FA" w:rsidP="00130E1F">
            <w:pPr>
              <w:rPr>
                <w:ins w:id="9129" w:author="Red Army" w:date="2012-02-08T19:38:00Z"/>
                <w:rFonts w:ascii="Times New Roman" w:hAnsi="Times New Roman"/>
                <w:sz w:val="24"/>
                <w:rPrChange w:id="9130" w:author="Red Army" w:date="2012-02-08T20:12:00Z">
                  <w:rPr>
                    <w:ins w:id="9131" w:author="Red Army" w:date="2012-02-08T19:38:00Z"/>
                    <w:rFonts w:ascii="Times New Roman" w:hAnsi="Times New Roman"/>
                  </w:rPr>
                </w:rPrChange>
              </w:rPr>
            </w:pPr>
            <w:ins w:id="9132" w:author="Red Army" w:date="2012-02-08T19:40:00Z">
              <w:r w:rsidRPr="001A0C52">
                <w:rPr>
                  <w:rFonts w:ascii="Times New Roman" w:hAnsi="Times New Roman"/>
                  <w:sz w:val="24"/>
                  <w:rPrChange w:id="9133" w:author="Red Army" w:date="2012-02-08T20:12:00Z">
                    <w:rPr>
                      <w:rFonts w:ascii="Times New Roman" w:hAnsi="Times New Roman"/>
                    </w:rPr>
                  </w:rPrChange>
                </w:rPr>
                <w:t>N/A</w:t>
              </w:r>
            </w:ins>
          </w:p>
        </w:tc>
      </w:tr>
      <w:tr w:rsidR="00F155FA" w:rsidRPr="001A0C52" w:rsidTr="00F155FA">
        <w:trPr>
          <w:trHeight w:val="569"/>
          <w:ins w:id="9134" w:author="Red Army" w:date="2012-02-08T19:37:00Z"/>
          <w:trPrChange w:id="9135" w:author="Phuong Giang" w:date="2012-02-10T23:53:00Z">
            <w:trPr>
              <w:trHeight w:val="569"/>
            </w:trPr>
          </w:trPrChange>
        </w:trPr>
        <w:tc>
          <w:tcPr>
            <w:tcW w:w="558" w:type="dxa"/>
            <w:tcPrChange w:id="9136" w:author="Phuong Giang" w:date="2012-02-10T23:53:00Z">
              <w:tcPr>
                <w:tcW w:w="1728" w:type="dxa"/>
              </w:tcPr>
            </w:tcPrChange>
          </w:tcPr>
          <w:p w:rsidR="00F155FA" w:rsidRPr="001A0C52" w:rsidRDefault="00F155FA" w:rsidP="00130E1F">
            <w:pPr>
              <w:rPr>
                <w:ins w:id="9137" w:author="Phuong Giang" w:date="2012-02-10T23:51:00Z"/>
                <w:rFonts w:ascii="Times New Roman" w:hAnsi="Times New Roman"/>
                <w:b/>
                <w:sz w:val="24"/>
                <w:rPrChange w:id="9138" w:author="Red Army" w:date="2012-02-08T20:12:00Z">
                  <w:rPr>
                    <w:ins w:id="9139" w:author="Phuong Giang" w:date="2012-02-10T23:51:00Z"/>
                    <w:rFonts w:ascii="Times New Roman" w:hAnsi="Times New Roman"/>
                    <w:b/>
                    <w:sz w:val="24"/>
                  </w:rPr>
                </w:rPrChange>
              </w:rPr>
            </w:pPr>
            <w:ins w:id="9140" w:author="Phuong Giang" w:date="2012-02-10T23:51:00Z">
              <w:r>
                <w:rPr>
                  <w:rFonts w:ascii="Times New Roman" w:hAnsi="Times New Roman"/>
                  <w:b/>
                  <w:sz w:val="24"/>
                </w:rPr>
                <w:t>3</w:t>
              </w:r>
            </w:ins>
          </w:p>
        </w:tc>
        <w:tc>
          <w:tcPr>
            <w:tcW w:w="1890" w:type="dxa"/>
            <w:tcPrChange w:id="9141" w:author="Phuong Giang" w:date="2012-02-10T23:53:00Z">
              <w:tcPr>
                <w:tcW w:w="1728" w:type="dxa"/>
              </w:tcPr>
            </w:tcPrChange>
          </w:tcPr>
          <w:p w:rsidR="00F155FA" w:rsidRPr="00F155FA" w:rsidRDefault="00F155FA" w:rsidP="00130E1F">
            <w:pPr>
              <w:rPr>
                <w:ins w:id="9142" w:author="Red Army" w:date="2012-02-08T19:37:00Z"/>
                <w:rFonts w:ascii="Times New Roman" w:hAnsi="Times New Roman"/>
                <w:sz w:val="24"/>
                <w:rPrChange w:id="9143" w:author="Phuong Giang" w:date="2012-02-10T23:51:00Z">
                  <w:rPr>
                    <w:ins w:id="9144" w:author="Red Army" w:date="2012-02-08T19:37:00Z"/>
                    <w:rFonts w:ascii="Times New Roman" w:hAnsi="Times New Roman"/>
                  </w:rPr>
                </w:rPrChange>
              </w:rPr>
            </w:pPr>
            <w:ins w:id="9145" w:author="Red Army" w:date="2012-02-08T19:37:00Z">
              <w:r w:rsidRPr="00F155FA">
                <w:rPr>
                  <w:rFonts w:ascii="Times New Roman" w:hAnsi="Times New Roman"/>
                  <w:sz w:val="24"/>
                  <w:rPrChange w:id="9146" w:author="Phuong Giang" w:date="2012-02-10T23:51:00Z">
                    <w:rPr>
                      <w:rFonts w:ascii="Times New Roman" w:hAnsi="Times New Roman"/>
                    </w:rPr>
                  </w:rPrChange>
                </w:rPr>
                <w:t>Team size</w:t>
              </w:r>
            </w:ins>
          </w:p>
        </w:tc>
        <w:tc>
          <w:tcPr>
            <w:tcW w:w="3420" w:type="dxa"/>
            <w:tcPrChange w:id="9147" w:author="Phuong Giang" w:date="2012-02-10T23:53:00Z">
              <w:tcPr>
                <w:tcW w:w="3870" w:type="dxa"/>
              </w:tcPr>
            </w:tcPrChange>
          </w:tcPr>
          <w:p w:rsidR="00F155FA" w:rsidRPr="001A0C52" w:rsidRDefault="00F155FA" w:rsidP="00130E1F">
            <w:pPr>
              <w:rPr>
                <w:ins w:id="9148" w:author="Red Army" w:date="2012-02-08T19:37:00Z"/>
                <w:rFonts w:ascii="Times New Roman" w:hAnsi="Times New Roman"/>
                <w:sz w:val="24"/>
                <w:rPrChange w:id="9149" w:author="Red Army" w:date="2012-02-08T20:12:00Z">
                  <w:rPr>
                    <w:ins w:id="9150" w:author="Red Army" w:date="2012-02-08T19:37:00Z"/>
                    <w:rFonts w:ascii="Times New Roman" w:hAnsi="Times New Roman"/>
                  </w:rPr>
                </w:rPrChange>
              </w:rPr>
            </w:pPr>
            <w:ins w:id="9151" w:author="Red Army" w:date="2012-02-08T19:38:00Z">
              <w:r w:rsidRPr="001A0C52">
                <w:rPr>
                  <w:rFonts w:ascii="Times New Roman" w:hAnsi="Times New Roman"/>
                  <w:sz w:val="24"/>
                  <w:rPrChange w:id="9152" w:author="Red Army" w:date="2012-02-08T20:12:00Z">
                    <w:rPr>
                      <w:rFonts w:ascii="Times New Roman" w:hAnsi="Times New Roman"/>
                    </w:rPr>
                  </w:rPrChange>
                </w:rPr>
                <w:t xml:space="preserve">The number of </w:t>
              </w:r>
              <w:del w:id="9153" w:author="Phuong Giang" w:date="2012-02-10T22:38:00Z">
                <w:r w:rsidRPr="001A0C52" w:rsidDel="00FA79D4">
                  <w:rPr>
                    <w:rFonts w:ascii="Times New Roman" w:hAnsi="Times New Roman"/>
                    <w:sz w:val="24"/>
                    <w:rPrChange w:id="9154" w:author="Red Army" w:date="2012-02-08T20:12:00Z">
                      <w:rPr>
                        <w:rFonts w:ascii="Times New Roman" w:hAnsi="Times New Roman"/>
                      </w:rPr>
                    </w:rPrChange>
                  </w:rPr>
                  <w:delText>pupil</w:delText>
                </w:r>
              </w:del>
            </w:ins>
            <w:ins w:id="9155" w:author="Phuong Giang" w:date="2012-02-10T22:38:00Z">
              <w:r>
                <w:rPr>
                  <w:rFonts w:ascii="Times New Roman" w:hAnsi="Times New Roman"/>
                  <w:sz w:val="24"/>
                </w:rPr>
                <w:t>student</w:t>
              </w:r>
            </w:ins>
            <w:ins w:id="9156" w:author="Red Army" w:date="2012-02-08T19:38:00Z">
              <w:r w:rsidRPr="001A0C52">
                <w:rPr>
                  <w:rFonts w:ascii="Times New Roman" w:hAnsi="Times New Roman"/>
                  <w:sz w:val="24"/>
                  <w:rPrChange w:id="9157" w:author="Red Army" w:date="2012-02-08T20:12:00Z">
                    <w:rPr>
                      <w:rFonts w:ascii="Times New Roman" w:hAnsi="Times New Roman"/>
                    </w:rPr>
                  </w:rPrChange>
                </w:rPr>
                <w:t xml:space="preserve">s per group when we apply this activity in reality. </w:t>
              </w:r>
            </w:ins>
          </w:p>
        </w:tc>
        <w:tc>
          <w:tcPr>
            <w:tcW w:w="810" w:type="dxa"/>
            <w:tcPrChange w:id="9158" w:author="Phuong Giang" w:date="2012-02-10T23:53:00Z">
              <w:tcPr>
                <w:tcW w:w="810" w:type="dxa"/>
              </w:tcPr>
            </w:tcPrChange>
          </w:tcPr>
          <w:p w:rsidR="00F155FA" w:rsidRPr="001A0C52" w:rsidRDefault="00F155FA" w:rsidP="00F155FA">
            <w:pPr>
              <w:rPr>
                <w:ins w:id="9159" w:author="Red Army" w:date="2012-02-08T19:37:00Z"/>
                <w:rFonts w:ascii="Times New Roman" w:hAnsi="Times New Roman"/>
                <w:sz w:val="24"/>
                <w:rPrChange w:id="9160" w:author="Red Army" w:date="2012-02-08T20:12:00Z">
                  <w:rPr>
                    <w:ins w:id="9161" w:author="Red Army" w:date="2012-02-08T19:37:00Z"/>
                    <w:rFonts w:ascii="Times New Roman" w:hAnsi="Times New Roman"/>
                  </w:rPr>
                </w:rPrChange>
              </w:rPr>
              <w:pPrChange w:id="9162" w:author="Phuong Giang" w:date="2012-02-10T23:48:00Z">
                <w:pPr/>
              </w:pPrChange>
            </w:pPr>
            <w:ins w:id="9163" w:author="Red Army" w:date="2012-02-08T19:38:00Z">
              <w:r w:rsidRPr="001A0C52">
                <w:rPr>
                  <w:rFonts w:ascii="Times New Roman" w:hAnsi="Times New Roman"/>
                  <w:sz w:val="24"/>
                  <w:rPrChange w:id="9164" w:author="Red Army" w:date="2012-02-08T20:12:00Z">
                    <w:rPr>
                      <w:rFonts w:ascii="Times New Roman" w:hAnsi="Times New Roman"/>
                    </w:rPr>
                  </w:rPrChange>
                </w:rPr>
                <w:t>N</w:t>
              </w:r>
              <w:del w:id="9165" w:author="Phuong Giang" w:date="2012-02-10T23:48:00Z">
                <w:r w:rsidRPr="001A0C52" w:rsidDel="00F155FA">
                  <w:rPr>
                    <w:rFonts w:ascii="Times New Roman" w:hAnsi="Times New Roman"/>
                    <w:sz w:val="24"/>
                    <w:rPrChange w:id="9166" w:author="Red Army" w:date="2012-02-08T20:12:00Z">
                      <w:rPr>
                        <w:rFonts w:ascii="Times New Roman" w:hAnsi="Times New Roman"/>
                      </w:rPr>
                    </w:rPrChange>
                  </w:rPr>
                  <w:delText>/A</w:delText>
                </w:r>
              </w:del>
            </w:ins>
          </w:p>
        </w:tc>
        <w:tc>
          <w:tcPr>
            <w:tcW w:w="630" w:type="dxa"/>
            <w:tcPrChange w:id="9167" w:author="Phuong Giang" w:date="2012-02-10T23:53:00Z">
              <w:tcPr>
                <w:tcW w:w="630" w:type="dxa"/>
              </w:tcPr>
            </w:tcPrChange>
          </w:tcPr>
          <w:p w:rsidR="00F155FA" w:rsidRPr="001A0C52" w:rsidRDefault="00F155FA" w:rsidP="00130E1F">
            <w:pPr>
              <w:rPr>
                <w:ins w:id="9168" w:author="Red Army" w:date="2012-02-08T19:37:00Z"/>
                <w:rFonts w:ascii="Times New Roman" w:hAnsi="Times New Roman"/>
                <w:sz w:val="24"/>
                <w:rPrChange w:id="9169" w:author="Red Army" w:date="2012-02-08T20:12:00Z">
                  <w:rPr>
                    <w:ins w:id="9170" w:author="Red Army" w:date="2012-02-08T19:37:00Z"/>
                    <w:rFonts w:ascii="Times New Roman" w:hAnsi="Times New Roman"/>
                  </w:rPr>
                </w:rPrChange>
              </w:rPr>
            </w:pPr>
            <w:ins w:id="9171" w:author="Red Army" w:date="2012-02-08T19:39:00Z">
              <w:r w:rsidRPr="001A0C52">
                <w:rPr>
                  <w:rFonts w:ascii="Times New Roman" w:hAnsi="Times New Roman"/>
                  <w:sz w:val="24"/>
                  <w:rPrChange w:id="9172" w:author="Red Army" w:date="2012-02-08T20:12:00Z">
                    <w:rPr>
                      <w:rFonts w:ascii="Times New Roman" w:hAnsi="Times New Roman"/>
                    </w:rPr>
                  </w:rPrChange>
                </w:rPr>
                <w:t>Y</w:t>
              </w:r>
            </w:ins>
          </w:p>
        </w:tc>
        <w:tc>
          <w:tcPr>
            <w:tcW w:w="1080" w:type="dxa"/>
            <w:tcPrChange w:id="9173" w:author="Phuong Giang" w:date="2012-02-10T23:53:00Z">
              <w:tcPr>
                <w:tcW w:w="1260" w:type="dxa"/>
              </w:tcPr>
            </w:tcPrChange>
          </w:tcPr>
          <w:p w:rsidR="00F155FA" w:rsidRPr="001A0C52" w:rsidRDefault="00F155FA" w:rsidP="00130E1F">
            <w:pPr>
              <w:rPr>
                <w:ins w:id="9174" w:author="Red Army" w:date="2012-02-08T19:37:00Z"/>
                <w:rFonts w:ascii="Times New Roman" w:hAnsi="Times New Roman"/>
                <w:sz w:val="24"/>
                <w:rPrChange w:id="9175" w:author="Red Army" w:date="2012-02-08T20:12:00Z">
                  <w:rPr>
                    <w:ins w:id="9176" w:author="Red Army" w:date="2012-02-08T19:37:00Z"/>
                    <w:rFonts w:ascii="Times New Roman" w:hAnsi="Times New Roman"/>
                  </w:rPr>
                </w:rPrChange>
              </w:rPr>
            </w:pPr>
            <w:ins w:id="9177" w:author="Red Army" w:date="2012-02-08T19:38:00Z">
              <w:r w:rsidRPr="001A0C52">
                <w:rPr>
                  <w:rFonts w:ascii="Times New Roman" w:hAnsi="Times New Roman"/>
                  <w:sz w:val="24"/>
                  <w:rPrChange w:id="9178" w:author="Red Army" w:date="2012-02-08T20:12:00Z">
                    <w:rPr>
                      <w:rFonts w:ascii="Times New Roman" w:hAnsi="Times New Roman"/>
                    </w:rPr>
                  </w:rPrChange>
                </w:rPr>
                <w:t>Numeric</w:t>
              </w:r>
            </w:ins>
          </w:p>
        </w:tc>
        <w:tc>
          <w:tcPr>
            <w:tcW w:w="900" w:type="dxa"/>
            <w:tcPrChange w:id="9179" w:author="Phuong Giang" w:date="2012-02-10T23:53:00Z">
              <w:tcPr>
                <w:tcW w:w="1080" w:type="dxa"/>
              </w:tcPr>
            </w:tcPrChange>
          </w:tcPr>
          <w:p w:rsidR="00F155FA" w:rsidRPr="001A0C52" w:rsidRDefault="00F155FA" w:rsidP="00130E1F">
            <w:pPr>
              <w:rPr>
                <w:ins w:id="9180" w:author="Red Army" w:date="2012-02-08T19:37:00Z"/>
                <w:rFonts w:ascii="Times New Roman" w:hAnsi="Times New Roman"/>
                <w:sz w:val="24"/>
                <w:rPrChange w:id="9181" w:author="Red Army" w:date="2012-02-08T20:12:00Z">
                  <w:rPr>
                    <w:ins w:id="9182" w:author="Red Army" w:date="2012-02-08T19:37:00Z"/>
                    <w:rFonts w:ascii="Times New Roman" w:hAnsi="Times New Roman"/>
                  </w:rPr>
                </w:rPrChange>
              </w:rPr>
            </w:pPr>
            <w:ins w:id="9183" w:author="Red Army" w:date="2012-02-08T19:40:00Z">
              <w:r w:rsidRPr="001A0C52">
                <w:rPr>
                  <w:rFonts w:ascii="Times New Roman" w:hAnsi="Times New Roman"/>
                  <w:sz w:val="24"/>
                  <w:rPrChange w:id="9184" w:author="Red Army" w:date="2012-02-08T20:12:00Z">
                    <w:rPr>
                      <w:rFonts w:ascii="Times New Roman" w:hAnsi="Times New Roman"/>
                    </w:rPr>
                  </w:rPrChange>
                </w:rPr>
                <w:t>Fixed</w:t>
              </w:r>
            </w:ins>
          </w:p>
        </w:tc>
        <w:tc>
          <w:tcPr>
            <w:tcW w:w="1080" w:type="dxa"/>
            <w:tcPrChange w:id="9185" w:author="Phuong Giang" w:date="2012-02-10T23:53:00Z">
              <w:tcPr>
                <w:tcW w:w="1080" w:type="dxa"/>
              </w:tcPr>
            </w:tcPrChange>
          </w:tcPr>
          <w:p w:rsidR="00F155FA" w:rsidRPr="001A0C52" w:rsidRDefault="00F155FA" w:rsidP="00130E1F">
            <w:pPr>
              <w:rPr>
                <w:ins w:id="9186" w:author="Red Army" w:date="2012-02-08T19:38:00Z"/>
                <w:rFonts w:ascii="Times New Roman" w:hAnsi="Times New Roman"/>
                <w:sz w:val="24"/>
                <w:rPrChange w:id="9187" w:author="Red Army" w:date="2012-02-08T20:12:00Z">
                  <w:rPr>
                    <w:ins w:id="9188" w:author="Red Army" w:date="2012-02-08T19:38:00Z"/>
                    <w:rFonts w:ascii="Times New Roman" w:hAnsi="Times New Roman"/>
                  </w:rPr>
                </w:rPrChange>
              </w:rPr>
            </w:pPr>
            <w:ins w:id="9189" w:author="Red Army" w:date="2012-02-08T19:40:00Z">
              <w:r w:rsidRPr="001A0C52">
                <w:rPr>
                  <w:rFonts w:ascii="Times New Roman" w:hAnsi="Times New Roman"/>
                  <w:sz w:val="24"/>
                  <w:rPrChange w:id="9190" w:author="Red Army" w:date="2012-02-08T20:12:00Z">
                    <w:rPr>
                      <w:rFonts w:ascii="Times New Roman" w:hAnsi="Times New Roman"/>
                    </w:rPr>
                  </w:rPrChange>
                </w:rPr>
                <w:t>1</w:t>
              </w:r>
            </w:ins>
          </w:p>
        </w:tc>
      </w:tr>
      <w:tr w:rsidR="00F155FA" w:rsidRPr="001A0C52" w:rsidTr="00F155FA">
        <w:trPr>
          <w:trHeight w:val="569"/>
          <w:ins w:id="9191" w:author="Red Army" w:date="2012-02-08T19:37:00Z"/>
          <w:trPrChange w:id="9192" w:author="Phuong Giang" w:date="2012-02-10T23:53:00Z">
            <w:trPr>
              <w:trHeight w:val="569"/>
            </w:trPr>
          </w:trPrChange>
        </w:trPr>
        <w:tc>
          <w:tcPr>
            <w:tcW w:w="558" w:type="dxa"/>
            <w:tcPrChange w:id="9193" w:author="Phuong Giang" w:date="2012-02-10T23:53:00Z">
              <w:tcPr>
                <w:tcW w:w="1728" w:type="dxa"/>
              </w:tcPr>
            </w:tcPrChange>
          </w:tcPr>
          <w:p w:rsidR="00F155FA" w:rsidRPr="001A0C52" w:rsidRDefault="00F155FA" w:rsidP="00130E1F">
            <w:pPr>
              <w:rPr>
                <w:ins w:id="9194" w:author="Phuong Giang" w:date="2012-02-10T23:51:00Z"/>
                <w:rFonts w:ascii="Times New Roman" w:hAnsi="Times New Roman"/>
                <w:b/>
                <w:sz w:val="24"/>
                <w:rPrChange w:id="9195" w:author="Red Army" w:date="2012-02-08T20:12:00Z">
                  <w:rPr>
                    <w:ins w:id="9196" w:author="Phuong Giang" w:date="2012-02-10T23:51:00Z"/>
                    <w:rFonts w:ascii="Times New Roman" w:hAnsi="Times New Roman"/>
                    <w:b/>
                    <w:sz w:val="24"/>
                  </w:rPr>
                </w:rPrChange>
              </w:rPr>
            </w:pPr>
            <w:ins w:id="9197" w:author="Phuong Giang" w:date="2012-02-10T23:51:00Z">
              <w:r>
                <w:rPr>
                  <w:rFonts w:ascii="Times New Roman" w:hAnsi="Times New Roman"/>
                  <w:b/>
                  <w:sz w:val="24"/>
                </w:rPr>
                <w:t>4</w:t>
              </w:r>
            </w:ins>
          </w:p>
        </w:tc>
        <w:tc>
          <w:tcPr>
            <w:tcW w:w="1890" w:type="dxa"/>
            <w:tcPrChange w:id="9198" w:author="Phuong Giang" w:date="2012-02-10T23:53:00Z">
              <w:tcPr>
                <w:tcW w:w="1728" w:type="dxa"/>
              </w:tcPr>
            </w:tcPrChange>
          </w:tcPr>
          <w:p w:rsidR="00F155FA" w:rsidRPr="00F155FA" w:rsidRDefault="00F155FA" w:rsidP="00130E1F">
            <w:pPr>
              <w:rPr>
                <w:ins w:id="9199" w:author="Red Army" w:date="2012-02-08T19:37:00Z"/>
                <w:rFonts w:ascii="Times New Roman" w:hAnsi="Times New Roman"/>
                <w:sz w:val="24"/>
                <w:rPrChange w:id="9200" w:author="Phuong Giang" w:date="2012-02-10T23:51:00Z">
                  <w:rPr>
                    <w:ins w:id="9201" w:author="Red Army" w:date="2012-02-08T19:37:00Z"/>
                    <w:rFonts w:ascii="Times New Roman" w:hAnsi="Times New Roman"/>
                  </w:rPr>
                </w:rPrChange>
              </w:rPr>
            </w:pPr>
            <w:ins w:id="9202" w:author="Red Army" w:date="2012-02-08T19:37:00Z">
              <w:r w:rsidRPr="00F155FA">
                <w:rPr>
                  <w:rFonts w:ascii="Times New Roman" w:hAnsi="Times New Roman"/>
                  <w:sz w:val="24"/>
                  <w:rPrChange w:id="9203" w:author="Phuong Giang" w:date="2012-02-10T23:51:00Z">
                    <w:rPr>
                      <w:rFonts w:ascii="Times New Roman" w:hAnsi="Times New Roman"/>
                    </w:rPr>
                  </w:rPrChange>
                </w:rPr>
                <w:t>Required Tools and Equipment</w:t>
              </w:r>
            </w:ins>
          </w:p>
        </w:tc>
        <w:tc>
          <w:tcPr>
            <w:tcW w:w="3420" w:type="dxa"/>
            <w:tcPrChange w:id="9204" w:author="Phuong Giang" w:date="2012-02-10T23:53:00Z">
              <w:tcPr>
                <w:tcW w:w="3870" w:type="dxa"/>
              </w:tcPr>
            </w:tcPrChange>
          </w:tcPr>
          <w:p w:rsidR="00F155FA" w:rsidRPr="001A0C52" w:rsidRDefault="00F155FA" w:rsidP="00130E1F">
            <w:pPr>
              <w:rPr>
                <w:ins w:id="9205" w:author="Red Army" w:date="2012-02-08T19:37:00Z"/>
                <w:rFonts w:ascii="Times New Roman" w:hAnsi="Times New Roman"/>
                <w:sz w:val="24"/>
                <w:rPrChange w:id="9206" w:author="Red Army" w:date="2012-02-08T20:12:00Z">
                  <w:rPr>
                    <w:ins w:id="9207" w:author="Red Army" w:date="2012-02-08T19:37:00Z"/>
                    <w:rFonts w:ascii="Times New Roman" w:hAnsi="Times New Roman"/>
                  </w:rPr>
                </w:rPrChange>
              </w:rPr>
            </w:pPr>
            <w:ins w:id="9208" w:author="Red Army" w:date="2012-02-08T19:38:00Z">
              <w:r w:rsidRPr="001A0C52">
                <w:rPr>
                  <w:rFonts w:ascii="Times New Roman" w:hAnsi="Times New Roman"/>
                  <w:sz w:val="24"/>
                  <w:rPrChange w:id="9209" w:author="Red Army" w:date="2012-02-08T20:12:00Z">
                    <w:rPr>
                      <w:rFonts w:ascii="Times New Roman" w:hAnsi="Times New Roman"/>
                    </w:rPr>
                  </w:rPrChange>
                </w:rPr>
                <w:t>The name of equipment which is need for this Teaching Method</w:t>
              </w:r>
            </w:ins>
          </w:p>
        </w:tc>
        <w:tc>
          <w:tcPr>
            <w:tcW w:w="810" w:type="dxa"/>
            <w:tcPrChange w:id="9210" w:author="Phuong Giang" w:date="2012-02-10T23:53:00Z">
              <w:tcPr>
                <w:tcW w:w="810" w:type="dxa"/>
              </w:tcPr>
            </w:tcPrChange>
          </w:tcPr>
          <w:p w:rsidR="00F155FA" w:rsidRPr="001A0C52" w:rsidRDefault="00F155FA" w:rsidP="00F155FA">
            <w:pPr>
              <w:rPr>
                <w:ins w:id="9211" w:author="Red Army" w:date="2012-02-08T19:37:00Z"/>
                <w:rFonts w:ascii="Times New Roman" w:hAnsi="Times New Roman"/>
                <w:sz w:val="24"/>
                <w:rPrChange w:id="9212" w:author="Red Army" w:date="2012-02-08T20:12:00Z">
                  <w:rPr>
                    <w:ins w:id="9213" w:author="Red Army" w:date="2012-02-08T19:37:00Z"/>
                    <w:rFonts w:ascii="Times New Roman" w:hAnsi="Times New Roman"/>
                  </w:rPr>
                </w:rPrChange>
              </w:rPr>
              <w:pPrChange w:id="9214" w:author="Phuong Giang" w:date="2012-02-10T23:48:00Z">
                <w:pPr/>
              </w:pPrChange>
            </w:pPr>
            <w:ins w:id="9215" w:author="Red Army" w:date="2012-02-08T19:38:00Z">
              <w:r w:rsidRPr="001A0C52">
                <w:rPr>
                  <w:rFonts w:ascii="Times New Roman" w:hAnsi="Times New Roman"/>
                  <w:sz w:val="24"/>
                  <w:rPrChange w:id="9216" w:author="Red Army" w:date="2012-02-08T20:12:00Z">
                    <w:rPr>
                      <w:rFonts w:ascii="Times New Roman" w:hAnsi="Times New Roman"/>
                    </w:rPr>
                  </w:rPrChange>
                </w:rPr>
                <w:t>N</w:t>
              </w:r>
              <w:del w:id="9217" w:author="Phuong Giang" w:date="2012-02-10T23:48:00Z">
                <w:r w:rsidRPr="001A0C52" w:rsidDel="00F155FA">
                  <w:rPr>
                    <w:rFonts w:ascii="Times New Roman" w:hAnsi="Times New Roman"/>
                    <w:sz w:val="24"/>
                    <w:rPrChange w:id="9218" w:author="Red Army" w:date="2012-02-08T20:12:00Z">
                      <w:rPr>
                        <w:rFonts w:ascii="Times New Roman" w:hAnsi="Times New Roman"/>
                      </w:rPr>
                    </w:rPrChange>
                  </w:rPr>
                  <w:delText>/A</w:delText>
                </w:r>
              </w:del>
            </w:ins>
          </w:p>
        </w:tc>
        <w:tc>
          <w:tcPr>
            <w:tcW w:w="630" w:type="dxa"/>
            <w:tcPrChange w:id="9219" w:author="Phuong Giang" w:date="2012-02-10T23:53:00Z">
              <w:tcPr>
                <w:tcW w:w="630" w:type="dxa"/>
              </w:tcPr>
            </w:tcPrChange>
          </w:tcPr>
          <w:p w:rsidR="00F155FA" w:rsidRPr="001A0C52" w:rsidRDefault="00F155FA" w:rsidP="00130E1F">
            <w:pPr>
              <w:rPr>
                <w:ins w:id="9220" w:author="Red Army" w:date="2012-02-08T19:37:00Z"/>
                <w:rFonts w:ascii="Times New Roman" w:hAnsi="Times New Roman"/>
                <w:sz w:val="24"/>
                <w:rPrChange w:id="9221" w:author="Red Army" w:date="2012-02-08T20:12:00Z">
                  <w:rPr>
                    <w:ins w:id="9222" w:author="Red Army" w:date="2012-02-08T19:37:00Z"/>
                    <w:rFonts w:ascii="Times New Roman" w:hAnsi="Times New Roman"/>
                  </w:rPr>
                </w:rPrChange>
              </w:rPr>
            </w:pPr>
            <w:ins w:id="9223" w:author="Red Army" w:date="2012-02-08T19:39:00Z">
              <w:r w:rsidRPr="001A0C52">
                <w:rPr>
                  <w:rFonts w:ascii="Times New Roman" w:hAnsi="Times New Roman"/>
                  <w:sz w:val="24"/>
                  <w:rPrChange w:id="9224" w:author="Red Army" w:date="2012-02-08T20:12:00Z">
                    <w:rPr>
                      <w:rFonts w:ascii="Times New Roman" w:hAnsi="Times New Roman"/>
                    </w:rPr>
                  </w:rPrChange>
                </w:rPr>
                <w:t>N</w:t>
              </w:r>
            </w:ins>
          </w:p>
        </w:tc>
        <w:tc>
          <w:tcPr>
            <w:tcW w:w="1080" w:type="dxa"/>
            <w:tcPrChange w:id="9225" w:author="Phuong Giang" w:date="2012-02-10T23:53:00Z">
              <w:tcPr>
                <w:tcW w:w="1260" w:type="dxa"/>
              </w:tcPr>
            </w:tcPrChange>
          </w:tcPr>
          <w:p w:rsidR="00F155FA" w:rsidRPr="001A0C52" w:rsidRDefault="00F155FA" w:rsidP="00130E1F">
            <w:pPr>
              <w:rPr>
                <w:ins w:id="9226" w:author="Red Army" w:date="2012-02-08T19:37:00Z"/>
                <w:rFonts w:ascii="Times New Roman" w:hAnsi="Times New Roman"/>
                <w:sz w:val="24"/>
                <w:rPrChange w:id="9227" w:author="Red Army" w:date="2012-02-08T20:12:00Z">
                  <w:rPr>
                    <w:ins w:id="9228" w:author="Red Army" w:date="2012-02-08T19:37:00Z"/>
                    <w:rFonts w:ascii="Times New Roman" w:hAnsi="Times New Roman"/>
                  </w:rPr>
                </w:rPrChange>
              </w:rPr>
            </w:pPr>
            <w:ins w:id="9229" w:author="Red Army" w:date="2012-02-08T19:38:00Z">
              <w:r w:rsidRPr="001A0C52">
                <w:rPr>
                  <w:rFonts w:ascii="Times New Roman" w:hAnsi="Times New Roman"/>
                  <w:sz w:val="24"/>
                  <w:rPrChange w:id="9230" w:author="Red Army" w:date="2012-02-08T20:12:00Z">
                    <w:rPr>
                      <w:rFonts w:ascii="Times New Roman" w:hAnsi="Times New Roman"/>
                    </w:rPr>
                  </w:rPrChange>
                </w:rPr>
                <w:t>Text</w:t>
              </w:r>
            </w:ins>
          </w:p>
        </w:tc>
        <w:tc>
          <w:tcPr>
            <w:tcW w:w="900" w:type="dxa"/>
            <w:tcPrChange w:id="9231" w:author="Phuong Giang" w:date="2012-02-10T23:53:00Z">
              <w:tcPr>
                <w:tcW w:w="1080" w:type="dxa"/>
              </w:tcPr>
            </w:tcPrChange>
          </w:tcPr>
          <w:p w:rsidR="00F155FA" w:rsidRPr="001A0C52" w:rsidRDefault="00F155FA" w:rsidP="00130E1F">
            <w:pPr>
              <w:rPr>
                <w:ins w:id="9232" w:author="Red Army" w:date="2012-02-08T19:37:00Z"/>
                <w:rFonts w:ascii="Times New Roman" w:hAnsi="Times New Roman"/>
                <w:sz w:val="24"/>
                <w:rPrChange w:id="9233" w:author="Red Army" w:date="2012-02-08T20:12:00Z">
                  <w:rPr>
                    <w:ins w:id="9234" w:author="Red Army" w:date="2012-02-08T19:37:00Z"/>
                    <w:rFonts w:ascii="Times New Roman" w:hAnsi="Times New Roman"/>
                  </w:rPr>
                </w:rPrChange>
              </w:rPr>
            </w:pPr>
            <w:ins w:id="9235" w:author="Red Army" w:date="2012-02-08T19:40:00Z">
              <w:r w:rsidRPr="001A0C52">
                <w:rPr>
                  <w:rFonts w:ascii="Times New Roman" w:hAnsi="Times New Roman"/>
                  <w:sz w:val="24"/>
                  <w:rPrChange w:id="9236" w:author="Red Army" w:date="2012-02-08T20:12:00Z">
                    <w:rPr>
                      <w:rFonts w:ascii="Times New Roman" w:hAnsi="Times New Roman"/>
                    </w:rPr>
                  </w:rPrChange>
                </w:rPr>
                <w:t>N/A</w:t>
              </w:r>
            </w:ins>
          </w:p>
        </w:tc>
        <w:tc>
          <w:tcPr>
            <w:tcW w:w="1080" w:type="dxa"/>
            <w:tcPrChange w:id="9237" w:author="Phuong Giang" w:date="2012-02-10T23:53:00Z">
              <w:tcPr>
                <w:tcW w:w="1080" w:type="dxa"/>
              </w:tcPr>
            </w:tcPrChange>
          </w:tcPr>
          <w:p w:rsidR="00F155FA" w:rsidRPr="001A0C52" w:rsidRDefault="00F155FA" w:rsidP="00130E1F">
            <w:pPr>
              <w:rPr>
                <w:ins w:id="9238" w:author="Red Army" w:date="2012-02-08T19:38:00Z"/>
                <w:rFonts w:ascii="Times New Roman" w:hAnsi="Times New Roman"/>
                <w:sz w:val="24"/>
                <w:rPrChange w:id="9239" w:author="Red Army" w:date="2012-02-08T20:12:00Z">
                  <w:rPr>
                    <w:ins w:id="9240" w:author="Red Army" w:date="2012-02-08T19:38:00Z"/>
                    <w:rFonts w:ascii="Times New Roman" w:hAnsi="Times New Roman"/>
                  </w:rPr>
                </w:rPrChange>
              </w:rPr>
            </w:pPr>
            <w:ins w:id="9241" w:author="Red Army" w:date="2012-02-08T19:40:00Z">
              <w:r w:rsidRPr="001A0C52">
                <w:rPr>
                  <w:rFonts w:ascii="Times New Roman" w:hAnsi="Times New Roman"/>
                  <w:sz w:val="24"/>
                  <w:rPrChange w:id="9242" w:author="Red Army" w:date="2012-02-08T20:12:00Z">
                    <w:rPr>
                      <w:rFonts w:ascii="Times New Roman" w:hAnsi="Times New Roman"/>
                    </w:rPr>
                  </w:rPrChange>
                </w:rPr>
                <w:t>N/A</w:t>
              </w:r>
            </w:ins>
          </w:p>
        </w:tc>
      </w:tr>
      <w:tr w:rsidR="00F155FA" w:rsidRPr="001A0C52" w:rsidTr="00F155FA">
        <w:trPr>
          <w:trHeight w:val="569"/>
          <w:ins w:id="9243" w:author="Red Army" w:date="2012-02-08T19:37:00Z"/>
          <w:trPrChange w:id="9244" w:author="Phuong Giang" w:date="2012-02-10T23:53:00Z">
            <w:trPr>
              <w:trHeight w:val="569"/>
            </w:trPr>
          </w:trPrChange>
        </w:trPr>
        <w:tc>
          <w:tcPr>
            <w:tcW w:w="558" w:type="dxa"/>
            <w:tcPrChange w:id="9245" w:author="Phuong Giang" w:date="2012-02-10T23:53:00Z">
              <w:tcPr>
                <w:tcW w:w="1728" w:type="dxa"/>
              </w:tcPr>
            </w:tcPrChange>
          </w:tcPr>
          <w:p w:rsidR="00F155FA" w:rsidRPr="001A0C52" w:rsidRDefault="00F155FA" w:rsidP="00130E1F">
            <w:pPr>
              <w:rPr>
                <w:ins w:id="9246" w:author="Phuong Giang" w:date="2012-02-10T23:51:00Z"/>
                <w:rFonts w:ascii="Times New Roman" w:hAnsi="Times New Roman"/>
                <w:b/>
                <w:sz w:val="24"/>
                <w:rPrChange w:id="9247" w:author="Red Army" w:date="2012-02-08T20:12:00Z">
                  <w:rPr>
                    <w:ins w:id="9248" w:author="Phuong Giang" w:date="2012-02-10T23:51:00Z"/>
                    <w:rFonts w:ascii="Times New Roman" w:hAnsi="Times New Roman"/>
                    <w:b/>
                    <w:sz w:val="24"/>
                  </w:rPr>
                </w:rPrChange>
              </w:rPr>
            </w:pPr>
            <w:ins w:id="9249" w:author="Phuong Giang" w:date="2012-02-10T23:51:00Z">
              <w:r>
                <w:rPr>
                  <w:rFonts w:ascii="Times New Roman" w:hAnsi="Times New Roman"/>
                  <w:b/>
                  <w:sz w:val="24"/>
                </w:rPr>
                <w:t>5</w:t>
              </w:r>
            </w:ins>
          </w:p>
        </w:tc>
        <w:tc>
          <w:tcPr>
            <w:tcW w:w="1890" w:type="dxa"/>
            <w:tcPrChange w:id="9250" w:author="Phuong Giang" w:date="2012-02-10T23:53:00Z">
              <w:tcPr>
                <w:tcW w:w="1728" w:type="dxa"/>
              </w:tcPr>
            </w:tcPrChange>
          </w:tcPr>
          <w:p w:rsidR="00F155FA" w:rsidRPr="00F155FA" w:rsidRDefault="00F155FA" w:rsidP="00130E1F">
            <w:pPr>
              <w:rPr>
                <w:ins w:id="9251" w:author="Red Army" w:date="2012-02-08T19:37:00Z"/>
                <w:rFonts w:ascii="Times New Roman" w:hAnsi="Times New Roman"/>
                <w:sz w:val="24"/>
                <w:rPrChange w:id="9252" w:author="Phuong Giang" w:date="2012-02-10T23:51:00Z">
                  <w:rPr>
                    <w:ins w:id="9253" w:author="Red Army" w:date="2012-02-08T19:37:00Z"/>
                    <w:rFonts w:ascii="Times New Roman" w:hAnsi="Times New Roman"/>
                  </w:rPr>
                </w:rPrChange>
              </w:rPr>
            </w:pPr>
            <w:ins w:id="9254" w:author="Red Army" w:date="2012-02-08T19:37:00Z">
              <w:r w:rsidRPr="00F155FA">
                <w:rPr>
                  <w:rFonts w:ascii="Times New Roman" w:hAnsi="Times New Roman"/>
                  <w:sz w:val="24"/>
                  <w:rPrChange w:id="9255" w:author="Phuong Giang" w:date="2012-02-10T23:51:00Z">
                    <w:rPr>
                      <w:rFonts w:ascii="Times New Roman" w:hAnsi="Times New Roman"/>
                    </w:rPr>
                  </w:rPrChange>
                </w:rPr>
                <w:t>Prefer Subject</w:t>
              </w:r>
            </w:ins>
          </w:p>
        </w:tc>
        <w:tc>
          <w:tcPr>
            <w:tcW w:w="3420" w:type="dxa"/>
            <w:tcPrChange w:id="9256" w:author="Phuong Giang" w:date="2012-02-10T23:53:00Z">
              <w:tcPr>
                <w:tcW w:w="3870" w:type="dxa"/>
              </w:tcPr>
            </w:tcPrChange>
          </w:tcPr>
          <w:p w:rsidR="00F155FA" w:rsidRPr="001A0C52" w:rsidRDefault="00F155FA" w:rsidP="00130E1F">
            <w:pPr>
              <w:rPr>
                <w:ins w:id="9257" w:author="Red Army" w:date="2012-02-08T19:37:00Z"/>
                <w:rFonts w:ascii="Times New Roman" w:hAnsi="Times New Roman"/>
                <w:sz w:val="24"/>
                <w:rPrChange w:id="9258" w:author="Red Army" w:date="2012-02-08T20:12:00Z">
                  <w:rPr>
                    <w:ins w:id="9259" w:author="Red Army" w:date="2012-02-08T19:37:00Z"/>
                    <w:rFonts w:ascii="Times New Roman" w:hAnsi="Times New Roman"/>
                  </w:rPr>
                </w:rPrChange>
              </w:rPr>
            </w:pPr>
            <w:ins w:id="9260" w:author="Red Army" w:date="2012-02-08T19:38:00Z">
              <w:r w:rsidRPr="001A0C52">
                <w:rPr>
                  <w:rFonts w:ascii="Times New Roman" w:hAnsi="Times New Roman"/>
                  <w:sz w:val="24"/>
                  <w:rPrChange w:id="9261" w:author="Red Army" w:date="2012-02-08T20:12:00Z">
                    <w:rPr>
                      <w:rFonts w:ascii="Times New Roman" w:hAnsi="Times New Roman"/>
                    </w:rPr>
                  </w:rPrChange>
                </w:rPr>
                <w:t xml:space="preserve">The Subject that this Teaching Method is preferred to applied for. </w:t>
              </w:r>
            </w:ins>
          </w:p>
        </w:tc>
        <w:tc>
          <w:tcPr>
            <w:tcW w:w="810" w:type="dxa"/>
            <w:tcPrChange w:id="9262" w:author="Phuong Giang" w:date="2012-02-10T23:53:00Z">
              <w:tcPr>
                <w:tcW w:w="810" w:type="dxa"/>
              </w:tcPr>
            </w:tcPrChange>
          </w:tcPr>
          <w:p w:rsidR="00F155FA" w:rsidRPr="001A0C52" w:rsidRDefault="00F155FA" w:rsidP="00F155FA">
            <w:pPr>
              <w:rPr>
                <w:ins w:id="9263" w:author="Red Army" w:date="2012-02-08T19:37:00Z"/>
                <w:rFonts w:ascii="Times New Roman" w:hAnsi="Times New Roman"/>
                <w:sz w:val="24"/>
                <w:rPrChange w:id="9264" w:author="Red Army" w:date="2012-02-08T20:12:00Z">
                  <w:rPr>
                    <w:ins w:id="9265" w:author="Red Army" w:date="2012-02-08T19:37:00Z"/>
                    <w:rFonts w:ascii="Times New Roman" w:hAnsi="Times New Roman"/>
                  </w:rPr>
                </w:rPrChange>
              </w:rPr>
              <w:pPrChange w:id="9266" w:author="Phuong Giang" w:date="2012-02-10T23:48:00Z">
                <w:pPr/>
              </w:pPrChange>
            </w:pPr>
            <w:ins w:id="9267" w:author="Red Army" w:date="2012-02-08T19:38:00Z">
              <w:r w:rsidRPr="001A0C52">
                <w:rPr>
                  <w:rFonts w:ascii="Times New Roman" w:hAnsi="Times New Roman"/>
                  <w:sz w:val="24"/>
                  <w:rPrChange w:id="9268" w:author="Red Army" w:date="2012-02-08T20:12:00Z">
                    <w:rPr>
                      <w:rFonts w:ascii="Times New Roman" w:hAnsi="Times New Roman"/>
                    </w:rPr>
                  </w:rPrChange>
                </w:rPr>
                <w:t>N</w:t>
              </w:r>
              <w:del w:id="9269" w:author="Phuong Giang" w:date="2012-02-10T23:48:00Z">
                <w:r w:rsidRPr="001A0C52" w:rsidDel="00F155FA">
                  <w:rPr>
                    <w:rFonts w:ascii="Times New Roman" w:hAnsi="Times New Roman"/>
                    <w:sz w:val="24"/>
                    <w:rPrChange w:id="9270" w:author="Red Army" w:date="2012-02-08T20:12:00Z">
                      <w:rPr>
                        <w:rFonts w:ascii="Times New Roman" w:hAnsi="Times New Roman"/>
                      </w:rPr>
                    </w:rPrChange>
                  </w:rPr>
                  <w:delText>/A</w:delText>
                </w:r>
              </w:del>
            </w:ins>
          </w:p>
        </w:tc>
        <w:tc>
          <w:tcPr>
            <w:tcW w:w="630" w:type="dxa"/>
            <w:tcPrChange w:id="9271" w:author="Phuong Giang" w:date="2012-02-10T23:53:00Z">
              <w:tcPr>
                <w:tcW w:w="630" w:type="dxa"/>
              </w:tcPr>
            </w:tcPrChange>
          </w:tcPr>
          <w:p w:rsidR="00F155FA" w:rsidRPr="001A0C52" w:rsidRDefault="00F155FA" w:rsidP="00130E1F">
            <w:pPr>
              <w:rPr>
                <w:ins w:id="9272" w:author="Red Army" w:date="2012-02-08T19:37:00Z"/>
                <w:rFonts w:ascii="Times New Roman" w:hAnsi="Times New Roman"/>
                <w:sz w:val="24"/>
                <w:rPrChange w:id="9273" w:author="Red Army" w:date="2012-02-08T20:12:00Z">
                  <w:rPr>
                    <w:ins w:id="9274" w:author="Red Army" w:date="2012-02-08T19:37:00Z"/>
                    <w:rFonts w:ascii="Times New Roman" w:hAnsi="Times New Roman"/>
                  </w:rPr>
                </w:rPrChange>
              </w:rPr>
            </w:pPr>
            <w:ins w:id="9275" w:author="Red Army" w:date="2012-02-08T19:39:00Z">
              <w:r w:rsidRPr="001A0C52">
                <w:rPr>
                  <w:rFonts w:ascii="Times New Roman" w:hAnsi="Times New Roman"/>
                  <w:sz w:val="24"/>
                  <w:rPrChange w:id="9276" w:author="Red Army" w:date="2012-02-08T20:12:00Z">
                    <w:rPr>
                      <w:rFonts w:ascii="Times New Roman" w:hAnsi="Times New Roman"/>
                    </w:rPr>
                  </w:rPrChange>
                </w:rPr>
                <w:t>N</w:t>
              </w:r>
            </w:ins>
          </w:p>
        </w:tc>
        <w:tc>
          <w:tcPr>
            <w:tcW w:w="1080" w:type="dxa"/>
            <w:tcPrChange w:id="9277" w:author="Phuong Giang" w:date="2012-02-10T23:53:00Z">
              <w:tcPr>
                <w:tcW w:w="1260" w:type="dxa"/>
              </w:tcPr>
            </w:tcPrChange>
          </w:tcPr>
          <w:p w:rsidR="00F155FA" w:rsidRPr="001A0C52" w:rsidRDefault="00F155FA" w:rsidP="00130E1F">
            <w:pPr>
              <w:rPr>
                <w:ins w:id="9278" w:author="Red Army" w:date="2012-02-08T19:37:00Z"/>
                <w:rFonts w:ascii="Times New Roman" w:hAnsi="Times New Roman"/>
                <w:sz w:val="24"/>
                <w:rPrChange w:id="9279" w:author="Red Army" w:date="2012-02-08T20:12:00Z">
                  <w:rPr>
                    <w:ins w:id="9280" w:author="Red Army" w:date="2012-02-08T19:37:00Z"/>
                    <w:rFonts w:ascii="Times New Roman" w:hAnsi="Times New Roman"/>
                  </w:rPr>
                </w:rPrChange>
              </w:rPr>
            </w:pPr>
            <w:ins w:id="9281" w:author="Red Army" w:date="2012-02-08T19:38:00Z">
              <w:r w:rsidRPr="001A0C52">
                <w:rPr>
                  <w:rFonts w:ascii="Times New Roman" w:hAnsi="Times New Roman"/>
                  <w:sz w:val="24"/>
                  <w:rPrChange w:id="9282" w:author="Red Army" w:date="2012-02-08T20:12:00Z">
                    <w:rPr>
                      <w:rFonts w:ascii="Times New Roman" w:hAnsi="Times New Roman"/>
                    </w:rPr>
                  </w:rPrChange>
                </w:rPr>
                <w:t>Text</w:t>
              </w:r>
            </w:ins>
          </w:p>
        </w:tc>
        <w:tc>
          <w:tcPr>
            <w:tcW w:w="900" w:type="dxa"/>
            <w:tcPrChange w:id="9283" w:author="Phuong Giang" w:date="2012-02-10T23:53:00Z">
              <w:tcPr>
                <w:tcW w:w="1080" w:type="dxa"/>
              </w:tcPr>
            </w:tcPrChange>
          </w:tcPr>
          <w:p w:rsidR="00F155FA" w:rsidRPr="001A0C52" w:rsidRDefault="00F155FA" w:rsidP="00130E1F">
            <w:pPr>
              <w:rPr>
                <w:ins w:id="9284" w:author="Red Army" w:date="2012-02-08T19:37:00Z"/>
                <w:rFonts w:ascii="Times New Roman" w:hAnsi="Times New Roman"/>
                <w:sz w:val="24"/>
                <w:rPrChange w:id="9285" w:author="Red Army" w:date="2012-02-08T20:12:00Z">
                  <w:rPr>
                    <w:ins w:id="9286" w:author="Red Army" w:date="2012-02-08T19:37:00Z"/>
                    <w:rFonts w:ascii="Times New Roman" w:hAnsi="Times New Roman"/>
                  </w:rPr>
                </w:rPrChange>
              </w:rPr>
            </w:pPr>
            <w:ins w:id="9287" w:author="Red Army" w:date="2012-02-08T19:40:00Z">
              <w:r w:rsidRPr="001A0C52">
                <w:rPr>
                  <w:rFonts w:ascii="Times New Roman" w:hAnsi="Times New Roman"/>
                  <w:sz w:val="24"/>
                  <w:rPrChange w:id="9288" w:author="Red Army" w:date="2012-02-08T20:12:00Z">
                    <w:rPr>
                      <w:rFonts w:ascii="Times New Roman" w:hAnsi="Times New Roman"/>
                    </w:rPr>
                  </w:rPrChange>
                </w:rPr>
                <w:t>N/A</w:t>
              </w:r>
            </w:ins>
          </w:p>
        </w:tc>
        <w:tc>
          <w:tcPr>
            <w:tcW w:w="1080" w:type="dxa"/>
            <w:tcPrChange w:id="9289" w:author="Phuong Giang" w:date="2012-02-10T23:53:00Z">
              <w:tcPr>
                <w:tcW w:w="1080" w:type="dxa"/>
              </w:tcPr>
            </w:tcPrChange>
          </w:tcPr>
          <w:p w:rsidR="00F155FA" w:rsidRPr="001A0C52" w:rsidRDefault="00F155FA" w:rsidP="00130E1F">
            <w:pPr>
              <w:rPr>
                <w:ins w:id="9290" w:author="Red Army" w:date="2012-02-08T19:38:00Z"/>
                <w:rFonts w:ascii="Times New Roman" w:hAnsi="Times New Roman"/>
                <w:sz w:val="24"/>
                <w:rPrChange w:id="9291" w:author="Red Army" w:date="2012-02-08T20:12:00Z">
                  <w:rPr>
                    <w:ins w:id="9292" w:author="Red Army" w:date="2012-02-08T19:38:00Z"/>
                    <w:rFonts w:ascii="Times New Roman" w:hAnsi="Times New Roman"/>
                  </w:rPr>
                </w:rPrChange>
              </w:rPr>
            </w:pPr>
            <w:ins w:id="9293" w:author="Red Army" w:date="2012-02-08T19:40:00Z">
              <w:r w:rsidRPr="001A0C52">
                <w:rPr>
                  <w:rFonts w:ascii="Times New Roman" w:hAnsi="Times New Roman"/>
                  <w:sz w:val="24"/>
                  <w:rPrChange w:id="9294" w:author="Red Army" w:date="2012-02-08T20:12:00Z">
                    <w:rPr>
                      <w:rFonts w:ascii="Times New Roman" w:hAnsi="Times New Roman"/>
                    </w:rPr>
                  </w:rPrChange>
                </w:rPr>
                <w:t>N/A</w:t>
              </w:r>
            </w:ins>
          </w:p>
        </w:tc>
      </w:tr>
      <w:tr w:rsidR="00F155FA" w:rsidRPr="001A0C52" w:rsidTr="00F155FA">
        <w:trPr>
          <w:trHeight w:val="569"/>
          <w:ins w:id="9295" w:author="Red Army" w:date="2012-02-08T19:37:00Z"/>
          <w:trPrChange w:id="9296" w:author="Phuong Giang" w:date="2012-02-10T23:53:00Z">
            <w:trPr>
              <w:trHeight w:val="569"/>
            </w:trPr>
          </w:trPrChange>
        </w:trPr>
        <w:tc>
          <w:tcPr>
            <w:tcW w:w="558" w:type="dxa"/>
            <w:tcPrChange w:id="9297" w:author="Phuong Giang" w:date="2012-02-10T23:53:00Z">
              <w:tcPr>
                <w:tcW w:w="1728" w:type="dxa"/>
              </w:tcPr>
            </w:tcPrChange>
          </w:tcPr>
          <w:p w:rsidR="00F155FA" w:rsidRPr="001A0C52" w:rsidRDefault="00F155FA" w:rsidP="00130E1F">
            <w:pPr>
              <w:rPr>
                <w:ins w:id="9298" w:author="Phuong Giang" w:date="2012-02-10T23:51:00Z"/>
                <w:rFonts w:ascii="Times New Roman" w:hAnsi="Times New Roman"/>
                <w:b/>
                <w:sz w:val="24"/>
                <w:rPrChange w:id="9299" w:author="Red Army" w:date="2012-02-08T20:12:00Z">
                  <w:rPr>
                    <w:ins w:id="9300" w:author="Phuong Giang" w:date="2012-02-10T23:51:00Z"/>
                    <w:rFonts w:ascii="Times New Roman" w:hAnsi="Times New Roman"/>
                    <w:b/>
                    <w:sz w:val="24"/>
                  </w:rPr>
                </w:rPrChange>
              </w:rPr>
            </w:pPr>
            <w:ins w:id="9301" w:author="Phuong Giang" w:date="2012-02-10T23:51:00Z">
              <w:r>
                <w:rPr>
                  <w:rFonts w:ascii="Times New Roman" w:hAnsi="Times New Roman"/>
                  <w:b/>
                  <w:sz w:val="24"/>
                </w:rPr>
                <w:t>6</w:t>
              </w:r>
            </w:ins>
          </w:p>
        </w:tc>
        <w:tc>
          <w:tcPr>
            <w:tcW w:w="1890" w:type="dxa"/>
            <w:tcPrChange w:id="9302" w:author="Phuong Giang" w:date="2012-02-10T23:53:00Z">
              <w:tcPr>
                <w:tcW w:w="1728" w:type="dxa"/>
              </w:tcPr>
            </w:tcPrChange>
          </w:tcPr>
          <w:p w:rsidR="00F155FA" w:rsidRPr="00F155FA" w:rsidRDefault="00F155FA" w:rsidP="00130E1F">
            <w:pPr>
              <w:rPr>
                <w:ins w:id="9303" w:author="Red Army" w:date="2012-02-08T19:37:00Z"/>
                <w:rFonts w:ascii="Times New Roman" w:hAnsi="Times New Roman"/>
                <w:sz w:val="24"/>
                <w:rPrChange w:id="9304" w:author="Phuong Giang" w:date="2012-02-10T23:51:00Z">
                  <w:rPr>
                    <w:ins w:id="9305" w:author="Red Army" w:date="2012-02-08T19:37:00Z"/>
                    <w:rFonts w:ascii="Times New Roman" w:hAnsi="Times New Roman"/>
                  </w:rPr>
                </w:rPrChange>
              </w:rPr>
            </w:pPr>
            <w:ins w:id="9306" w:author="Red Army" w:date="2012-02-08T19:37:00Z">
              <w:r w:rsidRPr="00F155FA">
                <w:rPr>
                  <w:rFonts w:ascii="Times New Roman" w:hAnsi="Times New Roman"/>
                  <w:sz w:val="24"/>
                  <w:rPrChange w:id="9307" w:author="Phuong Giang" w:date="2012-02-10T23:51:00Z">
                    <w:rPr>
                      <w:rFonts w:ascii="Times New Roman" w:hAnsi="Times New Roman"/>
                    </w:rPr>
                  </w:rPrChange>
                </w:rPr>
                <w:t>Prefer Class Level</w:t>
              </w:r>
            </w:ins>
          </w:p>
        </w:tc>
        <w:tc>
          <w:tcPr>
            <w:tcW w:w="3420" w:type="dxa"/>
            <w:tcPrChange w:id="9308" w:author="Phuong Giang" w:date="2012-02-10T23:53:00Z">
              <w:tcPr>
                <w:tcW w:w="3870" w:type="dxa"/>
              </w:tcPr>
            </w:tcPrChange>
          </w:tcPr>
          <w:p w:rsidR="00F155FA" w:rsidRPr="001A0C52" w:rsidRDefault="00F155FA" w:rsidP="00130E1F">
            <w:pPr>
              <w:rPr>
                <w:ins w:id="9309" w:author="Red Army" w:date="2012-02-08T19:37:00Z"/>
                <w:rFonts w:ascii="Times New Roman" w:hAnsi="Times New Roman"/>
                <w:sz w:val="24"/>
                <w:rPrChange w:id="9310" w:author="Red Army" w:date="2012-02-08T20:12:00Z">
                  <w:rPr>
                    <w:ins w:id="9311" w:author="Red Army" w:date="2012-02-08T19:37:00Z"/>
                    <w:rFonts w:ascii="Times New Roman" w:hAnsi="Times New Roman"/>
                  </w:rPr>
                </w:rPrChange>
              </w:rPr>
            </w:pPr>
            <w:ins w:id="9312" w:author="Red Army" w:date="2012-02-08T19:38:00Z">
              <w:r w:rsidRPr="001A0C52">
                <w:rPr>
                  <w:rFonts w:ascii="Times New Roman" w:hAnsi="Times New Roman"/>
                  <w:sz w:val="24"/>
                  <w:rPrChange w:id="9313" w:author="Red Army" w:date="2012-02-08T20:12:00Z">
                    <w:rPr>
                      <w:rFonts w:ascii="Times New Roman" w:hAnsi="Times New Roman"/>
                    </w:rPr>
                  </w:rPrChange>
                </w:rPr>
                <w:t>The Class Level that this Teaching Method is preferred to applied for.</w:t>
              </w:r>
            </w:ins>
          </w:p>
        </w:tc>
        <w:tc>
          <w:tcPr>
            <w:tcW w:w="810" w:type="dxa"/>
            <w:tcPrChange w:id="9314" w:author="Phuong Giang" w:date="2012-02-10T23:53:00Z">
              <w:tcPr>
                <w:tcW w:w="810" w:type="dxa"/>
              </w:tcPr>
            </w:tcPrChange>
          </w:tcPr>
          <w:p w:rsidR="00F155FA" w:rsidRPr="001A0C52" w:rsidRDefault="00F155FA" w:rsidP="00F155FA">
            <w:pPr>
              <w:rPr>
                <w:ins w:id="9315" w:author="Red Army" w:date="2012-02-08T19:37:00Z"/>
                <w:rFonts w:ascii="Times New Roman" w:hAnsi="Times New Roman"/>
                <w:sz w:val="24"/>
                <w:rPrChange w:id="9316" w:author="Red Army" w:date="2012-02-08T20:12:00Z">
                  <w:rPr>
                    <w:ins w:id="9317" w:author="Red Army" w:date="2012-02-08T19:37:00Z"/>
                    <w:rFonts w:ascii="Times New Roman" w:hAnsi="Times New Roman"/>
                  </w:rPr>
                </w:rPrChange>
              </w:rPr>
              <w:pPrChange w:id="9318" w:author="Phuong Giang" w:date="2012-02-10T23:48:00Z">
                <w:pPr/>
              </w:pPrChange>
            </w:pPr>
            <w:ins w:id="9319" w:author="Red Army" w:date="2012-02-08T19:38:00Z">
              <w:r w:rsidRPr="001A0C52">
                <w:rPr>
                  <w:rFonts w:ascii="Times New Roman" w:hAnsi="Times New Roman"/>
                  <w:sz w:val="24"/>
                  <w:rPrChange w:id="9320" w:author="Red Army" w:date="2012-02-08T20:12:00Z">
                    <w:rPr>
                      <w:rFonts w:ascii="Times New Roman" w:hAnsi="Times New Roman"/>
                    </w:rPr>
                  </w:rPrChange>
                </w:rPr>
                <w:t>N</w:t>
              </w:r>
              <w:del w:id="9321" w:author="Phuong Giang" w:date="2012-02-10T23:48:00Z">
                <w:r w:rsidRPr="001A0C52" w:rsidDel="00F155FA">
                  <w:rPr>
                    <w:rFonts w:ascii="Times New Roman" w:hAnsi="Times New Roman"/>
                    <w:sz w:val="24"/>
                    <w:rPrChange w:id="9322" w:author="Red Army" w:date="2012-02-08T20:12:00Z">
                      <w:rPr>
                        <w:rFonts w:ascii="Times New Roman" w:hAnsi="Times New Roman"/>
                      </w:rPr>
                    </w:rPrChange>
                  </w:rPr>
                  <w:delText>/A</w:delText>
                </w:r>
              </w:del>
            </w:ins>
          </w:p>
        </w:tc>
        <w:tc>
          <w:tcPr>
            <w:tcW w:w="630" w:type="dxa"/>
            <w:tcPrChange w:id="9323" w:author="Phuong Giang" w:date="2012-02-10T23:53:00Z">
              <w:tcPr>
                <w:tcW w:w="630" w:type="dxa"/>
              </w:tcPr>
            </w:tcPrChange>
          </w:tcPr>
          <w:p w:rsidR="00F155FA" w:rsidRPr="001A0C52" w:rsidRDefault="00F155FA" w:rsidP="00130E1F">
            <w:pPr>
              <w:rPr>
                <w:ins w:id="9324" w:author="Red Army" w:date="2012-02-08T19:37:00Z"/>
                <w:rFonts w:ascii="Times New Roman" w:hAnsi="Times New Roman"/>
                <w:sz w:val="24"/>
                <w:rPrChange w:id="9325" w:author="Red Army" w:date="2012-02-08T20:12:00Z">
                  <w:rPr>
                    <w:ins w:id="9326" w:author="Red Army" w:date="2012-02-08T19:37:00Z"/>
                    <w:rFonts w:ascii="Times New Roman" w:hAnsi="Times New Roman"/>
                  </w:rPr>
                </w:rPrChange>
              </w:rPr>
            </w:pPr>
            <w:ins w:id="9327" w:author="Red Army" w:date="2012-02-08T19:39:00Z">
              <w:r w:rsidRPr="001A0C52">
                <w:rPr>
                  <w:rFonts w:ascii="Times New Roman" w:hAnsi="Times New Roman"/>
                  <w:sz w:val="24"/>
                  <w:rPrChange w:id="9328" w:author="Red Army" w:date="2012-02-08T20:12:00Z">
                    <w:rPr>
                      <w:rFonts w:ascii="Times New Roman" w:hAnsi="Times New Roman"/>
                    </w:rPr>
                  </w:rPrChange>
                </w:rPr>
                <w:t>N</w:t>
              </w:r>
            </w:ins>
          </w:p>
        </w:tc>
        <w:tc>
          <w:tcPr>
            <w:tcW w:w="1080" w:type="dxa"/>
            <w:tcPrChange w:id="9329" w:author="Phuong Giang" w:date="2012-02-10T23:53:00Z">
              <w:tcPr>
                <w:tcW w:w="1260" w:type="dxa"/>
              </w:tcPr>
            </w:tcPrChange>
          </w:tcPr>
          <w:p w:rsidR="00F155FA" w:rsidRPr="001A0C52" w:rsidRDefault="00F155FA" w:rsidP="00130E1F">
            <w:pPr>
              <w:rPr>
                <w:ins w:id="9330" w:author="Red Army" w:date="2012-02-08T19:37:00Z"/>
                <w:rFonts w:ascii="Times New Roman" w:hAnsi="Times New Roman"/>
                <w:sz w:val="24"/>
                <w:rPrChange w:id="9331" w:author="Red Army" w:date="2012-02-08T20:12:00Z">
                  <w:rPr>
                    <w:ins w:id="9332" w:author="Red Army" w:date="2012-02-08T19:37:00Z"/>
                    <w:rFonts w:ascii="Times New Roman" w:hAnsi="Times New Roman"/>
                  </w:rPr>
                </w:rPrChange>
              </w:rPr>
            </w:pPr>
            <w:ins w:id="9333" w:author="Red Army" w:date="2012-02-08T19:38:00Z">
              <w:r w:rsidRPr="001A0C52">
                <w:rPr>
                  <w:rFonts w:ascii="Times New Roman" w:hAnsi="Times New Roman"/>
                  <w:sz w:val="24"/>
                  <w:rPrChange w:id="9334" w:author="Red Army" w:date="2012-02-08T20:12:00Z">
                    <w:rPr>
                      <w:rFonts w:ascii="Times New Roman" w:hAnsi="Times New Roman"/>
                    </w:rPr>
                  </w:rPrChange>
                </w:rPr>
                <w:t>Numeric</w:t>
              </w:r>
            </w:ins>
          </w:p>
        </w:tc>
        <w:tc>
          <w:tcPr>
            <w:tcW w:w="900" w:type="dxa"/>
            <w:tcPrChange w:id="9335" w:author="Phuong Giang" w:date="2012-02-10T23:53:00Z">
              <w:tcPr>
                <w:tcW w:w="1080" w:type="dxa"/>
              </w:tcPr>
            </w:tcPrChange>
          </w:tcPr>
          <w:p w:rsidR="00F155FA" w:rsidRPr="001A0C52" w:rsidRDefault="00F155FA" w:rsidP="00130E1F">
            <w:pPr>
              <w:rPr>
                <w:ins w:id="9336" w:author="Red Army" w:date="2012-02-08T19:37:00Z"/>
                <w:rFonts w:ascii="Times New Roman" w:hAnsi="Times New Roman"/>
                <w:sz w:val="24"/>
                <w:rPrChange w:id="9337" w:author="Red Army" w:date="2012-02-08T20:12:00Z">
                  <w:rPr>
                    <w:ins w:id="9338" w:author="Red Army" w:date="2012-02-08T19:37:00Z"/>
                    <w:rFonts w:ascii="Times New Roman" w:hAnsi="Times New Roman"/>
                  </w:rPr>
                </w:rPrChange>
              </w:rPr>
            </w:pPr>
            <w:ins w:id="9339" w:author="Red Army" w:date="2012-02-08T19:40:00Z">
              <w:r w:rsidRPr="001A0C52">
                <w:rPr>
                  <w:rFonts w:ascii="Times New Roman" w:hAnsi="Times New Roman"/>
                  <w:sz w:val="24"/>
                  <w:rPrChange w:id="9340" w:author="Red Army" w:date="2012-02-08T20:12:00Z">
                    <w:rPr>
                      <w:rFonts w:ascii="Times New Roman" w:hAnsi="Times New Roman"/>
                    </w:rPr>
                  </w:rPrChange>
                </w:rPr>
                <w:t>Fixed</w:t>
              </w:r>
            </w:ins>
          </w:p>
        </w:tc>
        <w:tc>
          <w:tcPr>
            <w:tcW w:w="1080" w:type="dxa"/>
            <w:tcPrChange w:id="9341" w:author="Phuong Giang" w:date="2012-02-10T23:53:00Z">
              <w:tcPr>
                <w:tcW w:w="1080" w:type="dxa"/>
              </w:tcPr>
            </w:tcPrChange>
          </w:tcPr>
          <w:p w:rsidR="00F155FA" w:rsidRPr="001A0C52" w:rsidRDefault="00F155FA" w:rsidP="00130E1F">
            <w:pPr>
              <w:rPr>
                <w:ins w:id="9342" w:author="Red Army" w:date="2012-02-08T19:38:00Z"/>
                <w:rFonts w:ascii="Times New Roman" w:hAnsi="Times New Roman"/>
                <w:sz w:val="24"/>
                <w:rPrChange w:id="9343" w:author="Red Army" w:date="2012-02-08T20:12:00Z">
                  <w:rPr>
                    <w:ins w:id="9344" w:author="Red Army" w:date="2012-02-08T19:38:00Z"/>
                    <w:rFonts w:ascii="Times New Roman" w:hAnsi="Times New Roman"/>
                  </w:rPr>
                </w:rPrChange>
              </w:rPr>
            </w:pPr>
            <w:ins w:id="9345" w:author="Red Army" w:date="2012-02-08T19:40:00Z">
              <w:r w:rsidRPr="001A0C52">
                <w:rPr>
                  <w:rFonts w:ascii="Times New Roman" w:hAnsi="Times New Roman"/>
                  <w:sz w:val="24"/>
                  <w:rPrChange w:id="9346" w:author="Red Army" w:date="2012-02-08T20:12:00Z">
                    <w:rPr>
                      <w:rFonts w:ascii="Times New Roman" w:hAnsi="Times New Roman"/>
                    </w:rPr>
                  </w:rPrChange>
                </w:rPr>
                <w:t>N/A</w:t>
              </w:r>
            </w:ins>
          </w:p>
        </w:tc>
      </w:tr>
      <w:tr w:rsidR="00F155FA" w:rsidRPr="001A0C52" w:rsidTr="00F155FA">
        <w:trPr>
          <w:trHeight w:val="569"/>
          <w:ins w:id="9347" w:author="Phuong Giang" w:date="2012-02-10T23:44:00Z"/>
          <w:trPrChange w:id="9348" w:author="Phuong Giang" w:date="2012-02-10T23:53:00Z">
            <w:trPr>
              <w:trHeight w:val="569"/>
            </w:trPr>
          </w:trPrChange>
        </w:trPr>
        <w:tc>
          <w:tcPr>
            <w:tcW w:w="558" w:type="dxa"/>
            <w:tcPrChange w:id="9349" w:author="Phuong Giang" w:date="2012-02-10T23:53:00Z">
              <w:tcPr>
                <w:tcW w:w="1728" w:type="dxa"/>
              </w:tcPr>
            </w:tcPrChange>
          </w:tcPr>
          <w:p w:rsidR="00F155FA" w:rsidRDefault="00F155FA" w:rsidP="00130E1F">
            <w:pPr>
              <w:rPr>
                <w:ins w:id="9350" w:author="Phuong Giang" w:date="2012-02-10T23:51:00Z"/>
                <w:rFonts w:ascii="Times New Roman" w:hAnsi="Times New Roman"/>
                <w:b/>
                <w:sz w:val="24"/>
              </w:rPr>
            </w:pPr>
            <w:ins w:id="9351" w:author="Phuong Giang" w:date="2012-02-10T23:51:00Z">
              <w:r>
                <w:rPr>
                  <w:rFonts w:ascii="Times New Roman" w:hAnsi="Times New Roman"/>
                  <w:b/>
                  <w:sz w:val="24"/>
                </w:rPr>
                <w:t>7</w:t>
              </w:r>
            </w:ins>
          </w:p>
        </w:tc>
        <w:tc>
          <w:tcPr>
            <w:tcW w:w="1890" w:type="dxa"/>
            <w:tcPrChange w:id="9352" w:author="Phuong Giang" w:date="2012-02-10T23:53:00Z">
              <w:tcPr>
                <w:tcW w:w="1728" w:type="dxa"/>
              </w:tcPr>
            </w:tcPrChange>
          </w:tcPr>
          <w:p w:rsidR="00F155FA" w:rsidRPr="00F155FA" w:rsidRDefault="00F155FA" w:rsidP="00130E1F">
            <w:pPr>
              <w:rPr>
                <w:ins w:id="9353" w:author="Phuong Giang" w:date="2012-02-10T23:44:00Z"/>
                <w:rFonts w:ascii="Times New Roman" w:hAnsi="Times New Roman"/>
                <w:sz w:val="24"/>
                <w:rPrChange w:id="9354" w:author="Phuong Giang" w:date="2012-02-10T23:51:00Z">
                  <w:rPr>
                    <w:ins w:id="9355" w:author="Phuong Giang" w:date="2012-02-10T23:44:00Z"/>
                    <w:rFonts w:ascii="Times New Roman" w:hAnsi="Times New Roman"/>
                    <w:b/>
                    <w:sz w:val="24"/>
                  </w:rPr>
                </w:rPrChange>
              </w:rPr>
            </w:pPr>
            <w:ins w:id="9356" w:author="Phuong Giang" w:date="2012-02-10T23:44:00Z">
              <w:r w:rsidRPr="00F155FA">
                <w:rPr>
                  <w:rFonts w:ascii="Times New Roman" w:hAnsi="Times New Roman"/>
                  <w:sz w:val="24"/>
                  <w:rPrChange w:id="9357" w:author="Phuong Giang" w:date="2012-02-10T23:51:00Z">
                    <w:rPr>
                      <w:rFonts w:ascii="Times New Roman" w:hAnsi="Times New Roman"/>
                      <w:b/>
                      <w:sz w:val="24"/>
                    </w:rPr>
                  </w:rPrChange>
                </w:rPr>
                <w:t>Note</w:t>
              </w:r>
            </w:ins>
          </w:p>
        </w:tc>
        <w:tc>
          <w:tcPr>
            <w:tcW w:w="3420" w:type="dxa"/>
            <w:tcPrChange w:id="9358" w:author="Phuong Giang" w:date="2012-02-10T23:53:00Z">
              <w:tcPr>
                <w:tcW w:w="3870" w:type="dxa"/>
              </w:tcPr>
            </w:tcPrChange>
          </w:tcPr>
          <w:p w:rsidR="00F155FA" w:rsidRPr="001A0C52" w:rsidRDefault="00F155FA" w:rsidP="00130E1F">
            <w:pPr>
              <w:rPr>
                <w:ins w:id="9359" w:author="Phuong Giang" w:date="2012-02-10T23:44:00Z"/>
                <w:rFonts w:ascii="Times New Roman" w:hAnsi="Times New Roman"/>
                <w:sz w:val="24"/>
                <w:rPrChange w:id="9360" w:author="Red Army" w:date="2012-02-08T20:12:00Z">
                  <w:rPr>
                    <w:ins w:id="9361" w:author="Phuong Giang" w:date="2012-02-10T23:44:00Z"/>
                    <w:rFonts w:ascii="Times New Roman" w:hAnsi="Times New Roman"/>
                    <w:sz w:val="24"/>
                  </w:rPr>
                </w:rPrChange>
              </w:rPr>
            </w:pPr>
            <w:ins w:id="9362" w:author="Phuong Giang" w:date="2012-02-10T23:44:00Z">
              <w:r>
                <w:rPr>
                  <w:rFonts w:ascii="Times New Roman" w:hAnsi="Times New Roman"/>
                  <w:sz w:val="24"/>
                </w:rPr>
                <w:t>User’s note about the teaching method</w:t>
              </w:r>
            </w:ins>
          </w:p>
        </w:tc>
        <w:tc>
          <w:tcPr>
            <w:tcW w:w="810" w:type="dxa"/>
            <w:tcPrChange w:id="9363" w:author="Phuong Giang" w:date="2012-02-10T23:53:00Z">
              <w:tcPr>
                <w:tcW w:w="810" w:type="dxa"/>
              </w:tcPr>
            </w:tcPrChange>
          </w:tcPr>
          <w:p w:rsidR="00F155FA" w:rsidRPr="001A0C52" w:rsidRDefault="00F155FA" w:rsidP="00F155FA">
            <w:pPr>
              <w:rPr>
                <w:ins w:id="9364" w:author="Phuong Giang" w:date="2012-02-10T23:44:00Z"/>
                <w:rFonts w:ascii="Times New Roman" w:hAnsi="Times New Roman"/>
                <w:sz w:val="24"/>
                <w:rPrChange w:id="9365" w:author="Red Army" w:date="2012-02-08T20:12:00Z">
                  <w:rPr>
                    <w:ins w:id="9366" w:author="Phuong Giang" w:date="2012-02-10T23:44:00Z"/>
                    <w:rFonts w:ascii="Times New Roman" w:hAnsi="Times New Roman"/>
                    <w:sz w:val="24"/>
                  </w:rPr>
                </w:rPrChange>
              </w:rPr>
              <w:pPrChange w:id="9367" w:author="Phuong Giang" w:date="2012-02-10T23:48:00Z">
                <w:pPr/>
              </w:pPrChange>
            </w:pPr>
            <w:ins w:id="9368" w:author="Phuong Giang" w:date="2012-02-10T23:44:00Z">
              <w:r>
                <w:rPr>
                  <w:rFonts w:ascii="Times New Roman" w:hAnsi="Times New Roman"/>
                  <w:sz w:val="24"/>
                </w:rPr>
                <w:t>N</w:t>
              </w:r>
            </w:ins>
          </w:p>
        </w:tc>
        <w:tc>
          <w:tcPr>
            <w:tcW w:w="630" w:type="dxa"/>
            <w:tcPrChange w:id="9369" w:author="Phuong Giang" w:date="2012-02-10T23:53:00Z">
              <w:tcPr>
                <w:tcW w:w="630" w:type="dxa"/>
              </w:tcPr>
            </w:tcPrChange>
          </w:tcPr>
          <w:p w:rsidR="00F155FA" w:rsidRPr="001A0C52" w:rsidRDefault="00F155FA" w:rsidP="00130E1F">
            <w:pPr>
              <w:rPr>
                <w:ins w:id="9370" w:author="Phuong Giang" w:date="2012-02-10T23:44:00Z"/>
                <w:rFonts w:ascii="Times New Roman" w:hAnsi="Times New Roman"/>
                <w:sz w:val="24"/>
                <w:rPrChange w:id="9371" w:author="Red Army" w:date="2012-02-08T20:12:00Z">
                  <w:rPr>
                    <w:ins w:id="9372" w:author="Phuong Giang" w:date="2012-02-10T23:44:00Z"/>
                    <w:rFonts w:ascii="Times New Roman" w:hAnsi="Times New Roman"/>
                    <w:sz w:val="24"/>
                  </w:rPr>
                </w:rPrChange>
              </w:rPr>
            </w:pPr>
            <w:ins w:id="9373" w:author="Phuong Giang" w:date="2012-02-10T23:44:00Z">
              <w:r>
                <w:rPr>
                  <w:rFonts w:ascii="Times New Roman" w:hAnsi="Times New Roman"/>
                  <w:sz w:val="24"/>
                </w:rPr>
                <w:t>N</w:t>
              </w:r>
            </w:ins>
          </w:p>
        </w:tc>
        <w:tc>
          <w:tcPr>
            <w:tcW w:w="1080" w:type="dxa"/>
            <w:tcPrChange w:id="9374" w:author="Phuong Giang" w:date="2012-02-10T23:53:00Z">
              <w:tcPr>
                <w:tcW w:w="1260" w:type="dxa"/>
              </w:tcPr>
            </w:tcPrChange>
          </w:tcPr>
          <w:p w:rsidR="00F155FA" w:rsidRPr="001A0C52" w:rsidRDefault="00F155FA" w:rsidP="00130E1F">
            <w:pPr>
              <w:rPr>
                <w:ins w:id="9375" w:author="Phuong Giang" w:date="2012-02-10T23:44:00Z"/>
                <w:rFonts w:ascii="Times New Roman" w:hAnsi="Times New Roman"/>
                <w:sz w:val="24"/>
                <w:rPrChange w:id="9376" w:author="Red Army" w:date="2012-02-08T20:12:00Z">
                  <w:rPr>
                    <w:ins w:id="9377" w:author="Phuong Giang" w:date="2012-02-10T23:44:00Z"/>
                    <w:rFonts w:ascii="Times New Roman" w:hAnsi="Times New Roman"/>
                    <w:sz w:val="24"/>
                  </w:rPr>
                </w:rPrChange>
              </w:rPr>
            </w:pPr>
            <w:ins w:id="9378" w:author="Phuong Giang" w:date="2012-02-10T23:44:00Z">
              <w:r>
                <w:rPr>
                  <w:rFonts w:ascii="Times New Roman" w:hAnsi="Times New Roman"/>
                  <w:sz w:val="24"/>
                </w:rPr>
                <w:t>Text</w:t>
              </w:r>
            </w:ins>
          </w:p>
        </w:tc>
        <w:tc>
          <w:tcPr>
            <w:tcW w:w="900" w:type="dxa"/>
            <w:tcPrChange w:id="9379" w:author="Phuong Giang" w:date="2012-02-10T23:53:00Z">
              <w:tcPr>
                <w:tcW w:w="1080" w:type="dxa"/>
              </w:tcPr>
            </w:tcPrChange>
          </w:tcPr>
          <w:p w:rsidR="00F155FA" w:rsidRPr="001A0C52" w:rsidRDefault="00F155FA" w:rsidP="00130E1F">
            <w:pPr>
              <w:rPr>
                <w:ins w:id="9380" w:author="Phuong Giang" w:date="2012-02-10T23:44:00Z"/>
                <w:rFonts w:ascii="Times New Roman" w:hAnsi="Times New Roman"/>
                <w:sz w:val="24"/>
                <w:rPrChange w:id="9381" w:author="Red Army" w:date="2012-02-08T20:12:00Z">
                  <w:rPr>
                    <w:ins w:id="9382" w:author="Phuong Giang" w:date="2012-02-10T23:44:00Z"/>
                    <w:rFonts w:ascii="Times New Roman" w:hAnsi="Times New Roman"/>
                    <w:sz w:val="24"/>
                  </w:rPr>
                </w:rPrChange>
              </w:rPr>
            </w:pPr>
            <w:ins w:id="9383" w:author="Phuong Giang" w:date="2012-02-10T23:44:00Z">
              <w:r>
                <w:rPr>
                  <w:rFonts w:ascii="Times New Roman" w:hAnsi="Times New Roman"/>
                  <w:sz w:val="24"/>
                </w:rPr>
                <w:t>N/A</w:t>
              </w:r>
            </w:ins>
          </w:p>
        </w:tc>
        <w:tc>
          <w:tcPr>
            <w:tcW w:w="1080" w:type="dxa"/>
            <w:tcPrChange w:id="9384" w:author="Phuong Giang" w:date="2012-02-10T23:53:00Z">
              <w:tcPr>
                <w:tcW w:w="1080" w:type="dxa"/>
              </w:tcPr>
            </w:tcPrChange>
          </w:tcPr>
          <w:p w:rsidR="00F155FA" w:rsidRPr="001A0C52" w:rsidRDefault="00F155FA" w:rsidP="00130E1F">
            <w:pPr>
              <w:rPr>
                <w:ins w:id="9385" w:author="Phuong Giang" w:date="2012-02-10T23:44:00Z"/>
                <w:rFonts w:ascii="Times New Roman" w:hAnsi="Times New Roman"/>
                <w:sz w:val="24"/>
                <w:rPrChange w:id="9386" w:author="Red Army" w:date="2012-02-08T20:12:00Z">
                  <w:rPr>
                    <w:ins w:id="9387" w:author="Phuong Giang" w:date="2012-02-10T23:44:00Z"/>
                    <w:rFonts w:ascii="Times New Roman" w:hAnsi="Times New Roman"/>
                    <w:sz w:val="24"/>
                  </w:rPr>
                </w:rPrChange>
              </w:rPr>
            </w:pPr>
            <w:ins w:id="9388" w:author="Phuong Giang" w:date="2012-02-10T23:44:00Z">
              <w:r>
                <w:rPr>
                  <w:rFonts w:ascii="Times New Roman" w:hAnsi="Times New Roman"/>
                  <w:sz w:val="24"/>
                </w:rPr>
                <w:t>N/A</w:t>
              </w:r>
            </w:ins>
          </w:p>
        </w:tc>
      </w:tr>
    </w:tbl>
    <w:p w:rsidR="005B5DCC" w:rsidRPr="001A0C52" w:rsidRDefault="005B5DCC" w:rsidP="00A66BC2">
      <w:pPr>
        <w:rPr>
          <w:ins w:id="9389" w:author="Red Army" w:date="2012-02-08T18:17:00Z"/>
          <w:rFonts w:ascii="Times New Roman" w:hAnsi="Times New Roman"/>
          <w:sz w:val="24"/>
          <w:rPrChange w:id="9390" w:author="Red Army" w:date="2012-02-08T20:12:00Z">
            <w:rPr>
              <w:ins w:id="9391" w:author="Red Army" w:date="2012-02-08T18:17:00Z"/>
              <w:rFonts w:ascii="Times New Roman" w:hAnsi="Times New Roman"/>
            </w:rPr>
          </w:rPrChange>
        </w:rPr>
      </w:pPr>
    </w:p>
    <w:p w:rsidR="005B5DCC" w:rsidRPr="001A0C52" w:rsidRDefault="005B5DCC" w:rsidP="00A66BC2">
      <w:pPr>
        <w:rPr>
          <w:ins w:id="9392" w:author="Red Army" w:date="2012-02-08T18:17:00Z"/>
          <w:rFonts w:ascii="Times New Roman" w:hAnsi="Times New Roman"/>
          <w:sz w:val="24"/>
          <w:rPrChange w:id="9393" w:author="Red Army" w:date="2012-02-08T20:12:00Z">
            <w:rPr>
              <w:ins w:id="9394" w:author="Red Army" w:date="2012-02-08T18:17:00Z"/>
              <w:rFonts w:ascii="Times New Roman" w:hAnsi="Times New Roman"/>
            </w:rPr>
          </w:rPrChange>
        </w:rPr>
      </w:pPr>
      <w:ins w:id="9395" w:author="Red Army" w:date="2012-02-08T18:17:00Z">
        <w:r w:rsidRPr="001A0C52">
          <w:rPr>
            <w:rFonts w:ascii="Times New Roman" w:hAnsi="Times New Roman"/>
            <w:sz w:val="24"/>
            <w:rPrChange w:id="9396" w:author="Red Army" w:date="2012-02-08T20:12:00Z">
              <w:rPr>
                <w:rFonts w:ascii="Times New Roman" w:hAnsi="Times New Roman"/>
              </w:rPr>
            </w:rPrChange>
          </w:rPr>
          <w:t xml:space="preserve">Knowledge Item Data Structure. </w:t>
        </w:r>
      </w:ins>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9397" w:author="Phuong Giang" w:date="2012-02-10T23:54:00Z">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58"/>
        <w:gridCol w:w="1890"/>
        <w:gridCol w:w="3420"/>
        <w:gridCol w:w="810"/>
        <w:gridCol w:w="630"/>
        <w:gridCol w:w="1080"/>
        <w:gridCol w:w="900"/>
        <w:gridCol w:w="1080"/>
        <w:tblGridChange w:id="9398">
          <w:tblGrid>
            <w:gridCol w:w="1728"/>
            <w:gridCol w:w="1728"/>
            <w:gridCol w:w="3870"/>
            <w:gridCol w:w="810"/>
            <w:gridCol w:w="630"/>
            <w:gridCol w:w="1260"/>
            <w:gridCol w:w="1080"/>
            <w:gridCol w:w="1080"/>
          </w:tblGrid>
        </w:tblGridChange>
      </w:tblGrid>
      <w:tr w:rsidR="00F155FA" w:rsidRPr="001A0C52" w:rsidTr="00F155FA">
        <w:trPr>
          <w:trHeight w:val="458"/>
          <w:ins w:id="9399" w:author="Red Army" w:date="2012-02-08T18:17:00Z"/>
          <w:trPrChange w:id="9400" w:author="Phuong Giang" w:date="2012-02-10T23:54:00Z">
            <w:trPr>
              <w:trHeight w:val="458"/>
            </w:trPr>
          </w:trPrChange>
        </w:trPr>
        <w:tc>
          <w:tcPr>
            <w:tcW w:w="558" w:type="dxa"/>
            <w:shd w:val="clear" w:color="auto" w:fill="D9D9D9" w:themeFill="background1" w:themeFillShade="D9"/>
            <w:vAlign w:val="center"/>
            <w:tcPrChange w:id="9401" w:author="Phuong Giang" w:date="2012-02-10T23:54:00Z">
              <w:tcPr>
                <w:tcW w:w="1728" w:type="dxa"/>
                <w:shd w:val="clear" w:color="auto" w:fill="D9D9D9" w:themeFill="background1" w:themeFillShade="D9"/>
              </w:tcPr>
            </w:tcPrChange>
          </w:tcPr>
          <w:p w:rsidR="00F155FA" w:rsidRPr="001A0C52" w:rsidRDefault="00F155FA" w:rsidP="00F155FA">
            <w:pPr>
              <w:jc w:val="center"/>
              <w:rPr>
                <w:ins w:id="9402" w:author="Phuong Giang" w:date="2012-02-10T23:51:00Z"/>
                <w:rFonts w:ascii="Times New Roman" w:hAnsi="Times New Roman"/>
                <w:b/>
                <w:szCs w:val="20"/>
                <w:rPrChange w:id="9403" w:author="Red Army" w:date="2012-02-08T20:12:00Z">
                  <w:rPr>
                    <w:ins w:id="9404" w:author="Phuong Giang" w:date="2012-02-10T23:51:00Z"/>
                    <w:rFonts w:ascii="Times New Roman" w:hAnsi="Times New Roman"/>
                    <w:b/>
                    <w:szCs w:val="20"/>
                  </w:rPr>
                </w:rPrChange>
              </w:rPr>
              <w:pPrChange w:id="9405" w:author="Phuong Giang" w:date="2012-02-10T23:52:00Z">
                <w:pPr>
                  <w:jc w:val="center"/>
                </w:pPr>
              </w:pPrChange>
            </w:pPr>
            <w:ins w:id="9406" w:author="Phuong Giang" w:date="2012-02-10T23:51:00Z">
              <w:r>
                <w:rPr>
                  <w:rFonts w:ascii="Times New Roman" w:hAnsi="Times New Roman"/>
                  <w:b/>
                  <w:szCs w:val="20"/>
                </w:rPr>
                <w:t>No</w:t>
              </w:r>
            </w:ins>
          </w:p>
        </w:tc>
        <w:tc>
          <w:tcPr>
            <w:tcW w:w="1890" w:type="dxa"/>
            <w:shd w:val="clear" w:color="auto" w:fill="D9D9D9" w:themeFill="background1" w:themeFillShade="D9"/>
            <w:vAlign w:val="center"/>
            <w:tcPrChange w:id="9407" w:author="Phuong Giang" w:date="2012-02-10T23:54:00Z">
              <w:tcPr>
                <w:tcW w:w="1728" w:type="dxa"/>
                <w:shd w:val="clear" w:color="auto" w:fill="D9D9D9" w:themeFill="background1" w:themeFillShade="D9"/>
                <w:vAlign w:val="center"/>
              </w:tcPr>
            </w:tcPrChange>
          </w:tcPr>
          <w:p w:rsidR="00F155FA" w:rsidRPr="001A0C52" w:rsidRDefault="00F155FA" w:rsidP="00130E1F">
            <w:pPr>
              <w:jc w:val="center"/>
              <w:rPr>
                <w:ins w:id="9408" w:author="Red Army" w:date="2012-02-08T18:17:00Z"/>
                <w:rFonts w:ascii="Times New Roman" w:hAnsi="Times New Roman"/>
                <w:b/>
                <w:szCs w:val="20"/>
                <w:rPrChange w:id="9409" w:author="Red Army" w:date="2012-02-08T20:12:00Z">
                  <w:rPr>
                    <w:ins w:id="9410" w:author="Red Army" w:date="2012-02-08T18:17:00Z"/>
                    <w:rFonts w:ascii="Times New Roman" w:hAnsi="Times New Roman"/>
                    <w:b/>
                    <w:sz w:val="20"/>
                    <w:szCs w:val="20"/>
                  </w:rPr>
                </w:rPrChange>
              </w:rPr>
            </w:pPr>
            <w:ins w:id="9411" w:author="Red Army" w:date="2012-02-08T18:17:00Z">
              <w:r w:rsidRPr="001A0C52">
                <w:rPr>
                  <w:rFonts w:ascii="Times New Roman" w:hAnsi="Times New Roman"/>
                  <w:b/>
                  <w:szCs w:val="20"/>
                  <w:rPrChange w:id="9412" w:author="Red Army" w:date="2012-02-08T20:12:00Z">
                    <w:rPr>
                      <w:rFonts w:ascii="Times New Roman" w:hAnsi="Times New Roman"/>
                      <w:b/>
                      <w:sz w:val="20"/>
                      <w:szCs w:val="20"/>
                    </w:rPr>
                  </w:rPrChange>
                </w:rPr>
                <w:t>Field name</w:t>
              </w:r>
            </w:ins>
          </w:p>
        </w:tc>
        <w:tc>
          <w:tcPr>
            <w:tcW w:w="3420" w:type="dxa"/>
            <w:shd w:val="clear" w:color="auto" w:fill="D9D9D9" w:themeFill="background1" w:themeFillShade="D9"/>
            <w:vAlign w:val="center"/>
            <w:tcPrChange w:id="9413" w:author="Phuong Giang" w:date="2012-02-10T23:54:00Z">
              <w:tcPr>
                <w:tcW w:w="3870" w:type="dxa"/>
                <w:shd w:val="clear" w:color="auto" w:fill="D9D9D9" w:themeFill="background1" w:themeFillShade="D9"/>
                <w:vAlign w:val="center"/>
              </w:tcPr>
            </w:tcPrChange>
          </w:tcPr>
          <w:p w:rsidR="00F155FA" w:rsidRPr="001A0C52" w:rsidRDefault="00F155FA" w:rsidP="00130E1F">
            <w:pPr>
              <w:jc w:val="center"/>
              <w:rPr>
                <w:ins w:id="9414" w:author="Red Army" w:date="2012-02-08T18:17:00Z"/>
                <w:rFonts w:ascii="Times New Roman" w:hAnsi="Times New Roman"/>
                <w:b/>
                <w:szCs w:val="20"/>
                <w:rPrChange w:id="9415" w:author="Red Army" w:date="2012-02-08T20:12:00Z">
                  <w:rPr>
                    <w:ins w:id="9416" w:author="Red Army" w:date="2012-02-08T18:17:00Z"/>
                    <w:rFonts w:ascii="Times New Roman" w:hAnsi="Times New Roman"/>
                    <w:b/>
                    <w:sz w:val="20"/>
                    <w:szCs w:val="20"/>
                  </w:rPr>
                </w:rPrChange>
              </w:rPr>
            </w:pPr>
            <w:ins w:id="9417" w:author="Red Army" w:date="2012-02-08T18:17:00Z">
              <w:r w:rsidRPr="001A0C52">
                <w:rPr>
                  <w:rFonts w:ascii="Times New Roman" w:hAnsi="Times New Roman"/>
                  <w:b/>
                  <w:szCs w:val="20"/>
                  <w:rPrChange w:id="9418" w:author="Red Army" w:date="2012-02-08T20:12:00Z">
                    <w:rPr>
                      <w:rFonts w:ascii="Times New Roman" w:hAnsi="Times New Roman"/>
                      <w:b/>
                      <w:sz w:val="20"/>
                      <w:szCs w:val="20"/>
                    </w:rPr>
                  </w:rPrChange>
                </w:rPr>
                <w:t>Description</w:t>
              </w:r>
            </w:ins>
          </w:p>
        </w:tc>
        <w:tc>
          <w:tcPr>
            <w:tcW w:w="810" w:type="dxa"/>
            <w:shd w:val="clear" w:color="auto" w:fill="D9D9D9" w:themeFill="background1" w:themeFillShade="D9"/>
            <w:vAlign w:val="center"/>
            <w:tcPrChange w:id="9419" w:author="Phuong Giang" w:date="2012-02-10T23:54:00Z">
              <w:tcPr>
                <w:tcW w:w="810" w:type="dxa"/>
                <w:shd w:val="clear" w:color="auto" w:fill="D9D9D9" w:themeFill="background1" w:themeFillShade="D9"/>
                <w:vAlign w:val="center"/>
              </w:tcPr>
            </w:tcPrChange>
          </w:tcPr>
          <w:p w:rsidR="00F155FA" w:rsidRPr="001A0C52" w:rsidRDefault="00F155FA" w:rsidP="00130E1F">
            <w:pPr>
              <w:jc w:val="center"/>
              <w:rPr>
                <w:ins w:id="9420" w:author="Red Army" w:date="2012-02-08T18:17:00Z"/>
                <w:rFonts w:ascii="Times New Roman" w:hAnsi="Times New Roman"/>
                <w:b/>
                <w:szCs w:val="20"/>
                <w:rPrChange w:id="9421" w:author="Red Army" w:date="2012-02-08T20:12:00Z">
                  <w:rPr>
                    <w:ins w:id="9422" w:author="Red Army" w:date="2012-02-08T18:17:00Z"/>
                    <w:rFonts w:ascii="Times New Roman" w:hAnsi="Times New Roman"/>
                    <w:b/>
                    <w:sz w:val="20"/>
                    <w:szCs w:val="20"/>
                  </w:rPr>
                </w:rPrChange>
              </w:rPr>
            </w:pPr>
            <w:ins w:id="9423" w:author="Red Army" w:date="2012-02-08T18:17:00Z">
              <w:r w:rsidRPr="001A0C52">
                <w:rPr>
                  <w:rFonts w:ascii="Times New Roman" w:hAnsi="Times New Roman"/>
                  <w:b/>
                  <w:szCs w:val="20"/>
                  <w:rPrChange w:id="9424" w:author="Red Army" w:date="2012-02-08T20:12:00Z">
                    <w:rPr>
                      <w:rFonts w:ascii="Times New Roman" w:hAnsi="Times New Roman"/>
                      <w:b/>
                      <w:sz w:val="20"/>
                      <w:szCs w:val="20"/>
                    </w:rPr>
                  </w:rPrChange>
                </w:rPr>
                <w:t>Read</w:t>
              </w:r>
            </w:ins>
          </w:p>
          <w:p w:rsidR="00F155FA" w:rsidRPr="001A0C52" w:rsidRDefault="00F155FA" w:rsidP="00130E1F">
            <w:pPr>
              <w:jc w:val="center"/>
              <w:rPr>
                <w:ins w:id="9425" w:author="Red Army" w:date="2012-02-08T18:17:00Z"/>
                <w:rFonts w:ascii="Times New Roman" w:hAnsi="Times New Roman"/>
                <w:b/>
                <w:szCs w:val="20"/>
                <w:rPrChange w:id="9426" w:author="Red Army" w:date="2012-02-08T20:12:00Z">
                  <w:rPr>
                    <w:ins w:id="9427" w:author="Red Army" w:date="2012-02-08T18:17:00Z"/>
                    <w:rFonts w:ascii="Times New Roman" w:hAnsi="Times New Roman"/>
                    <w:b/>
                    <w:sz w:val="20"/>
                    <w:szCs w:val="20"/>
                  </w:rPr>
                </w:rPrChange>
              </w:rPr>
            </w:pPr>
            <w:ins w:id="9428" w:author="Red Army" w:date="2012-02-08T18:17:00Z">
              <w:r w:rsidRPr="001A0C52">
                <w:rPr>
                  <w:rFonts w:ascii="Times New Roman" w:hAnsi="Times New Roman"/>
                  <w:b/>
                  <w:szCs w:val="20"/>
                  <w:rPrChange w:id="9429" w:author="Red Army" w:date="2012-02-08T20:12:00Z">
                    <w:rPr>
                      <w:rFonts w:ascii="Times New Roman" w:hAnsi="Times New Roman"/>
                      <w:b/>
                      <w:sz w:val="20"/>
                      <w:szCs w:val="20"/>
                    </w:rPr>
                  </w:rPrChange>
                </w:rPr>
                <w:t>Only</w:t>
              </w:r>
            </w:ins>
          </w:p>
        </w:tc>
        <w:tc>
          <w:tcPr>
            <w:tcW w:w="630" w:type="dxa"/>
            <w:shd w:val="clear" w:color="auto" w:fill="D9D9D9" w:themeFill="background1" w:themeFillShade="D9"/>
            <w:vAlign w:val="center"/>
            <w:tcPrChange w:id="9430" w:author="Phuong Giang" w:date="2012-02-10T23:54:00Z">
              <w:tcPr>
                <w:tcW w:w="630" w:type="dxa"/>
                <w:shd w:val="clear" w:color="auto" w:fill="D9D9D9" w:themeFill="background1" w:themeFillShade="D9"/>
                <w:vAlign w:val="center"/>
              </w:tcPr>
            </w:tcPrChange>
          </w:tcPr>
          <w:p w:rsidR="00F155FA" w:rsidRPr="001A0C52" w:rsidRDefault="00F155FA" w:rsidP="00130E1F">
            <w:pPr>
              <w:jc w:val="center"/>
              <w:rPr>
                <w:ins w:id="9431" w:author="Red Army" w:date="2012-02-08T18:17:00Z"/>
                <w:rFonts w:ascii="Times New Roman" w:hAnsi="Times New Roman"/>
                <w:b/>
                <w:szCs w:val="20"/>
                <w:rPrChange w:id="9432" w:author="Red Army" w:date="2012-02-08T20:12:00Z">
                  <w:rPr>
                    <w:ins w:id="9433" w:author="Red Army" w:date="2012-02-08T18:17:00Z"/>
                    <w:rFonts w:ascii="Times New Roman" w:hAnsi="Times New Roman"/>
                    <w:b/>
                    <w:sz w:val="20"/>
                    <w:szCs w:val="20"/>
                  </w:rPr>
                </w:rPrChange>
              </w:rPr>
            </w:pPr>
            <w:ins w:id="9434" w:author="Red Army" w:date="2012-02-08T18:17:00Z">
              <w:r w:rsidRPr="001A0C52">
                <w:rPr>
                  <w:rFonts w:ascii="Times New Roman" w:hAnsi="Times New Roman"/>
                  <w:b/>
                  <w:szCs w:val="20"/>
                  <w:rPrChange w:id="9435" w:author="Red Army" w:date="2012-02-08T20:12:00Z">
                    <w:rPr>
                      <w:rFonts w:ascii="Times New Roman" w:hAnsi="Times New Roman"/>
                      <w:b/>
                      <w:sz w:val="20"/>
                      <w:szCs w:val="20"/>
                    </w:rPr>
                  </w:rPrChange>
                </w:rPr>
                <w:t>Mandatory</w:t>
              </w:r>
            </w:ins>
          </w:p>
        </w:tc>
        <w:tc>
          <w:tcPr>
            <w:tcW w:w="1080" w:type="dxa"/>
            <w:shd w:val="clear" w:color="auto" w:fill="D9D9D9" w:themeFill="background1" w:themeFillShade="D9"/>
            <w:vAlign w:val="center"/>
            <w:tcPrChange w:id="9436" w:author="Phuong Giang" w:date="2012-02-10T23:54:00Z">
              <w:tcPr>
                <w:tcW w:w="1260" w:type="dxa"/>
                <w:shd w:val="clear" w:color="auto" w:fill="D9D9D9" w:themeFill="background1" w:themeFillShade="D9"/>
                <w:vAlign w:val="center"/>
              </w:tcPr>
            </w:tcPrChange>
          </w:tcPr>
          <w:p w:rsidR="00F155FA" w:rsidRPr="001A0C52" w:rsidRDefault="00F155FA" w:rsidP="00130E1F">
            <w:pPr>
              <w:jc w:val="center"/>
              <w:rPr>
                <w:ins w:id="9437" w:author="Red Army" w:date="2012-02-08T18:17:00Z"/>
                <w:rFonts w:ascii="Times New Roman" w:hAnsi="Times New Roman"/>
                <w:b/>
                <w:szCs w:val="20"/>
                <w:rPrChange w:id="9438" w:author="Red Army" w:date="2012-02-08T20:12:00Z">
                  <w:rPr>
                    <w:ins w:id="9439" w:author="Red Army" w:date="2012-02-08T18:17:00Z"/>
                    <w:rFonts w:ascii="Times New Roman" w:hAnsi="Times New Roman"/>
                    <w:b/>
                    <w:sz w:val="20"/>
                    <w:szCs w:val="20"/>
                  </w:rPr>
                </w:rPrChange>
              </w:rPr>
            </w:pPr>
            <w:ins w:id="9440" w:author="Red Army" w:date="2012-02-08T19:41:00Z">
              <w:r w:rsidRPr="001A0C52">
                <w:rPr>
                  <w:rFonts w:ascii="Times New Roman" w:hAnsi="Times New Roman"/>
                  <w:b/>
                  <w:szCs w:val="20"/>
                  <w:rPrChange w:id="9441" w:author="Red Army" w:date="2012-02-08T20:12:00Z">
                    <w:rPr>
                      <w:rFonts w:ascii="Times New Roman" w:hAnsi="Times New Roman"/>
                      <w:b/>
                      <w:sz w:val="20"/>
                      <w:szCs w:val="20"/>
                    </w:rPr>
                  </w:rPrChange>
                </w:rPr>
                <w:t>Data Type</w:t>
              </w:r>
            </w:ins>
          </w:p>
        </w:tc>
        <w:tc>
          <w:tcPr>
            <w:tcW w:w="900" w:type="dxa"/>
            <w:shd w:val="clear" w:color="auto" w:fill="D9D9D9" w:themeFill="background1" w:themeFillShade="D9"/>
            <w:vAlign w:val="center"/>
            <w:tcPrChange w:id="9442" w:author="Phuong Giang" w:date="2012-02-10T23:54:00Z">
              <w:tcPr>
                <w:tcW w:w="1080" w:type="dxa"/>
                <w:shd w:val="clear" w:color="auto" w:fill="D9D9D9" w:themeFill="background1" w:themeFillShade="D9"/>
                <w:vAlign w:val="center"/>
              </w:tcPr>
            </w:tcPrChange>
          </w:tcPr>
          <w:p w:rsidR="00F155FA" w:rsidRPr="001A0C52" w:rsidRDefault="00F155FA" w:rsidP="00130E1F">
            <w:pPr>
              <w:jc w:val="center"/>
              <w:rPr>
                <w:ins w:id="9443" w:author="Red Army" w:date="2012-02-08T18:17:00Z"/>
                <w:rFonts w:ascii="Times New Roman" w:hAnsi="Times New Roman"/>
                <w:b/>
                <w:szCs w:val="20"/>
                <w:rPrChange w:id="9444" w:author="Red Army" w:date="2012-02-08T20:12:00Z">
                  <w:rPr>
                    <w:ins w:id="9445" w:author="Red Army" w:date="2012-02-08T18:17:00Z"/>
                    <w:rFonts w:ascii="Times New Roman" w:hAnsi="Times New Roman"/>
                    <w:b/>
                    <w:sz w:val="20"/>
                    <w:szCs w:val="20"/>
                  </w:rPr>
                </w:rPrChange>
              </w:rPr>
            </w:pPr>
            <w:ins w:id="9446" w:author="Red Army" w:date="2012-02-08T19:41:00Z">
              <w:r w:rsidRPr="001A0C52">
                <w:rPr>
                  <w:rFonts w:ascii="Times New Roman" w:hAnsi="Times New Roman"/>
                  <w:b/>
                  <w:szCs w:val="20"/>
                  <w:rPrChange w:id="9447" w:author="Red Army" w:date="2012-02-08T20:12:00Z">
                    <w:rPr>
                      <w:rFonts w:ascii="Times New Roman" w:hAnsi="Times New Roman"/>
                      <w:b/>
                      <w:sz w:val="20"/>
                      <w:szCs w:val="20"/>
                    </w:rPr>
                  </w:rPrChange>
                </w:rPr>
                <w:t>Length</w:t>
              </w:r>
            </w:ins>
          </w:p>
        </w:tc>
        <w:tc>
          <w:tcPr>
            <w:tcW w:w="1080" w:type="dxa"/>
            <w:shd w:val="clear" w:color="auto" w:fill="D9D9D9" w:themeFill="background1" w:themeFillShade="D9"/>
            <w:vAlign w:val="center"/>
            <w:tcPrChange w:id="9448" w:author="Phuong Giang" w:date="2012-02-10T23:54:00Z">
              <w:tcPr>
                <w:tcW w:w="1080" w:type="dxa"/>
                <w:shd w:val="clear" w:color="auto" w:fill="D9D9D9" w:themeFill="background1" w:themeFillShade="D9"/>
                <w:vAlign w:val="center"/>
              </w:tcPr>
            </w:tcPrChange>
          </w:tcPr>
          <w:p w:rsidR="00F155FA" w:rsidRPr="001A0C52" w:rsidRDefault="00F155FA" w:rsidP="00130E1F">
            <w:pPr>
              <w:jc w:val="center"/>
              <w:rPr>
                <w:ins w:id="9449" w:author="Red Army" w:date="2012-02-08T18:17:00Z"/>
                <w:rFonts w:ascii="Times New Roman" w:hAnsi="Times New Roman"/>
                <w:b/>
                <w:szCs w:val="20"/>
                <w:rPrChange w:id="9450" w:author="Red Army" w:date="2012-02-08T20:12:00Z">
                  <w:rPr>
                    <w:ins w:id="9451" w:author="Red Army" w:date="2012-02-08T18:17:00Z"/>
                    <w:rFonts w:ascii="Times New Roman" w:hAnsi="Times New Roman"/>
                    <w:b/>
                    <w:sz w:val="20"/>
                    <w:szCs w:val="20"/>
                  </w:rPr>
                </w:rPrChange>
              </w:rPr>
            </w:pPr>
            <w:ins w:id="9452" w:author="Red Army" w:date="2012-02-08T19:41:00Z">
              <w:r w:rsidRPr="001A0C52">
                <w:rPr>
                  <w:rFonts w:ascii="Times New Roman" w:hAnsi="Times New Roman"/>
                  <w:b/>
                  <w:szCs w:val="20"/>
                  <w:rPrChange w:id="9453" w:author="Red Army" w:date="2012-02-08T20:12:00Z">
                    <w:rPr>
                      <w:rFonts w:ascii="Times New Roman" w:hAnsi="Times New Roman"/>
                      <w:b/>
                      <w:sz w:val="20"/>
                      <w:szCs w:val="20"/>
                    </w:rPr>
                  </w:rPrChange>
                </w:rPr>
                <w:t>Default</w:t>
              </w:r>
            </w:ins>
          </w:p>
        </w:tc>
      </w:tr>
      <w:tr w:rsidR="00F155FA" w:rsidRPr="001A0C52" w:rsidDel="00C078E8" w:rsidTr="00F155FA">
        <w:trPr>
          <w:trHeight w:val="569"/>
          <w:ins w:id="9454" w:author="Red Army" w:date="2012-02-08T18:17:00Z"/>
          <w:del w:id="9455" w:author="Phuong Giang" w:date="2012-02-10T19:13:00Z"/>
          <w:trPrChange w:id="9456" w:author="Phuong Giang" w:date="2012-02-10T23:54:00Z">
            <w:trPr>
              <w:trHeight w:val="569"/>
            </w:trPr>
          </w:trPrChange>
        </w:trPr>
        <w:tc>
          <w:tcPr>
            <w:tcW w:w="558" w:type="dxa"/>
            <w:tcPrChange w:id="9457" w:author="Phuong Giang" w:date="2012-02-10T23:54:00Z">
              <w:tcPr>
                <w:tcW w:w="1728" w:type="dxa"/>
              </w:tcPr>
            </w:tcPrChange>
          </w:tcPr>
          <w:p w:rsidR="00F155FA" w:rsidRPr="001A0C52" w:rsidDel="00C078E8" w:rsidRDefault="00F155FA" w:rsidP="00130E1F">
            <w:pPr>
              <w:rPr>
                <w:ins w:id="9458" w:author="Phuong Giang" w:date="2012-02-10T23:51:00Z"/>
                <w:rFonts w:ascii="Times New Roman" w:hAnsi="Times New Roman"/>
                <w:b/>
                <w:sz w:val="24"/>
                <w:rPrChange w:id="9459" w:author="Red Army" w:date="2012-02-08T20:12:00Z">
                  <w:rPr>
                    <w:ins w:id="9460" w:author="Phuong Giang" w:date="2012-02-10T23:51:00Z"/>
                    <w:rFonts w:ascii="Times New Roman" w:hAnsi="Times New Roman"/>
                    <w:b/>
                    <w:sz w:val="24"/>
                  </w:rPr>
                </w:rPrChange>
              </w:rPr>
            </w:pPr>
          </w:p>
        </w:tc>
        <w:tc>
          <w:tcPr>
            <w:tcW w:w="1890" w:type="dxa"/>
            <w:tcPrChange w:id="9461" w:author="Phuong Giang" w:date="2012-02-10T23:54:00Z">
              <w:tcPr>
                <w:tcW w:w="1728" w:type="dxa"/>
              </w:tcPr>
            </w:tcPrChange>
          </w:tcPr>
          <w:p w:rsidR="00F155FA" w:rsidRPr="001A0C52" w:rsidDel="00C078E8" w:rsidRDefault="00F155FA" w:rsidP="00130E1F">
            <w:pPr>
              <w:rPr>
                <w:ins w:id="9462" w:author="Red Army" w:date="2012-02-08T18:17:00Z"/>
                <w:del w:id="9463" w:author="Phuong Giang" w:date="2012-02-10T19:13:00Z"/>
                <w:rFonts w:ascii="Times New Roman" w:hAnsi="Times New Roman"/>
                <w:b/>
                <w:szCs w:val="20"/>
                <w:rPrChange w:id="9464" w:author="Red Army" w:date="2012-02-08T20:12:00Z">
                  <w:rPr>
                    <w:ins w:id="9465" w:author="Red Army" w:date="2012-02-08T18:17:00Z"/>
                    <w:del w:id="9466" w:author="Phuong Giang" w:date="2012-02-10T19:13:00Z"/>
                    <w:rFonts w:ascii="Times New Roman" w:hAnsi="Times New Roman"/>
                    <w:sz w:val="20"/>
                    <w:szCs w:val="20"/>
                  </w:rPr>
                </w:rPrChange>
              </w:rPr>
            </w:pPr>
            <w:ins w:id="9467" w:author="Red Army" w:date="2012-02-08T19:41:00Z">
              <w:del w:id="9468" w:author="Phuong Giang" w:date="2012-02-10T19:13:00Z">
                <w:r w:rsidRPr="001A0C52" w:rsidDel="00C078E8">
                  <w:rPr>
                    <w:rFonts w:ascii="Times New Roman" w:hAnsi="Times New Roman"/>
                    <w:b/>
                    <w:sz w:val="24"/>
                    <w:rPrChange w:id="9469" w:author="Red Army" w:date="2012-02-08T20:12:00Z">
                      <w:rPr>
                        <w:rFonts w:ascii="Times New Roman" w:hAnsi="Times New Roman"/>
                      </w:rPr>
                    </w:rPrChange>
                  </w:rPr>
                  <w:delText>Name</w:delText>
                </w:r>
              </w:del>
            </w:ins>
          </w:p>
        </w:tc>
        <w:tc>
          <w:tcPr>
            <w:tcW w:w="3420" w:type="dxa"/>
            <w:tcPrChange w:id="9470" w:author="Phuong Giang" w:date="2012-02-10T23:54:00Z">
              <w:tcPr>
                <w:tcW w:w="3870" w:type="dxa"/>
              </w:tcPr>
            </w:tcPrChange>
          </w:tcPr>
          <w:p w:rsidR="00F155FA" w:rsidRPr="001A0C52" w:rsidDel="00C078E8" w:rsidRDefault="00F155FA" w:rsidP="00130E1F">
            <w:pPr>
              <w:rPr>
                <w:ins w:id="9471" w:author="Red Army" w:date="2012-02-08T18:17:00Z"/>
                <w:del w:id="9472" w:author="Phuong Giang" w:date="2012-02-10T19:13:00Z"/>
                <w:rFonts w:ascii="Times New Roman" w:hAnsi="Times New Roman"/>
                <w:sz w:val="24"/>
                <w:rPrChange w:id="9473" w:author="Red Army" w:date="2012-02-08T20:12:00Z">
                  <w:rPr>
                    <w:ins w:id="9474" w:author="Red Army" w:date="2012-02-08T18:17:00Z"/>
                    <w:del w:id="9475" w:author="Phuong Giang" w:date="2012-02-10T19:13:00Z"/>
                    <w:rFonts w:ascii="Times New Roman" w:hAnsi="Times New Roman"/>
                  </w:rPr>
                </w:rPrChange>
              </w:rPr>
            </w:pPr>
            <w:ins w:id="9476" w:author="Red Army" w:date="2012-02-08T19:41:00Z">
              <w:del w:id="9477" w:author="Phuong Giang" w:date="2012-02-10T19:13:00Z">
                <w:r w:rsidRPr="001A0C52" w:rsidDel="00C078E8">
                  <w:rPr>
                    <w:rFonts w:ascii="Times New Roman" w:hAnsi="Times New Roman"/>
                    <w:sz w:val="24"/>
                    <w:rPrChange w:id="9478" w:author="Red Army" w:date="2012-02-08T20:12:00Z">
                      <w:rPr>
                        <w:rFonts w:ascii="Times New Roman" w:hAnsi="Times New Roman"/>
                      </w:rPr>
                    </w:rPrChange>
                  </w:rPr>
                  <w:delText>The Knowledge Item name.</w:delText>
                </w:r>
              </w:del>
            </w:ins>
          </w:p>
        </w:tc>
        <w:tc>
          <w:tcPr>
            <w:tcW w:w="810" w:type="dxa"/>
            <w:tcPrChange w:id="9479" w:author="Phuong Giang" w:date="2012-02-10T23:54:00Z">
              <w:tcPr>
                <w:tcW w:w="810" w:type="dxa"/>
              </w:tcPr>
            </w:tcPrChange>
          </w:tcPr>
          <w:p w:rsidR="00F155FA" w:rsidRPr="001A0C52" w:rsidDel="00C078E8" w:rsidRDefault="00F155FA" w:rsidP="00130E1F">
            <w:pPr>
              <w:rPr>
                <w:ins w:id="9480" w:author="Red Army" w:date="2012-02-08T18:17:00Z"/>
                <w:del w:id="9481" w:author="Phuong Giang" w:date="2012-02-10T19:13:00Z"/>
                <w:rFonts w:ascii="Times New Roman" w:hAnsi="Times New Roman"/>
                <w:sz w:val="24"/>
                <w:rPrChange w:id="9482" w:author="Red Army" w:date="2012-02-08T20:12:00Z">
                  <w:rPr>
                    <w:ins w:id="9483" w:author="Red Army" w:date="2012-02-08T18:17:00Z"/>
                    <w:del w:id="9484" w:author="Phuong Giang" w:date="2012-02-10T19:13:00Z"/>
                    <w:rFonts w:ascii="Times New Roman" w:hAnsi="Times New Roman"/>
                  </w:rPr>
                </w:rPrChange>
              </w:rPr>
            </w:pPr>
            <w:ins w:id="9485" w:author="Red Army" w:date="2012-02-08T19:43:00Z">
              <w:del w:id="9486" w:author="Phuong Giang" w:date="2012-02-10T19:13:00Z">
                <w:r w:rsidRPr="001A0C52" w:rsidDel="00C078E8">
                  <w:rPr>
                    <w:rFonts w:ascii="Times New Roman" w:hAnsi="Times New Roman"/>
                    <w:sz w:val="24"/>
                    <w:rPrChange w:id="9487" w:author="Red Army" w:date="2012-02-08T20:12:00Z">
                      <w:rPr>
                        <w:rFonts w:ascii="Times New Roman" w:hAnsi="Times New Roman"/>
                      </w:rPr>
                    </w:rPrChange>
                  </w:rPr>
                  <w:delText>N/A</w:delText>
                </w:r>
              </w:del>
            </w:ins>
          </w:p>
        </w:tc>
        <w:tc>
          <w:tcPr>
            <w:tcW w:w="630" w:type="dxa"/>
            <w:tcPrChange w:id="9488" w:author="Phuong Giang" w:date="2012-02-10T23:54:00Z">
              <w:tcPr>
                <w:tcW w:w="630" w:type="dxa"/>
              </w:tcPr>
            </w:tcPrChange>
          </w:tcPr>
          <w:p w:rsidR="00F155FA" w:rsidRPr="001A0C52" w:rsidDel="00C078E8" w:rsidRDefault="00F155FA" w:rsidP="00130E1F">
            <w:pPr>
              <w:rPr>
                <w:ins w:id="9489" w:author="Red Army" w:date="2012-02-08T18:17:00Z"/>
                <w:del w:id="9490" w:author="Phuong Giang" w:date="2012-02-10T19:13:00Z"/>
                <w:rFonts w:ascii="Times New Roman" w:hAnsi="Times New Roman"/>
                <w:sz w:val="24"/>
                <w:rPrChange w:id="9491" w:author="Red Army" w:date="2012-02-08T20:12:00Z">
                  <w:rPr>
                    <w:ins w:id="9492" w:author="Red Army" w:date="2012-02-08T18:17:00Z"/>
                    <w:del w:id="9493" w:author="Phuong Giang" w:date="2012-02-10T19:13:00Z"/>
                    <w:rFonts w:ascii="Times New Roman" w:hAnsi="Times New Roman"/>
                  </w:rPr>
                </w:rPrChange>
              </w:rPr>
            </w:pPr>
            <w:ins w:id="9494" w:author="Red Army" w:date="2012-02-08T19:42:00Z">
              <w:del w:id="9495" w:author="Phuong Giang" w:date="2012-02-10T19:13:00Z">
                <w:r w:rsidRPr="001A0C52" w:rsidDel="00C078E8">
                  <w:rPr>
                    <w:rFonts w:ascii="Times New Roman" w:hAnsi="Times New Roman"/>
                    <w:sz w:val="24"/>
                    <w:rPrChange w:id="9496" w:author="Red Army" w:date="2012-02-08T20:12:00Z">
                      <w:rPr>
                        <w:rFonts w:ascii="Times New Roman" w:hAnsi="Times New Roman"/>
                      </w:rPr>
                    </w:rPrChange>
                  </w:rPr>
                  <w:delText>Y</w:delText>
                </w:r>
              </w:del>
            </w:ins>
          </w:p>
        </w:tc>
        <w:tc>
          <w:tcPr>
            <w:tcW w:w="1080" w:type="dxa"/>
            <w:tcPrChange w:id="9497" w:author="Phuong Giang" w:date="2012-02-10T23:54:00Z">
              <w:tcPr>
                <w:tcW w:w="1260" w:type="dxa"/>
              </w:tcPr>
            </w:tcPrChange>
          </w:tcPr>
          <w:p w:rsidR="00F155FA" w:rsidRPr="001A0C52" w:rsidDel="00C078E8" w:rsidRDefault="00F155FA" w:rsidP="00130E1F">
            <w:pPr>
              <w:rPr>
                <w:ins w:id="9498" w:author="Red Army" w:date="2012-02-08T18:17:00Z"/>
                <w:del w:id="9499" w:author="Phuong Giang" w:date="2012-02-10T19:13:00Z"/>
                <w:rFonts w:ascii="Times New Roman" w:hAnsi="Times New Roman"/>
                <w:sz w:val="24"/>
                <w:rPrChange w:id="9500" w:author="Red Army" w:date="2012-02-08T20:12:00Z">
                  <w:rPr>
                    <w:ins w:id="9501" w:author="Red Army" w:date="2012-02-08T18:17:00Z"/>
                    <w:del w:id="9502" w:author="Phuong Giang" w:date="2012-02-10T19:13:00Z"/>
                    <w:rFonts w:ascii="Times New Roman" w:hAnsi="Times New Roman"/>
                  </w:rPr>
                </w:rPrChange>
              </w:rPr>
            </w:pPr>
            <w:ins w:id="9503" w:author="Red Army" w:date="2012-02-08T19:41:00Z">
              <w:del w:id="9504" w:author="Phuong Giang" w:date="2012-02-10T19:13:00Z">
                <w:r w:rsidRPr="001A0C52" w:rsidDel="00C078E8">
                  <w:rPr>
                    <w:rFonts w:ascii="Times New Roman" w:hAnsi="Times New Roman"/>
                    <w:sz w:val="24"/>
                    <w:rPrChange w:id="9505" w:author="Red Army" w:date="2012-02-08T20:12:00Z">
                      <w:rPr>
                        <w:rFonts w:ascii="Times New Roman" w:hAnsi="Times New Roman"/>
                      </w:rPr>
                    </w:rPrChange>
                  </w:rPr>
                  <w:delText>Text</w:delText>
                </w:r>
              </w:del>
            </w:ins>
          </w:p>
        </w:tc>
        <w:tc>
          <w:tcPr>
            <w:tcW w:w="900" w:type="dxa"/>
            <w:tcPrChange w:id="9506" w:author="Phuong Giang" w:date="2012-02-10T23:54:00Z">
              <w:tcPr>
                <w:tcW w:w="1080" w:type="dxa"/>
              </w:tcPr>
            </w:tcPrChange>
          </w:tcPr>
          <w:p w:rsidR="00F155FA" w:rsidRPr="001A0C52" w:rsidDel="00C078E8" w:rsidRDefault="00F155FA" w:rsidP="00130E1F">
            <w:pPr>
              <w:rPr>
                <w:ins w:id="9507" w:author="Red Army" w:date="2012-02-08T18:17:00Z"/>
                <w:del w:id="9508" w:author="Phuong Giang" w:date="2012-02-10T19:13:00Z"/>
                <w:rFonts w:ascii="Times New Roman" w:hAnsi="Times New Roman"/>
                <w:sz w:val="24"/>
                <w:rPrChange w:id="9509" w:author="Red Army" w:date="2012-02-08T20:12:00Z">
                  <w:rPr>
                    <w:ins w:id="9510" w:author="Red Army" w:date="2012-02-08T18:17:00Z"/>
                    <w:del w:id="9511" w:author="Phuong Giang" w:date="2012-02-10T19:13:00Z"/>
                    <w:rFonts w:ascii="Times New Roman" w:hAnsi="Times New Roman"/>
                  </w:rPr>
                </w:rPrChange>
              </w:rPr>
            </w:pPr>
            <w:ins w:id="9512" w:author="Red Army" w:date="2012-02-08T19:43:00Z">
              <w:del w:id="9513" w:author="Phuong Giang" w:date="2012-02-10T19:13:00Z">
                <w:r w:rsidRPr="001A0C52" w:rsidDel="00C078E8">
                  <w:rPr>
                    <w:rFonts w:ascii="Times New Roman" w:hAnsi="Times New Roman"/>
                    <w:sz w:val="24"/>
                    <w:rPrChange w:id="9514" w:author="Red Army" w:date="2012-02-08T20:12:00Z">
                      <w:rPr>
                        <w:rFonts w:ascii="Times New Roman" w:hAnsi="Times New Roman"/>
                      </w:rPr>
                    </w:rPrChange>
                  </w:rPr>
                  <w:delText>N/A</w:delText>
                </w:r>
              </w:del>
            </w:ins>
          </w:p>
        </w:tc>
        <w:tc>
          <w:tcPr>
            <w:tcW w:w="1080" w:type="dxa"/>
            <w:tcPrChange w:id="9515" w:author="Phuong Giang" w:date="2012-02-10T23:54:00Z">
              <w:tcPr>
                <w:tcW w:w="1080" w:type="dxa"/>
              </w:tcPr>
            </w:tcPrChange>
          </w:tcPr>
          <w:p w:rsidR="00F155FA" w:rsidRPr="001A0C52" w:rsidDel="00C078E8" w:rsidRDefault="00F155FA" w:rsidP="00130E1F">
            <w:pPr>
              <w:rPr>
                <w:ins w:id="9516" w:author="Red Army" w:date="2012-02-08T18:17:00Z"/>
                <w:del w:id="9517" w:author="Phuong Giang" w:date="2012-02-10T19:13:00Z"/>
                <w:rFonts w:ascii="Times New Roman" w:hAnsi="Times New Roman"/>
                <w:sz w:val="24"/>
                <w:rPrChange w:id="9518" w:author="Red Army" w:date="2012-02-08T20:12:00Z">
                  <w:rPr>
                    <w:ins w:id="9519" w:author="Red Army" w:date="2012-02-08T18:17:00Z"/>
                    <w:del w:id="9520" w:author="Phuong Giang" w:date="2012-02-10T19:13:00Z"/>
                    <w:rFonts w:ascii="Times New Roman" w:hAnsi="Times New Roman"/>
                  </w:rPr>
                </w:rPrChange>
              </w:rPr>
            </w:pPr>
            <w:ins w:id="9521" w:author="Red Army" w:date="2012-02-08T19:44:00Z">
              <w:del w:id="9522" w:author="Phuong Giang" w:date="2012-02-10T19:13:00Z">
                <w:r w:rsidRPr="001A0C52" w:rsidDel="00C078E8">
                  <w:rPr>
                    <w:rFonts w:ascii="Times New Roman" w:hAnsi="Times New Roman"/>
                    <w:sz w:val="24"/>
                    <w:rPrChange w:id="9523" w:author="Red Army" w:date="2012-02-08T20:12:00Z">
                      <w:rPr>
                        <w:rFonts w:ascii="Times New Roman" w:hAnsi="Times New Roman"/>
                      </w:rPr>
                    </w:rPrChange>
                  </w:rPr>
                  <w:delText>N/A</w:delText>
                </w:r>
              </w:del>
            </w:ins>
          </w:p>
        </w:tc>
      </w:tr>
      <w:tr w:rsidR="00F155FA" w:rsidRPr="001A0C52" w:rsidTr="00F155FA">
        <w:trPr>
          <w:trHeight w:val="569"/>
          <w:ins w:id="9524" w:author="Red Army" w:date="2012-02-08T19:41:00Z"/>
          <w:trPrChange w:id="9525" w:author="Phuong Giang" w:date="2012-02-10T23:54:00Z">
            <w:trPr>
              <w:trHeight w:val="569"/>
            </w:trPr>
          </w:trPrChange>
        </w:trPr>
        <w:tc>
          <w:tcPr>
            <w:tcW w:w="558" w:type="dxa"/>
            <w:tcPrChange w:id="9526" w:author="Phuong Giang" w:date="2012-02-10T23:54:00Z">
              <w:tcPr>
                <w:tcW w:w="1728" w:type="dxa"/>
              </w:tcPr>
            </w:tcPrChange>
          </w:tcPr>
          <w:p w:rsidR="00F155FA" w:rsidRPr="001A0C52" w:rsidRDefault="00F155FA" w:rsidP="00130E1F">
            <w:pPr>
              <w:rPr>
                <w:ins w:id="9527" w:author="Phuong Giang" w:date="2012-02-10T23:51:00Z"/>
                <w:rFonts w:ascii="Times New Roman" w:hAnsi="Times New Roman"/>
                <w:b/>
                <w:sz w:val="24"/>
                <w:rPrChange w:id="9528" w:author="Red Army" w:date="2012-02-08T20:12:00Z">
                  <w:rPr>
                    <w:ins w:id="9529" w:author="Phuong Giang" w:date="2012-02-10T23:51:00Z"/>
                    <w:rFonts w:ascii="Times New Roman" w:hAnsi="Times New Roman"/>
                    <w:b/>
                    <w:sz w:val="24"/>
                  </w:rPr>
                </w:rPrChange>
              </w:rPr>
            </w:pPr>
            <w:ins w:id="9530" w:author="Phuong Giang" w:date="2012-02-10T23:52:00Z">
              <w:r>
                <w:rPr>
                  <w:rFonts w:ascii="Times New Roman" w:hAnsi="Times New Roman"/>
                  <w:b/>
                  <w:sz w:val="24"/>
                </w:rPr>
                <w:t>1</w:t>
              </w:r>
            </w:ins>
          </w:p>
        </w:tc>
        <w:tc>
          <w:tcPr>
            <w:tcW w:w="1890" w:type="dxa"/>
            <w:tcPrChange w:id="9531" w:author="Phuong Giang" w:date="2012-02-10T23:54:00Z">
              <w:tcPr>
                <w:tcW w:w="1728" w:type="dxa"/>
              </w:tcPr>
            </w:tcPrChange>
          </w:tcPr>
          <w:p w:rsidR="00F155FA" w:rsidRPr="00F155FA" w:rsidRDefault="00F155FA" w:rsidP="00130E1F">
            <w:pPr>
              <w:rPr>
                <w:ins w:id="9532" w:author="Red Army" w:date="2012-02-08T19:41:00Z"/>
                <w:rFonts w:ascii="Times New Roman" w:hAnsi="Times New Roman"/>
                <w:sz w:val="24"/>
                <w:rPrChange w:id="9533" w:author="Phuong Giang" w:date="2012-02-10T23:52:00Z">
                  <w:rPr>
                    <w:ins w:id="9534" w:author="Red Army" w:date="2012-02-08T19:41:00Z"/>
                    <w:rFonts w:ascii="Times New Roman" w:hAnsi="Times New Roman"/>
                  </w:rPr>
                </w:rPrChange>
              </w:rPr>
            </w:pPr>
            <w:ins w:id="9535" w:author="Red Army" w:date="2012-02-08T19:41:00Z">
              <w:r w:rsidRPr="00F155FA">
                <w:rPr>
                  <w:rFonts w:ascii="Times New Roman" w:hAnsi="Times New Roman"/>
                  <w:sz w:val="24"/>
                  <w:rPrChange w:id="9536" w:author="Phuong Giang" w:date="2012-02-10T23:52:00Z">
                    <w:rPr>
                      <w:rFonts w:ascii="Times New Roman" w:hAnsi="Times New Roman"/>
                    </w:rPr>
                  </w:rPrChange>
                </w:rPr>
                <w:t>Content</w:t>
              </w:r>
            </w:ins>
          </w:p>
        </w:tc>
        <w:tc>
          <w:tcPr>
            <w:tcW w:w="3420" w:type="dxa"/>
            <w:tcPrChange w:id="9537" w:author="Phuong Giang" w:date="2012-02-10T23:54:00Z">
              <w:tcPr>
                <w:tcW w:w="3870" w:type="dxa"/>
              </w:tcPr>
            </w:tcPrChange>
          </w:tcPr>
          <w:p w:rsidR="00F155FA" w:rsidRPr="001A0C52" w:rsidRDefault="00F155FA" w:rsidP="00130E1F">
            <w:pPr>
              <w:rPr>
                <w:ins w:id="9538" w:author="Red Army" w:date="2012-02-08T19:41:00Z"/>
                <w:rFonts w:ascii="Times New Roman" w:hAnsi="Times New Roman"/>
                <w:sz w:val="24"/>
                <w:rPrChange w:id="9539" w:author="Red Army" w:date="2012-02-08T20:12:00Z">
                  <w:rPr>
                    <w:ins w:id="9540" w:author="Red Army" w:date="2012-02-08T19:41:00Z"/>
                    <w:rFonts w:ascii="Times New Roman" w:hAnsi="Times New Roman"/>
                  </w:rPr>
                </w:rPrChange>
              </w:rPr>
            </w:pPr>
            <w:ins w:id="9541" w:author="Red Army" w:date="2012-02-08T19:41:00Z">
              <w:r w:rsidRPr="001A0C52">
                <w:rPr>
                  <w:rFonts w:ascii="Times New Roman" w:hAnsi="Times New Roman"/>
                  <w:sz w:val="24"/>
                  <w:rPrChange w:id="9542" w:author="Red Army" w:date="2012-02-08T20:12:00Z">
                    <w:rPr>
                      <w:rFonts w:ascii="Times New Roman" w:hAnsi="Times New Roman"/>
                    </w:rPr>
                  </w:rPrChange>
                </w:rPr>
                <w:t>The Knowledge Item content in text with format.</w:t>
              </w:r>
            </w:ins>
          </w:p>
        </w:tc>
        <w:tc>
          <w:tcPr>
            <w:tcW w:w="810" w:type="dxa"/>
            <w:tcPrChange w:id="9543" w:author="Phuong Giang" w:date="2012-02-10T23:54:00Z">
              <w:tcPr>
                <w:tcW w:w="810" w:type="dxa"/>
              </w:tcPr>
            </w:tcPrChange>
          </w:tcPr>
          <w:p w:rsidR="00F155FA" w:rsidRPr="001A0C52" w:rsidRDefault="00F155FA" w:rsidP="00F155FA">
            <w:pPr>
              <w:rPr>
                <w:ins w:id="9544" w:author="Red Army" w:date="2012-02-08T19:41:00Z"/>
                <w:rFonts w:ascii="Times New Roman" w:hAnsi="Times New Roman"/>
                <w:sz w:val="24"/>
                <w:rPrChange w:id="9545" w:author="Red Army" w:date="2012-02-08T20:12:00Z">
                  <w:rPr>
                    <w:ins w:id="9546" w:author="Red Army" w:date="2012-02-08T19:41:00Z"/>
                    <w:rFonts w:ascii="Times New Roman" w:hAnsi="Times New Roman"/>
                  </w:rPr>
                </w:rPrChange>
              </w:rPr>
              <w:pPrChange w:id="9547" w:author="Phuong Giang" w:date="2012-02-10T23:48:00Z">
                <w:pPr/>
              </w:pPrChange>
            </w:pPr>
            <w:ins w:id="9548" w:author="Red Army" w:date="2012-02-08T19:43:00Z">
              <w:r w:rsidRPr="001A0C52">
                <w:rPr>
                  <w:rFonts w:ascii="Times New Roman" w:hAnsi="Times New Roman"/>
                  <w:sz w:val="24"/>
                  <w:rPrChange w:id="9549" w:author="Red Army" w:date="2012-02-08T20:12:00Z">
                    <w:rPr>
                      <w:rFonts w:ascii="Times New Roman" w:hAnsi="Times New Roman"/>
                    </w:rPr>
                  </w:rPrChange>
                </w:rPr>
                <w:t>N</w:t>
              </w:r>
              <w:del w:id="9550" w:author="Phuong Giang" w:date="2012-02-10T23:48:00Z">
                <w:r w:rsidRPr="001A0C52" w:rsidDel="00F155FA">
                  <w:rPr>
                    <w:rFonts w:ascii="Times New Roman" w:hAnsi="Times New Roman"/>
                    <w:sz w:val="24"/>
                    <w:rPrChange w:id="9551" w:author="Red Army" w:date="2012-02-08T20:12:00Z">
                      <w:rPr>
                        <w:rFonts w:ascii="Times New Roman" w:hAnsi="Times New Roman"/>
                      </w:rPr>
                    </w:rPrChange>
                  </w:rPr>
                  <w:delText>/A</w:delText>
                </w:r>
              </w:del>
            </w:ins>
          </w:p>
        </w:tc>
        <w:tc>
          <w:tcPr>
            <w:tcW w:w="630" w:type="dxa"/>
            <w:tcPrChange w:id="9552" w:author="Phuong Giang" w:date="2012-02-10T23:54:00Z">
              <w:tcPr>
                <w:tcW w:w="630" w:type="dxa"/>
              </w:tcPr>
            </w:tcPrChange>
          </w:tcPr>
          <w:p w:rsidR="00F155FA" w:rsidRPr="001A0C52" w:rsidRDefault="00F155FA" w:rsidP="00130E1F">
            <w:pPr>
              <w:rPr>
                <w:ins w:id="9553" w:author="Red Army" w:date="2012-02-08T19:41:00Z"/>
                <w:rFonts w:ascii="Times New Roman" w:hAnsi="Times New Roman"/>
                <w:sz w:val="24"/>
                <w:rPrChange w:id="9554" w:author="Red Army" w:date="2012-02-08T20:12:00Z">
                  <w:rPr>
                    <w:ins w:id="9555" w:author="Red Army" w:date="2012-02-08T19:41:00Z"/>
                    <w:rFonts w:ascii="Times New Roman" w:hAnsi="Times New Roman"/>
                  </w:rPr>
                </w:rPrChange>
              </w:rPr>
            </w:pPr>
            <w:ins w:id="9556" w:author="Red Army" w:date="2012-02-08T19:42:00Z">
              <w:r w:rsidRPr="001A0C52">
                <w:rPr>
                  <w:rFonts w:ascii="Times New Roman" w:hAnsi="Times New Roman"/>
                  <w:sz w:val="24"/>
                  <w:rPrChange w:id="9557" w:author="Red Army" w:date="2012-02-08T20:12:00Z">
                    <w:rPr>
                      <w:rFonts w:ascii="Times New Roman" w:hAnsi="Times New Roman"/>
                    </w:rPr>
                  </w:rPrChange>
                </w:rPr>
                <w:t>Y</w:t>
              </w:r>
            </w:ins>
          </w:p>
        </w:tc>
        <w:tc>
          <w:tcPr>
            <w:tcW w:w="1080" w:type="dxa"/>
            <w:tcPrChange w:id="9558" w:author="Phuong Giang" w:date="2012-02-10T23:54:00Z">
              <w:tcPr>
                <w:tcW w:w="1260" w:type="dxa"/>
              </w:tcPr>
            </w:tcPrChange>
          </w:tcPr>
          <w:p w:rsidR="00F155FA" w:rsidRPr="001A0C52" w:rsidRDefault="00F155FA" w:rsidP="00130E1F">
            <w:pPr>
              <w:rPr>
                <w:ins w:id="9559" w:author="Red Army" w:date="2012-02-08T19:41:00Z"/>
                <w:rFonts w:ascii="Times New Roman" w:hAnsi="Times New Roman"/>
                <w:sz w:val="24"/>
                <w:rPrChange w:id="9560" w:author="Red Army" w:date="2012-02-08T20:12:00Z">
                  <w:rPr>
                    <w:ins w:id="9561" w:author="Red Army" w:date="2012-02-08T19:41:00Z"/>
                    <w:rFonts w:ascii="Times New Roman" w:hAnsi="Times New Roman"/>
                  </w:rPr>
                </w:rPrChange>
              </w:rPr>
            </w:pPr>
            <w:ins w:id="9562" w:author="Red Army" w:date="2012-02-08T19:41:00Z">
              <w:r w:rsidRPr="001A0C52">
                <w:rPr>
                  <w:rFonts w:ascii="Times New Roman" w:hAnsi="Times New Roman"/>
                  <w:sz w:val="24"/>
                  <w:rPrChange w:id="9563" w:author="Red Army" w:date="2012-02-08T20:12:00Z">
                    <w:rPr>
                      <w:rFonts w:ascii="Times New Roman" w:hAnsi="Times New Roman"/>
                    </w:rPr>
                  </w:rPrChange>
                </w:rPr>
                <w:t>Text, Image</w:t>
              </w:r>
            </w:ins>
            <w:ins w:id="9564" w:author="Red Army" w:date="2012-02-08T19:42:00Z">
              <w:r w:rsidRPr="001A0C52">
                <w:rPr>
                  <w:rFonts w:ascii="Times New Roman" w:hAnsi="Times New Roman"/>
                  <w:sz w:val="24"/>
                  <w:rPrChange w:id="9565" w:author="Red Army" w:date="2012-02-08T20:12:00Z">
                    <w:rPr>
                      <w:rFonts w:ascii="Times New Roman" w:hAnsi="Times New Roman"/>
                    </w:rPr>
                  </w:rPrChange>
                </w:rPr>
                <w:t>,</w:t>
              </w:r>
            </w:ins>
          </w:p>
        </w:tc>
        <w:tc>
          <w:tcPr>
            <w:tcW w:w="900" w:type="dxa"/>
            <w:tcPrChange w:id="9566" w:author="Phuong Giang" w:date="2012-02-10T23:54:00Z">
              <w:tcPr>
                <w:tcW w:w="1080" w:type="dxa"/>
              </w:tcPr>
            </w:tcPrChange>
          </w:tcPr>
          <w:p w:rsidR="00F155FA" w:rsidRPr="001A0C52" w:rsidRDefault="00F155FA" w:rsidP="00130E1F">
            <w:pPr>
              <w:rPr>
                <w:ins w:id="9567" w:author="Red Army" w:date="2012-02-08T19:41:00Z"/>
                <w:rFonts w:ascii="Times New Roman" w:hAnsi="Times New Roman"/>
                <w:sz w:val="24"/>
                <w:rPrChange w:id="9568" w:author="Red Army" w:date="2012-02-08T20:12:00Z">
                  <w:rPr>
                    <w:ins w:id="9569" w:author="Red Army" w:date="2012-02-08T19:41:00Z"/>
                    <w:rFonts w:ascii="Times New Roman" w:hAnsi="Times New Roman"/>
                  </w:rPr>
                </w:rPrChange>
              </w:rPr>
            </w:pPr>
            <w:ins w:id="9570" w:author="Red Army" w:date="2012-02-08T19:43:00Z">
              <w:r w:rsidRPr="001A0C52">
                <w:rPr>
                  <w:rFonts w:ascii="Times New Roman" w:hAnsi="Times New Roman"/>
                  <w:sz w:val="24"/>
                  <w:rPrChange w:id="9571" w:author="Red Army" w:date="2012-02-08T20:12:00Z">
                    <w:rPr>
                      <w:rFonts w:ascii="Times New Roman" w:hAnsi="Times New Roman"/>
                    </w:rPr>
                  </w:rPrChange>
                </w:rPr>
                <w:t>N/A</w:t>
              </w:r>
            </w:ins>
          </w:p>
        </w:tc>
        <w:tc>
          <w:tcPr>
            <w:tcW w:w="1080" w:type="dxa"/>
            <w:tcPrChange w:id="9572" w:author="Phuong Giang" w:date="2012-02-10T23:54:00Z">
              <w:tcPr>
                <w:tcW w:w="1080" w:type="dxa"/>
              </w:tcPr>
            </w:tcPrChange>
          </w:tcPr>
          <w:p w:rsidR="00F155FA" w:rsidRPr="001A0C52" w:rsidRDefault="00F155FA" w:rsidP="00130E1F">
            <w:pPr>
              <w:rPr>
                <w:ins w:id="9573" w:author="Red Army" w:date="2012-02-08T19:41:00Z"/>
                <w:rFonts w:ascii="Times New Roman" w:hAnsi="Times New Roman"/>
                <w:sz w:val="24"/>
                <w:rPrChange w:id="9574" w:author="Red Army" w:date="2012-02-08T20:12:00Z">
                  <w:rPr>
                    <w:ins w:id="9575" w:author="Red Army" w:date="2012-02-08T19:41:00Z"/>
                    <w:rFonts w:ascii="Times New Roman" w:hAnsi="Times New Roman"/>
                  </w:rPr>
                </w:rPrChange>
              </w:rPr>
            </w:pPr>
            <w:ins w:id="9576" w:author="Red Army" w:date="2012-02-08T19:44:00Z">
              <w:r w:rsidRPr="001A0C52">
                <w:rPr>
                  <w:rFonts w:ascii="Times New Roman" w:hAnsi="Times New Roman"/>
                  <w:sz w:val="24"/>
                  <w:rPrChange w:id="9577" w:author="Red Army" w:date="2012-02-08T20:12:00Z">
                    <w:rPr>
                      <w:rFonts w:ascii="Times New Roman" w:hAnsi="Times New Roman"/>
                    </w:rPr>
                  </w:rPrChange>
                </w:rPr>
                <w:t>N/A</w:t>
              </w:r>
            </w:ins>
          </w:p>
        </w:tc>
      </w:tr>
      <w:tr w:rsidR="00F155FA" w:rsidRPr="001A0C52" w:rsidTr="00F155FA">
        <w:trPr>
          <w:trHeight w:val="569"/>
          <w:ins w:id="9578" w:author="Red Army" w:date="2012-02-08T19:41:00Z"/>
          <w:trPrChange w:id="9579" w:author="Phuong Giang" w:date="2012-02-10T23:54:00Z">
            <w:trPr>
              <w:trHeight w:val="569"/>
            </w:trPr>
          </w:trPrChange>
        </w:trPr>
        <w:tc>
          <w:tcPr>
            <w:tcW w:w="558" w:type="dxa"/>
            <w:tcPrChange w:id="9580" w:author="Phuong Giang" w:date="2012-02-10T23:54:00Z">
              <w:tcPr>
                <w:tcW w:w="1728" w:type="dxa"/>
              </w:tcPr>
            </w:tcPrChange>
          </w:tcPr>
          <w:p w:rsidR="00F155FA" w:rsidRPr="001A0C52" w:rsidRDefault="00F155FA" w:rsidP="00130E1F">
            <w:pPr>
              <w:rPr>
                <w:ins w:id="9581" w:author="Phuong Giang" w:date="2012-02-10T23:51:00Z"/>
                <w:rFonts w:ascii="Times New Roman" w:hAnsi="Times New Roman"/>
                <w:b/>
                <w:sz w:val="24"/>
                <w:rPrChange w:id="9582" w:author="Red Army" w:date="2012-02-08T20:12:00Z">
                  <w:rPr>
                    <w:ins w:id="9583" w:author="Phuong Giang" w:date="2012-02-10T23:51:00Z"/>
                    <w:rFonts w:ascii="Times New Roman" w:hAnsi="Times New Roman"/>
                    <w:b/>
                    <w:sz w:val="24"/>
                  </w:rPr>
                </w:rPrChange>
              </w:rPr>
            </w:pPr>
            <w:ins w:id="9584" w:author="Phuong Giang" w:date="2012-02-10T23:52:00Z">
              <w:r>
                <w:rPr>
                  <w:rFonts w:ascii="Times New Roman" w:hAnsi="Times New Roman"/>
                  <w:b/>
                  <w:sz w:val="24"/>
                </w:rPr>
                <w:t>2</w:t>
              </w:r>
            </w:ins>
          </w:p>
        </w:tc>
        <w:tc>
          <w:tcPr>
            <w:tcW w:w="1890" w:type="dxa"/>
            <w:tcPrChange w:id="9585" w:author="Phuong Giang" w:date="2012-02-10T23:54:00Z">
              <w:tcPr>
                <w:tcW w:w="1728" w:type="dxa"/>
              </w:tcPr>
            </w:tcPrChange>
          </w:tcPr>
          <w:p w:rsidR="00F155FA" w:rsidRPr="00F155FA" w:rsidRDefault="00F155FA" w:rsidP="00130E1F">
            <w:pPr>
              <w:rPr>
                <w:ins w:id="9586" w:author="Red Army" w:date="2012-02-08T19:41:00Z"/>
                <w:rFonts w:ascii="Times New Roman" w:hAnsi="Times New Roman"/>
                <w:sz w:val="24"/>
                <w:rPrChange w:id="9587" w:author="Phuong Giang" w:date="2012-02-10T23:52:00Z">
                  <w:rPr>
                    <w:ins w:id="9588" w:author="Red Army" w:date="2012-02-08T19:41:00Z"/>
                    <w:rFonts w:ascii="Times New Roman" w:hAnsi="Times New Roman"/>
                  </w:rPr>
                </w:rPrChange>
              </w:rPr>
            </w:pPr>
            <w:ins w:id="9589" w:author="Red Army" w:date="2012-02-08T19:41:00Z">
              <w:r w:rsidRPr="00F155FA">
                <w:rPr>
                  <w:rFonts w:ascii="Times New Roman" w:hAnsi="Times New Roman"/>
                  <w:sz w:val="24"/>
                  <w:rPrChange w:id="9590" w:author="Phuong Giang" w:date="2012-02-10T23:52:00Z">
                    <w:rPr>
                      <w:rFonts w:ascii="Times New Roman" w:hAnsi="Times New Roman"/>
                    </w:rPr>
                  </w:rPrChange>
                </w:rPr>
                <w:t>Class Level</w:t>
              </w:r>
            </w:ins>
          </w:p>
        </w:tc>
        <w:tc>
          <w:tcPr>
            <w:tcW w:w="3420" w:type="dxa"/>
            <w:tcPrChange w:id="9591" w:author="Phuong Giang" w:date="2012-02-10T23:54:00Z">
              <w:tcPr>
                <w:tcW w:w="3870" w:type="dxa"/>
              </w:tcPr>
            </w:tcPrChange>
          </w:tcPr>
          <w:p w:rsidR="00F155FA" w:rsidRPr="001A0C52" w:rsidRDefault="00F155FA" w:rsidP="00130E1F">
            <w:pPr>
              <w:rPr>
                <w:ins w:id="9592" w:author="Red Army" w:date="2012-02-08T19:41:00Z"/>
                <w:rFonts w:ascii="Times New Roman" w:hAnsi="Times New Roman"/>
                <w:sz w:val="24"/>
                <w:rPrChange w:id="9593" w:author="Red Army" w:date="2012-02-08T20:12:00Z">
                  <w:rPr>
                    <w:ins w:id="9594" w:author="Red Army" w:date="2012-02-08T19:41:00Z"/>
                    <w:rFonts w:ascii="Times New Roman" w:hAnsi="Times New Roman"/>
                  </w:rPr>
                </w:rPrChange>
              </w:rPr>
            </w:pPr>
            <w:ins w:id="9595" w:author="Red Army" w:date="2012-02-08T19:41:00Z">
              <w:r w:rsidRPr="001A0C52">
                <w:rPr>
                  <w:rFonts w:ascii="Times New Roman" w:hAnsi="Times New Roman"/>
                  <w:sz w:val="24"/>
                  <w:rPrChange w:id="9596" w:author="Red Army" w:date="2012-02-08T20:12:00Z">
                    <w:rPr>
                      <w:rFonts w:ascii="Times New Roman" w:hAnsi="Times New Roman"/>
                    </w:rPr>
                  </w:rPrChange>
                </w:rPr>
                <w:t>The default value is set at the software first launch. In Vietnam,</w:t>
              </w:r>
              <w:r w:rsidRPr="001A0C52" w:rsidDel="00363A21">
                <w:rPr>
                  <w:rFonts w:ascii="Times New Roman" w:hAnsi="Times New Roman"/>
                  <w:sz w:val="24"/>
                  <w:rPrChange w:id="9597" w:author="Red Army" w:date="2012-02-08T20:12:00Z">
                    <w:rPr>
                      <w:rFonts w:ascii="Times New Roman" w:hAnsi="Times New Roman"/>
                    </w:rPr>
                  </w:rPrChange>
                </w:rPr>
                <w:t xml:space="preserve"> </w:t>
              </w:r>
              <w:r w:rsidRPr="001A0C52">
                <w:rPr>
                  <w:rFonts w:ascii="Times New Roman" w:hAnsi="Times New Roman"/>
                  <w:sz w:val="24"/>
                  <w:rPrChange w:id="9598" w:author="Red Army" w:date="2012-02-08T20:12:00Z">
                    <w:rPr>
                      <w:rFonts w:ascii="Times New Roman" w:hAnsi="Times New Roman"/>
                    </w:rPr>
                  </w:rPrChange>
                </w:rPr>
                <w:t>there are 5 class levels in the primary school</w:t>
              </w:r>
            </w:ins>
          </w:p>
        </w:tc>
        <w:tc>
          <w:tcPr>
            <w:tcW w:w="810" w:type="dxa"/>
            <w:tcPrChange w:id="9599" w:author="Phuong Giang" w:date="2012-02-10T23:54:00Z">
              <w:tcPr>
                <w:tcW w:w="810" w:type="dxa"/>
              </w:tcPr>
            </w:tcPrChange>
          </w:tcPr>
          <w:p w:rsidR="00F155FA" w:rsidRPr="001A0C52" w:rsidRDefault="00F155FA" w:rsidP="00F155FA">
            <w:pPr>
              <w:rPr>
                <w:ins w:id="9600" w:author="Red Army" w:date="2012-02-08T19:41:00Z"/>
                <w:rFonts w:ascii="Times New Roman" w:hAnsi="Times New Roman"/>
                <w:sz w:val="24"/>
                <w:rPrChange w:id="9601" w:author="Red Army" w:date="2012-02-08T20:12:00Z">
                  <w:rPr>
                    <w:ins w:id="9602" w:author="Red Army" w:date="2012-02-08T19:41:00Z"/>
                    <w:rFonts w:ascii="Times New Roman" w:hAnsi="Times New Roman"/>
                  </w:rPr>
                </w:rPrChange>
              </w:rPr>
              <w:pPrChange w:id="9603" w:author="Phuong Giang" w:date="2012-02-10T23:48:00Z">
                <w:pPr/>
              </w:pPrChange>
            </w:pPr>
            <w:ins w:id="9604" w:author="Red Army" w:date="2012-02-08T19:43:00Z">
              <w:r w:rsidRPr="001A0C52">
                <w:rPr>
                  <w:rFonts w:ascii="Times New Roman" w:hAnsi="Times New Roman"/>
                  <w:sz w:val="24"/>
                  <w:rPrChange w:id="9605" w:author="Red Army" w:date="2012-02-08T20:12:00Z">
                    <w:rPr>
                      <w:rFonts w:ascii="Times New Roman" w:hAnsi="Times New Roman"/>
                    </w:rPr>
                  </w:rPrChange>
                </w:rPr>
                <w:t>N</w:t>
              </w:r>
              <w:del w:id="9606" w:author="Phuong Giang" w:date="2012-02-10T23:48:00Z">
                <w:r w:rsidRPr="001A0C52" w:rsidDel="00F155FA">
                  <w:rPr>
                    <w:rFonts w:ascii="Times New Roman" w:hAnsi="Times New Roman"/>
                    <w:sz w:val="24"/>
                    <w:rPrChange w:id="9607" w:author="Red Army" w:date="2012-02-08T20:12:00Z">
                      <w:rPr>
                        <w:rFonts w:ascii="Times New Roman" w:hAnsi="Times New Roman"/>
                      </w:rPr>
                    </w:rPrChange>
                  </w:rPr>
                  <w:delText>/A</w:delText>
                </w:r>
              </w:del>
            </w:ins>
          </w:p>
        </w:tc>
        <w:tc>
          <w:tcPr>
            <w:tcW w:w="630" w:type="dxa"/>
            <w:tcPrChange w:id="9608" w:author="Phuong Giang" w:date="2012-02-10T23:54:00Z">
              <w:tcPr>
                <w:tcW w:w="630" w:type="dxa"/>
              </w:tcPr>
            </w:tcPrChange>
          </w:tcPr>
          <w:p w:rsidR="00F155FA" w:rsidRPr="001A0C52" w:rsidRDefault="00F155FA" w:rsidP="00130E1F">
            <w:pPr>
              <w:rPr>
                <w:ins w:id="9609" w:author="Red Army" w:date="2012-02-08T19:41:00Z"/>
                <w:rFonts w:ascii="Times New Roman" w:hAnsi="Times New Roman"/>
                <w:sz w:val="24"/>
                <w:rPrChange w:id="9610" w:author="Red Army" w:date="2012-02-08T20:12:00Z">
                  <w:rPr>
                    <w:ins w:id="9611" w:author="Red Army" w:date="2012-02-08T19:41:00Z"/>
                    <w:rFonts w:ascii="Times New Roman" w:hAnsi="Times New Roman"/>
                  </w:rPr>
                </w:rPrChange>
              </w:rPr>
            </w:pPr>
            <w:ins w:id="9612" w:author="Red Army" w:date="2012-02-08T19:42:00Z">
              <w:r w:rsidRPr="001A0C52">
                <w:rPr>
                  <w:rFonts w:ascii="Times New Roman" w:hAnsi="Times New Roman"/>
                  <w:sz w:val="24"/>
                  <w:rPrChange w:id="9613" w:author="Red Army" w:date="2012-02-08T20:12:00Z">
                    <w:rPr>
                      <w:rFonts w:ascii="Times New Roman" w:hAnsi="Times New Roman"/>
                    </w:rPr>
                  </w:rPrChange>
                </w:rPr>
                <w:t>Y</w:t>
              </w:r>
            </w:ins>
          </w:p>
        </w:tc>
        <w:tc>
          <w:tcPr>
            <w:tcW w:w="1080" w:type="dxa"/>
            <w:tcPrChange w:id="9614" w:author="Phuong Giang" w:date="2012-02-10T23:54:00Z">
              <w:tcPr>
                <w:tcW w:w="1260" w:type="dxa"/>
              </w:tcPr>
            </w:tcPrChange>
          </w:tcPr>
          <w:p w:rsidR="00F155FA" w:rsidRPr="001A0C52" w:rsidRDefault="00F155FA" w:rsidP="00130E1F">
            <w:pPr>
              <w:rPr>
                <w:ins w:id="9615" w:author="Red Army" w:date="2012-02-08T19:41:00Z"/>
                <w:rFonts w:ascii="Times New Roman" w:hAnsi="Times New Roman"/>
                <w:sz w:val="24"/>
                <w:rPrChange w:id="9616" w:author="Red Army" w:date="2012-02-08T20:12:00Z">
                  <w:rPr>
                    <w:ins w:id="9617" w:author="Red Army" w:date="2012-02-08T19:41:00Z"/>
                    <w:rFonts w:ascii="Times New Roman" w:hAnsi="Times New Roman"/>
                  </w:rPr>
                </w:rPrChange>
              </w:rPr>
            </w:pPr>
            <w:ins w:id="9618" w:author="Red Army" w:date="2012-02-08T19:41:00Z">
              <w:r w:rsidRPr="001A0C52">
                <w:rPr>
                  <w:rFonts w:ascii="Times New Roman" w:hAnsi="Times New Roman"/>
                  <w:sz w:val="24"/>
                  <w:rPrChange w:id="9619" w:author="Red Army" w:date="2012-02-08T20:12:00Z">
                    <w:rPr>
                      <w:rFonts w:ascii="Times New Roman" w:hAnsi="Times New Roman"/>
                    </w:rPr>
                  </w:rPrChange>
                </w:rPr>
                <w:t>Numeric</w:t>
              </w:r>
            </w:ins>
          </w:p>
        </w:tc>
        <w:tc>
          <w:tcPr>
            <w:tcW w:w="900" w:type="dxa"/>
            <w:tcPrChange w:id="9620" w:author="Phuong Giang" w:date="2012-02-10T23:54:00Z">
              <w:tcPr>
                <w:tcW w:w="1080" w:type="dxa"/>
              </w:tcPr>
            </w:tcPrChange>
          </w:tcPr>
          <w:p w:rsidR="00F155FA" w:rsidRPr="001A0C52" w:rsidRDefault="00F155FA" w:rsidP="00130E1F">
            <w:pPr>
              <w:rPr>
                <w:ins w:id="9621" w:author="Red Army" w:date="2012-02-08T19:41:00Z"/>
                <w:rFonts w:ascii="Times New Roman" w:hAnsi="Times New Roman"/>
                <w:sz w:val="24"/>
                <w:rPrChange w:id="9622" w:author="Red Army" w:date="2012-02-08T20:12:00Z">
                  <w:rPr>
                    <w:ins w:id="9623" w:author="Red Army" w:date="2012-02-08T19:41:00Z"/>
                    <w:rFonts w:ascii="Times New Roman" w:hAnsi="Times New Roman"/>
                  </w:rPr>
                </w:rPrChange>
              </w:rPr>
            </w:pPr>
            <w:ins w:id="9624" w:author="Red Army" w:date="2012-02-08T19:43:00Z">
              <w:r w:rsidRPr="001A0C52">
                <w:rPr>
                  <w:rFonts w:ascii="Times New Roman" w:hAnsi="Times New Roman"/>
                  <w:sz w:val="24"/>
                  <w:rPrChange w:id="9625" w:author="Red Army" w:date="2012-02-08T20:12:00Z">
                    <w:rPr>
                      <w:rFonts w:ascii="Times New Roman" w:hAnsi="Times New Roman"/>
                    </w:rPr>
                  </w:rPrChange>
                </w:rPr>
                <w:t>Fixed</w:t>
              </w:r>
            </w:ins>
          </w:p>
        </w:tc>
        <w:tc>
          <w:tcPr>
            <w:tcW w:w="1080" w:type="dxa"/>
            <w:tcPrChange w:id="9626" w:author="Phuong Giang" w:date="2012-02-10T23:54:00Z">
              <w:tcPr>
                <w:tcW w:w="1080" w:type="dxa"/>
              </w:tcPr>
            </w:tcPrChange>
          </w:tcPr>
          <w:p w:rsidR="00F155FA" w:rsidRPr="001A0C52" w:rsidRDefault="00F155FA" w:rsidP="00130E1F">
            <w:pPr>
              <w:rPr>
                <w:ins w:id="9627" w:author="Red Army" w:date="2012-02-08T19:41:00Z"/>
                <w:rFonts w:ascii="Times New Roman" w:hAnsi="Times New Roman"/>
                <w:sz w:val="24"/>
                <w:rPrChange w:id="9628" w:author="Red Army" w:date="2012-02-08T20:12:00Z">
                  <w:rPr>
                    <w:ins w:id="9629" w:author="Red Army" w:date="2012-02-08T19:41:00Z"/>
                    <w:rFonts w:ascii="Times New Roman" w:hAnsi="Times New Roman"/>
                  </w:rPr>
                </w:rPrChange>
              </w:rPr>
            </w:pPr>
            <w:ins w:id="9630" w:author="Red Army" w:date="2012-02-08T19:44:00Z">
              <w:r w:rsidRPr="001A0C52">
                <w:rPr>
                  <w:rFonts w:ascii="Times New Roman" w:hAnsi="Times New Roman"/>
                  <w:sz w:val="24"/>
                  <w:rPrChange w:id="9631" w:author="Red Army" w:date="2012-02-08T20:12:00Z">
                    <w:rPr>
                      <w:rFonts w:ascii="Times New Roman" w:hAnsi="Times New Roman"/>
                    </w:rPr>
                  </w:rPrChange>
                </w:rPr>
                <w:t>N/A</w:t>
              </w:r>
            </w:ins>
          </w:p>
        </w:tc>
      </w:tr>
      <w:tr w:rsidR="00F155FA" w:rsidRPr="001A0C52" w:rsidTr="00F155FA">
        <w:trPr>
          <w:trHeight w:val="569"/>
          <w:ins w:id="9632" w:author="Red Army" w:date="2012-02-08T19:41:00Z"/>
          <w:trPrChange w:id="9633" w:author="Phuong Giang" w:date="2012-02-10T23:54:00Z">
            <w:trPr>
              <w:trHeight w:val="569"/>
            </w:trPr>
          </w:trPrChange>
        </w:trPr>
        <w:tc>
          <w:tcPr>
            <w:tcW w:w="558" w:type="dxa"/>
            <w:tcPrChange w:id="9634" w:author="Phuong Giang" w:date="2012-02-10T23:54:00Z">
              <w:tcPr>
                <w:tcW w:w="1728" w:type="dxa"/>
              </w:tcPr>
            </w:tcPrChange>
          </w:tcPr>
          <w:p w:rsidR="00F155FA" w:rsidRPr="001A0C52" w:rsidRDefault="00F155FA" w:rsidP="00130E1F">
            <w:pPr>
              <w:rPr>
                <w:ins w:id="9635" w:author="Phuong Giang" w:date="2012-02-10T23:51:00Z"/>
                <w:rFonts w:ascii="Times New Roman" w:hAnsi="Times New Roman"/>
                <w:b/>
                <w:sz w:val="24"/>
                <w:rPrChange w:id="9636" w:author="Red Army" w:date="2012-02-08T20:12:00Z">
                  <w:rPr>
                    <w:ins w:id="9637" w:author="Phuong Giang" w:date="2012-02-10T23:51:00Z"/>
                    <w:rFonts w:ascii="Times New Roman" w:hAnsi="Times New Roman"/>
                    <w:b/>
                    <w:sz w:val="24"/>
                  </w:rPr>
                </w:rPrChange>
              </w:rPr>
            </w:pPr>
            <w:ins w:id="9638" w:author="Phuong Giang" w:date="2012-02-10T23:52:00Z">
              <w:r>
                <w:rPr>
                  <w:rFonts w:ascii="Times New Roman" w:hAnsi="Times New Roman"/>
                  <w:b/>
                  <w:sz w:val="24"/>
                </w:rPr>
                <w:t>3</w:t>
              </w:r>
            </w:ins>
          </w:p>
        </w:tc>
        <w:tc>
          <w:tcPr>
            <w:tcW w:w="1890" w:type="dxa"/>
            <w:tcPrChange w:id="9639" w:author="Phuong Giang" w:date="2012-02-10T23:54:00Z">
              <w:tcPr>
                <w:tcW w:w="1728" w:type="dxa"/>
              </w:tcPr>
            </w:tcPrChange>
          </w:tcPr>
          <w:p w:rsidR="00F155FA" w:rsidRPr="00F155FA" w:rsidRDefault="00F155FA" w:rsidP="00130E1F">
            <w:pPr>
              <w:rPr>
                <w:ins w:id="9640" w:author="Red Army" w:date="2012-02-08T19:41:00Z"/>
                <w:rFonts w:ascii="Times New Roman" w:hAnsi="Times New Roman"/>
                <w:sz w:val="24"/>
                <w:rPrChange w:id="9641" w:author="Phuong Giang" w:date="2012-02-10T23:52:00Z">
                  <w:rPr>
                    <w:ins w:id="9642" w:author="Red Army" w:date="2012-02-08T19:41:00Z"/>
                    <w:rFonts w:ascii="Times New Roman" w:hAnsi="Times New Roman"/>
                  </w:rPr>
                </w:rPrChange>
              </w:rPr>
            </w:pPr>
            <w:ins w:id="9643" w:author="Red Army" w:date="2012-02-08T19:41:00Z">
              <w:r w:rsidRPr="00F155FA">
                <w:rPr>
                  <w:rFonts w:ascii="Times New Roman" w:hAnsi="Times New Roman"/>
                  <w:sz w:val="24"/>
                  <w:rPrChange w:id="9644" w:author="Phuong Giang" w:date="2012-02-10T23:52:00Z">
                    <w:rPr>
                      <w:rFonts w:ascii="Times New Roman" w:hAnsi="Times New Roman"/>
                    </w:rPr>
                  </w:rPrChange>
                </w:rPr>
                <w:t>Subject</w:t>
              </w:r>
            </w:ins>
          </w:p>
        </w:tc>
        <w:tc>
          <w:tcPr>
            <w:tcW w:w="3420" w:type="dxa"/>
            <w:tcPrChange w:id="9645" w:author="Phuong Giang" w:date="2012-02-10T23:54:00Z">
              <w:tcPr>
                <w:tcW w:w="3870" w:type="dxa"/>
              </w:tcPr>
            </w:tcPrChange>
          </w:tcPr>
          <w:p w:rsidR="00F155FA" w:rsidRPr="001A0C52" w:rsidRDefault="00F155FA" w:rsidP="00130E1F">
            <w:pPr>
              <w:rPr>
                <w:ins w:id="9646" w:author="Red Army" w:date="2012-02-08T19:41:00Z"/>
                <w:rFonts w:ascii="Times New Roman" w:hAnsi="Times New Roman"/>
                <w:sz w:val="24"/>
                <w:rPrChange w:id="9647" w:author="Red Army" w:date="2012-02-08T20:12:00Z">
                  <w:rPr>
                    <w:ins w:id="9648" w:author="Red Army" w:date="2012-02-08T19:41:00Z"/>
                    <w:rFonts w:ascii="Times New Roman" w:hAnsi="Times New Roman"/>
                  </w:rPr>
                </w:rPrChange>
              </w:rPr>
            </w:pPr>
            <w:ins w:id="9649" w:author="Red Army" w:date="2012-02-08T19:41:00Z">
              <w:r w:rsidRPr="001A0C52">
                <w:rPr>
                  <w:rFonts w:ascii="Times New Roman" w:hAnsi="Times New Roman"/>
                  <w:sz w:val="24"/>
                  <w:rPrChange w:id="9650" w:author="Red Army" w:date="2012-02-08T20:12:00Z">
                    <w:rPr>
                      <w:rFonts w:ascii="Times New Roman" w:hAnsi="Times New Roman"/>
                    </w:rPr>
                  </w:rPrChange>
                </w:rPr>
                <w:t xml:space="preserve">The Subject that this Knowledge Item is most related to. </w:t>
              </w:r>
            </w:ins>
          </w:p>
        </w:tc>
        <w:tc>
          <w:tcPr>
            <w:tcW w:w="810" w:type="dxa"/>
            <w:tcPrChange w:id="9651" w:author="Phuong Giang" w:date="2012-02-10T23:54:00Z">
              <w:tcPr>
                <w:tcW w:w="810" w:type="dxa"/>
              </w:tcPr>
            </w:tcPrChange>
          </w:tcPr>
          <w:p w:rsidR="00F155FA" w:rsidRPr="001A0C52" w:rsidRDefault="00F155FA" w:rsidP="00F155FA">
            <w:pPr>
              <w:rPr>
                <w:ins w:id="9652" w:author="Red Army" w:date="2012-02-08T19:41:00Z"/>
                <w:rFonts w:ascii="Times New Roman" w:hAnsi="Times New Roman"/>
                <w:sz w:val="24"/>
                <w:rPrChange w:id="9653" w:author="Red Army" w:date="2012-02-08T20:12:00Z">
                  <w:rPr>
                    <w:ins w:id="9654" w:author="Red Army" w:date="2012-02-08T19:41:00Z"/>
                    <w:rFonts w:ascii="Times New Roman" w:hAnsi="Times New Roman"/>
                  </w:rPr>
                </w:rPrChange>
              </w:rPr>
              <w:pPrChange w:id="9655" w:author="Phuong Giang" w:date="2012-02-10T23:48:00Z">
                <w:pPr/>
              </w:pPrChange>
            </w:pPr>
            <w:ins w:id="9656" w:author="Red Army" w:date="2012-02-08T19:43:00Z">
              <w:r w:rsidRPr="001A0C52">
                <w:rPr>
                  <w:rFonts w:ascii="Times New Roman" w:hAnsi="Times New Roman"/>
                  <w:sz w:val="24"/>
                  <w:rPrChange w:id="9657" w:author="Red Army" w:date="2012-02-08T20:12:00Z">
                    <w:rPr>
                      <w:rFonts w:ascii="Times New Roman" w:hAnsi="Times New Roman"/>
                    </w:rPr>
                  </w:rPrChange>
                </w:rPr>
                <w:t>N</w:t>
              </w:r>
              <w:del w:id="9658" w:author="Phuong Giang" w:date="2012-02-10T23:48:00Z">
                <w:r w:rsidRPr="001A0C52" w:rsidDel="00F155FA">
                  <w:rPr>
                    <w:rFonts w:ascii="Times New Roman" w:hAnsi="Times New Roman"/>
                    <w:sz w:val="24"/>
                    <w:rPrChange w:id="9659" w:author="Red Army" w:date="2012-02-08T20:12:00Z">
                      <w:rPr>
                        <w:rFonts w:ascii="Times New Roman" w:hAnsi="Times New Roman"/>
                      </w:rPr>
                    </w:rPrChange>
                  </w:rPr>
                  <w:delText>/A</w:delText>
                </w:r>
              </w:del>
            </w:ins>
          </w:p>
        </w:tc>
        <w:tc>
          <w:tcPr>
            <w:tcW w:w="630" w:type="dxa"/>
            <w:tcPrChange w:id="9660" w:author="Phuong Giang" w:date="2012-02-10T23:54:00Z">
              <w:tcPr>
                <w:tcW w:w="630" w:type="dxa"/>
              </w:tcPr>
            </w:tcPrChange>
          </w:tcPr>
          <w:p w:rsidR="00F155FA" w:rsidRPr="001A0C52" w:rsidRDefault="00F155FA" w:rsidP="00130E1F">
            <w:pPr>
              <w:rPr>
                <w:ins w:id="9661" w:author="Red Army" w:date="2012-02-08T19:41:00Z"/>
                <w:rFonts w:ascii="Times New Roman" w:hAnsi="Times New Roman"/>
                <w:sz w:val="24"/>
                <w:rPrChange w:id="9662" w:author="Red Army" w:date="2012-02-08T20:12:00Z">
                  <w:rPr>
                    <w:ins w:id="9663" w:author="Red Army" w:date="2012-02-08T19:41:00Z"/>
                    <w:rFonts w:ascii="Times New Roman" w:hAnsi="Times New Roman"/>
                  </w:rPr>
                </w:rPrChange>
              </w:rPr>
            </w:pPr>
            <w:ins w:id="9664" w:author="Red Army" w:date="2012-02-08T19:42:00Z">
              <w:r w:rsidRPr="001A0C52">
                <w:rPr>
                  <w:rFonts w:ascii="Times New Roman" w:hAnsi="Times New Roman"/>
                  <w:sz w:val="24"/>
                  <w:rPrChange w:id="9665" w:author="Red Army" w:date="2012-02-08T20:12:00Z">
                    <w:rPr>
                      <w:rFonts w:ascii="Times New Roman" w:hAnsi="Times New Roman"/>
                    </w:rPr>
                  </w:rPrChange>
                </w:rPr>
                <w:t>Y</w:t>
              </w:r>
            </w:ins>
          </w:p>
        </w:tc>
        <w:tc>
          <w:tcPr>
            <w:tcW w:w="1080" w:type="dxa"/>
            <w:tcPrChange w:id="9666" w:author="Phuong Giang" w:date="2012-02-10T23:54:00Z">
              <w:tcPr>
                <w:tcW w:w="1260" w:type="dxa"/>
              </w:tcPr>
            </w:tcPrChange>
          </w:tcPr>
          <w:p w:rsidR="00F155FA" w:rsidRPr="001A0C52" w:rsidRDefault="00F155FA" w:rsidP="00130E1F">
            <w:pPr>
              <w:rPr>
                <w:ins w:id="9667" w:author="Red Army" w:date="2012-02-08T19:41:00Z"/>
                <w:rFonts w:ascii="Times New Roman" w:hAnsi="Times New Roman"/>
                <w:sz w:val="24"/>
                <w:rPrChange w:id="9668" w:author="Red Army" w:date="2012-02-08T20:12:00Z">
                  <w:rPr>
                    <w:ins w:id="9669" w:author="Red Army" w:date="2012-02-08T19:41:00Z"/>
                    <w:rFonts w:ascii="Times New Roman" w:hAnsi="Times New Roman"/>
                  </w:rPr>
                </w:rPrChange>
              </w:rPr>
            </w:pPr>
            <w:ins w:id="9670" w:author="Red Army" w:date="2012-02-08T19:41:00Z">
              <w:r w:rsidRPr="001A0C52">
                <w:rPr>
                  <w:rFonts w:ascii="Times New Roman" w:hAnsi="Times New Roman"/>
                  <w:sz w:val="24"/>
                  <w:rPrChange w:id="9671" w:author="Red Army" w:date="2012-02-08T20:12:00Z">
                    <w:rPr>
                      <w:rFonts w:ascii="Times New Roman" w:hAnsi="Times New Roman"/>
                    </w:rPr>
                  </w:rPrChange>
                </w:rPr>
                <w:t>Text</w:t>
              </w:r>
            </w:ins>
          </w:p>
        </w:tc>
        <w:tc>
          <w:tcPr>
            <w:tcW w:w="900" w:type="dxa"/>
            <w:tcPrChange w:id="9672" w:author="Phuong Giang" w:date="2012-02-10T23:54:00Z">
              <w:tcPr>
                <w:tcW w:w="1080" w:type="dxa"/>
              </w:tcPr>
            </w:tcPrChange>
          </w:tcPr>
          <w:p w:rsidR="00F155FA" w:rsidRPr="001A0C52" w:rsidRDefault="00F155FA" w:rsidP="00130E1F">
            <w:pPr>
              <w:rPr>
                <w:ins w:id="9673" w:author="Red Army" w:date="2012-02-08T19:41:00Z"/>
                <w:rFonts w:ascii="Times New Roman" w:hAnsi="Times New Roman"/>
                <w:sz w:val="24"/>
                <w:rPrChange w:id="9674" w:author="Red Army" w:date="2012-02-08T20:12:00Z">
                  <w:rPr>
                    <w:ins w:id="9675" w:author="Red Army" w:date="2012-02-08T19:41:00Z"/>
                    <w:rFonts w:ascii="Times New Roman" w:hAnsi="Times New Roman"/>
                  </w:rPr>
                </w:rPrChange>
              </w:rPr>
            </w:pPr>
            <w:ins w:id="9676" w:author="Red Army" w:date="2012-02-08T19:43:00Z">
              <w:r w:rsidRPr="001A0C52">
                <w:rPr>
                  <w:rFonts w:ascii="Times New Roman" w:hAnsi="Times New Roman"/>
                  <w:sz w:val="24"/>
                  <w:rPrChange w:id="9677" w:author="Red Army" w:date="2012-02-08T20:12:00Z">
                    <w:rPr>
                      <w:rFonts w:ascii="Times New Roman" w:hAnsi="Times New Roman"/>
                    </w:rPr>
                  </w:rPrChange>
                </w:rPr>
                <w:t>N/A</w:t>
              </w:r>
            </w:ins>
          </w:p>
        </w:tc>
        <w:tc>
          <w:tcPr>
            <w:tcW w:w="1080" w:type="dxa"/>
            <w:tcPrChange w:id="9678" w:author="Phuong Giang" w:date="2012-02-10T23:54:00Z">
              <w:tcPr>
                <w:tcW w:w="1080" w:type="dxa"/>
              </w:tcPr>
            </w:tcPrChange>
          </w:tcPr>
          <w:p w:rsidR="00F155FA" w:rsidRPr="001A0C52" w:rsidRDefault="00F155FA" w:rsidP="00130E1F">
            <w:pPr>
              <w:rPr>
                <w:ins w:id="9679" w:author="Red Army" w:date="2012-02-08T19:41:00Z"/>
                <w:rFonts w:ascii="Times New Roman" w:hAnsi="Times New Roman"/>
                <w:sz w:val="24"/>
                <w:rPrChange w:id="9680" w:author="Red Army" w:date="2012-02-08T20:12:00Z">
                  <w:rPr>
                    <w:ins w:id="9681" w:author="Red Army" w:date="2012-02-08T19:41:00Z"/>
                    <w:rFonts w:ascii="Times New Roman" w:hAnsi="Times New Roman"/>
                  </w:rPr>
                </w:rPrChange>
              </w:rPr>
            </w:pPr>
            <w:ins w:id="9682" w:author="Red Army" w:date="2012-02-08T19:44:00Z">
              <w:r w:rsidRPr="001A0C52">
                <w:rPr>
                  <w:rFonts w:ascii="Times New Roman" w:hAnsi="Times New Roman"/>
                  <w:sz w:val="24"/>
                  <w:rPrChange w:id="9683" w:author="Red Army" w:date="2012-02-08T20:12:00Z">
                    <w:rPr>
                      <w:rFonts w:ascii="Times New Roman" w:hAnsi="Times New Roman"/>
                    </w:rPr>
                  </w:rPrChange>
                </w:rPr>
                <w:t>N/A</w:t>
              </w:r>
            </w:ins>
          </w:p>
        </w:tc>
      </w:tr>
      <w:tr w:rsidR="00F155FA" w:rsidRPr="001A0C52" w:rsidTr="00F155FA">
        <w:trPr>
          <w:trHeight w:val="569"/>
          <w:ins w:id="9684" w:author="Red Army" w:date="2012-02-08T19:41:00Z"/>
          <w:trPrChange w:id="9685" w:author="Phuong Giang" w:date="2012-02-10T23:54:00Z">
            <w:trPr>
              <w:trHeight w:val="569"/>
            </w:trPr>
          </w:trPrChange>
        </w:trPr>
        <w:tc>
          <w:tcPr>
            <w:tcW w:w="558" w:type="dxa"/>
            <w:tcPrChange w:id="9686" w:author="Phuong Giang" w:date="2012-02-10T23:54:00Z">
              <w:tcPr>
                <w:tcW w:w="1728" w:type="dxa"/>
              </w:tcPr>
            </w:tcPrChange>
          </w:tcPr>
          <w:p w:rsidR="00F155FA" w:rsidRPr="001A0C52" w:rsidRDefault="00F155FA" w:rsidP="00130E1F">
            <w:pPr>
              <w:rPr>
                <w:ins w:id="9687" w:author="Phuong Giang" w:date="2012-02-10T23:51:00Z"/>
                <w:rFonts w:ascii="Times New Roman" w:hAnsi="Times New Roman"/>
                <w:b/>
                <w:sz w:val="24"/>
                <w:rPrChange w:id="9688" w:author="Red Army" w:date="2012-02-08T20:12:00Z">
                  <w:rPr>
                    <w:ins w:id="9689" w:author="Phuong Giang" w:date="2012-02-10T23:51:00Z"/>
                    <w:rFonts w:ascii="Times New Roman" w:hAnsi="Times New Roman"/>
                    <w:b/>
                    <w:sz w:val="24"/>
                  </w:rPr>
                </w:rPrChange>
              </w:rPr>
            </w:pPr>
            <w:ins w:id="9690" w:author="Phuong Giang" w:date="2012-02-10T23:52:00Z">
              <w:r>
                <w:rPr>
                  <w:rFonts w:ascii="Times New Roman" w:hAnsi="Times New Roman"/>
                  <w:b/>
                  <w:sz w:val="24"/>
                </w:rPr>
                <w:t>4</w:t>
              </w:r>
            </w:ins>
          </w:p>
        </w:tc>
        <w:tc>
          <w:tcPr>
            <w:tcW w:w="1890" w:type="dxa"/>
            <w:tcPrChange w:id="9691" w:author="Phuong Giang" w:date="2012-02-10T23:54:00Z">
              <w:tcPr>
                <w:tcW w:w="1728" w:type="dxa"/>
              </w:tcPr>
            </w:tcPrChange>
          </w:tcPr>
          <w:p w:rsidR="00F155FA" w:rsidRPr="00F155FA" w:rsidRDefault="00F155FA" w:rsidP="00130E1F">
            <w:pPr>
              <w:rPr>
                <w:ins w:id="9692" w:author="Red Army" w:date="2012-02-08T19:41:00Z"/>
                <w:rFonts w:ascii="Times New Roman" w:hAnsi="Times New Roman"/>
                <w:sz w:val="24"/>
                <w:rPrChange w:id="9693" w:author="Phuong Giang" w:date="2012-02-10T23:52:00Z">
                  <w:rPr>
                    <w:ins w:id="9694" w:author="Red Army" w:date="2012-02-08T19:41:00Z"/>
                    <w:rFonts w:ascii="Times New Roman" w:hAnsi="Times New Roman"/>
                  </w:rPr>
                </w:rPrChange>
              </w:rPr>
            </w:pPr>
            <w:ins w:id="9695" w:author="Red Army" w:date="2012-02-08T19:41:00Z">
              <w:r w:rsidRPr="00F155FA">
                <w:rPr>
                  <w:rFonts w:ascii="Times New Roman" w:hAnsi="Times New Roman"/>
                  <w:sz w:val="24"/>
                  <w:rPrChange w:id="9696" w:author="Phuong Giang" w:date="2012-02-10T23:52:00Z">
                    <w:rPr>
                      <w:rFonts w:ascii="Times New Roman" w:hAnsi="Times New Roman"/>
                    </w:rPr>
                  </w:rPrChange>
                </w:rPr>
                <w:t>Topic Number</w:t>
              </w:r>
            </w:ins>
          </w:p>
        </w:tc>
        <w:tc>
          <w:tcPr>
            <w:tcW w:w="3420" w:type="dxa"/>
            <w:tcPrChange w:id="9697" w:author="Phuong Giang" w:date="2012-02-10T23:54:00Z">
              <w:tcPr>
                <w:tcW w:w="3870" w:type="dxa"/>
              </w:tcPr>
            </w:tcPrChange>
          </w:tcPr>
          <w:p w:rsidR="00F155FA" w:rsidRPr="001A0C52" w:rsidRDefault="00F155FA" w:rsidP="00130E1F">
            <w:pPr>
              <w:rPr>
                <w:ins w:id="9698" w:author="Red Army" w:date="2012-02-08T19:41:00Z"/>
                <w:rFonts w:ascii="Times New Roman" w:hAnsi="Times New Roman"/>
                <w:sz w:val="24"/>
                <w:rPrChange w:id="9699" w:author="Red Army" w:date="2012-02-08T20:12:00Z">
                  <w:rPr>
                    <w:ins w:id="9700" w:author="Red Army" w:date="2012-02-08T19:41:00Z"/>
                    <w:rFonts w:ascii="Times New Roman" w:hAnsi="Times New Roman"/>
                  </w:rPr>
                </w:rPrChange>
              </w:rPr>
            </w:pPr>
            <w:ins w:id="9701" w:author="Red Army" w:date="2012-02-08T19:41:00Z">
              <w:r w:rsidRPr="001A0C52">
                <w:rPr>
                  <w:rFonts w:ascii="Times New Roman" w:hAnsi="Times New Roman"/>
                  <w:sz w:val="24"/>
                  <w:rPrChange w:id="9702" w:author="Red Army" w:date="2012-02-08T20:12:00Z">
                    <w:rPr>
                      <w:rFonts w:ascii="Times New Roman" w:hAnsi="Times New Roman"/>
                    </w:rPr>
                  </w:rPrChange>
                </w:rPr>
                <w:t>The order of the topic is defined by user. This is the order of topic defined in the text book, regardless of order number of class session.</w:t>
              </w:r>
            </w:ins>
          </w:p>
        </w:tc>
        <w:tc>
          <w:tcPr>
            <w:tcW w:w="810" w:type="dxa"/>
            <w:tcPrChange w:id="9703" w:author="Phuong Giang" w:date="2012-02-10T23:54:00Z">
              <w:tcPr>
                <w:tcW w:w="810" w:type="dxa"/>
              </w:tcPr>
            </w:tcPrChange>
          </w:tcPr>
          <w:p w:rsidR="00F155FA" w:rsidRPr="001A0C52" w:rsidRDefault="00F155FA" w:rsidP="00F155FA">
            <w:pPr>
              <w:rPr>
                <w:ins w:id="9704" w:author="Red Army" w:date="2012-02-08T19:41:00Z"/>
                <w:rFonts w:ascii="Times New Roman" w:hAnsi="Times New Roman"/>
                <w:sz w:val="24"/>
                <w:rPrChange w:id="9705" w:author="Red Army" w:date="2012-02-08T20:12:00Z">
                  <w:rPr>
                    <w:ins w:id="9706" w:author="Red Army" w:date="2012-02-08T19:41:00Z"/>
                    <w:rFonts w:ascii="Times New Roman" w:hAnsi="Times New Roman"/>
                  </w:rPr>
                </w:rPrChange>
              </w:rPr>
              <w:pPrChange w:id="9707" w:author="Phuong Giang" w:date="2012-02-10T23:48:00Z">
                <w:pPr/>
              </w:pPrChange>
            </w:pPr>
            <w:ins w:id="9708" w:author="Red Army" w:date="2012-02-08T19:43:00Z">
              <w:r w:rsidRPr="001A0C52">
                <w:rPr>
                  <w:rFonts w:ascii="Times New Roman" w:hAnsi="Times New Roman"/>
                  <w:sz w:val="24"/>
                  <w:rPrChange w:id="9709" w:author="Red Army" w:date="2012-02-08T20:12:00Z">
                    <w:rPr>
                      <w:rFonts w:ascii="Times New Roman" w:hAnsi="Times New Roman"/>
                    </w:rPr>
                  </w:rPrChange>
                </w:rPr>
                <w:t>N</w:t>
              </w:r>
              <w:del w:id="9710" w:author="Phuong Giang" w:date="2012-02-10T23:48:00Z">
                <w:r w:rsidRPr="001A0C52" w:rsidDel="00F155FA">
                  <w:rPr>
                    <w:rFonts w:ascii="Times New Roman" w:hAnsi="Times New Roman"/>
                    <w:sz w:val="24"/>
                    <w:rPrChange w:id="9711" w:author="Red Army" w:date="2012-02-08T20:12:00Z">
                      <w:rPr>
                        <w:rFonts w:ascii="Times New Roman" w:hAnsi="Times New Roman"/>
                      </w:rPr>
                    </w:rPrChange>
                  </w:rPr>
                  <w:delText>/A</w:delText>
                </w:r>
              </w:del>
            </w:ins>
          </w:p>
        </w:tc>
        <w:tc>
          <w:tcPr>
            <w:tcW w:w="630" w:type="dxa"/>
            <w:tcPrChange w:id="9712" w:author="Phuong Giang" w:date="2012-02-10T23:54:00Z">
              <w:tcPr>
                <w:tcW w:w="630" w:type="dxa"/>
              </w:tcPr>
            </w:tcPrChange>
          </w:tcPr>
          <w:p w:rsidR="00F155FA" w:rsidRPr="001A0C52" w:rsidRDefault="00F155FA" w:rsidP="00130E1F">
            <w:pPr>
              <w:rPr>
                <w:ins w:id="9713" w:author="Red Army" w:date="2012-02-08T19:41:00Z"/>
                <w:rFonts w:ascii="Times New Roman" w:hAnsi="Times New Roman"/>
                <w:sz w:val="24"/>
                <w:rPrChange w:id="9714" w:author="Red Army" w:date="2012-02-08T20:12:00Z">
                  <w:rPr>
                    <w:ins w:id="9715" w:author="Red Army" w:date="2012-02-08T19:41:00Z"/>
                    <w:rFonts w:ascii="Times New Roman" w:hAnsi="Times New Roman"/>
                  </w:rPr>
                </w:rPrChange>
              </w:rPr>
            </w:pPr>
            <w:ins w:id="9716" w:author="Red Army" w:date="2012-02-08T19:43:00Z">
              <w:r w:rsidRPr="001A0C52">
                <w:rPr>
                  <w:rFonts w:ascii="Times New Roman" w:hAnsi="Times New Roman"/>
                  <w:sz w:val="24"/>
                  <w:rPrChange w:id="9717" w:author="Red Army" w:date="2012-02-08T20:12:00Z">
                    <w:rPr>
                      <w:rFonts w:ascii="Times New Roman" w:hAnsi="Times New Roman"/>
                    </w:rPr>
                  </w:rPrChange>
                </w:rPr>
                <w:t>N</w:t>
              </w:r>
              <w:del w:id="9718" w:author="Phuong Giang" w:date="2012-02-10T23:48:00Z">
                <w:r w:rsidRPr="001A0C52" w:rsidDel="00F155FA">
                  <w:rPr>
                    <w:rFonts w:ascii="Times New Roman" w:hAnsi="Times New Roman"/>
                    <w:sz w:val="24"/>
                    <w:rPrChange w:id="9719" w:author="Red Army" w:date="2012-02-08T20:12:00Z">
                      <w:rPr>
                        <w:rFonts w:ascii="Times New Roman" w:hAnsi="Times New Roman"/>
                      </w:rPr>
                    </w:rPrChange>
                  </w:rPr>
                  <w:delText xml:space="preserve">/A </w:delText>
                </w:r>
              </w:del>
            </w:ins>
            <w:ins w:id="9720" w:author="Red Army" w:date="2012-02-08T19:42:00Z">
              <w:del w:id="9721" w:author="Phuong Giang" w:date="2012-02-10T23:48:00Z">
                <w:r w:rsidRPr="001A0C52" w:rsidDel="00F155FA">
                  <w:rPr>
                    <w:rFonts w:ascii="Times New Roman" w:hAnsi="Times New Roman"/>
                    <w:sz w:val="24"/>
                    <w:rPrChange w:id="9722" w:author="Red Army" w:date="2012-02-08T20:12:00Z">
                      <w:rPr>
                        <w:rFonts w:ascii="Times New Roman" w:hAnsi="Times New Roman"/>
                      </w:rPr>
                    </w:rPrChange>
                  </w:rPr>
                  <w:delText>N</w:delText>
                </w:r>
              </w:del>
            </w:ins>
          </w:p>
        </w:tc>
        <w:tc>
          <w:tcPr>
            <w:tcW w:w="1080" w:type="dxa"/>
            <w:tcPrChange w:id="9723" w:author="Phuong Giang" w:date="2012-02-10T23:54:00Z">
              <w:tcPr>
                <w:tcW w:w="1260" w:type="dxa"/>
              </w:tcPr>
            </w:tcPrChange>
          </w:tcPr>
          <w:p w:rsidR="00F155FA" w:rsidRPr="001A0C52" w:rsidRDefault="00F155FA" w:rsidP="00130E1F">
            <w:pPr>
              <w:rPr>
                <w:ins w:id="9724" w:author="Red Army" w:date="2012-02-08T19:41:00Z"/>
                <w:rFonts w:ascii="Times New Roman" w:hAnsi="Times New Roman"/>
                <w:sz w:val="24"/>
                <w:rPrChange w:id="9725" w:author="Red Army" w:date="2012-02-08T20:12:00Z">
                  <w:rPr>
                    <w:ins w:id="9726" w:author="Red Army" w:date="2012-02-08T19:41:00Z"/>
                    <w:rFonts w:ascii="Times New Roman" w:hAnsi="Times New Roman"/>
                  </w:rPr>
                </w:rPrChange>
              </w:rPr>
            </w:pPr>
            <w:ins w:id="9727" w:author="Red Army" w:date="2012-02-08T19:41:00Z">
              <w:r w:rsidRPr="001A0C52">
                <w:rPr>
                  <w:rFonts w:ascii="Times New Roman" w:hAnsi="Times New Roman"/>
                  <w:sz w:val="24"/>
                  <w:rPrChange w:id="9728" w:author="Red Army" w:date="2012-02-08T20:12:00Z">
                    <w:rPr>
                      <w:rFonts w:ascii="Times New Roman" w:hAnsi="Times New Roman"/>
                    </w:rPr>
                  </w:rPrChange>
                </w:rPr>
                <w:t>Numeric</w:t>
              </w:r>
            </w:ins>
          </w:p>
        </w:tc>
        <w:tc>
          <w:tcPr>
            <w:tcW w:w="900" w:type="dxa"/>
            <w:tcPrChange w:id="9729" w:author="Phuong Giang" w:date="2012-02-10T23:54:00Z">
              <w:tcPr>
                <w:tcW w:w="1080" w:type="dxa"/>
              </w:tcPr>
            </w:tcPrChange>
          </w:tcPr>
          <w:p w:rsidR="00F155FA" w:rsidRPr="001A0C52" w:rsidRDefault="00F155FA" w:rsidP="00130E1F">
            <w:pPr>
              <w:rPr>
                <w:ins w:id="9730" w:author="Red Army" w:date="2012-02-08T19:41:00Z"/>
                <w:rFonts w:ascii="Times New Roman" w:hAnsi="Times New Roman"/>
                <w:sz w:val="24"/>
                <w:rPrChange w:id="9731" w:author="Red Army" w:date="2012-02-08T20:12:00Z">
                  <w:rPr>
                    <w:ins w:id="9732" w:author="Red Army" w:date="2012-02-08T19:41:00Z"/>
                    <w:rFonts w:ascii="Times New Roman" w:hAnsi="Times New Roman"/>
                  </w:rPr>
                </w:rPrChange>
              </w:rPr>
            </w:pPr>
            <w:ins w:id="9733" w:author="Red Army" w:date="2012-02-08T19:43:00Z">
              <w:r w:rsidRPr="001A0C52">
                <w:rPr>
                  <w:rFonts w:ascii="Times New Roman" w:hAnsi="Times New Roman"/>
                  <w:sz w:val="24"/>
                  <w:rPrChange w:id="9734" w:author="Red Army" w:date="2012-02-08T20:12:00Z">
                    <w:rPr>
                      <w:rFonts w:ascii="Times New Roman" w:hAnsi="Times New Roman"/>
                    </w:rPr>
                  </w:rPrChange>
                </w:rPr>
                <w:t>Fixed</w:t>
              </w:r>
            </w:ins>
          </w:p>
        </w:tc>
        <w:tc>
          <w:tcPr>
            <w:tcW w:w="1080" w:type="dxa"/>
            <w:tcPrChange w:id="9735" w:author="Phuong Giang" w:date="2012-02-10T23:54:00Z">
              <w:tcPr>
                <w:tcW w:w="1080" w:type="dxa"/>
              </w:tcPr>
            </w:tcPrChange>
          </w:tcPr>
          <w:p w:rsidR="00F155FA" w:rsidRPr="001A0C52" w:rsidRDefault="00F155FA" w:rsidP="00130E1F">
            <w:pPr>
              <w:rPr>
                <w:ins w:id="9736" w:author="Red Army" w:date="2012-02-08T19:41:00Z"/>
                <w:rFonts w:ascii="Times New Roman" w:hAnsi="Times New Roman"/>
                <w:sz w:val="24"/>
                <w:rPrChange w:id="9737" w:author="Red Army" w:date="2012-02-08T20:12:00Z">
                  <w:rPr>
                    <w:ins w:id="9738" w:author="Red Army" w:date="2012-02-08T19:41:00Z"/>
                    <w:rFonts w:ascii="Times New Roman" w:hAnsi="Times New Roman"/>
                  </w:rPr>
                </w:rPrChange>
              </w:rPr>
            </w:pPr>
            <w:ins w:id="9739" w:author="Red Army" w:date="2012-02-08T19:44:00Z">
              <w:r w:rsidRPr="001A0C52">
                <w:rPr>
                  <w:rFonts w:ascii="Times New Roman" w:hAnsi="Times New Roman"/>
                  <w:sz w:val="24"/>
                  <w:rPrChange w:id="9740" w:author="Red Army" w:date="2012-02-08T20:12:00Z">
                    <w:rPr>
                      <w:rFonts w:ascii="Times New Roman" w:hAnsi="Times New Roman"/>
                    </w:rPr>
                  </w:rPrChange>
                </w:rPr>
                <w:t>N/A</w:t>
              </w:r>
            </w:ins>
          </w:p>
        </w:tc>
      </w:tr>
      <w:tr w:rsidR="00F155FA" w:rsidRPr="001A0C52" w:rsidTr="00F155FA">
        <w:trPr>
          <w:trHeight w:val="569"/>
          <w:ins w:id="9741" w:author="Red Army" w:date="2012-02-08T19:41:00Z"/>
          <w:trPrChange w:id="9742" w:author="Phuong Giang" w:date="2012-02-10T23:54:00Z">
            <w:trPr>
              <w:trHeight w:val="569"/>
            </w:trPr>
          </w:trPrChange>
        </w:trPr>
        <w:tc>
          <w:tcPr>
            <w:tcW w:w="558" w:type="dxa"/>
            <w:tcPrChange w:id="9743" w:author="Phuong Giang" w:date="2012-02-10T23:54:00Z">
              <w:tcPr>
                <w:tcW w:w="1728" w:type="dxa"/>
              </w:tcPr>
            </w:tcPrChange>
          </w:tcPr>
          <w:p w:rsidR="00F155FA" w:rsidRPr="001A0C52" w:rsidRDefault="00F155FA" w:rsidP="00130E1F">
            <w:pPr>
              <w:rPr>
                <w:ins w:id="9744" w:author="Phuong Giang" w:date="2012-02-10T23:51:00Z"/>
                <w:rFonts w:ascii="Times New Roman" w:hAnsi="Times New Roman"/>
                <w:b/>
                <w:sz w:val="24"/>
                <w:rPrChange w:id="9745" w:author="Red Army" w:date="2012-02-08T20:12:00Z">
                  <w:rPr>
                    <w:ins w:id="9746" w:author="Phuong Giang" w:date="2012-02-10T23:51:00Z"/>
                    <w:rFonts w:ascii="Times New Roman" w:hAnsi="Times New Roman"/>
                    <w:b/>
                    <w:sz w:val="24"/>
                  </w:rPr>
                </w:rPrChange>
              </w:rPr>
            </w:pPr>
            <w:ins w:id="9747" w:author="Phuong Giang" w:date="2012-02-10T23:52:00Z">
              <w:r>
                <w:rPr>
                  <w:rFonts w:ascii="Times New Roman" w:hAnsi="Times New Roman"/>
                  <w:b/>
                  <w:sz w:val="24"/>
                </w:rPr>
                <w:t>5</w:t>
              </w:r>
            </w:ins>
          </w:p>
        </w:tc>
        <w:tc>
          <w:tcPr>
            <w:tcW w:w="1890" w:type="dxa"/>
            <w:tcPrChange w:id="9748" w:author="Phuong Giang" w:date="2012-02-10T23:54:00Z">
              <w:tcPr>
                <w:tcW w:w="1728" w:type="dxa"/>
              </w:tcPr>
            </w:tcPrChange>
          </w:tcPr>
          <w:p w:rsidR="00F155FA" w:rsidRPr="00F155FA" w:rsidRDefault="00F155FA" w:rsidP="00130E1F">
            <w:pPr>
              <w:rPr>
                <w:ins w:id="9749" w:author="Red Army" w:date="2012-02-08T19:41:00Z"/>
                <w:rFonts w:ascii="Times New Roman" w:hAnsi="Times New Roman"/>
                <w:sz w:val="24"/>
                <w:rPrChange w:id="9750" w:author="Phuong Giang" w:date="2012-02-10T23:52:00Z">
                  <w:rPr>
                    <w:ins w:id="9751" w:author="Red Army" w:date="2012-02-08T19:41:00Z"/>
                    <w:rFonts w:ascii="Times New Roman" w:hAnsi="Times New Roman"/>
                  </w:rPr>
                </w:rPrChange>
              </w:rPr>
            </w:pPr>
            <w:ins w:id="9752" w:author="Red Army" w:date="2012-02-08T19:41:00Z">
              <w:r w:rsidRPr="00F155FA">
                <w:rPr>
                  <w:rFonts w:ascii="Times New Roman" w:hAnsi="Times New Roman"/>
                  <w:sz w:val="24"/>
                  <w:rPrChange w:id="9753" w:author="Phuong Giang" w:date="2012-02-10T23:52:00Z">
                    <w:rPr>
                      <w:rFonts w:ascii="Times New Roman" w:hAnsi="Times New Roman"/>
                    </w:rPr>
                  </w:rPrChange>
                </w:rPr>
                <w:t>Topic</w:t>
              </w:r>
            </w:ins>
          </w:p>
        </w:tc>
        <w:tc>
          <w:tcPr>
            <w:tcW w:w="3420" w:type="dxa"/>
            <w:tcPrChange w:id="9754" w:author="Phuong Giang" w:date="2012-02-10T23:54:00Z">
              <w:tcPr>
                <w:tcW w:w="3870" w:type="dxa"/>
              </w:tcPr>
            </w:tcPrChange>
          </w:tcPr>
          <w:p w:rsidR="00F155FA" w:rsidRPr="001A0C52" w:rsidRDefault="00F155FA" w:rsidP="00130E1F">
            <w:pPr>
              <w:rPr>
                <w:ins w:id="9755" w:author="Red Army" w:date="2012-02-08T19:41:00Z"/>
                <w:rFonts w:ascii="Times New Roman" w:hAnsi="Times New Roman"/>
                <w:sz w:val="24"/>
                <w:rPrChange w:id="9756" w:author="Red Army" w:date="2012-02-08T20:12:00Z">
                  <w:rPr>
                    <w:ins w:id="9757" w:author="Red Army" w:date="2012-02-08T19:41:00Z"/>
                    <w:rFonts w:ascii="Times New Roman" w:hAnsi="Times New Roman"/>
                  </w:rPr>
                </w:rPrChange>
              </w:rPr>
            </w:pPr>
            <w:ins w:id="9758" w:author="Red Army" w:date="2012-02-08T19:41:00Z">
              <w:r w:rsidRPr="001A0C52">
                <w:rPr>
                  <w:rFonts w:ascii="Times New Roman" w:hAnsi="Times New Roman"/>
                  <w:sz w:val="24"/>
                  <w:rPrChange w:id="9759" w:author="Red Army" w:date="2012-02-08T20:12:00Z">
                    <w:rPr>
                      <w:rFonts w:ascii="Times New Roman" w:hAnsi="Times New Roman"/>
                    </w:rPr>
                  </w:rPrChange>
                </w:rPr>
                <w:t>The Topic (corresponding to Toping Number) that this Knowledge Item is most related to.</w:t>
              </w:r>
            </w:ins>
          </w:p>
        </w:tc>
        <w:tc>
          <w:tcPr>
            <w:tcW w:w="810" w:type="dxa"/>
            <w:tcPrChange w:id="9760" w:author="Phuong Giang" w:date="2012-02-10T23:54:00Z">
              <w:tcPr>
                <w:tcW w:w="810" w:type="dxa"/>
              </w:tcPr>
            </w:tcPrChange>
          </w:tcPr>
          <w:p w:rsidR="00F155FA" w:rsidRPr="001A0C52" w:rsidRDefault="00F155FA" w:rsidP="00F155FA">
            <w:pPr>
              <w:rPr>
                <w:ins w:id="9761" w:author="Red Army" w:date="2012-02-08T19:41:00Z"/>
                <w:rFonts w:ascii="Times New Roman" w:hAnsi="Times New Roman"/>
                <w:sz w:val="24"/>
                <w:rPrChange w:id="9762" w:author="Red Army" w:date="2012-02-08T20:12:00Z">
                  <w:rPr>
                    <w:ins w:id="9763" w:author="Red Army" w:date="2012-02-08T19:41:00Z"/>
                    <w:rFonts w:ascii="Times New Roman" w:hAnsi="Times New Roman"/>
                  </w:rPr>
                </w:rPrChange>
              </w:rPr>
              <w:pPrChange w:id="9764" w:author="Phuong Giang" w:date="2012-02-10T23:48:00Z">
                <w:pPr/>
              </w:pPrChange>
            </w:pPr>
            <w:ins w:id="9765" w:author="Red Army" w:date="2012-02-08T19:43:00Z">
              <w:r w:rsidRPr="001A0C52">
                <w:rPr>
                  <w:rFonts w:ascii="Times New Roman" w:hAnsi="Times New Roman"/>
                  <w:sz w:val="24"/>
                  <w:rPrChange w:id="9766" w:author="Red Army" w:date="2012-02-08T20:12:00Z">
                    <w:rPr>
                      <w:rFonts w:ascii="Times New Roman" w:hAnsi="Times New Roman"/>
                    </w:rPr>
                  </w:rPrChange>
                </w:rPr>
                <w:t>N</w:t>
              </w:r>
              <w:del w:id="9767" w:author="Phuong Giang" w:date="2012-02-10T23:48:00Z">
                <w:r w:rsidRPr="001A0C52" w:rsidDel="00F155FA">
                  <w:rPr>
                    <w:rFonts w:ascii="Times New Roman" w:hAnsi="Times New Roman"/>
                    <w:sz w:val="24"/>
                    <w:rPrChange w:id="9768" w:author="Red Army" w:date="2012-02-08T20:12:00Z">
                      <w:rPr>
                        <w:rFonts w:ascii="Times New Roman" w:hAnsi="Times New Roman"/>
                      </w:rPr>
                    </w:rPrChange>
                  </w:rPr>
                  <w:delText>/A</w:delText>
                </w:r>
              </w:del>
            </w:ins>
          </w:p>
        </w:tc>
        <w:tc>
          <w:tcPr>
            <w:tcW w:w="630" w:type="dxa"/>
            <w:tcPrChange w:id="9769" w:author="Phuong Giang" w:date="2012-02-10T23:54:00Z">
              <w:tcPr>
                <w:tcW w:w="630" w:type="dxa"/>
              </w:tcPr>
            </w:tcPrChange>
          </w:tcPr>
          <w:p w:rsidR="00F155FA" w:rsidRPr="001A0C52" w:rsidRDefault="00F155FA" w:rsidP="00130E1F">
            <w:pPr>
              <w:rPr>
                <w:ins w:id="9770" w:author="Red Army" w:date="2012-02-08T19:41:00Z"/>
                <w:rFonts w:ascii="Times New Roman" w:hAnsi="Times New Roman"/>
                <w:sz w:val="24"/>
                <w:rPrChange w:id="9771" w:author="Red Army" w:date="2012-02-08T20:12:00Z">
                  <w:rPr>
                    <w:ins w:id="9772" w:author="Red Army" w:date="2012-02-08T19:41:00Z"/>
                    <w:rFonts w:ascii="Times New Roman" w:hAnsi="Times New Roman"/>
                  </w:rPr>
                </w:rPrChange>
              </w:rPr>
            </w:pPr>
            <w:ins w:id="9773" w:author="Red Army" w:date="2012-02-08T19:42:00Z">
              <w:r w:rsidRPr="001A0C52">
                <w:rPr>
                  <w:rFonts w:ascii="Times New Roman" w:hAnsi="Times New Roman"/>
                  <w:sz w:val="24"/>
                  <w:rPrChange w:id="9774" w:author="Red Army" w:date="2012-02-08T20:12:00Z">
                    <w:rPr>
                      <w:rFonts w:ascii="Times New Roman" w:hAnsi="Times New Roman"/>
                    </w:rPr>
                  </w:rPrChange>
                </w:rPr>
                <w:t>Y</w:t>
              </w:r>
            </w:ins>
          </w:p>
        </w:tc>
        <w:tc>
          <w:tcPr>
            <w:tcW w:w="1080" w:type="dxa"/>
            <w:tcPrChange w:id="9775" w:author="Phuong Giang" w:date="2012-02-10T23:54:00Z">
              <w:tcPr>
                <w:tcW w:w="1260" w:type="dxa"/>
              </w:tcPr>
            </w:tcPrChange>
          </w:tcPr>
          <w:p w:rsidR="00F155FA" w:rsidRPr="001A0C52" w:rsidRDefault="00F155FA" w:rsidP="00130E1F">
            <w:pPr>
              <w:rPr>
                <w:ins w:id="9776" w:author="Red Army" w:date="2012-02-08T19:41:00Z"/>
                <w:rFonts w:ascii="Times New Roman" w:hAnsi="Times New Roman"/>
                <w:sz w:val="24"/>
                <w:rPrChange w:id="9777" w:author="Red Army" w:date="2012-02-08T20:12:00Z">
                  <w:rPr>
                    <w:ins w:id="9778" w:author="Red Army" w:date="2012-02-08T19:41:00Z"/>
                    <w:rFonts w:ascii="Times New Roman" w:hAnsi="Times New Roman"/>
                  </w:rPr>
                </w:rPrChange>
              </w:rPr>
            </w:pPr>
            <w:ins w:id="9779" w:author="Red Army" w:date="2012-02-08T19:41:00Z">
              <w:r w:rsidRPr="001A0C52">
                <w:rPr>
                  <w:rFonts w:ascii="Times New Roman" w:hAnsi="Times New Roman"/>
                  <w:sz w:val="24"/>
                  <w:rPrChange w:id="9780" w:author="Red Army" w:date="2012-02-08T20:12:00Z">
                    <w:rPr>
                      <w:rFonts w:ascii="Times New Roman" w:hAnsi="Times New Roman"/>
                    </w:rPr>
                  </w:rPrChange>
                </w:rPr>
                <w:t>Text</w:t>
              </w:r>
            </w:ins>
          </w:p>
        </w:tc>
        <w:tc>
          <w:tcPr>
            <w:tcW w:w="900" w:type="dxa"/>
            <w:tcPrChange w:id="9781" w:author="Phuong Giang" w:date="2012-02-10T23:54:00Z">
              <w:tcPr>
                <w:tcW w:w="1080" w:type="dxa"/>
              </w:tcPr>
            </w:tcPrChange>
          </w:tcPr>
          <w:p w:rsidR="00F155FA" w:rsidRPr="001A0C52" w:rsidRDefault="00F155FA" w:rsidP="00130E1F">
            <w:pPr>
              <w:rPr>
                <w:ins w:id="9782" w:author="Red Army" w:date="2012-02-08T19:41:00Z"/>
                <w:rFonts w:ascii="Times New Roman" w:hAnsi="Times New Roman"/>
                <w:sz w:val="24"/>
                <w:rPrChange w:id="9783" w:author="Red Army" w:date="2012-02-08T20:12:00Z">
                  <w:rPr>
                    <w:ins w:id="9784" w:author="Red Army" w:date="2012-02-08T19:41:00Z"/>
                    <w:rFonts w:ascii="Times New Roman" w:hAnsi="Times New Roman"/>
                  </w:rPr>
                </w:rPrChange>
              </w:rPr>
            </w:pPr>
            <w:ins w:id="9785" w:author="Red Army" w:date="2012-02-08T19:43:00Z">
              <w:r w:rsidRPr="001A0C52">
                <w:rPr>
                  <w:rFonts w:ascii="Times New Roman" w:hAnsi="Times New Roman"/>
                  <w:sz w:val="24"/>
                  <w:rPrChange w:id="9786" w:author="Red Army" w:date="2012-02-08T20:12:00Z">
                    <w:rPr>
                      <w:rFonts w:ascii="Times New Roman" w:hAnsi="Times New Roman"/>
                    </w:rPr>
                  </w:rPrChange>
                </w:rPr>
                <w:t>N/A</w:t>
              </w:r>
            </w:ins>
          </w:p>
        </w:tc>
        <w:tc>
          <w:tcPr>
            <w:tcW w:w="1080" w:type="dxa"/>
            <w:tcPrChange w:id="9787" w:author="Phuong Giang" w:date="2012-02-10T23:54:00Z">
              <w:tcPr>
                <w:tcW w:w="1080" w:type="dxa"/>
              </w:tcPr>
            </w:tcPrChange>
          </w:tcPr>
          <w:p w:rsidR="00F155FA" w:rsidRPr="001A0C52" w:rsidRDefault="00F155FA" w:rsidP="00130E1F">
            <w:pPr>
              <w:rPr>
                <w:ins w:id="9788" w:author="Red Army" w:date="2012-02-08T19:41:00Z"/>
                <w:rFonts w:ascii="Times New Roman" w:hAnsi="Times New Roman"/>
                <w:sz w:val="24"/>
                <w:rPrChange w:id="9789" w:author="Red Army" w:date="2012-02-08T20:12:00Z">
                  <w:rPr>
                    <w:ins w:id="9790" w:author="Red Army" w:date="2012-02-08T19:41:00Z"/>
                    <w:rFonts w:ascii="Times New Roman" w:hAnsi="Times New Roman"/>
                  </w:rPr>
                </w:rPrChange>
              </w:rPr>
            </w:pPr>
            <w:ins w:id="9791" w:author="Red Army" w:date="2012-02-08T19:44:00Z">
              <w:r w:rsidRPr="001A0C52">
                <w:rPr>
                  <w:rFonts w:ascii="Times New Roman" w:hAnsi="Times New Roman"/>
                  <w:sz w:val="24"/>
                  <w:rPrChange w:id="9792" w:author="Red Army" w:date="2012-02-08T20:12:00Z">
                    <w:rPr>
                      <w:rFonts w:ascii="Times New Roman" w:hAnsi="Times New Roman"/>
                    </w:rPr>
                  </w:rPrChange>
                </w:rPr>
                <w:t>N/A</w:t>
              </w:r>
            </w:ins>
          </w:p>
        </w:tc>
      </w:tr>
      <w:tr w:rsidR="00F155FA" w:rsidRPr="001A0C52" w:rsidTr="00F155FA">
        <w:trPr>
          <w:trHeight w:val="569"/>
          <w:ins w:id="9793" w:author="Red Army" w:date="2012-02-08T19:41:00Z"/>
          <w:trPrChange w:id="9794" w:author="Phuong Giang" w:date="2012-02-10T23:54:00Z">
            <w:trPr>
              <w:trHeight w:val="569"/>
            </w:trPr>
          </w:trPrChange>
        </w:trPr>
        <w:tc>
          <w:tcPr>
            <w:tcW w:w="558" w:type="dxa"/>
            <w:tcPrChange w:id="9795" w:author="Phuong Giang" w:date="2012-02-10T23:54:00Z">
              <w:tcPr>
                <w:tcW w:w="1728" w:type="dxa"/>
              </w:tcPr>
            </w:tcPrChange>
          </w:tcPr>
          <w:p w:rsidR="00F155FA" w:rsidRPr="001A0C52" w:rsidRDefault="00F155FA" w:rsidP="00130E1F">
            <w:pPr>
              <w:rPr>
                <w:ins w:id="9796" w:author="Phuong Giang" w:date="2012-02-10T23:51:00Z"/>
                <w:rFonts w:ascii="Times New Roman" w:hAnsi="Times New Roman"/>
                <w:b/>
                <w:sz w:val="24"/>
                <w:rPrChange w:id="9797" w:author="Red Army" w:date="2012-02-08T20:12:00Z">
                  <w:rPr>
                    <w:ins w:id="9798" w:author="Phuong Giang" w:date="2012-02-10T23:51:00Z"/>
                    <w:rFonts w:ascii="Times New Roman" w:hAnsi="Times New Roman"/>
                    <w:b/>
                    <w:sz w:val="24"/>
                  </w:rPr>
                </w:rPrChange>
              </w:rPr>
            </w:pPr>
            <w:ins w:id="9799" w:author="Phuong Giang" w:date="2012-02-10T23:52:00Z">
              <w:r>
                <w:rPr>
                  <w:rFonts w:ascii="Times New Roman" w:hAnsi="Times New Roman"/>
                  <w:b/>
                  <w:sz w:val="24"/>
                </w:rPr>
                <w:t>6</w:t>
              </w:r>
            </w:ins>
          </w:p>
        </w:tc>
        <w:tc>
          <w:tcPr>
            <w:tcW w:w="1890" w:type="dxa"/>
            <w:tcPrChange w:id="9800" w:author="Phuong Giang" w:date="2012-02-10T23:54:00Z">
              <w:tcPr>
                <w:tcW w:w="1728" w:type="dxa"/>
              </w:tcPr>
            </w:tcPrChange>
          </w:tcPr>
          <w:p w:rsidR="00F155FA" w:rsidRPr="00F155FA" w:rsidRDefault="00F155FA" w:rsidP="00130E1F">
            <w:pPr>
              <w:rPr>
                <w:ins w:id="9801" w:author="Red Army" w:date="2012-02-08T19:41:00Z"/>
                <w:rFonts w:ascii="Times New Roman" w:hAnsi="Times New Roman"/>
                <w:sz w:val="24"/>
                <w:rPrChange w:id="9802" w:author="Phuong Giang" w:date="2012-02-10T23:52:00Z">
                  <w:rPr>
                    <w:ins w:id="9803" w:author="Red Army" w:date="2012-02-08T19:41:00Z"/>
                    <w:rFonts w:ascii="Times New Roman" w:hAnsi="Times New Roman"/>
                  </w:rPr>
                </w:rPrChange>
              </w:rPr>
            </w:pPr>
            <w:ins w:id="9804" w:author="Red Army" w:date="2012-02-08T19:41:00Z">
              <w:r w:rsidRPr="00F155FA">
                <w:rPr>
                  <w:rFonts w:ascii="Times New Roman" w:hAnsi="Times New Roman"/>
                  <w:sz w:val="24"/>
                  <w:rPrChange w:id="9805" w:author="Phuong Giang" w:date="2012-02-10T23:52:00Z">
                    <w:rPr>
                      <w:rFonts w:ascii="Times New Roman" w:hAnsi="Times New Roman"/>
                    </w:rPr>
                  </w:rPrChange>
                </w:rPr>
                <w:t>Type</w:t>
              </w:r>
            </w:ins>
          </w:p>
        </w:tc>
        <w:tc>
          <w:tcPr>
            <w:tcW w:w="3420" w:type="dxa"/>
            <w:tcPrChange w:id="9806" w:author="Phuong Giang" w:date="2012-02-10T23:54:00Z">
              <w:tcPr>
                <w:tcW w:w="3870" w:type="dxa"/>
              </w:tcPr>
            </w:tcPrChange>
          </w:tcPr>
          <w:p w:rsidR="00F155FA" w:rsidRPr="001A0C52" w:rsidRDefault="00F155FA" w:rsidP="00130E1F">
            <w:pPr>
              <w:rPr>
                <w:ins w:id="9807" w:author="Red Army" w:date="2012-02-08T19:41:00Z"/>
                <w:rFonts w:ascii="Times New Roman" w:hAnsi="Times New Roman"/>
                <w:sz w:val="24"/>
                <w:rPrChange w:id="9808" w:author="Red Army" w:date="2012-02-08T20:12:00Z">
                  <w:rPr>
                    <w:ins w:id="9809" w:author="Red Army" w:date="2012-02-08T19:41:00Z"/>
                    <w:rFonts w:ascii="Times New Roman" w:hAnsi="Times New Roman"/>
                  </w:rPr>
                </w:rPrChange>
              </w:rPr>
            </w:pPr>
            <w:ins w:id="9810" w:author="Red Army" w:date="2012-02-08T19:41:00Z">
              <w:r w:rsidRPr="001A0C52">
                <w:rPr>
                  <w:rFonts w:ascii="Times New Roman" w:hAnsi="Times New Roman"/>
                  <w:sz w:val="24"/>
                  <w:rPrChange w:id="9811" w:author="Red Army" w:date="2012-02-08T20:12:00Z">
                    <w:rPr>
                      <w:rFonts w:ascii="Times New Roman" w:hAnsi="Times New Roman"/>
                    </w:rPr>
                  </w:rPrChange>
                </w:rPr>
                <w:t>There are 2 main KI types: Theory (such as text, data…) and Practices (such as exercise, quiz, examination…).</w:t>
              </w:r>
            </w:ins>
          </w:p>
        </w:tc>
        <w:tc>
          <w:tcPr>
            <w:tcW w:w="810" w:type="dxa"/>
            <w:tcPrChange w:id="9812" w:author="Phuong Giang" w:date="2012-02-10T23:54:00Z">
              <w:tcPr>
                <w:tcW w:w="810" w:type="dxa"/>
              </w:tcPr>
            </w:tcPrChange>
          </w:tcPr>
          <w:p w:rsidR="00F155FA" w:rsidRPr="001A0C52" w:rsidRDefault="00F155FA" w:rsidP="00F155FA">
            <w:pPr>
              <w:rPr>
                <w:ins w:id="9813" w:author="Red Army" w:date="2012-02-08T19:41:00Z"/>
                <w:rFonts w:ascii="Times New Roman" w:hAnsi="Times New Roman"/>
                <w:sz w:val="24"/>
                <w:rPrChange w:id="9814" w:author="Red Army" w:date="2012-02-08T20:12:00Z">
                  <w:rPr>
                    <w:ins w:id="9815" w:author="Red Army" w:date="2012-02-08T19:41:00Z"/>
                    <w:rFonts w:ascii="Times New Roman" w:hAnsi="Times New Roman"/>
                  </w:rPr>
                </w:rPrChange>
              </w:rPr>
              <w:pPrChange w:id="9816" w:author="Phuong Giang" w:date="2012-02-10T23:48:00Z">
                <w:pPr/>
              </w:pPrChange>
            </w:pPr>
            <w:ins w:id="9817" w:author="Red Army" w:date="2012-02-08T19:43:00Z">
              <w:r w:rsidRPr="001A0C52">
                <w:rPr>
                  <w:rFonts w:ascii="Times New Roman" w:hAnsi="Times New Roman"/>
                  <w:sz w:val="24"/>
                  <w:rPrChange w:id="9818" w:author="Red Army" w:date="2012-02-08T20:12:00Z">
                    <w:rPr>
                      <w:rFonts w:ascii="Times New Roman" w:hAnsi="Times New Roman"/>
                    </w:rPr>
                  </w:rPrChange>
                </w:rPr>
                <w:t>N</w:t>
              </w:r>
              <w:del w:id="9819" w:author="Phuong Giang" w:date="2012-02-10T23:48:00Z">
                <w:r w:rsidRPr="001A0C52" w:rsidDel="00F155FA">
                  <w:rPr>
                    <w:rFonts w:ascii="Times New Roman" w:hAnsi="Times New Roman"/>
                    <w:sz w:val="24"/>
                    <w:rPrChange w:id="9820" w:author="Red Army" w:date="2012-02-08T20:12:00Z">
                      <w:rPr>
                        <w:rFonts w:ascii="Times New Roman" w:hAnsi="Times New Roman"/>
                      </w:rPr>
                    </w:rPrChange>
                  </w:rPr>
                  <w:delText>/A</w:delText>
                </w:r>
              </w:del>
            </w:ins>
          </w:p>
        </w:tc>
        <w:tc>
          <w:tcPr>
            <w:tcW w:w="630" w:type="dxa"/>
            <w:tcPrChange w:id="9821" w:author="Phuong Giang" w:date="2012-02-10T23:54:00Z">
              <w:tcPr>
                <w:tcW w:w="630" w:type="dxa"/>
              </w:tcPr>
            </w:tcPrChange>
          </w:tcPr>
          <w:p w:rsidR="00F155FA" w:rsidRPr="001A0C52" w:rsidRDefault="00F155FA" w:rsidP="00130E1F">
            <w:pPr>
              <w:rPr>
                <w:ins w:id="9822" w:author="Red Army" w:date="2012-02-08T19:41:00Z"/>
                <w:rFonts w:ascii="Times New Roman" w:hAnsi="Times New Roman"/>
                <w:sz w:val="24"/>
                <w:rPrChange w:id="9823" w:author="Red Army" w:date="2012-02-08T20:12:00Z">
                  <w:rPr>
                    <w:ins w:id="9824" w:author="Red Army" w:date="2012-02-08T19:41:00Z"/>
                    <w:rFonts w:ascii="Times New Roman" w:hAnsi="Times New Roman"/>
                  </w:rPr>
                </w:rPrChange>
              </w:rPr>
            </w:pPr>
            <w:ins w:id="9825" w:author="Red Army" w:date="2012-02-08T19:42:00Z">
              <w:r w:rsidRPr="001A0C52">
                <w:rPr>
                  <w:rFonts w:ascii="Times New Roman" w:hAnsi="Times New Roman"/>
                  <w:sz w:val="24"/>
                  <w:rPrChange w:id="9826" w:author="Red Army" w:date="2012-02-08T20:12:00Z">
                    <w:rPr>
                      <w:rFonts w:ascii="Times New Roman" w:hAnsi="Times New Roman"/>
                    </w:rPr>
                  </w:rPrChange>
                </w:rPr>
                <w:t>N</w:t>
              </w:r>
            </w:ins>
          </w:p>
        </w:tc>
        <w:tc>
          <w:tcPr>
            <w:tcW w:w="1080" w:type="dxa"/>
            <w:tcPrChange w:id="9827" w:author="Phuong Giang" w:date="2012-02-10T23:54:00Z">
              <w:tcPr>
                <w:tcW w:w="1260" w:type="dxa"/>
              </w:tcPr>
            </w:tcPrChange>
          </w:tcPr>
          <w:p w:rsidR="00F155FA" w:rsidRPr="001A0C52" w:rsidRDefault="00F155FA" w:rsidP="00130E1F">
            <w:pPr>
              <w:rPr>
                <w:ins w:id="9828" w:author="Red Army" w:date="2012-02-08T19:41:00Z"/>
                <w:rFonts w:ascii="Times New Roman" w:hAnsi="Times New Roman"/>
                <w:sz w:val="24"/>
                <w:rPrChange w:id="9829" w:author="Red Army" w:date="2012-02-08T20:12:00Z">
                  <w:rPr>
                    <w:ins w:id="9830" w:author="Red Army" w:date="2012-02-08T19:41:00Z"/>
                    <w:rFonts w:ascii="Times New Roman" w:hAnsi="Times New Roman"/>
                  </w:rPr>
                </w:rPrChange>
              </w:rPr>
            </w:pPr>
            <w:ins w:id="9831" w:author="Red Army" w:date="2012-02-08T19:41:00Z">
              <w:r w:rsidRPr="001A0C52">
                <w:rPr>
                  <w:rFonts w:ascii="Times New Roman" w:hAnsi="Times New Roman"/>
                  <w:sz w:val="24"/>
                  <w:rPrChange w:id="9832" w:author="Red Army" w:date="2012-02-08T20:12:00Z">
                    <w:rPr>
                      <w:rFonts w:ascii="Times New Roman" w:hAnsi="Times New Roman"/>
                    </w:rPr>
                  </w:rPrChange>
                </w:rPr>
                <w:t>Text</w:t>
              </w:r>
            </w:ins>
          </w:p>
        </w:tc>
        <w:tc>
          <w:tcPr>
            <w:tcW w:w="900" w:type="dxa"/>
            <w:tcPrChange w:id="9833" w:author="Phuong Giang" w:date="2012-02-10T23:54:00Z">
              <w:tcPr>
                <w:tcW w:w="1080" w:type="dxa"/>
              </w:tcPr>
            </w:tcPrChange>
          </w:tcPr>
          <w:p w:rsidR="00F155FA" w:rsidRPr="001A0C52" w:rsidRDefault="00F155FA" w:rsidP="00130E1F">
            <w:pPr>
              <w:rPr>
                <w:ins w:id="9834" w:author="Red Army" w:date="2012-02-08T19:41:00Z"/>
                <w:rFonts w:ascii="Times New Roman" w:hAnsi="Times New Roman"/>
                <w:sz w:val="24"/>
                <w:rPrChange w:id="9835" w:author="Red Army" w:date="2012-02-08T20:12:00Z">
                  <w:rPr>
                    <w:ins w:id="9836" w:author="Red Army" w:date="2012-02-08T19:41:00Z"/>
                    <w:rFonts w:ascii="Times New Roman" w:hAnsi="Times New Roman"/>
                  </w:rPr>
                </w:rPrChange>
              </w:rPr>
            </w:pPr>
            <w:ins w:id="9837" w:author="Red Army" w:date="2012-02-08T19:43:00Z">
              <w:r w:rsidRPr="001A0C52">
                <w:rPr>
                  <w:rFonts w:ascii="Times New Roman" w:hAnsi="Times New Roman"/>
                  <w:sz w:val="24"/>
                  <w:rPrChange w:id="9838" w:author="Red Army" w:date="2012-02-08T20:12:00Z">
                    <w:rPr>
                      <w:rFonts w:ascii="Times New Roman" w:hAnsi="Times New Roman"/>
                    </w:rPr>
                  </w:rPrChange>
                </w:rPr>
                <w:t>N/A</w:t>
              </w:r>
            </w:ins>
          </w:p>
        </w:tc>
        <w:tc>
          <w:tcPr>
            <w:tcW w:w="1080" w:type="dxa"/>
            <w:tcPrChange w:id="9839" w:author="Phuong Giang" w:date="2012-02-10T23:54:00Z">
              <w:tcPr>
                <w:tcW w:w="1080" w:type="dxa"/>
              </w:tcPr>
            </w:tcPrChange>
          </w:tcPr>
          <w:p w:rsidR="00F155FA" w:rsidRPr="001A0C52" w:rsidRDefault="00F155FA" w:rsidP="00130E1F">
            <w:pPr>
              <w:rPr>
                <w:ins w:id="9840" w:author="Red Army" w:date="2012-02-08T19:41:00Z"/>
                <w:rFonts w:ascii="Times New Roman" w:hAnsi="Times New Roman"/>
                <w:sz w:val="24"/>
                <w:rPrChange w:id="9841" w:author="Red Army" w:date="2012-02-08T20:12:00Z">
                  <w:rPr>
                    <w:ins w:id="9842" w:author="Red Army" w:date="2012-02-08T19:41:00Z"/>
                    <w:rFonts w:ascii="Times New Roman" w:hAnsi="Times New Roman"/>
                  </w:rPr>
                </w:rPrChange>
              </w:rPr>
            </w:pPr>
            <w:ins w:id="9843" w:author="Red Army" w:date="2012-02-08T19:43:00Z">
              <w:r w:rsidRPr="001A0C52">
                <w:rPr>
                  <w:rFonts w:ascii="Times New Roman" w:hAnsi="Times New Roman"/>
                  <w:sz w:val="24"/>
                  <w:rPrChange w:id="9844" w:author="Red Army" w:date="2012-02-08T20:12:00Z">
                    <w:rPr>
                      <w:rFonts w:ascii="Times New Roman" w:hAnsi="Times New Roman"/>
                    </w:rPr>
                  </w:rPrChange>
                </w:rPr>
                <w:t>Theory</w:t>
              </w:r>
            </w:ins>
          </w:p>
        </w:tc>
      </w:tr>
      <w:tr w:rsidR="00F155FA" w:rsidRPr="001A0C52" w:rsidDel="00C078E8" w:rsidTr="00F155FA">
        <w:trPr>
          <w:trHeight w:val="569"/>
          <w:ins w:id="9845" w:author="Red Army" w:date="2012-02-08T19:41:00Z"/>
          <w:del w:id="9846" w:author="Phuong Giang" w:date="2012-02-10T19:13:00Z"/>
          <w:trPrChange w:id="9847" w:author="Phuong Giang" w:date="2012-02-10T23:54:00Z">
            <w:trPr>
              <w:trHeight w:val="569"/>
            </w:trPr>
          </w:trPrChange>
        </w:trPr>
        <w:tc>
          <w:tcPr>
            <w:tcW w:w="558" w:type="dxa"/>
            <w:tcPrChange w:id="9848" w:author="Phuong Giang" w:date="2012-02-10T23:54:00Z">
              <w:tcPr>
                <w:tcW w:w="1728" w:type="dxa"/>
              </w:tcPr>
            </w:tcPrChange>
          </w:tcPr>
          <w:p w:rsidR="00F155FA" w:rsidRPr="001A0C52" w:rsidDel="00C078E8" w:rsidRDefault="00F155FA">
            <w:pPr>
              <w:rPr>
                <w:ins w:id="9849" w:author="Phuong Giang" w:date="2012-02-10T23:51:00Z"/>
                <w:rFonts w:ascii="Times New Roman" w:hAnsi="Times New Roman"/>
                <w:b/>
                <w:sz w:val="24"/>
                <w:rPrChange w:id="9850" w:author="Red Army" w:date="2012-02-08T20:12:00Z">
                  <w:rPr>
                    <w:ins w:id="9851" w:author="Phuong Giang" w:date="2012-02-10T23:51:00Z"/>
                    <w:rFonts w:ascii="Times New Roman" w:hAnsi="Times New Roman"/>
                    <w:b/>
                    <w:sz w:val="24"/>
                  </w:rPr>
                </w:rPrChange>
              </w:rPr>
            </w:pPr>
          </w:p>
        </w:tc>
        <w:tc>
          <w:tcPr>
            <w:tcW w:w="1890" w:type="dxa"/>
            <w:tcPrChange w:id="9852" w:author="Phuong Giang" w:date="2012-02-10T23:54:00Z">
              <w:tcPr>
                <w:tcW w:w="1728" w:type="dxa"/>
              </w:tcPr>
            </w:tcPrChange>
          </w:tcPr>
          <w:p w:rsidR="00F155FA" w:rsidRPr="001A0C52" w:rsidDel="00C078E8" w:rsidRDefault="00F155FA" w:rsidP="00130E1F">
            <w:pPr>
              <w:rPr>
                <w:ins w:id="9853" w:author="Red Army" w:date="2012-02-08T19:41:00Z"/>
                <w:del w:id="9854" w:author="Phuong Giang" w:date="2012-02-10T19:13:00Z"/>
                <w:rFonts w:ascii="Times New Roman" w:hAnsi="Times New Roman"/>
                <w:b/>
                <w:sz w:val="24"/>
                <w:rPrChange w:id="9855" w:author="Red Army" w:date="2012-02-08T20:12:00Z">
                  <w:rPr>
                    <w:ins w:id="9856" w:author="Red Army" w:date="2012-02-08T19:41:00Z"/>
                    <w:del w:id="9857" w:author="Phuong Giang" w:date="2012-02-10T19:13:00Z"/>
                    <w:rFonts w:ascii="Times New Roman" w:hAnsi="Times New Roman"/>
                  </w:rPr>
                </w:rPrChange>
              </w:rPr>
            </w:pPr>
            <w:ins w:id="9858" w:author="Red Army" w:date="2012-02-08T19:41:00Z">
              <w:del w:id="9859" w:author="Phuong Giang" w:date="2012-02-10T19:13:00Z">
                <w:r w:rsidRPr="001A0C52" w:rsidDel="00C078E8">
                  <w:rPr>
                    <w:rFonts w:ascii="Times New Roman" w:hAnsi="Times New Roman"/>
                    <w:b/>
                    <w:sz w:val="24"/>
                    <w:rPrChange w:id="9860" w:author="Red Army" w:date="2012-02-08T20:12:00Z">
                      <w:rPr>
                        <w:rFonts w:ascii="Times New Roman" w:hAnsi="Times New Roman"/>
                      </w:rPr>
                    </w:rPrChange>
                  </w:rPr>
                  <w:delText>Difficulty</w:delText>
                </w:r>
              </w:del>
            </w:ins>
          </w:p>
        </w:tc>
        <w:tc>
          <w:tcPr>
            <w:tcW w:w="3420" w:type="dxa"/>
            <w:tcPrChange w:id="9861" w:author="Phuong Giang" w:date="2012-02-10T23:54:00Z">
              <w:tcPr>
                <w:tcW w:w="3870" w:type="dxa"/>
              </w:tcPr>
            </w:tcPrChange>
          </w:tcPr>
          <w:p w:rsidR="00F155FA" w:rsidRPr="001A0C52" w:rsidDel="00C078E8" w:rsidRDefault="00F155FA" w:rsidP="00130E1F">
            <w:pPr>
              <w:rPr>
                <w:ins w:id="9862" w:author="Red Army" w:date="2012-02-08T19:41:00Z"/>
                <w:del w:id="9863" w:author="Phuong Giang" w:date="2012-02-10T19:13:00Z"/>
                <w:rFonts w:ascii="Times New Roman" w:hAnsi="Times New Roman"/>
                <w:sz w:val="24"/>
                <w:rPrChange w:id="9864" w:author="Red Army" w:date="2012-02-08T20:12:00Z">
                  <w:rPr>
                    <w:ins w:id="9865" w:author="Red Army" w:date="2012-02-08T19:41:00Z"/>
                    <w:del w:id="9866" w:author="Phuong Giang" w:date="2012-02-10T19:13:00Z"/>
                    <w:rFonts w:ascii="Times New Roman" w:hAnsi="Times New Roman"/>
                  </w:rPr>
                </w:rPrChange>
              </w:rPr>
            </w:pPr>
            <w:ins w:id="9867" w:author="Red Army" w:date="2012-02-08T19:41:00Z">
              <w:del w:id="9868" w:author="Phuong Giang" w:date="2012-02-10T19:13:00Z">
                <w:r w:rsidRPr="001A0C52" w:rsidDel="00C078E8">
                  <w:rPr>
                    <w:rFonts w:ascii="Times New Roman" w:hAnsi="Times New Roman"/>
                    <w:sz w:val="24"/>
                    <w:rPrChange w:id="9869" w:author="Red Army" w:date="2012-02-08T20:12:00Z">
                      <w:rPr>
                        <w:rFonts w:ascii="Times New Roman" w:hAnsi="Times New Roman"/>
                      </w:rPr>
                    </w:rPrChange>
                  </w:rPr>
                  <w:delText xml:space="preserve">The difficulty of the Knowledge Item. There are 5 levels of difficulty from very easy to very difficult. </w:delText>
                </w:r>
              </w:del>
            </w:ins>
          </w:p>
        </w:tc>
        <w:tc>
          <w:tcPr>
            <w:tcW w:w="810" w:type="dxa"/>
            <w:tcPrChange w:id="9870" w:author="Phuong Giang" w:date="2012-02-10T23:54:00Z">
              <w:tcPr>
                <w:tcW w:w="810" w:type="dxa"/>
              </w:tcPr>
            </w:tcPrChange>
          </w:tcPr>
          <w:p w:rsidR="00F155FA" w:rsidRPr="001A0C52" w:rsidDel="00C078E8" w:rsidRDefault="00F155FA" w:rsidP="00130E1F">
            <w:pPr>
              <w:rPr>
                <w:ins w:id="9871" w:author="Red Army" w:date="2012-02-08T19:41:00Z"/>
                <w:del w:id="9872" w:author="Phuong Giang" w:date="2012-02-10T19:13:00Z"/>
                <w:rFonts w:ascii="Times New Roman" w:hAnsi="Times New Roman"/>
                <w:sz w:val="24"/>
                <w:rPrChange w:id="9873" w:author="Red Army" w:date="2012-02-08T20:12:00Z">
                  <w:rPr>
                    <w:ins w:id="9874" w:author="Red Army" w:date="2012-02-08T19:41:00Z"/>
                    <w:del w:id="9875" w:author="Phuong Giang" w:date="2012-02-10T19:13:00Z"/>
                    <w:rFonts w:ascii="Times New Roman" w:hAnsi="Times New Roman"/>
                  </w:rPr>
                </w:rPrChange>
              </w:rPr>
            </w:pPr>
            <w:ins w:id="9876" w:author="Red Army" w:date="2012-02-08T19:43:00Z">
              <w:del w:id="9877" w:author="Phuong Giang" w:date="2012-02-10T19:13:00Z">
                <w:r w:rsidRPr="001A0C52" w:rsidDel="00C078E8">
                  <w:rPr>
                    <w:rFonts w:ascii="Times New Roman" w:hAnsi="Times New Roman"/>
                    <w:sz w:val="24"/>
                    <w:rPrChange w:id="9878" w:author="Red Army" w:date="2012-02-08T20:12:00Z">
                      <w:rPr>
                        <w:rFonts w:ascii="Times New Roman" w:hAnsi="Times New Roman"/>
                      </w:rPr>
                    </w:rPrChange>
                  </w:rPr>
                  <w:delText>N/A</w:delText>
                </w:r>
              </w:del>
            </w:ins>
          </w:p>
        </w:tc>
        <w:tc>
          <w:tcPr>
            <w:tcW w:w="630" w:type="dxa"/>
            <w:tcPrChange w:id="9879" w:author="Phuong Giang" w:date="2012-02-10T23:54:00Z">
              <w:tcPr>
                <w:tcW w:w="630" w:type="dxa"/>
              </w:tcPr>
            </w:tcPrChange>
          </w:tcPr>
          <w:p w:rsidR="00F155FA" w:rsidRPr="001A0C52" w:rsidDel="00C078E8" w:rsidRDefault="00F155FA" w:rsidP="00130E1F">
            <w:pPr>
              <w:rPr>
                <w:ins w:id="9880" w:author="Red Army" w:date="2012-02-08T19:41:00Z"/>
                <w:del w:id="9881" w:author="Phuong Giang" w:date="2012-02-10T19:13:00Z"/>
                <w:rFonts w:ascii="Times New Roman" w:hAnsi="Times New Roman"/>
                <w:sz w:val="24"/>
                <w:rPrChange w:id="9882" w:author="Red Army" w:date="2012-02-08T20:12:00Z">
                  <w:rPr>
                    <w:ins w:id="9883" w:author="Red Army" w:date="2012-02-08T19:41:00Z"/>
                    <w:del w:id="9884" w:author="Phuong Giang" w:date="2012-02-10T19:13:00Z"/>
                    <w:rFonts w:ascii="Times New Roman" w:hAnsi="Times New Roman"/>
                  </w:rPr>
                </w:rPrChange>
              </w:rPr>
            </w:pPr>
            <w:ins w:id="9885" w:author="Red Army" w:date="2012-02-08T19:43:00Z">
              <w:del w:id="9886" w:author="Phuong Giang" w:date="2012-02-10T19:13:00Z">
                <w:r w:rsidRPr="001A0C52" w:rsidDel="00C078E8">
                  <w:rPr>
                    <w:rFonts w:ascii="Times New Roman" w:hAnsi="Times New Roman"/>
                    <w:sz w:val="24"/>
                    <w:rPrChange w:id="9887" w:author="Red Army" w:date="2012-02-08T20:12:00Z">
                      <w:rPr>
                        <w:rFonts w:ascii="Times New Roman" w:hAnsi="Times New Roman"/>
                      </w:rPr>
                    </w:rPrChange>
                  </w:rPr>
                  <w:delText>N</w:delText>
                </w:r>
              </w:del>
            </w:ins>
          </w:p>
        </w:tc>
        <w:tc>
          <w:tcPr>
            <w:tcW w:w="1080" w:type="dxa"/>
            <w:tcPrChange w:id="9888" w:author="Phuong Giang" w:date="2012-02-10T23:54:00Z">
              <w:tcPr>
                <w:tcW w:w="1260" w:type="dxa"/>
              </w:tcPr>
            </w:tcPrChange>
          </w:tcPr>
          <w:p w:rsidR="00F155FA" w:rsidRPr="001A0C52" w:rsidDel="00C078E8" w:rsidRDefault="00F155FA" w:rsidP="00130E1F">
            <w:pPr>
              <w:rPr>
                <w:ins w:id="9889" w:author="Red Army" w:date="2012-02-08T19:41:00Z"/>
                <w:del w:id="9890" w:author="Phuong Giang" w:date="2012-02-10T19:13:00Z"/>
                <w:rFonts w:ascii="Times New Roman" w:hAnsi="Times New Roman"/>
                <w:sz w:val="24"/>
                <w:rPrChange w:id="9891" w:author="Red Army" w:date="2012-02-08T20:12:00Z">
                  <w:rPr>
                    <w:ins w:id="9892" w:author="Red Army" w:date="2012-02-08T19:41:00Z"/>
                    <w:del w:id="9893" w:author="Phuong Giang" w:date="2012-02-10T19:13:00Z"/>
                    <w:rFonts w:ascii="Times New Roman" w:hAnsi="Times New Roman"/>
                  </w:rPr>
                </w:rPrChange>
              </w:rPr>
            </w:pPr>
            <w:ins w:id="9894" w:author="Red Army" w:date="2012-02-08T19:41:00Z">
              <w:del w:id="9895" w:author="Phuong Giang" w:date="2012-02-10T19:13:00Z">
                <w:r w:rsidRPr="001A0C52" w:rsidDel="00C078E8">
                  <w:rPr>
                    <w:rFonts w:ascii="Times New Roman" w:hAnsi="Times New Roman"/>
                    <w:sz w:val="24"/>
                    <w:rPrChange w:id="9896" w:author="Red Army" w:date="2012-02-08T20:12:00Z">
                      <w:rPr>
                        <w:rFonts w:ascii="Times New Roman" w:hAnsi="Times New Roman"/>
                      </w:rPr>
                    </w:rPrChange>
                  </w:rPr>
                  <w:delText>Numeric</w:delText>
                </w:r>
              </w:del>
            </w:ins>
          </w:p>
        </w:tc>
        <w:tc>
          <w:tcPr>
            <w:tcW w:w="900" w:type="dxa"/>
            <w:tcPrChange w:id="9897" w:author="Phuong Giang" w:date="2012-02-10T23:54:00Z">
              <w:tcPr>
                <w:tcW w:w="1080" w:type="dxa"/>
              </w:tcPr>
            </w:tcPrChange>
          </w:tcPr>
          <w:p w:rsidR="00F155FA" w:rsidRPr="001A0C52" w:rsidDel="00C078E8" w:rsidRDefault="00F155FA" w:rsidP="00130E1F">
            <w:pPr>
              <w:rPr>
                <w:ins w:id="9898" w:author="Red Army" w:date="2012-02-08T19:41:00Z"/>
                <w:del w:id="9899" w:author="Phuong Giang" w:date="2012-02-10T19:13:00Z"/>
                <w:rFonts w:ascii="Times New Roman" w:hAnsi="Times New Roman"/>
                <w:sz w:val="24"/>
                <w:rPrChange w:id="9900" w:author="Red Army" w:date="2012-02-08T20:12:00Z">
                  <w:rPr>
                    <w:ins w:id="9901" w:author="Red Army" w:date="2012-02-08T19:41:00Z"/>
                    <w:del w:id="9902" w:author="Phuong Giang" w:date="2012-02-10T19:13:00Z"/>
                    <w:rFonts w:ascii="Times New Roman" w:hAnsi="Times New Roman"/>
                  </w:rPr>
                </w:rPrChange>
              </w:rPr>
            </w:pPr>
            <w:ins w:id="9903" w:author="Red Army" w:date="2012-02-08T19:44:00Z">
              <w:del w:id="9904" w:author="Phuong Giang" w:date="2012-02-10T19:13:00Z">
                <w:r w:rsidRPr="001A0C52" w:rsidDel="00C078E8">
                  <w:rPr>
                    <w:rFonts w:ascii="Times New Roman" w:hAnsi="Times New Roman"/>
                    <w:sz w:val="24"/>
                    <w:rPrChange w:id="9905" w:author="Red Army" w:date="2012-02-08T20:12:00Z">
                      <w:rPr>
                        <w:rFonts w:ascii="Times New Roman" w:hAnsi="Times New Roman"/>
                      </w:rPr>
                    </w:rPrChange>
                  </w:rPr>
                  <w:delText>Fixed</w:delText>
                </w:r>
              </w:del>
            </w:ins>
          </w:p>
        </w:tc>
        <w:tc>
          <w:tcPr>
            <w:tcW w:w="1080" w:type="dxa"/>
            <w:tcPrChange w:id="9906" w:author="Phuong Giang" w:date="2012-02-10T23:54:00Z">
              <w:tcPr>
                <w:tcW w:w="1080" w:type="dxa"/>
              </w:tcPr>
            </w:tcPrChange>
          </w:tcPr>
          <w:p w:rsidR="00F155FA" w:rsidRPr="001A0C52" w:rsidDel="00C078E8" w:rsidRDefault="00F155FA" w:rsidP="00130E1F">
            <w:pPr>
              <w:rPr>
                <w:ins w:id="9907" w:author="Red Army" w:date="2012-02-08T19:41:00Z"/>
                <w:del w:id="9908" w:author="Phuong Giang" w:date="2012-02-10T19:13:00Z"/>
                <w:rFonts w:ascii="Times New Roman" w:hAnsi="Times New Roman"/>
                <w:sz w:val="24"/>
                <w:rPrChange w:id="9909" w:author="Red Army" w:date="2012-02-08T20:12:00Z">
                  <w:rPr>
                    <w:ins w:id="9910" w:author="Red Army" w:date="2012-02-08T19:41:00Z"/>
                    <w:del w:id="9911" w:author="Phuong Giang" w:date="2012-02-10T19:13:00Z"/>
                    <w:rFonts w:ascii="Times New Roman" w:hAnsi="Times New Roman"/>
                  </w:rPr>
                </w:rPrChange>
              </w:rPr>
            </w:pPr>
            <w:ins w:id="9912" w:author="Red Army" w:date="2012-02-08T19:43:00Z">
              <w:del w:id="9913" w:author="Phuong Giang" w:date="2012-02-10T19:13:00Z">
                <w:r w:rsidRPr="001A0C52" w:rsidDel="00C078E8">
                  <w:rPr>
                    <w:rFonts w:ascii="Times New Roman" w:hAnsi="Times New Roman"/>
                    <w:sz w:val="24"/>
                    <w:rPrChange w:id="9914" w:author="Red Army" w:date="2012-02-08T20:12:00Z">
                      <w:rPr>
                        <w:rFonts w:ascii="Times New Roman" w:hAnsi="Times New Roman"/>
                      </w:rPr>
                    </w:rPrChange>
                  </w:rPr>
                  <w:delText>1</w:delText>
                </w:r>
              </w:del>
            </w:ins>
          </w:p>
        </w:tc>
      </w:tr>
    </w:tbl>
    <w:p w:rsidR="005B5DCC" w:rsidRPr="001A0C52" w:rsidRDefault="005B5DCC" w:rsidP="00A66BC2">
      <w:pPr>
        <w:rPr>
          <w:rFonts w:ascii="Times New Roman" w:hAnsi="Times New Roman"/>
          <w:sz w:val="24"/>
          <w:rPrChange w:id="9915" w:author="Red Army" w:date="2012-02-08T20:12:00Z">
            <w:rPr>
              <w:rFonts w:ascii="Times New Roman" w:hAnsi="Times New Roman"/>
            </w:rPr>
          </w:rPrChange>
        </w:rPr>
      </w:pPr>
    </w:p>
    <w:p w:rsidR="006E25C4" w:rsidRPr="001A0C52" w:rsidRDefault="006E25C4" w:rsidP="000A6F60">
      <w:pPr>
        <w:pStyle w:val="Heading1"/>
        <w:numPr>
          <w:ilvl w:val="0"/>
          <w:numId w:val="1"/>
        </w:numPr>
        <w:rPr>
          <w:rFonts w:ascii="Times New Roman" w:hAnsi="Times New Roman"/>
          <w:sz w:val="30"/>
          <w:rPrChange w:id="9916" w:author="Red Army" w:date="2012-02-08T20:12:00Z">
            <w:rPr>
              <w:rFonts w:ascii="Times New Roman" w:hAnsi="Times New Roman"/>
            </w:rPr>
          </w:rPrChange>
        </w:rPr>
      </w:pPr>
      <w:bookmarkStart w:id="9917" w:name="_Toc316495374"/>
      <w:bookmarkStart w:id="9918" w:name="_Toc316681725"/>
      <w:r w:rsidRPr="001A0C52">
        <w:rPr>
          <w:rFonts w:ascii="Times New Roman" w:hAnsi="Times New Roman"/>
          <w:sz w:val="30"/>
          <w:rPrChange w:id="9919" w:author="Red Army" w:date="2012-02-08T20:12:00Z">
            <w:rPr>
              <w:rFonts w:ascii="Times New Roman" w:eastAsia="Calibri" w:hAnsi="Times New Roman"/>
              <w:b w:val="0"/>
              <w:bCs w:val="0"/>
              <w:color w:val="auto"/>
              <w:sz w:val="22"/>
              <w:szCs w:val="22"/>
            </w:rPr>
          </w:rPrChange>
        </w:rPr>
        <w:t>References</w:t>
      </w:r>
      <w:bookmarkEnd w:id="8173"/>
      <w:bookmarkEnd w:id="9917"/>
      <w:bookmarkEnd w:id="9918"/>
    </w:p>
    <w:p w:rsidR="006E25C4" w:rsidRPr="001A0C52" w:rsidRDefault="006E25C4" w:rsidP="00DD6CCF">
      <w:pPr>
        <w:spacing w:line="240" w:lineRule="auto"/>
        <w:rPr>
          <w:rFonts w:ascii="Times New Roman" w:hAnsi="Times New Roman"/>
          <w:sz w:val="24"/>
          <w:rPrChange w:id="9920" w:author="Red Army" w:date="2012-02-08T20:12:00Z">
            <w:rPr>
              <w:rFonts w:ascii="Times New Roman" w:hAnsi="Times New Roman"/>
            </w:rPr>
          </w:rPrChange>
        </w:rPr>
      </w:pPr>
    </w:p>
    <w:p w:rsidR="006E25C4" w:rsidRPr="001A0C52" w:rsidRDefault="00822902" w:rsidP="006A7440">
      <w:pPr>
        <w:rPr>
          <w:rFonts w:ascii="Times New Roman" w:hAnsi="Times New Roman"/>
          <w:sz w:val="24"/>
          <w:rPrChange w:id="9921" w:author="Red Army" w:date="2012-02-08T20:12:00Z">
            <w:rPr>
              <w:rFonts w:ascii="Times New Roman" w:hAnsi="Times New Roman"/>
            </w:rPr>
          </w:rPrChange>
        </w:rPr>
      </w:pPr>
      <w:r w:rsidRPr="001A0C52">
        <w:rPr>
          <w:rFonts w:ascii="Times New Roman" w:hAnsi="Times New Roman"/>
          <w:sz w:val="24"/>
          <w:rPrChange w:id="9922" w:author="Red Army" w:date="2012-02-08T20:12:00Z">
            <w:rPr>
              <w:rFonts w:ascii="Times New Roman" w:hAnsi="Times New Roman"/>
            </w:rPr>
          </w:rPrChange>
        </w:rPr>
        <w:t xml:space="preserve">[1] Microsoft Developer Network Library, 2012, </w:t>
      </w:r>
      <w:r w:rsidR="00292734" w:rsidRPr="001A0C52">
        <w:rPr>
          <w:rFonts w:ascii="Times New Roman" w:hAnsi="Times New Roman"/>
          <w:sz w:val="24"/>
          <w:rPrChange w:id="9923" w:author="Red Army" w:date="2012-02-08T20:12:00Z">
            <w:rPr>
              <w:rFonts w:ascii="Times New Roman" w:hAnsi="Times New Roman"/>
            </w:rPr>
          </w:rPrChange>
        </w:rPr>
        <w:t xml:space="preserve">UML Use Case Diagrams:  </w:t>
      </w:r>
      <w:r w:rsidR="00C70A91" w:rsidRPr="001A0C52">
        <w:rPr>
          <w:sz w:val="24"/>
          <w:rPrChange w:id="9924" w:author="Red Army" w:date="2012-02-08T20:12:00Z">
            <w:rPr>
              <w:rStyle w:val="Hyperlink"/>
              <w:rFonts w:ascii="Times New Roman" w:hAnsi="Times New Roman"/>
            </w:rPr>
          </w:rPrChange>
        </w:rPr>
        <w:fldChar w:fldCharType="begin"/>
      </w:r>
      <w:r w:rsidR="00C70A91" w:rsidRPr="001A0C52">
        <w:rPr>
          <w:rFonts w:ascii="Times New Roman" w:hAnsi="Times New Roman"/>
          <w:sz w:val="24"/>
          <w:rPrChange w:id="9925" w:author="Red Army" w:date="2012-02-08T20:12:00Z">
            <w:rPr/>
          </w:rPrChange>
        </w:rPr>
        <w:instrText xml:space="preserve"> HYPERLINK "http://msdn.microsoft.com/en-us/library/dd409427.aspx" </w:instrText>
      </w:r>
      <w:r w:rsidR="00C70A91" w:rsidRPr="001A0C52">
        <w:rPr>
          <w:sz w:val="24"/>
          <w:rPrChange w:id="9926" w:author="Red Army" w:date="2012-02-08T20:12:00Z">
            <w:rPr>
              <w:rStyle w:val="Hyperlink"/>
              <w:rFonts w:ascii="Times New Roman" w:hAnsi="Times New Roman"/>
            </w:rPr>
          </w:rPrChange>
        </w:rPr>
        <w:fldChar w:fldCharType="separate"/>
      </w:r>
      <w:r w:rsidR="00292734" w:rsidRPr="001A0C52">
        <w:rPr>
          <w:rStyle w:val="Hyperlink"/>
          <w:rFonts w:ascii="Times New Roman" w:hAnsi="Times New Roman"/>
          <w:sz w:val="24"/>
          <w:rPrChange w:id="9927" w:author="Red Army" w:date="2012-02-08T20:12:00Z">
            <w:rPr>
              <w:rStyle w:val="Hyperlink"/>
              <w:rFonts w:ascii="Times New Roman" w:hAnsi="Times New Roman"/>
            </w:rPr>
          </w:rPrChange>
        </w:rPr>
        <w:t>http://msdn.microsoft.com/en-us/library/dd409427.aspx</w:t>
      </w:r>
      <w:r w:rsidR="00C70A91" w:rsidRPr="001A0C52">
        <w:rPr>
          <w:rStyle w:val="Hyperlink"/>
          <w:rFonts w:ascii="Times New Roman" w:hAnsi="Times New Roman"/>
          <w:sz w:val="24"/>
          <w:rPrChange w:id="9928" w:author="Red Army" w:date="2012-02-08T20:12:00Z">
            <w:rPr>
              <w:rStyle w:val="Hyperlink"/>
              <w:rFonts w:ascii="Times New Roman" w:hAnsi="Times New Roman"/>
            </w:rPr>
          </w:rPrChange>
        </w:rPr>
        <w:fldChar w:fldCharType="end"/>
      </w:r>
      <w:r w:rsidR="00292734" w:rsidRPr="001A0C52">
        <w:rPr>
          <w:rFonts w:ascii="Times New Roman" w:hAnsi="Times New Roman"/>
          <w:sz w:val="24"/>
          <w:rPrChange w:id="9929" w:author="Red Army" w:date="2012-02-08T20:12:00Z">
            <w:rPr>
              <w:rFonts w:ascii="Times New Roman" w:hAnsi="Times New Roman"/>
            </w:rPr>
          </w:rPrChange>
        </w:rPr>
        <w:t xml:space="preserve"> </w:t>
      </w:r>
    </w:p>
    <w:p w:rsidR="006E25C4" w:rsidRPr="001A0C52" w:rsidRDefault="006E25C4" w:rsidP="00AC2698">
      <w:pPr>
        <w:rPr>
          <w:rFonts w:ascii="Times New Roman" w:hAnsi="Times New Roman"/>
          <w:sz w:val="24"/>
          <w:rPrChange w:id="9930" w:author="Red Army" w:date="2012-02-08T20:12:00Z">
            <w:rPr>
              <w:rFonts w:ascii="Times New Roman" w:hAnsi="Times New Roman"/>
            </w:rPr>
          </w:rPrChange>
        </w:rPr>
      </w:pPr>
    </w:p>
    <w:p w:rsidR="006E25C4" w:rsidRPr="001A0C52" w:rsidRDefault="006E25C4" w:rsidP="00CE006E">
      <w:pPr>
        <w:rPr>
          <w:rFonts w:ascii="Times New Roman" w:hAnsi="Times New Roman"/>
          <w:sz w:val="24"/>
          <w:rPrChange w:id="9931" w:author="Red Army" w:date="2012-02-08T20:12:00Z">
            <w:rPr>
              <w:rFonts w:ascii="Times New Roman" w:hAnsi="Times New Roman"/>
            </w:rPr>
          </w:rPrChange>
        </w:rPr>
      </w:pPr>
    </w:p>
    <w:p w:rsidR="006E25C4" w:rsidRPr="001A0C52" w:rsidRDefault="006E25C4" w:rsidP="0059031A">
      <w:pPr>
        <w:rPr>
          <w:rFonts w:ascii="Times New Roman" w:hAnsi="Times New Roman"/>
          <w:sz w:val="24"/>
          <w:rPrChange w:id="9932" w:author="Red Army" w:date="2012-02-08T20:12:00Z">
            <w:rPr>
              <w:rFonts w:ascii="Times New Roman" w:hAnsi="Times New Roman"/>
            </w:rPr>
          </w:rPrChange>
        </w:rPr>
      </w:pPr>
    </w:p>
    <w:p w:rsidR="006E25C4" w:rsidRPr="001A0C52" w:rsidRDefault="006E25C4" w:rsidP="000D1184">
      <w:pPr>
        <w:rPr>
          <w:rFonts w:ascii="Times New Roman" w:hAnsi="Times New Roman"/>
          <w:sz w:val="24"/>
          <w:rPrChange w:id="9933" w:author="Red Army" w:date="2012-02-08T20:12:00Z">
            <w:rPr>
              <w:rFonts w:ascii="Times New Roman" w:hAnsi="Times New Roman"/>
            </w:rPr>
          </w:rPrChange>
        </w:rPr>
      </w:pPr>
    </w:p>
    <w:p w:rsidR="00DD6CCF" w:rsidRPr="001A0C52" w:rsidRDefault="00DD6CCF" w:rsidP="006E25C4">
      <w:pPr>
        <w:rPr>
          <w:rFonts w:ascii="Times New Roman" w:hAnsi="Times New Roman"/>
          <w:sz w:val="24"/>
          <w:rPrChange w:id="9934" w:author="Red Army" w:date="2012-02-08T20:12:00Z">
            <w:rPr>
              <w:rFonts w:ascii="Times New Roman" w:hAnsi="Times New Roman"/>
            </w:rPr>
          </w:rPrChange>
        </w:rPr>
      </w:pPr>
    </w:p>
    <w:sectPr w:rsidR="00DD6CCF" w:rsidRPr="001A0C52" w:rsidSect="00BC6F6C">
      <w:headerReference w:type="default" r:id="rId310"/>
      <w:footerReference w:type="default" r:id="rId311"/>
      <w:pgSz w:w="11907" w:h="16839" w:code="9"/>
      <w:pgMar w:top="1440" w:right="851" w:bottom="1440" w:left="1134"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62" w:author="Phuong Giang" w:date="2012-02-02T15:34:00Z" w:initials="PG">
    <w:p w:rsidR="00D45924" w:rsidRDefault="00D45924">
      <w:pPr>
        <w:pStyle w:val="CommentText"/>
      </w:pPr>
      <w:r>
        <w:rPr>
          <w:rStyle w:val="CommentReference"/>
        </w:rPr>
        <w:annotationRef/>
      </w:r>
      <w:r>
        <w:t>Máy tính cấu hình sao đó ghi vô?!?!</w:t>
      </w:r>
    </w:p>
  </w:comment>
  <w:comment w:id="3530" w:author="Phuong Giang" w:date="2012-02-10T15:52:00Z" w:initials="PG">
    <w:p w:rsidR="00D45924" w:rsidRDefault="00D45924">
      <w:pPr>
        <w:pStyle w:val="CommentText"/>
      </w:pPr>
      <w:r>
        <w:rPr>
          <w:rStyle w:val="CommentReference"/>
        </w:rPr>
        <w:annotationRef/>
      </w:r>
      <w:r>
        <w:t>Có include export vô case này hả?</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924" w:rsidRDefault="00D45924" w:rsidP="00694609">
      <w:pPr>
        <w:spacing w:after="0" w:line="240" w:lineRule="auto"/>
      </w:pPr>
      <w:r>
        <w:separator/>
      </w:r>
    </w:p>
    <w:p w:rsidR="00D45924" w:rsidRDefault="00D45924"/>
  </w:endnote>
  <w:endnote w:type="continuationSeparator" w:id="0">
    <w:p w:rsidR="00D45924" w:rsidRDefault="00D45924" w:rsidP="00694609">
      <w:pPr>
        <w:spacing w:after="0" w:line="240" w:lineRule="auto"/>
      </w:pPr>
      <w:r>
        <w:continuationSeparator/>
      </w:r>
    </w:p>
    <w:p w:rsidR="00D45924" w:rsidRDefault="00D45924"/>
  </w:endnote>
  <w:endnote w:type="continuationNotice" w:id="1">
    <w:p w:rsidR="00D45924" w:rsidRDefault="00D45924">
      <w:pPr>
        <w:spacing w:after="0" w:line="240" w:lineRule="auto"/>
      </w:pPr>
    </w:p>
    <w:p w:rsidR="00D45924" w:rsidRDefault="00D45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9935" w:author="Phuong Giang" w:date="2012-01-17T22:30:00Z"/>
  <w:sdt>
    <w:sdtPr>
      <w:id w:val="-513544618"/>
      <w:docPartObj>
        <w:docPartGallery w:val="Page Numbers (Bottom of Page)"/>
        <w:docPartUnique/>
      </w:docPartObj>
    </w:sdtPr>
    <w:sdtEndPr>
      <w:rPr>
        <w:color w:val="808080" w:themeColor="background1" w:themeShade="80"/>
        <w:spacing w:val="60"/>
      </w:rPr>
    </w:sdtEndPr>
    <w:sdtContent>
      <w:customXmlInsRangeEnd w:id="9935"/>
      <w:p w:rsidR="00D45924" w:rsidRDefault="00D45924" w:rsidP="00F654F1">
        <w:pPr>
          <w:pStyle w:val="Footer"/>
          <w:pBdr>
            <w:top w:val="single" w:sz="4" w:space="1" w:color="D9D9D9"/>
          </w:pBdr>
          <w:jc w:val="right"/>
        </w:pPr>
        <w:r>
          <w:fldChar w:fldCharType="begin"/>
        </w:r>
        <w:r>
          <w:instrText xml:space="preserve"> PAGE   \* MERGEFORMAT </w:instrText>
        </w:r>
        <w:r>
          <w:fldChar w:fldCharType="separate"/>
        </w:r>
        <w:r w:rsidR="00616081">
          <w:rPr>
            <w:noProof/>
          </w:rPr>
          <w:t>7</w:t>
        </w:r>
        <w:r>
          <w:rPr>
            <w:noProof/>
          </w:rPr>
          <w:fldChar w:fldCharType="end"/>
        </w:r>
        <w:r>
          <w:t xml:space="preserve"> | </w:t>
        </w:r>
        <w:r w:rsidRPr="00F654F1">
          <w:rPr>
            <w:color w:val="808080"/>
            <w:spacing w:val="60"/>
          </w:rPr>
          <w:t>Page</w:t>
        </w:r>
      </w:p>
      <w:customXmlInsRangeStart w:id="9936" w:author="Phuong Giang" w:date="2012-01-17T22:30:00Z"/>
    </w:sdtContent>
  </w:sdt>
  <w:customXmlInsRangeEnd w:id="9936"/>
  <w:p w:rsidR="00D45924" w:rsidRDefault="00D45924">
    <w:pPr>
      <w:pStyle w:val="Footer"/>
    </w:pPr>
  </w:p>
  <w:p w:rsidR="00D45924" w:rsidRDefault="00D459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924" w:rsidRDefault="00D45924" w:rsidP="00694609">
      <w:pPr>
        <w:spacing w:after="0" w:line="240" w:lineRule="auto"/>
      </w:pPr>
      <w:r>
        <w:separator/>
      </w:r>
    </w:p>
    <w:p w:rsidR="00D45924" w:rsidRDefault="00D45924"/>
  </w:footnote>
  <w:footnote w:type="continuationSeparator" w:id="0">
    <w:p w:rsidR="00D45924" w:rsidRDefault="00D45924" w:rsidP="00694609">
      <w:pPr>
        <w:spacing w:after="0" w:line="240" w:lineRule="auto"/>
      </w:pPr>
      <w:r>
        <w:continuationSeparator/>
      </w:r>
    </w:p>
    <w:p w:rsidR="00D45924" w:rsidRDefault="00D45924"/>
  </w:footnote>
  <w:footnote w:type="continuationNotice" w:id="1">
    <w:p w:rsidR="00D45924" w:rsidRDefault="00D45924">
      <w:pPr>
        <w:spacing w:after="0" w:line="240" w:lineRule="auto"/>
      </w:pPr>
    </w:p>
    <w:p w:rsidR="00D45924" w:rsidRDefault="00D459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924" w:rsidRDefault="00D45924">
    <w:pPr>
      <w:pStyle w:val="Header"/>
    </w:pPr>
  </w:p>
  <w:p w:rsidR="00D45924" w:rsidRDefault="00D459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B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073739"/>
    <w:multiLevelType w:val="hybridMultilevel"/>
    <w:tmpl w:val="935A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1011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7503F43"/>
    <w:multiLevelType w:val="hybridMultilevel"/>
    <w:tmpl w:val="56BE1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086851"/>
    <w:multiLevelType w:val="hybridMultilevel"/>
    <w:tmpl w:val="63B20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02E7C"/>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E2D149C"/>
    <w:multiLevelType w:val="hybridMultilevel"/>
    <w:tmpl w:val="B23AF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446EBF"/>
    <w:multiLevelType w:val="hybridMultilevel"/>
    <w:tmpl w:val="415A9F66"/>
    <w:lvl w:ilvl="0" w:tplc="510EDF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764876"/>
    <w:multiLevelType w:val="hybridMultilevel"/>
    <w:tmpl w:val="3C1E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35AAF"/>
    <w:multiLevelType w:val="hybridMultilevel"/>
    <w:tmpl w:val="F51A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B6B2C"/>
    <w:multiLevelType w:val="hybridMultilevel"/>
    <w:tmpl w:val="9D70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7439BA"/>
    <w:multiLevelType w:val="hybridMultilevel"/>
    <w:tmpl w:val="C10C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92971"/>
    <w:multiLevelType w:val="hybridMultilevel"/>
    <w:tmpl w:val="2946C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336077"/>
    <w:multiLevelType w:val="hybridMultilevel"/>
    <w:tmpl w:val="FB30FEDE"/>
    <w:lvl w:ilvl="0" w:tplc="AB264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E457E6"/>
    <w:multiLevelType w:val="hybridMultilevel"/>
    <w:tmpl w:val="78385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ED21C4"/>
    <w:multiLevelType w:val="hybridMultilevel"/>
    <w:tmpl w:val="0C72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F76EAD"/>
    <w:multiLevelType w:val="hybridMultilevel"/>
    <w:tmpl w:val="2E888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C875E2"/>
    <w:multiLevelType w:val="hybridMultilevel"/>
    <w:tmpl w:val="685C2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FFA3A50"/>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1A0130E"/>
    <w:multiLevelType w:val="hybridMultilevel"/>
    <w:tmpl w:val="2E888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42B25"/>
    <w:multiLevelType w:val="hybridMultilevel"/>
    <w:tmpl w:val="2E888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31255E"/>
    <w:multiLevelType w:val="hybridMultilevel"/>
    <w:tmpl w:val="D8BE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D53BBB"/>
    <w:multiLevelType w:val="hybridMultilevel"/>
    <w:tmpl w:val="836676C4"/>
    <w:lvl w:ilvl="0" w:tplc="5E58C6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386D36"/>
    <w:multiLevelType w:val="hybridMultilevel"/>
    <w:tmpl w:val="F15E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310B8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53C5279"/>
    <w:multiLevelType w:val="multilevel"/>
    <w:tmpl w:val="239EDCD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FE256C2"/>
    <w:multiLevelType w:val="hybridMultilevel"/>
    <w:tmpl w:val="23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8">
    <w:nsid w:val="529D1D38"/>
    <w:multiLevelType w:val="hybridMultilevel"/>
    <w:tmpl w:val="28D8697C"/>
    <w:lvl w:ilvl="0" w:tplc="0409000F">
      <w:start w:val="1"/>
      <w:numFmt w:val="decimal"/>
      <w:lvlText w:val="%1."/>
      <w:lvlJc w:val="left"/>
      <w:pPr>
        <w:ind w:left="1267" w:hanging="360"/>
      </w:pPr>
    </w:lvl>
    <w:lvl w:ilvl="1" w:tplc="04090019">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9">
    <w:nsid w:val="545D44C4"/>
    <w:multiLevelType w:val="hybridMultilevel"/>
    <w:tmpl w:val="5016DEAE"/>
    <w:lvl w:ilvl="0" w:tplc="9DF06DF2">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4686391"/>
    <w:multiLevelType w:val="hybridMultilevel"/>
    <w:tmpl w:val="EC3EB3CC"/>
    <w:lvl w:ilvl="0" w:tplc="2940E0C2">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170CA6"/>
    <w:multiLevelType w:val="hybridMultilevel"/>
    <w:tmpl w:val="BC103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7A7591A"/>
    <w:multiLevelType w:val="hybridMultilevel"/>
    <w:tmpl w:val="2D00B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292FD3"/>
    <w:multiLevelType w:val="hybridMultilevel"/>
    <w:tmpl w:val="E858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7F5D54"/>
    <w:multiLevelType w:val="hybridMultilevel"/>
    <w:tmpl w:val="A984D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0A02B5"/>
    <w:multiLevelType w:val="hybridMultilevel"/>
    <w:tmpl w:val="349A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59529F"/>
    <w:multiLevelType w:val="hybridMultilevel"/>
    <w:tmpl w:val="F40AC7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196E61"/>
    <w:multiLevelType w:val="hybridMultilevel"/>
    <w:tmpl w:val="78385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287630"/>
    <w:multiLevelType w:val="hybridMultilevel"/>
    <w:tmpl w:val="E20CA71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D015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30872A2"/>
    <w:multiLevelType w:val="hybridMultilevel"/>
    <w:tmpl w:val="C602E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A4079A"/>
    <w:multiLevelType w:val="hybridMultilevel"/>
    <w:tmpl w:val="92AA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FB1288"/>
    <w:multiLevelType w:val="multilevel"/>
    <w:tmpl w:val="239EDCD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5E820C3"/>
    <w:multiLevelType w:val="hybridMultilevel"/>
    <w:tmpl w:val="84F6725C"/>
    <w:lvl w:ilvl="0" w:tplc="3948F70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A683D"/>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nsid w:val="7A072B3B"/>
    <w:multiLevelType w:val="hybridMultilevel"/>
    <w:tmpl w:val="48A6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C6397"/>
    <w:multiLevelType w:val="hybridMultilevel"/>
    <w:tmpl w:val="D40C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223D42"/>
    <w:multiLevelType w:val="hybridMultilevel"/>
    <w:tmpl w:val="8826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B36BC6"/>
    <w:multiLevelType w:val="hybridMultilevel"/>
    <w:tmpl w:val="14485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2"/>
  </w:num>
  <w:num w:numId="3">
    <w:abstractNumId w:val="27"/>
  </w:num>
  <w:num w:numId="4">
    <w:abstractNumId w:val="47"/>
  </w:num>
  <w:num w:numId="5">
    <w:abstractNumId w:val="37"/>
  </w:num>
  <w:num w:numId="6">
    <w:abstractNumId w:val="13"/>
  </w:num>
  <w:num w:numId="7">
    <w:abstractNumId w:val="35"/>
  </w:num>
  <w:num w:numId="8">
    <w:abstractNumId w:val="14"/>
  </w:num>
  <w:num w:numId="9">
    <w:abstractNumId w:val="38"/>
  </w:num>
  <w:num w:numId="10">
    <w:abstractNumId w:val="33"/>
  </w:num>
  <w:num w:numId="11">
    <w:abstractNumId w:val="31"/>
  </w:num>
  <w:num w:numId="12">
    <w:abstractNumId w:val="19"/>
  </w:num>
  <w:num w:numId="13">
    <w:abstractNumId w:val="20"/>
  </w:num>
  <w:num w:numId="14">
    <w:abstractNumId w:val="16"/>
  </w:num>
  <w:num w:numId="15">
    <w:abstractNumId w:val="41"/>
  </w:num>
  <w:num w:numId="16">
    <w:abstractNumId w:val="28"/>
  </w:num>
  <w:num w:numId="17">
    <w:abstractNumId w:val="18"/>
  </w:num>
  <w:num w:numId="18">
    <w:abstractNumId w:val="24"/>
  </w:num>
  <w:num w:numId="19">
    <w:abstractNumId w:val="40"/>
  </w:num>
  <w:num w:numId="20">
    <w:abstractNumId w:val="0"/>
  </w:num>
  <w:num w:numId="21">
    <w:abstractNumId w:val="49"/>
  </w:num>
  <w:num w:numId="22">
    <w:abstractNumId w:val="45"/>
  </w:num>
  <w:num w:numId="23">
    <w:abstractNumId w:val="2"/>
  </w:num>
  <w:num w:numId="24">
    <w:abstractNumId w:val="5"/>
  </w:num>
  <w:num w:numId="25">
    <w:abstractNumId w:val="4"/>
  </w:num>
  <w:num w:numId="26">
    <w:abstractNumId w:val="8"/>
  </w:num>
  <w:num w:numId="27">
    <w:abstractNumId w:val="23"/>
  </w:num>
  <w:num w:numId="28">
    <w:abstractNumId w:val="34"/>
  </w:num>
  <w:num w:numId="29">
    <w:abstractNumId w:val="9"/>
  </w:num>
  <w:num w:numId="30">
    <w:abstractNumId w:val="12"/>
  </w:num>
  <w:num w:numId="31">
    <w:abstractNumId w:val="11"/>
  </w:num>
  <w:num w:numId="32">
    <w:abstractNumId w:val="10"/>
  </w:num>
  <w:num w:numId="33">
    <w:abstractNumId w:val="26"/>
  </w:num>
  <w:num w:numId="34">
    <w:abstractNumId w:val="21"/>
  </w:num>
  <w:num w:numId="35">
    <w:abstractNumId w:val="42"/>
  </w:num>
  <w:num w:numId="36">
    <w:abstractNumId w:val="30"/>
  </w:num>
  <w:num w:numId="37">
    <w:abstractNumId w:val="43"/>
  </w:num>
  <w:num w:numId="38">
    <w:abstractNumId w:val="15"/>
  </w:num>
  <w:num w:numId="39">
    <w:abstractNumId w:val="25"/>
  </w:num>
  <w:num w:numId="40">
    <w:abstractNumId w:val="17"/>
  </w:num>
  <w:num w:numId="41">
    <w:abstractNumId w:val="46"/>
  </w:num>
  <w:num w:numId="42">
    <w:abstractNumId w:val="48"/>
  </w:num>
  <w:num w:numId="43">
    <w:abstractNumId w:val="1"/>
  </w:num>
  <w:num w:numId="44">
    <w:abstractNumId w:val="29"/>
  </w:num>
  <w:num w:numId="45">
    <w:abstractNumId w:val="36"/>
  </w:num>
  <w:num w:numId="46">
    <w:abstractNumId w:val="3"/>
  </w:num>
  <w:num w:numId="47">
    <w:abstractNumId w:val="6"/>
  </w:num>
  <w:num w:numId="48">
    <w:abstractNumId w:val="22"/>
  </w:num>
  <w:num w:numId="49">
    <w:abstractNumId w:val="7"/>
  </w:num>
  <w:num w:numId="50">
    <w:abstractNumId w:val="4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revisionView w:markup="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0760"/>
    <w:rsid w:val="00000B64"/>
    <w:rsid w:val="0000122A"/>
    <w:rsid w:val="00002598"/>
    <w:rsid w:val="00003931"/>
    <w:rsid w:val="00006187"/>
    <w:rsid w:val="00006DDE"/>
    <w:rsid w:val="00007C12"/>
    <w:rsid w:val="00007D03"/>
    <w:rsid w:val="00011A8A"/>
    <w:rsid w:val="000135FA"/>
    <w:rsid w:val="0001443D"/>
    <w:rsid w:val="00014799"/>
    <w:rsid w:val="00014D76"/>
    <w:rsid w:val="00015A21"/>
    <w:rsid w:val="00015C04"/>
    <w:rsid w:val="00015D49"/>
    <w:rsid w:val="000168E8"/>
    <w:rsid w:val="00016EF7"/>
    <w:rsid w:val="00017664"/>
    <w:rsid w:val="00017E26"/>
    <w:rsid w:val="00020669"/>
    <w:rsid w:val="00022B0B"/>
    <w:rsid w:val="00024508"/>
    <w:rsid w:val="00025442"/>
    <w:rsid w:val="00025749"/>
    <w:rsid w:val="000257FF"/>
    <w:rsid w:val="00027256"/>
    <w:rsid w:val="0002756B"/>
    <w:rsid w:val="00027F7F"/>
    <w:rsid w:val="00030490"/>
    <w:rsid w:val="000317A7"/>
    <w:rsid w:val="000327E4"/>
    <w:rsid w:val="000364D1"/>
    <w:rsid w:val="00040C0B"/>
    <w:rsid w:val="00042006"/>
    <w:rsid w:val="000430D2"/>
    <w:rsid w:val="000521AF"/>
    <w:rsid w:val="00052A35"/>
    <w:rsid w:val="00053B73"/>
    <w:rsid w:val="000541C7"/>
    <w:rsid w:val="00054316"/>
    <w:rsid w:val="00054539"/>
    <w:rsid w:val="00055831"/>
    <w:rsid w:val="00056C4D"/>
    <w:rsid w:val="00057F87"/>
    <w:rsid w:val="00060CED"/>
    <w:rsid w:val="000611F7"/>
    <w:rsid w:val="00061243"/>
    <w:rsid w:val="000621B9"/>
    <w:rsid w:val="00062B22"/>
    <w:rsid w:val="00065217"/>
    <w:rsid w:val="000658D4"/>
    <w:rsid w:val="00067122"/>
    <w:rsid w:val="00071647"/>
    <w:rsid w:val="0007471C"/>
    <w:rsid w:val="00074B83"/>
    <w:rsid w:val="000767B3"/>
    <w:rsid w:val="000775D0"/>
    <w:rsid w:val="00077D87"/>
    <w:rsid w:val="000806F3"/>
    <w:rsid w:val="00081165"/>
    <w:rsid w:val="00084A86"/>
    <w:rsid w:val="0008502F"/>
    <w:rsid w:val="00086A69"/>
    <w:rsid w:val="000877D1"/>
    <w:rsid w:val="00091E85"/>
    <w:rsid w:val="00093242"/>
    <w:rsid w:val="00094330"/>
    <w:rsid w:val="00096E79"/>
    <w:rsid w:val="00097182"/>
    <w:rsid w:val="00097636"/>
    <w:rsid w:val="000A1964"/>
    <w:rsid w:val="000A2098"/>
    <w:rsid w:val="000A3785"/>
    <w:rsid w:val="000A643B"/>
    <w:rsid w:val="000A673D"/>
    <w:rsid w:val="000A68C5"/>
    <w:rsid w:val="000A6B4D"/>
    <w:rsid w:val="000A6F60"/>
    <w:rsid w:val="000A7233"/>
    <w:rsid w:val="000B137D"/>
    <w:rsid w:val="000B1A6A"/>
    <w:rsid w:val="000B2305"/>
    <w:rsid w:val="000B3A3E"/>
    <w:rsid w:val="000B4024"/>
    <w:rsid w:val="000B54FD"/>
    <w:rsid w:val="000C01A4"/>
    <w:rsid w:val="000C04F0"/>
    <w:rsid w:val="000C0651"/>
    <w:rsid w:val="000C07C8"/>
    <w:rsid w:val="000C12CD"/>
    <w:rsid w:val="000C1A17"/>
    <w:rsid w:val="000C2FC3"/>
    <w:rsid w:val="000C4A87"/>
    <w:rsid w:val="000C50F5"/>
    <w:rsid w:val="000C56A4"/>
    <w:rsid w:val="000C6037"/>
    <w:rsid w:val="000C6E41"/>
    <w:rsid w:val="000C7FAB"/>
    <w:rsid w:val="000D1184"/>
    <w:rsid w:val="000D166A"/>
    <w:rsid w:val="000D1A33"/>
    <w:rsid w:val="000D6E52"/>
    <w:rsid w:val="000D74B4"/>
    <w:rsid w:val="000E2C0F"/>
    <w:rsid w:val="000E411D"/>
    <w:rsid w:val="000E4EB4"/>
    <w:rsid w:val="000E5257"/>
    <w:rsid w:val="000E6052"/>
    <w:rsid w:val="000E6115"/>
    <w:rsid w:val="000F0E5F"/>
    <w:rsid w:val="000F1525"/>
    <w:rsid w:val="000F2AFE"/>
    <w:rsid w:val="000F3C4C"/>
    <w:rsid w:val="000F4F64"/>
    <w:rsid w:val="000F63BB"/>
    <w:rsid w:val="000F7044"/>
    <w:rsid w:val="000F7C2C"/>
    <w:rsid w:val="0010261F"/>
    <w:rsid w:val="00102A66"/>
    <w:rsid w:val="00102DA2"/>
    <w:rsid w:val="001047F1"/>
    <w:rsid w:val="001048B7"/>
    <w:rsid w:val="00104D15"/>
    <w:rsid w:val="00104DB2"/>
    <w:rsid w:val="00110211"/>
    <w:rsid w:val="00110B73"/>
    <w:rsid w:val="001123ED"/>
    <w:rsid w:val="001146AE"/>
    <w:rsid w:val="00114714"/>
    <w:rsid w:val="00116882"/>
    <w:rsid w:val="00120C88"/>
    <w:rsid w:val="0012117E"/>
    <w:rsid w:val="00123665"/>
    <w:rsid w:val="00123A51"/>
    <w:rsid w:val="0012787F"/>
    <w:rsid w:val="00130931"/>
    <w:rsid w:val="00130E1F"/>
    <w:rsid w:val="00131452"/>
    <w:rsid w:val="00131B0D"/>
    <w:rsid w:val="00133C1F"/>
    <w:rsid w:val="00133EDE"/>
    <w:rsid w:val="00135A50"/>
    <w:rsid w:val="00136B12"/>
    <w:rsid w:val="00140B0D"/>
    <w:rsid w:val="00140D6C"/>
    <w:rsid w:val="00141824"/>
    <w:rsid w:val="0014200C"/>
    <w:rsid w:val="00143517"/>
    <w:rsid w:val="00143538"/>
    <w:rsid w:val="0014420B"/>
    <w:rsid w:val="001466C9"/>
    <w:rsid w:val="00146861"/>
    <w:rsid w:val="00150062"/>
    <w:rsid w:val="001519AF"/>
    <w:rsid w:val="00151DDB"/>
    <w:rsid w:val="00152782"/>
    <w:rsid w:val="0015320B"/>
    <w:rsid w:val="00153258"/>
    <w:rsid w:val="00153A17"/>
    <w:rsid w:val="00153B15"/>
    <w:rsid w:val="00155753"/>
    <w:rsid w:val="001566C5"/>
    <w:rsid w:val="00156941"/>
    <w:rsid w:val="00156A57"/>
    <w:rsid w:val="00157230"/>
    <w:rsid w:val="0016014A"/>
    <w:rsid w:val="00160A38"/>
    <w:rsid w:val="001617B6"/>
    <w:rsid w:val="001628BE"/>
    <w:rsid w:val="0016373F"/>
    <w:rsid w:val="001639D2"/>
    <w:rsid w:val="00163A44"/>
    <w:rsid w:val="00164D1A"/>
    <w:rsid w:val="00165367"/>
    <w:rsid w:val="001656A3"/>
    <w:rsid w:val="0016597E"/>
    <w:rsid w:val="0016602A"/>
    <w:rsid w:val="00167F90"/>
    <w:rsid w:val="0017008D"/>
    <w:rsid w:val="0017036F"/>
    <w:rsid w:val="00170449"/>
    <w:rsid w:val="00171B4F"/>
    <w:rsid w:val="00172204"/>
    <w:rsid w:val="001723F2"/>
    <w:rsid w:val="0017633D"/>
    <w:rsid w:val="00176654"/>
    <w:rsid w:val="00176FC3"/>
    <w:rsid w:val="001826D0"/>
    <w:rsid w:val="00184126"/>
    <w:rsid w:val="001915CE"/>
    <w:rsid w:val="00193F85"/>
    <w:rsid w:val="00194378"/>
    <w:rsid w:val="00194A2A"/>
    <w:rsid w:val="00194ADD"/>
    <w:rsid w:val="00196B90"/>
    <w:rsid w:val="0019732C"/>
    <w:rsid w:val="0019778C"/>
    <w:rsid w:val="00197C41"/>
    <w:rsid w:val="001A0C52"/>
    <w:rsid w:val="001A4539"/>
    <w:rsid w:val="001A5255"/>
    <w:rsid w:val="001A62BD"/>
    <w:rsid w:val="001A6D17"/>
    <w:rsid w:val="001B0385"/>
    <w:rsid w:val="001B09B8"/>
    <w:rsid w:val="001B0F08"/>
    <w:rsid w:val="001B2B2B"/>
    <w:rsid w:val="001B3092"/>
    <w:rsid w:val="001B3FAD"/>
    <w:rsid w:val="001B458C"/>
    <w:rsid w:val="001B700E"/>
    <w:rsid w:val="001C131D"/>
    <w:rsid w:val="001C2E44"/>
    <w:rsid w:val="001C317F"/>
    <w:rsid w:val="001C3F05"/>
    <w:rsid w:val="001C51F2"/>
    <w:rsid w:val="001C77B8"/>
    <w:rsid w:val="001C7C09"/>
    <w:rsid w:val="001C7D1A"/>
    <w:rsid w:val="001D0445"/>
    <w:rsid w:val="001D35D1"/>
    <w:rsid w:val="001D3C09"/>
    <w:rsid w:val="001D513F"/>
    <w:rsid w:val="001D56F5"/>
    <w:rsid w:val="001D56FC"/>
    <w:rsid w:val="001D66ED"/>
    <w:rsid w:val="001D7270"/>
    <w:rsid w:val="001D77C2"/>
    <w:rsid w:val="001D7819"/>
    <w:rsid w:val="001E06A3"/>
    <w:rsid w:val="001E1206"/>
    <w:rsid w:val="001E199B"/>
    <w:rsid w:val="001E1D3D"/>
    <w:rsid w:val="001E31C2"/>
    <w:rsid w:val="001E33D4"/>
    <w:rsid w:val="001E40A2"/>
    <w:rsid w:val="001F01D0"/>
    <w:rsid w:val="001F324B"/>
    <w:rsid w:val="001F48A0"/>
    <w:rsid w:val="001F4AF5"/>
    <w:rsid w:val="001F5081"/>
    <w:rsid w:val="001F52B4"/>
    <w:rsid w:val="001F6DD3"/>
    <w:rsid w:val="001F76E4"/>
    <w:rsid w:val="0020011F"/>
    <w:rsid w:val="002014B0"/>
    <w:rsid w:val="002018B7"/>
    <w:rsid w:val="00201C76"/>
    <w:rsid w:val="00203E01"/>
    <w:rsid w:val="002045C2"/>
    <w:rsid w:val="002079EC"/>
    <w:rsid w:val="00207B3A"/>
    <w:rsid w:val="00211B47"/>
    <w:rsid w:val="00211FA7"/>
    <w:rsid w:val="00212870"/>
    <w:rsid w:val="00214375"/>
    <w:rsid w:val="00214F9D"/>
    <w:rsid w:val="00215747"/>
    <w:rsid w:val="00216333"/>
    <w:rsid w:val="00221344"/>
    <w:rsid w:val="00221425"/>
    <w:rsid w:val="00222077"/>
    <w:rsid w:val="002220E1"/>
    <w:rsid w:val="002229EF"/>
    <w:rsid w:val="00223134"/>
    <w:rsid w:val="00224644"/>
    <w:rsid w:val="00227C53"/>
    <w:rsid w:val="0023205B"/>
    <w:rsid w:val="00232919"/>
    <w:rsid w:val="002337BD"/>
    <w:rsid w:val="00233E6C"/>
    <w:rsid w:val="00237BD9"/>
    <w:rsid w:val="00240271"/>
    <w:rsid w:val="00241D65"/>
    <w:rsid w:val="002421D5"/>
    <w:rsid w:val="00243695"/>
    <w:rsid w:val="002441B9"/>
    <w:rsid w:val="00244672"/>
    <w:rsid w:val="00244FF0"/>
    <w:rsid w:val="00245AE8"/>
    <w:rsid w:val="00246932"/>
    <w:rsid w:val="002500E9"/>
    <w:rsid w:val="0025111D"/>
    <w:rsid w:val="00251C97"/>
    <w:rsid w:val="00252FC6"/>
    <w:rsid w:val="002541B0"/>
    <w:rsid w:val="00254538"/>
    <w:rsid w:val="00255420"/>
    <w:rsid w:val="002604BF"/>
    <w:rsid w:val="002606F6"/>
    <w:rsid w:val="00261745"/>
    <w:rsid w:val="00261E8A"/>
    <w:rsid w:val="00261F8F"/>
    <w:rsid w:val="002625A0"/>
    <w:rsid w:val="00264AA8"/>
    <w:rsid w:val="00267DCC"/>
    <w:rsid w:val="00270231"/>
    <w:rsid w:val="00270BDC"/>
    <w:rsid w:val="00270FD7"/>
    <w:rsid w:val="00275424"/>
    <w:rsid w:val="00276399"/>
    <w:rsid w:val="00276ADF"/>
    <w:rsid w:val="00277206"/>
    <w:rsid w:val="00277A7C"/>
    <w:rsid w:val="00277D01"/>
    <w:rsid w:val="002801A7"/>
    <w:rsid w:val="00280700"/>
    <w:rsid w:val="00280E16"/>
    <w:rsid w:val="00280F59"/>
    <w:rsid w:val="00283BFD"/>
    <w:rsid w:val="00284178"/>
    <w:rsid w:val="00286033"/>
    <w:rsid w:val="00286BCB"/>
    <w:rsid w:val="00286CF4"/>
    <w:rsid w:val="00290936"/>
    <w:rsid w:val="00292734"/>
    <w:rsid w:val="002933F4"/>
    <w:rsid w:val="002952B6"/>
    <w:rsid w:val="00295AF8"/>
    <w:rsid w:val="00297177"/>
    <w:rsid w:val="002A0AE6"/>
    <w:rsid w:val="002A12BC"/>
    <w:rsid w:val="002A1BFE"/>
    <w:rsid w:val="002A3466"/>
    <w:rsid w:val="002A5B7E"/>
    <w:rsid w:val="002A61E7"/>
    <w:rsid w:val="002A7FAE"/>
    <w:rsid w:val="002B0621"/>
    <w:rsid w:val="002B0AA4"/>
    <w:rsid w:val="002B1E37"/>
    <w:rsid w:val="002B3AB4"/>
    <w:rsid w:val="002B667C"/>
    <w:rsid w:val="002B77A6"/>
    <w:rsid w:val="002C0E8C"/>
    <w:rsid w:val="002C17B0"/>
    <w:rsid w:val="002C266A"/>
    <w:rsid w:val="002C28EE"/>
    <w:rsid w:val="002C48E5"/>
    <w:rsid w:val="002C4ED5"/>
    <w:rsid w:val="002C5A13"/>
    <w:rsid w:val="002D029E"/>
    <w:rsid w:val="002D0B53"/>
    <w:rsid w:val="002D1608"/>
    <w:rsid w:val="002D2DAF"/>
    <w:rsid w:val="002D5BE3"/>
    <w:rsid w:val="002D5E9A"/>
    <w:rsid w:val="002D65AA"/>
    <w:rsid w:val="002E1895"/>
    <w:rsid w:val="002E2A88"/>
    <w:rsid w:val="002E2B1C"/>
    <w:rsid w:val="002E3017"/>
    <w:rsid w:val="002E39E7"/>
    <w:rsid w:val="002E4025"/>
    <w:rsid w:val="002E6DD1"/>
    <w:rsid w:val="002E6F5A"/>
    <w:rsid w:val="002E73DE"/>
    <w:rsid w:val="002F0AA0"/>
    <w:rsid w:val="002F14C4"/>
    <w:rsid w:val="002F1528"/>
    <w:rsid w:val="002F245C"/>
    <w:rsid w:val="002F2DC1"/>
    <w:rsid w:val="002F4BF6"/>
    <w:rsid w:val="002F6952"/>
    <w:rsid w:val="002F71FB"/>
    <w:rsid w:val="002F7376"/>
    <w:rsid w:val="002F7695"/>
    <w:rsid w:val="00301A3A"/>
    <w:rsid w:val="0030283A"/>
    <w:rsid w:val="00303392"/>
    <w:rsid w:val="003033B6"/>
    <w:rsid w:val="00304114"/>
    <w:rsid w:val="003048F1"/>
    <w:rsid w:val="00304B36"/>
    <w:rsid w:val="00304F2B"/>
    <w:rsid w:val="00306923"/>
    <w:rsid w:val="003112A6"/>
    <w:rsid w:val="00311BCE"/>
    <w:rsid w:val="0031352C"/>
    <w:rsid w:val="003172D5"/>
    <w:rsid w:val="00320774"/>
    <w:rsid w:val="00322017"/>
    <w:rsid w:val="00322A3D"/>
    <w:rsid w:val="0032316E"/>
    <w:rsid w:val="0032483D"/>
    <w:rsid w:val="00324C0B"/>
    <w:rsid w:val="003254E3"/>
    <w:rsid w:val="00327563"/>
    <w:rsid w:val="00330964"/>
    <w:rsid w:val="003316AE"/>
    <w:rsid w:val="0033191D"/>
    <w:rsid w:val="00332989"/>
    <w:rsid w:val="00334BE3"/>
    <w:rsid w:val="003378E1"/>
    <w:rsid w:val="00337C1C"/>
    <w:rsid w:val="003418AF"/>
    <w:rsid w:val="00341F8C"/>
    <w:rsid w:val="00342AAA"/>
    <w:rsid w:val="0034315B"/>
    <w:rsid w:val="00343336"/>
    <w:rsid w:val="0034333F"/>
    <w:rsid w:val="00343605"/>
    <w:rsid w:val="00343969"/>
    <w:rsid w:val="003448E6"/>
    <w:rsid w:val="00344FB7"/>
    <w:rsid w:val="00345E3C"/>
    <w:rsid w:val="003462AD"/>
    <w:rsid w:val="003464FD"/>
    <w:rsid w:val="003477C5"/>
    <w:rsid w:val="00350852"/>
    <w:rsid w:val="003509CF"/>
    <w:rsid w:val="00351849"/>
    <w:rsid w:val="00351A93"/>
    <w:rsid w:val="003525B4"/>
    <w:rsid w:val="0035429C"/>
    <w:rsid w:val="003547A1"/>
    <w:rsid w:val="00354A47"/>
    <w:rsid w:val="0035701B"/>
    <w:rsid w:val="00360D0A"/>
    <w:rsid w:val="00363A21"/>
    <w:rsid w:val="003640C5"/>
    <w:rsid w:val="00365349"/>
    <w:rsid w:val="00365465"/>
    <w:rsid w:val="00366568"/>
    <w:rsid w:val="00366C2D"/>
    <w:rsid w:val="00366F6E"/>
    <w:rsid w:val="0036746B"/>
    <w:rsid w:val="00367961"/>
    <w:rsid w:val="00367C91"/>
    <w:rsid w:val="00367F9B"/>
    <w:rsid w:val="0037109D"/>
    <w:rsid w:val="003718B6"/>
    <w:rsid w:val="0037203B"/>
    <w:rsid w:val="00372821"/>
    <w:rsid w:val="003734DB"/>
    <w:rsid w:val="00373AB2"/>
    <w:rsid w:val="00373C2C"/>
    <w:rsid w:val="00374AC0"/>
    <w:rsid w:val="003756FA"/>
    <w:rsid w:val="0038081D"/>
    <w:rsid w:val="0038279C"/>
    <w:rsid w:val="0038476B"/>
    <w:rsid w:val="00384C07"/>
    <w:rsid w:val="003867D6"/>
    <w:rsid w:val="00386B33"/>
    <w:rsid w:val="00386F06"/>
    <w:rsid w:val="00387572"/>
    <w:rsid w:val="00390FB1"/>
    <w:rsid w:val="00391538"/>
    <w:rsid w:val="00393603"/>
    <w:rsid w:val="00395780"/>
    <w:rsid w:val="003969AD"/>
    <w:rsid w:val="00397734"/>
    <w:rsid w:val="003A24AD"/>
    <w:rsid w:val="003A2D04"/>
    <w:rsid w:val="003A2DEC"/>
    <w:rsid w:val="003A4985"/>
    <w:rsid w:val="003A7139"/>
    <w:rsid w:val="003B0714"/>
    <w:rsid w:val="003B077E"/>
    <w:rsid w:val="003B1251"/>
    <w:rsid w:val="003B4F89"/>
    <w:rsid w:val="003B6714"/>
    <w:rsid w:val="003B7E27"/>
    <w:rsid w:val="003C0B05"/>
    <w:rsid w:val="003C12F9"/>
    <w:rsid w:val="003C19C3"/>
    <w:rsid w:val="003C2971"/>
    <w:rsid w:val="003C3BF6"/>
    <w:rsid w:val="003D031E"/>
    <w:rsid w:val="003D1751"/>
    <w:rsid w:val="003D26CD"/>
    <w:rsid w:val="003D2897"/>
    <w:rsid w:val="003D398E"/>
    <w:rsid w:val="003D497F"/>
    <w:rsid w:val="003D61F4"/>
    <w:rsid w:val="003E0BE8"/>
    <w:rsid w:val="003E10DB"/>
    <w:rsid w:val="003E1EE8"/>
    <w:rsid w:val="003E20A9"/>
    <w:rsid w:val="003E2F03"/>
    <w:rsid w:val="003E3B87"/>
    <w:rsid w:val="003E498A"/>
    <w:rsid w:val="003E4DFF"/>
    <w:rsid w:val="003E6760"/>
    <w:rsid w:val="003F0508"/>
    <w:rsid w:val="003F09B9"/>
    <w:rsid w:val="003F17E0"/>
    <w:rsid w:val="003F1CAE"/>
    <w:rsid w:val="003F240A"/>
    <w:rsid w:val="003F416E"/>
    <w:rsid w:val="003F4781"/>
    <w:rsid w:val="003F5716"/>
    <w:rsid w:val="003F7F1E"/>
    <w:rsid w:val="00400B31"/>
    <w:rsid w:val="004020F2"/>
    <w:rsid w:val="00402948"/>
    <w:rsid w:val="00402A88"/>
    <w:rsid w:val="00403E4C"/>
    <w:rsid w:val="004047EC"/>
    <w:rsid w:val="004052D5"/>
    <w:rsid w:val="00406B88"/>
    <w:rsid w:val="00406F32"/>
    <w:rsid w:val="004072C3"/>
    <w:rsid w:val="004113D3"/>
    <w:rsid w:val="004117B6"/>
    <w:rsid w:val="0041184D"/>
    <w:rsid w:val="00411AB6"/>
    <w:rsid w:val="00411B99"/>
    <w:rsid w:val="00412B73"/>
    <w:rsid w:val="0041371F"/>
    <w:rsid w:val="004148CE"/>
    <w:rsid w:val="00414CA6"/>
    <w:rsid w:val="004163A3"/>
    <w:rsid w:val="00416B76"/>
    <w:rsid w:val="00417690"/>
    <w:rsid w:val="00417AA7"/>
    <w:rsid w:val="004201B8"/>
    <w:rsid w:val="004208D6"/>
    <w:rsid w:val="00420939"/>
    <w:rsid w:val="00421514"/>
    <w:rsid w:val="00421AE4"/>
    <w:rsid w:val="00422011"/>
    <w:rsid w:val="00422450"/>
    <w:rsid w:val="00422E3B"/>
    <w:rsid w:val="00425138"/>
    <w:rsid w:val="004252B9"/>
    <w:rsid w:val="00427F74"/>
    <w:rsid w:val="004300EA"/>
    <w:rsid w:val="00432D74"/>
    <w:rsid w:val="0043306A"/>
    <w:rsid w:val="0043638E"/>
    <w:rsid w:val="00436856"/>
    <w:rsid w:val="00436D47"/>
    <w:rsid w:val="00436D8B"/>
    <w:rsid w:val="00437D58"/>
    <w:rsid w:val="00437DAE"/>
    <w:rsid w:val="00441530"/>
    <w:rsid w:val="00441667"/>
    <w:rsid w:val="00441E99"/>
    <w:rsid w:val="00445113"/>
    <w:rsid w:val="0044759D"/>
    <w:rsid w:val="00447ADA"/>
    <w:rsid w:val="00450714"/>
    <w:rsid w:val="00450F97"/>
    <w:rsid w:val="00452263"/>
    <w:rsid w:val="00454344"/>
    <w:rsid w:val="004547EC"/>
    <w:rsid w:val="004560BC"/>
    <w:rsid w:val="00456DEB"/>
    <w:rsid w:val="00460DE7"/>
    <w:rsid w:val="00461811"/>
    <w:rsid w:val="00461875"/>
    <w:rsid w:val="00463527"/>
    <w:rsid w:val="004673D0"/>
    <w:rsid w:val="00467675"/>
    <w:rsid w:val="00467A4D"/>
    <w:rsid w:val="004716F6"/>
    <w:rsid w:val="00472E5E"/>
    <w:rsid w:val="0047591B"/>
    <w:rsid w:val="00476FB1"/>
    <w:rsid w:val="004772D5"/>
    <w:rsid w:val="00480059"/>
    <w:rsid w:val="00481FE4"/>
    <w:rsid w:val="004842ED"/>
    <w:rsid w:val="004858EC"/>
    <w:rsid w:val="004867CB"/>
    <w:rsid w:val="00486B84"/>
    <w:rsid w:val="0048733B"/>
    <w:rsid w:val="00487934"/>
    <w:rsid w:val="004906CD"/>
    <w:rsid w:val="00491577"/>
    <w:rsid w:val="00491A19"/>
    <w:rsid w:val="00492DFD"/>
    <w:rsid w:val="00493B4C"/>
    <w:rsid w:val="00493DF3"/>
    <w:rsid w:val="0049491A"/>
    <w:rsid w:val="004A0FB8"/>
    <w:rsid w:val="004A1E47"/>
    <w:rsid w:val="004A200A"/>
    <w:rsid w:val="004A28AE"/>
    <w:rsid w:val="004A2AFB"/>
    <w:rsid w:val="004A314F"/>
    <w:rsid w:val="004A3423"/>
    <w:rsid w:val="004A517A"/>
    <w:rsid w:val="004A5422"/>
    <w:rsid w:val="004A6B17"/>
    <w:rsid w:val="004A6EDF"/>
    <w:rsid w:val="004B0AA3"/>
    <w:rsid w:val="004B0AE9"/>
    <w:rsid w:val="004B1B21"/>
    <w:rsid w:val="004B47BB"/>
    <w:rsid w:val="004C257B"/>
    <w:rsid w:val="004C2ACB"/>
    <w:rsid w:val="004C3129"/>
    <w:rsid w:val="004C523C"/>
    <w:rsid w:val="004C596D"/>
    <w:rsid w:val="004C66A9"/>
    <w:rsid w:val="004C702B"/>
    <w:rsid w:val="004C7842"/>
    <w:rsid w:val="004C7C3A"/>
    <w:rsid w:val="004D0FA0"/>
    <w:rsid w:val="004D4560"/>
    <w:rsid w:val="004D493C"/>
    <w:rsid w:val="004D53D1"/>
    <w:rsid w:val="004E1429"/>
    <w:rsid w:val="004E1856"/>
    <w:rsid w:val="004E2394"/>
    <w:rsid w:val="004E2867"/>
    <w:rsid w:val="004E287C"/>
    <w:rsid w:val="004E3E11"/>
    <w:rsid w:val="004E6D96"/>
    <w:rsid w:val="004E6FA3"/>
    <w:rsid w:val="004E7672"/>
    <w:rsid w:val="004F0FBF"/>
    <w:rsid w:val="004F21A1"/>
    <w:rsid w:val="004F4854"/>
    <w:rsid w:val="004F5DE5"/>
    <w:rsid w:val="004F6855"/>
    <w:rsid w:val="004F6DDD"/>
    <w:rsid w:val="004F71AA"/>
    <w:rsid w:val="004F7B80"/>
    <w:rsid w:val="00500F45"/>
    <w:rsid w:val="005020C2"/>
    <w:rsid w:val="005031A6"/>
    <w:rsid w:val="00503446"/>
    <w:rsid w:val="005059CE"/>
    <w:rsid w:val="00511002"/>
    <w:rsid w:val="00511AAE"/>
    <w:rsid w:val="00511E87"/>
    <w:rsid w:val="0051211A"/>
    <w:rsid w:val="005132EE"/>
    <w:rsid w:val="0051387E"/>
    <w:rsid w:val="00513F19"/>
    <w:rsid w:val="005146FF"/>
    <w:rsid w:val="0051514B"/>
    <w:rsid w:val="005200F9"/>
    <w:rsid w:val="005202E6"/>
    <w:rsid w:val="00520429"/>
    <w:rsid w:val="00520A03"/>
    <w:rsid w:val="00521125"/>
    <w:rsid w:val="00521BA5"/>
    <w:rsid w:val="005220B5"/>
    <w:rsid w:val="0052321F"/>
    <w:rsid w:val="0052564B"/>
    <w:rsid w:val="0052633B"/>
    <w:rsid w:val="005318A9"/>
    <w:rsid w:val="00532260"/>
    <w:rsid w:val="0053242F"/>
    <w:rsid w:val="00532716"/>
    <w:rsid w:val="00533B02"/>
    <w:rsid w:val="00533E3A"/>
    <w:rsid w:val="00534FCC"/>
    <w:rsid w:val="0053670B"/>
    <w:rsid w:val="00536BFD"/>
    <w:rsid w:val="005405CA"/>
    <w:rsid w:val="00543286"/>
    <w:rsid w:val="00545C45"/>
    <w:rsid w:val="00546F06"/>
    <w:rsid w:val="00550B4C"/>
    <w:rsid w:val="00550C95"/>
    <w:rsid w:val="00551C5B"/>
    <w:rsid w:val="00552FA8"/>
    <w:rsid w:val="0055384C"/>
    <w:rsid w:val="00553E92"/>
    <w:rsid w:val="00553FAE"/>
    <w:rsid w:val="00555200"/>
    <w:rsid w:val="0055699A"/>
    <w:rsid w:val="00556D1C"/>
    <w:rsid w:val="00556F0D"/>
    <w:rsid w:val="00557CED"/>
    <w:rsid w:val="00561048"/>
    <w:rsid w:val="00564099"/>
    <w:rsid w:val="005656B9"/>
    <w:rsid w:val="00565FB6"/>
    <w:rsid w:val="00566C64"/>
    <w:rsid w:val="00567162"/>
    <w:rsid w:val="005707AD"/>
    <w:rsid w:val="00571188"/>
    <w:rsid w:val="00571D6C"/>
    <w:rsid w:val="00572C2E"/>
    <w:rsid w:val="00574C3C"/>
    <w:rsid w:val="00574C76"/>
    <w:rsid w:val="005769E0"/>
    <w:rsid w:val="00577982"/>
    <w:rsid w:val="0058025D"/>
    <w:rsid w:val="00580E0E"/>
    <w:rsid w:val="00582B2A"/>
    <w:rsid w:val="00583BCF"/>
    <w:rsid w:val="005842A1"/>
    <w:rsid w:val="00586D7E"/>
    <w:rsid w:val="00587A72"/>
    <w:rsid w:val="00587C7D"/>
    <w:rsid w:val="00587E13"/>
    <w:rsid w:val="0059031A"/>
    <w:rsid w:val="0059077C"/>
    <w:rsid w:val="00593DFC"/>
    <w:rsid w:val="005951AB"/>
    <w:rsid w:val="00595C9E"/>
    <w:rsid w:val="00595E2A"/>
    <w:rsid w:val="005974AB"/>
    <w:rsid w:val="005A24B2"/>
    <w:rsid w:val="005A2AD4"/>
    <w:rsid w:val="005A3497"/>
    <w:rsid w:val="005A578C"/>
    <w:rsid w:val="005A7009"/>
    <w:rsid w:val="005A706B"/>
    <w:rsid w:val="005A782B"/>
    <w:rsid w:val="005A7D55"/>
    <w:rsid w:val="005A7E51"/>
    <w:rsid w:val="005B0096"/>
    <w:rsid w:val="005B04DF"/>
    <w:rsid w:val="005B1F54"/>
    <w:rsid w:val="005B2AD6"/>
    <w:rsid w:val="005B5DCC"/>
    <w:rsid w:val="005B5DFE"/>
    <w:rsid w:val="005C1C58"/>
    <w:rsid w:val="005C2BC2"/>
    <w:rsid w:val="005C48E6"/>
    <w:rsid w:val="005C48EC"/>
    <w:rsid w:val="005C5F2E"/>
    <w:rsid w:val="005C6254"/>
    <w:rsid w:val="005C73BD"/>
    <w:rsid w:val="005D1456"/>
    <w:rsid w:val="005D1B8F"/>
    <w:rsid w:val="005D2128"/>
    <w:rsid w:val="005D25E2"/>
    <w:rsid w:val="005D3056"/>
    <w:rsid w:val="005D4BD7"/>
    <w:rsid w:val="005D5A8A"/>
    <w:rsid w:val="005D60D2"/>
    <w:rsid w:val="005D6F34"/>
    <w:rsid w:val="005D79A7"/>
    <w:rsid w:val="005D7F08"/>
    <w:rsid w:val="005E1BED"/>
    <w:rsid w:val="005E3CDF"/>
    <w:rsid w:val="005E474F"/>
    <w:rsid w:val="005E4A6F"/>
    <w:rsid w:val="005E4AD3"/>
    <w:rsid w:val="005E4E9D"/>
    <w:rsid w:val="005E6F29"/>
    <w:rsid w:val="005E7324"/>
    <w:rsid w:val="005E79FE"/>
    <w:rsid w:val="005F4521"/>
    <w:rsid w:val="005F5E4F"/>
    <w:rsid w:val="005F64F4"/>
    <w:rsid w:val="005F6C63"/>
    <w:rsid w:val="005F785A"/>
    <w:rsid w:val="005F7B5A"/>
    <w:rsid w:val="005F7E91"/>
    <w:rsid w:val="0060104B"/>
    <w:rsid w:val="006017E3"/>
    <w:rsid w:val="006038E5"/>
    <w:rsid w:val="00603A04"/>
    <w:rsid w:val="00604891"/>
    <w:rsid w:val="006048F9"/>
    <w:rsid w:val="00604AF9"/>
    <w:rsid w:val="00604E2A"/>
    <w:rsid w:val="00605135"/>
    <w:rsid w:val="00605197"/>
    <w:rsid w:val="00605648"/>
    <w:rsid w:val="00606252"/>
    <w:rsid w:val="006071B3"/>
    <w:rsid w:val="00610110"/>
    <w:rsid w:val="00610323"/>
    <w:rsid w:val="00610F40"/>
    <w:rsid w:val="00611106"/>
    <w:rsid w:val="00612939"/>
    <w:rsid w:val="00613702"/>
    <w:rsid w:val="0061501E"/>
    <w:rsid w:val="0061525B"/>
    <w:rsid w:val="00616081"/>
    <w:rsid w:val="00617E37"/>
    <w:rsid w:val="006207C3"/>
    <w:rsid w:val="0062100F"/>
    <w:rsid w:val="00623058"/>
    <w:rsid w:val="006245CD"/>
    <w:rsid w:val="0062466E"/>
    <w:rsid w:val="0062612D"/>
    <w:rsid w:val="00626913"/>
    <w:rsid w:val="00632E2D"/>
    <w:rsid w:val="0063491C"/>
    <w:rsid w:val="00636789"/>
    <w:rsid w:val="00637055"/>
    <w:rsid w:val="00637835"/>
    <w:rsid w:val="00637CDC"/>
    <w:rsid w:val="0064062F"/>
    <w:rsid w:val="00640B9D"/>
    <w:rsid w:val="0064183A"/>
    <w:rsid w:val="00642E0D"/>
    <w:rsid w:val="00643D3E"/>
    <w:rsid w:val="0064478A"/>
    <w:rsid w:val="00644C68"/>
    <w:rsid w:val="00645982"/>
    <w:rsid w:val="00646B02"/>
    <w:rsid w:val="006474B2"/>
    <w:rsid w:val="00647722"/>
    <w:rsid w:val="00651EA5"/>
    <w:rsid w:val="00651FF1"/>
    <w:rsid w:val="00653B2B"/>
    <w:rsid w:val="00653E55"/>
    <w:rsid w:val="006547BF"/>
    <w:rsid w:val="00656387"/>
    <w:rsid w:val="00657EE6"/>
    <w:rsid w:val="006602C9"/>
    <w:rsid w:val="00662D79"/>
    <w:rsid w:val="00663426"/>
    <w:rsid w:val="0066390E"/>
    <w:rsid w:val="00663DD5"/>
    <w:rsid w:val="00665007"/>
    <w:rsid w:val="00665403"/>
    <w:rsid w:val="00666D76"/>
    <w:rsid w:val="0067073D"/>
    <w:rsid w:val="00670B2F"/>
    <w:rsid w:val="00672F87"/>
    <w:rsid w:val="00675980"/>
    <w:rsid w:val="006759CC"/>
    <w:rsid w:val="0067639E"/>
    <w:rsid w:val="00677AB3"/>
    <w:rsid w:val="006816D4"/>
    <w:rsid w:val="00682864"/>
    <w:rsid w:val="00683F92"/>
    <w:rsid w:val="00685BD3"/>
    <w:rsid w:val="006877EC"/>
    <w:rsid w:val="00692B61"/>
    <w:rsid w:val="00692E8D"/>
    <w:rsid w:val="00694609"/>
    <w:rsid w:val="006952A8"/>
    <w:rsid w:val="006967C5"/>
    <w:rsid w:val="00696A47"/>
    <w:rsid w:val="00696CA7"/>
    <w:rsid w:val="00697033"/>
    <w:rsid w:val="006973E2"/>
    <w:rsid w:val="00697E67"/>
    <w:rsid w:val="00697FA1"/>
    <w:rsid w:val="006A00B3"/>
    <w:rsid w:val="006A08EE"/>
    <w:rsid w:val="006A1076"/>
    <w:rsid w:val="006A143F"/>
    <w:rsid w:val="006A349F"/>
    <w:rsid w:val="006A34B1"/>
    <w:rsid w:val="006A3BE7"/>
    <w:rsid w:val="006A482C"/>
    <w:rsid w:val="006A4BAE"/>
    <w:rsid w:val="006A51F8"/>
    <w:rsid w:val="006A54E8"/>
    <w:rsid w:val="006A5806"/>
    <w:rsid w:val="006A6285"/>
    <w:rsid w:val="006A7440"/>
    <w:rsid w:val="006B0E59"/>
    <w:rsid w:val="006B1B80"/>
    <w:rsid w:val="006B4EFE"/>
    <w:rsid w:val="006B4F6D"/>
    <w:rsid w:val="006B6072"/>
    <w:rsid w:val="006B6660"/>
    <w:rsid w:val="006B68AF"/>
    <w:rsid w:val="006B7798"/>
    <w:rsid w:val="006C184C"/>
    <w:rsid w:val="006C3398"/>
    <w:rsid w:val="006C4444"/>
    <w:rsid w:val="006C4B74"/>
    <w:rsid w:val="006C6855"/>
    <w:rsid w:val="006D005C"/>
    <w:rsid w:val="006D0170"/>
    <w:rsid w:val="006D109A"/>
    <w:rsid w:val="006D121E"/>
    <w:rsid w:val="006D1EB3"/>
    <w:rsid w:val="006D344D"/>
    <w:rsid w:val="006D371C"/>
    <w:rsid w:val="006D38C6"/>
    <w:rsid w:val="006D3DA9"/>
    <w:rsid w:val="006D3E98"/>
    <w:rsid w:val="006D4273"/>
    <w:rsid w:val="006D52B7"/>
    <w:rsid w:val="006D5C4F"/>
    <w:rsid w:val="006D5DD8"/>
    <w:rsid w:val="006D715E"/>
    <w:rsid w:val="006D7303"/>
    <w:rsid w:val="006D7E49"/>
    <w:rsid w:val="006E0084"/>
    <w:rsid w:val="006E098D"/>
    <w:rsid w:val="006E25C4"/>
    <w:rsid w:val="006E4B88"/>
    <w:rsid w:val="006E4EBA"/>
    <w:rsid w:val="006E6FD6"/>
    <w:rsid w:val="006E760F"/>
    <w:rsid w:val="006F07D8"/>
    <w:rsid w:val="006F0AAB"/>
    <w:rsid w:val="006F263C"/>
    <w:rsid w:val="006F2C43"/>
    <w:rsid w:val="006F3988"/>
    <w:rsid w:val="006F3C60"/>
    <w:rsid w:val="0070094D"/>
    <w:rsid w:val="00701FC2"/>
    <w:rsid w:val="007020F5"/>
    <w:rsid w:val="007028F6"/>
    <w:rsid w:val="00702A02"/>
    <w:rsid w:val="00705038"/>
    <w:rsid w:val="007050FF"/>
    <w:rsid w:val="00706202"/>
    <w:rsid w:val="00711705"/>
    <w:rsid w:val="0071195E"/>
    <w:rsid w:val="00711D12"/>
    <w:rsid w:val="007126E4"/>
    <w:rsid w:val="00716573"/>
    <w:rsid w:val="00716C52"/>
    <w:rsid w:val="0072010E"/>
    <w:rsid w:val="007206DB"/>
    <w:rsid w:val="007226B4"/>
    <w:rsid w:val="0072297C"/>
    <w:rsid w:val="00722C8A"/>
    <w:rsid w:val="00722CE6"/>
    <w:rsid w:val="00723115"/>
    <w:rsid w:val="00724E85"/>
    <w:rsid w:val="00726985"/>
    <w:rsid w:val="00727B68"/>
    <w:rsid w:val="007302F9"/>
    <w:rsid w:val="007307D5"/>
    <w:rsid w:val="00732A9E"/>
    <w:rsid w:val="00732BFB"/>
    <w:rsid w:val="00733D27"/>
    <w:rsid w:val="00737748"/>
    <w:rsid w:val="00740F0B"/>
    <w:rsid w:val="00741A89"/>
    <w:rsid w:val="00743959"/>
    <w:rsid w:val="00743B93"/>
    <w:rsid w:val="007443A1"/>
    <w:rsid w:val="0074442B"/>
    <w:rsid w:val="007464D7"/>
    <w:rsid w:val="00747ACB"/>
    <w:rsid w:val="00750E62"/>
    <w:rsid w:val="0075159C"/>
    <w:rsid w:val="0075259E"/>
    <w:rsid w:val="0075287D"/>
    <w:rsid w:val="00753F87"/>
    <w:rsid w:val="007549D7"/>
    <w:rsid w:val="007555D1"/>
    <w:rsid w:val="007562D7"/>
    <w:rsid w:val="00756D8E"/>
    <w:rsid w:val="00756FCA"/>
    <w:rsid w:val="00757ECB"/>
    <w:rsid w:val="00760625"/>
    <w:rsid w:val="00761124"/>
    <w:rsid w:val="00761DCC"/>
    <w:rsid w:val="00763660"/>
    <w:rsid w:val="00763FC3"/>
    <w:rsid w:val="00764394"/>
    <w:rsid w:val="007648C5"/>
    <w:rsid w:val="007653ED"/>
    <w:rsid w:val="0076558B"/>
    <w:rsid w:val="0076662F"/>
    <w:rsid w:val="00767C89"/>
    <w:rsid w:val="007704D2"/>
    <w:rsid w:val="00770AAC"/>
    <w:rsid w:val="0077150C"/>
    <w:rsid w:val="00771E3C"/>
    <w:rsid w:val="00772ECA"/>
    <w:rsid w:val="007743C9"/>
    <w:rsid w:val="00775132"/>
    <w:rsid w:val="007753AB"/>
    <w:rsid w:val="007756BB"/>
    <w:rsid w:val="007759F1"/>
    <w:rsid w:val="007763B9"/>
    <w:rsid w:val="00777563"/>
    <w:rsid w:val="00782CA4"/>
    <w:rsid w:val="00783012"/>
    <w:rsid w:val="007836E3"/>
    <w:rsid w:val="00783D5D"/>
    <w:rsid w:val="00785730"/>
    <w:rsid w:val="00785BA9"/>
    <w:rsid w:val="00791870"/>
    <w:rsid w:val="00791921"/>
    <w:rsid w:val="00792887"/>
    <w:rsid w:val="00792F20"/>
    <w:rsid w:val="00793717"/>
    <w:rsid w:val="00794384"/>
    <w:rsid w:val="0079498E"/>
    <w:rsid w:val="007964E3"/>
    <w:rsid w:val="007A24A7"/>
    <w:rsid w:val="007A2559"/>
    <w:rsid w:val="007A288A"/>
    <w:rsid w:val="007A298C"/>
    <w:rsid w:val="007A2A2C"/>
    <w:rsid w:val="007A2BCB"/>
    <w:rsid w:val="007A2D58"/>
    <w:rsid w:val="007A38A8"/>
    <w:rsid w:val="007A4995"/>
    <w:rsid w:val="007A6835"/>
    <w:rsid w:val="007A6B03"/>
    <w:rsid w:val="007A77DE"/>
    <w:rsid w:val="007B1017"/>
    <w:rsid w:val="007B6422"/>
    <w:rsid w:val="007B6B60"/>
    <w:rsid w:val="007B6DE7"/>
    <w:rsid w:val="007B7003"/>
    <w:rsid w:val="007C0A97"/>
    <w:rsid w:val="007C1F6E"/>
    <w:rsid w:val="007C3BEB"/>
    <w:rsid w:val="007C41A3"/>
    <w:rsid w:val="007C4AF5"/>
    <w:rsid w:val="007C5F67"/>
    <w:rsid w:val="007C6D1E"/>
    <w:rsid w:val="007D3436"/>
    <w:rsid w:val="007D36C0"/>
    <w:rsid w:val="007D3BF7"/>
    <w:rsid w:val="007D3D5A"/>
    <w:rsid w:val="007D4179"/>
    <w:rsid w:val="007D4EFF"/>
    <w:rsid w:val="007D63B9"/>
    <w:rsid w:val="007D6A14"/>
    <w:rsid w:val="007D6F4E"/>
    <w:rsid w:val="007D7071"/>
    <w:rsid w:val="007E2D06"/>
    <w:rsid w:val="007E340E"/>
    <w:rsid w:val="007E722C"/>
    <w:rsid w:val="007E7C08"/>
    <w:rsid w:val="007F1FCF"/>
    <w:rsid w:val="007F2901"/>
    <w:rsid w:val="007F29B4"/>
    <w:rsid w:val="007F443E"/>
    <w:rsid w:val="007F49C9"/>
    <w:rsid w:val="007F5EA6"/>
    <w:rsid w:val="0080185A"/>
    <w:rsid w:val="008027F2"/>
    <w:rsid w:val="008061FE"/>
    <w:rsid w:val="008063C6"/>
    <w:rsid w:val="0080712F"/>
    <w:rsid w:val="0081167C"/>
    <w:rsid w:val="00811CF4"/>
    <w:rsid w:val="008135F8"/>
    <w:rsid w:val="00813B24"/>
    <w:rsid w:val="008172C6"/>
    <w:rsid w:val="00820526"/>
    <w:rsid w:val="00822902"/>
    <w:rsid w:val="00823536"/>
    <w:rsid w:val="00823AB6"/>
    <w:rsid w:val="00825C55"/>
    <w:rsid w:val="00826AD0"/>
    <w:rsid w:val="00827B8E"/>
    <w:rsid w:val="00832899"/>
    <w:rsid w:val="008359DD"/>
    <w:rsid w:val="00835C94"/>
    <w:rsid w:val="00836405"/>
    <w:rsid w:val="0083794D"/>
    <w:rsid w:val="00841124"/>
    <w:rsid w:val="00841E3E"/>
    <w:rsid w:val="00843CE0"/>
    <w:rsid w:val="00844063"/>
    <w:rsid w:val="008447CA"/>
    <w:rsid w:val="00844F74"/>
    <w:rsid w:val="00846E02"/>
    <w:rsid w:val="00847676"/>
    <w:rsid w:val="008515B0"/>
    <w:rsid w:val="00853146"/>
    <w:rsid w:val="008541FE"/>
    <w:rsid w:val="00854C66"/>
    <w:rsid w:val="00855512"/>
    <w:rsid w:val="00856BC2"/>
    <w:rsid w:val="00856E70"/>
    <w:rsid w:val="00857283"/>
    <w:rsid w:val="00860486"/>
    <w:rsid w:val="00862174"/>
    <w:rsid w:val="00862F29"/>
    <w:rsid w:val="00865ADD"/>
    <w:rsid w:val="00866DAF"/>
    <w:rsid w:val="00866F66"/>
    <w:rsid w:val="0086751A"/>
    <w:rsid w:val="00867993"/>
    <w:rsid w:val="00867F54"/>
    <w:rsid w:val="00871E64"/>
    <w:rsid w:val="00873659"/>
    <w:rsid w:val="008741EF"/>
    <w:rsid w:val="008743CF"/>
    <w:rsid w:val="00876EBD"/>
    <w:rsid w:val="008815C4"/>
    <w:rsid w:val="00881FE9"/>
    <w:rsid w:val="0088490B"/>
    <w:rsid w:val="00884E8A"/>
    <w:rsid w:val="008854E3"/>
    <w:rsid w:val="00885ABD"/>
    <w:rsid w:val="00886492"/>
    <w:rsid w:val="00887B86"/>
    <w:rsid w:val="00887D40"/>
    <w:rsid w:val="00891567"/>
    <w:rsid w:val="0089186C"/>
    <w:rsid w:val="008935FB"/>
    <w:rsid w:val="00893C9D"/>
    <w:rsid w:val="00893EE2"/>
    <w:rsid w:val="00894E84"/>
    <w:rsid w:val="00895AB5"/>
    <w:rsid w:val="00895FDC"/>
    <w:rsid w:val="0089717D"/>
    <w:rsid w:val="00897B2D"/>
    <w:rsid w:val="008A05D6"/>
    <w:rsid w:val="008A1C4C"/>
    <w:rsid w:val="008A28B4"/>
    <w:rsid w:val="008A2A97"/>
    <w:rsid w:val="008A2DA4"/>
    <w:rsid w:val="008A59A6"/>
    <w:rsid w:val="008A5E66"/>
    <w:rsid w:val="008A6CD1"/>
    <w:rsid w:val="008A7464"/>
    <w:rsid w:val="008B4778"/>
    <w:rsid w:val="008B5832"/>
    <w:rsid w:val="008B59D9"/>
    <w:rsid w:val="008B5A90"/>
    <w:rsid w:val="008B6E70"/>
    <w:rsid w:val="008B71F1"/>
    <w:rsid w:val="008C03B2"/>
    <w:rsid w:val="008C0D93"/>
    <w:rsid w:val="008C166E"/>
    <w:rsid w:val="008C1A94"/>
    <w:rsid w:val="008C1D4F"/>
    <w:rsid w:val="008C20D4"/>
    <w:rsid w:val="008C289D"/>
    <w:rsid w:val="008C2DF4"/>
    <w:rsid w:val="008C3EB0"/>
    <w:rsid w:val="008C4420"/>
    <w:rsid w:val="008C4AC5"/>
    <w:rsid w:val="008C4AEA"/>
    <w:rsid w:val="008C56EF"/>
    <w:rsid w:val="008C634D"/>
    <w:rsid w:val="008D0000"/>
    <w:rsid w:val="008D2D6C"/>
    <w:rsid w:val="008D55B0"/>
    <w:rsid w:val="008D79AF"/>
    <w:rsid w:val="008D7EA3"/>
    <w:rsid w:val="008E003C"/>
    <w:rsid w:val="008E0493"/>
    <w:rsid w:val="008E0663"/>
    <w:rsid w:val="008E1751"/>
    <w:rsid w:val="008E29D4"/>
    <w:rsid w:val="008E2C9C"/>
    <w:rsid w:val="008E3DDB"/>
    <w:rsid w:val="008E459D"/>
    <w:rsid w:val="008E462C"/>
    <w:rsid w:val="008E505C"/>
    <w:rsid w:val="008E5CBC"/>
    <w:rsid w:val="008E656A"/>
    <w:rsid w:val="008F079C"/>
    <w:rsid w:val="008F146B"/>
    <w:rsid w:val="008F152E"/>
    <w:rsid w:val="008F1F63"/>
    <w:rsid w:val="008F58EE"/>
    <w:rsid w:val="008F73B1"/>
    <w:rsid w:val="008F7422"/>
    <w:rsid w:val="008F74D4"/>
    <w:rsid w:val="00900531"/>
    <w:rsid w:val="00901E36"/>
    <w:rsid w:val="00903482"/>
    <w:rsid w:val="00906F00"/>
    <w:rsid w:val="0090784D"/>
    <w:rsid w:val="00910539"/>
    <w:rsid w:val="0091170D"/>
    <w:rsid w:val="00911975"/>
    <w:rsid w:val="0091383A"/>
    <w:rsid w:val="00914036"/>
    <w:rsid w:val="0091429E"/>
    <w:rsid w:val="00915A24"/>
    <w:rsid w:val="00916C71"/>
    <w:rsid w:val="00917260"/>
    <w:rsid w:val="009179B4"/>
    <w:rsid w:val="00920123"/>
    <w:rsid w:val="009223F7"/>
    <w:rsid w:val="00923FE0"/>
    <w:rsid w:val="00925021"/>
    <w:rsid w:val="009252E3"/>
    <w:rsid w:val="00925CE0"/>
    <w:rsid w:val="00925EF8"/>
    <w:rsid w:val="00926191"/>
    <w:rsid w:val="00927505"/>
    <w:rsid w:val="009278A5"/>
    <w:rsid w:val="009307EE"/>
    <w:rsid w:val="00932FD9"/>
    <w:rsid w:val="00935F5C"/>
    <w:rsid w:val="009362AC"/>
    <w:rsid w:val="009373C9"/>
    <w:rsid w:val="00940F2F"/>
    <w:rsid w:val="009415F4"/>
    <w:rsid w:val="009418DE"/>
    <w:rsid w:val="009419D2"/>
    <w:rsid w:val="00942C16"/>
    <w:rsid w:val="00943222"/>
    <w:rsid w:val="00943574"/>
    <w:rsid w:val="009439E6"/>
    <w:rsid w:val="00943B66"/>
    <w:rsid w:val="00944053"/>
    <w:rsid w:val="00944E9F"/>
    <w:rsid w:val="00945256"/>
    <w:rsid w:val="009462CB"/>
    <w:rsid w:val="0094687C"/>
    <w:rsid w:val="00946A27"/>
    <w:rsid w:val="00947642"/>
    <w:rsid w:val="00947668"/>
    <w:rsid w:val="009510A9"/>
    <w:rsid w:val="00951D84"/>
    <w:rsid w:val="00952299"/>
    <w:rsid w:val="00953391"/>
    <w:rsid w:val="00953E1A"/>
    <w:rsid w:val="00954064"/>
    <w:rsid w:val="00954421"/>
    <w:rsid w:val="00954545"/>
    <w:rsid w:val="009545C7"/>
    <w:rsid w:val="00955CF7"/>
    <w:rsid w:val="00956FC2"/>
    <w:rsid w:val="00957504"/>
    <w:rsid w:val="00957B9F"/>
    <w:rsid w:val="00960D03"/>
    <w:rsid w:val="00963430"/>
    <w:rsid w:val="00964685"/>
    <w:rsid w:val="009664CB"/>
    <w:rsid w:val="00966C5A"/>
    <w:rsid w:val="0097211A"/>
    <w:rsid w:val="00972FB5"/>
    <w:rsid w:val="00974B00"/>
    <w:rsid w:val="00974D60"/>
    <w:rsid w:val="009755BE"/>
    <w:rsid w:val="00976355"/>
    <w:rsid w:val="00977CFC"/>
    <w:rsid w:val="00980E99"/>
    <w:rsid w:val="00981026"/>
    <w:rsid w:val="00982791"/>
    <w:rsid w:val="0098332C"/>
    <w:rsid w:val="009844D0"/>
    <w:rsid w:val="00987773"/>
    <w:rsid w:val="0099228E"/>
    <w:rsid w:val="0099302F"/>
    <w:rsid w:val="00993C8D"/>
    <w:rsid w:val="00994405"/>
    <w:rsid w:val="00996650"/>
    <w:rsid w:val="00997995"/>
    <w:rsid w:val="009A034F"/>
    <w:rsid w:val="009A05D1"/>
    <w:rsid w:val="009A1B66"/>
    <w:rsid w:val="009A4749"/>
    <w:rsid w:val="009B0FD6"/>
    <w:rsid w:val="009B22B4"/>
    <w:rsid w:val="009B24AB"/>
    <w:rsid w:val="009B2727"/>
    <w:rsid w:val="009B2CA1"/>
    <w:rsid w:val="009B2CCC"/>
    <w:rsid w:val="009B3B86"/>
    <w:rsid w:val="009B43C9"/>
    <w:rsid w:val="009B47F2"/>
    <w:rsid w:val="009B5631"/>
    <w:rsid w:val="009B5E6C"/>
    <w:rsid w:val="009B6CCD"/>
    <w:rsid w:val="009B7A9E"/>
    <w:rsid w:val="009C0624"/>
    <w:rsid w:val="009C0BE7"/>
    <w:rsid w:val="009C1294"/>
    <w:rsid w:val="009C1F53"/>
    <w:rsid w:val="009C2340"/>
    <w:rsid w:val="009C2A31"/>
    <w:rsid w:val="009C2CAE"/>
    <w:rsid w:val="009C34E2"/>
    <w:rsid w:val="009C5898"/>
    <w:rsid w:val="009C5B4B"/>
    <w:rsid w:val="009C60F3"/>
    <w:rsid w:val="009C6173"/>
    <w:rsid w:val="009C696C"/>
    <w:rsid w:val="009C7E9A"/>
    <w:rsid w:val="009D08B8"/>
    <w:rsid w:val="009D127D"/>
    <w:rsid w:val="009D2D63"/>
    <w:rsid w:val="009D3222"/>
    <w:rsid w:val="009D3C0A"/>
    <w:rsid w:val="009D4539"/>
    <w:rsid w:val="009D47D2"/>
    <w:rsid w:val="009D579E"/>
    <w:rsid w:val="009D6CEC"/>
    <w:rsid w:val="009E0111"/>
    <w:rsid w:val="009E06DF"/>
    <w:rsid w:val="009E2883"/>
    <w:rsid w:val="009E37FA"/>
    <w:rsid w:val="009E497A"/>
    <w:rsid w:val="009E4A96"/>
    <w:rsid w:val="009E4FAC"/>
    <w:rsid w:val="009E5390"/>
    <w:rsid w:val="009E6BE6"/>
    <w:rsid w:val="009E6CFA"/>
    <w:rsid w:val="009E7C32"/>
    <w:rsid w:val="009F0234"/>
    <w:rsid w:val="009F0BF1"/>
    <w:rsid w:val="009F135C"/>
    <w:rsid w:val="009F156B"/>
    <w:rsid w:val="009F41EE"/>
    <w:rsid w:val="009F5097"/>
    <w:rsid w:val="009F5697"/>
    <w:rsid w:val="009F5DA9"/>
    <w:rsid w:val="009F6EF3"/>
    <w:rsid w:val="00A00259"/>
    <w:rsid w:val="00A00923"/>
    <w:rsid w:val="00A01426"/>
    <w:rsid w:val="00A027C9"/>
    <w:rsid w:val="00A02D64"/>
    <w:rsid w:val="00A03206"/>
    <w:rsid w:val="00A03EBD"/>
    <w:rsid w:val="00A0430B"/>
    <w:rsid w:val="00A0478D"/>
    <w:rsid w:val="00A10867"/>
    <w:rsid w:val="00A10BF6"/>
    <w:rsid w:val="00A10D98"/>
    <w:rsid w:val="00A11BFF"/>
    <w:rsid w:val="00A12EAC"/>
    <w:rsid w:val="00A1351F"/>
    <w:rsid w:val="00A13682"/>
    <w:rsid w:val="00A147A0"/>
    <w:rsid w:val="00A16047"/>
    <w:rsid w:val="00A16459"/>
    <w:rsid w:val="00A16F37"/>
    <w:rsid w:val="00A16F77"/>
    <w:rsid w:val="00A177EA"/>
    <w:rsid w:val="00A17D30"/>
    <w:rsid w:val="00A20565"/>
    <w:rsid w:val="00A206C1"/>
    <w:rsid w:val="00A2093B"/>
    <w:rsid w:val="00A222C9"/>
    <w:rsid w:val="00A22C15"/>
    <w:rsid w:val="00A22E7C"/>
    <w:rsid w:val="00A22F45"/>
    <w:rsid w:val="00A239B2"/>
    <w:rsid w:val="00A23EA7"/>
    <w:rsid w:val="00A24956"/>
    <w:rsid w:val="00A25384"/>
    <w:rsid w:val="00A266C3"/>
    <w:rsid w:val="00A302A8"/>
    <w:rsid w:val="00A30B31"/>
    <w:rsid w:val="00A30C09"/>
    <w:rsid w:val="00A320CD"/>
    <w:rsid w:val="00A3304C"/>
    <w:rsid w:val="00A333C8"/>
    <w:rsid w:val="00A334A6"/>
    <w:rsid w:val="00A335E3"/>
    <w:rsid w:val="00A35E76"/>
    <w:rsid w:val="00A36438"/>
    <w:rsid w:val="00A37C78"/>
    <w:rsid w:val="00A37E2D"/>
    <w:rsid w:val="00A420CA"/>
    <w:rsid w:val="00A43877"/>
    <w:rsid w:val="00A44AA6"/>
    <w:rsid w:val="00A458EF"/>
    <w:rsid w:val="00A45E80"/>
    <w:rsid w:val="00A50E08"/>
    <w:rsid w:val="00A52798"/>
    <w:rsid w:val="00A53F2D"/>
    <w:rsid w:val="00A60A2F"/>
    <w:rsid w:val="00A610F2"/>
    <w:rsid w:val="00A6144B"/>
    <w:rsid w:val="00A617E9"/>
    <w:rsid w:val="00A619D4"/>
    <w:rsid w:val="00A66072"/>
    <w:rsid w:val="00A664CB"/>
    <w:rsid w:val="00A66BC2"/>
    <w:rsid w:val="00A70159"/>
    <w:rsid w:val="00A70935"/>
    <w:rsid w:val="00A70A50"/>
    <w:rsid w:val="00A7224A"/>
    <w:rsid w:val="00A7255D"/>
    <w:rsid w:val="00A7581A"/>
    <w:rsid w:val="00A765C2"/>
    <w:rsid w:val="00A76C46"/>
    <w:rsid w:val="00A81379"/>
    <w:rsid w:val="00A8168E"/>
    <w:rsid w:val="00A829AF"/>
    <w:rsid w:val="00A837BB"/>
    <w:rsid w:val="00A8443C"/>
    <w:rsid w:val="00A875B4"/>
    <w:rsid w:val="00A918C9"/>
    <w:rsid w:val="00A931CD"/>
    <w:rsid w:val="00A94512"/>
    <w:rsid w:val="00A95A1E"/>
    <w:rsid w:val="00A95CD5"/>
    <w:rsid w:val="00A96336"/>
    <w:rsid w:val="00A97CE8"/>
    <w:rsid w:val="00AA0560"/>
    <w:rsid w:val="00AA0AFC"/>
    <w:rsid w:val="00AA1041"/>
    <w:rsid w:val="00AA1ABF"/>
    <w:rsid w:val="00AA2F22"/>
    <w:rsid w:val="00AA3ECC"/>
    <w:rsid w:val="00AA4FE5"/>
    <w:rsid w:val="00AA5CBE"/>
    <w:rsid w:val="00AB018F"/>
    <w:rsid w:val="00AB11F6"/>
    <w:rsid w:val="00AB1ABE"/>
    <w:rsid w:val="00AB53D2"/>
    <w:rsid w:val="00AB5C9D"/>
    <w:rsid w:val="00AC17C7"/>
    <w:rsid w:val="00AC2698"/>
    <w:rsid w:val="00AC3046"/>
    <w:rsid w:val="00AC3AFA"/>
    <w:rsid w:val="00AC4435"/>
    <w:rsid w:val="00AC451E"/>
    <w:rsid w:val="00AC57A7"/>
    <w:rsid w:val="00AD1D65"/>
    <w:rsid w:val="00AD2ED0"/>
    <w:rsid w:val="00AD441C"/>
    <w:rsid w:val="00AD5017"/>
    <w:rsid w:val="00AD7B8B"/>
    <w:rsid w:val="00AD7E2F"/>
    <w:rsid w:val="00AE0141"/>
    <w:rsid w:val="00AE1857"/>
    <w:rsid w:val="00AE264E"/>
    <w:rsid w:val="00AE2E48"/>
    <w:rsid w:val="00AE2EBE"/>
    <w:rsid w:val="00AE4A46"/>
    <w:rsid w:val="00AE4F8D"/>
    <w:rsid w:val="00AE5DC8"/>
    <w:rsid w:val="00AE6268"/>
    <w:rsid w:val="00AE6C09"/>
    <w:rsid w:val="00AE77CE"/>
    <w:rsid w:val="00AF0F79"/>
    <w:rsid w:val="00AF1A57"/>
    <w:rsid w:val="00AF1BEB"/>
    <w:rsid w:val="00AF7CA2"/>
    <w:rsid w:val="00B016FD"/>
    <w:rsid w:val="00B02239"/>
    <w:rsid w:val="00B03305"/>
    <w:rsid w:val="00B05576"/>
    <w:rsid w:val="00B07F6B"/>
    <w:rsid w:val="00B10937"/>
    <w:rsid w:val="00B122C1"/>
    <w:rsid w:val="00B149BB"/>
    <w:rsid w:val="00B16FF5"/>
    <w:rsid w:val="00B207FE"/>
    <w:rsid w:val="00B20876"/>
    <w:rsid w:val="00B210E6"/>
    <w:rsid w:val="00B21947"/>
    <w:rsid w:val="00B22822"/>
    <w:rsid w:val="00B238C5"/>
    <w:rsid w:val="00B260FC"/>
    <w:rsid w:val="00B26363"/>
    <w:rsid w:val="00B31164"/>
    <w:rsid w:val="00B3138C"/>
    <w:rsid w:val="00B31855"/>
    <w:rsid w:val="00B31F0F"/>
    <w:rsid w:val="00B33535"/>
    <w:rsid w:val="00B34E55"/>
    <w:rsid w:val="00B351B3"/>
    <w:rsid w:val="00B351CE"/>
    <w:rsid w:val="00B3585C"/>
    <w:rsid w:val="00B360FC"/>
    <w:rsid w:val="00B363AB"/>
    <w:rsid w:val="00B37D1B"/>
    <w:rsid w:val="00B37EFB"/>
    <w:rsid w:val="00B410F0"/>
    <w:rsid w:val="00B43C79"/>
    <w:rsid w:val="00B4400A"/>
    <w:rsid w:val="00B453BC"/>
    <w:rsid w:val="00B46D2D"/>
    <w:rsid w:val="00B514E0"/>
    <w:rsid w:val="00B540A8"/>
    <w:rsid w:val="00B54112"/>
    <w:rsid w:val="00B54D67"/>
    <w:rsid w:val="00B557B5"/>
    <w:rsid w:val="00B571E3"/>
    <w:rsid w:val="00B57F66"/>
    <w:rsid w:val="00B60236"/>
    <w:rsid w:val="00B61043"/>
    <w:rsid w:val="00B6227F"/>
    <w:rsid w:val="00B63118"/>
    <w:rsid w:val="00B63EC9"/>
    <w:rsid w:val="00B64B66"/>
    <w:rsid w:val="00B656CF"/>
    <w:rsid w:val="00B66277"/>
    <w:rsid w:val="00B66AAE"/>
    <w:rsid w:val="00B674A2"/>
    <w:rsid w:val="00B67C65"/>
    <w:rsid w:val="00B7165E"/>
    <w:rsid w:val="00B72D3F"/>
    <w:rsid w:val="00B73032"/>
    <w:rsid w:val="00B73425"/>
    <w:rsid w:val="00B746C3"/>
    <w:rsid w:val="00B74738"/>
    <w:rsid w:val="00B7570B"/>
    <w:rsid w:val="00B75961"/>
    <w:rsid w:val="00B77580"/>
    <w:rsid w:val="00B8007E"/>
    <w:rsid w:val="00B81789"/>
    <w:rsid w:val="00B819B1"/>
    <w:rsid w:val="00B8238D"/>
    <w:rsid w:val="00B82AA1"/>
    <w:rsid w:val="00B82C2A"/>
    <w:rsid w:val="00B82F3B"/>
    <w:rsid w:val="00B84B03"/>
    <w:rsid w:val="00B8554D"/>
    <w:rsid w:val="00B8562E"/>
    <w:rsid w:val="00B85FD3"/>
    <w:rsid w:val="00B86432"/>
    <w:rsid w:val="00B870A3"/>
    <w:rsid w:val="00B87732"/>
    <w:rsid w:val="00B9024E"/>
    <w:rsid w:val="00B916E9"/>
    <w:rsid w:val="00B922AA"/>
    <w:rsid w:val="00B930ED"/>
    <w:rsid w:val="00B95B47"/>
    <w:rsid w:val="00B95C05"/>
    <w:rsid w:val="00B9625D"/>
    <w:rsid w:val="00B963E1"/>
    <w:rsid w:val="00B96CAC"/>
    <w:rsid w:val="00B97840"/>
    <w:rsid w:val="00BA0D74"/>
    <w:rsid w:val="00BA0F74"/>
    <w:rsid w:val="00BA1CC9"/>
    <w:rsid w:val="00BA25C6"/>
    <w:rsid w:val="00BA2A23"/>
    <w:rsid w:val="00BA32CD"/>
    <w:rsid w:val="00BA3A6E"/>
    <w:rsid w:val="00BA5692"/>
    <w:rsid w:val="00BA5D64"/>
    <w:rsid w:val="00BB0028"/>
    <w:rsid w:val="00BB0C79"/>
    <w:rsid w:val="00BB2FD0"/>
    <w:rsid w:val="00BB3CAB"/>
    <w:rsid w:val="00BB3DBA"/>
    <w:rsid w:val="00BB51D9"/>
    <w:rsid w:val="00BB6225"/>
    <w:rsid w:val="00BB738D"/>
    <w:rsid w:val="00BC0004"/>
    <w:rsid w:val="00BC0EA2"/>
    <w:rsid w:val="00BC19EB"/>
    <w:rsid w:val="00BC28A5"/>
    <w:rsid w:val="00BC4783"/>
    <w:rsid w:val="00BC6F6C"/>
    <w:rsid w:val="00BC78A3"/>
    <w:rsid w:val="00BC7A37"/>
    <w:rsid w:val="00BD0185"/>
    <w:rsid w:val="00BD0D16"/>
    <w:rsid w:val="00BD2B8F"/>
    <w:rsid w:val="00BD3D99"/>
    <w:rsid w:val="00BD46A4"/>
    <w:rsid w:val="00BD4AA6"/>
    <w:rsid w:val="00BD65BC"/>
    <w:rsid w:val="00BD6BEC"/>
    <w:rsid w:val="00BD738F"/>
    <w:rsid w:val="00BE2336"/>
    <w:rsid w:val="00BE2612"/>
    <w:rsid w:val="00BE2EBC"/>
    <w:rsid w:val="00BE3A9E"/>
    <w:rsid w:val="00BE5BDF"/>
    <w:rsid w:val="00BE6E66"/>
    <w:rsid w:val="00BE7B8B"/>
    <w:rsid w:val="00BF033F"/>
    <w:rsid w:val="00BF0E1B"/>
    <w:rsid w:val="00BF11FD"/>
    <w:rsid w:val="00BF4F89"/>
    <w:rsid w:val="00BF7629"/>
    <w:rsid w:val="00BF7769"/>
    <w:rsid w:val="00BF78B6"/>
    <w:rsid w:val="00BF7C3C"/>
    <w:rsid w:val="00C007D1"/>
    <w:rsid w:val="00C01648"/>
    <w:rsid w:val="00C04314"/>
    <w:rsid w:val="00C0604A"/>
    <w:rsid w:val="00C06A9E"/>
    <w:rsid w:val="00C078E8"/>
    <w:rsid w:val="00C113DA"/>
    <w:rsid w:val="00C120C2"/>
    <w:rsid w:val="00C16EBA"/>
    <w:rsid w:val="00C21877"/>
    <w:rsid w:val="00C23732"/>
    <w:rsid w:val="00C30984"/>
    <w:rsid w:val="00C30CB4"/>
    <w:rsid w:val="00C30FB3"/>
    <w:rsid w:val="00C314A7"/>
    <w:rsid w:val="00C34676"/>
    <w:rsid w:val="00C35FEC"/>
    <w:rsid w:val="00C360DE"/>
    <w:rsid w:val="00C36D09"/>
    <w:rsid w:val="00C3776C"/>
    <w:rsid w:val="00C41932"/>
    <w:rsid w:val="00C42963"/>
    <w:rsid w:val="00C42C1D"/>
    <w:rsid w:val="00C432F5"/>
    <w:rsid w:val="00C43B2E"/>
    <w:rsid w:val="00C44EA3"/>
    <w:rsid w:val="00C45657"/>
    <w:rsid w:val="00C45A88"/>
    <w:rsid w:val="00C479C3"/>
    <w:rsid w:val="00C47EF9"/>
    <w:rsid w:val="00C5246C"/>
    <w:rsid w:val="00C61A74"/>
    <w:rsid w:val="00C62B40"/>
    <w:rsid w:val="00C63022"/>
    <w:rsid w:val="00C63101"/>
    <w:rsid w:val="00C63462"/>
    <w:rsid w:val="00C63620"/>
    <w:rsid w:val="00C63665"/>
    <w:rsid w:val="00C64498"/>
    <w:rsid w:val="00C65055"/>
    <w:rsid w:val="00C65224"/>
    <w:rsid w:val="00C6592E"/>
    <w:rsid w:val="00C674F9"/>
    <w:rsid w:val="00C67FDB"/>
    <w:rsid w:val="00C70506"/>
    <w:rsid w:val="00C70A91"/>
    <w:rsid w:val="00C70BC8"/>
    <w:rsid w:val="00C712F3"/>
    <w:rsid w:val="00C71F2D"/>
    <w:rsid w:val="00C72720"/>
    <w:rsid w:val="00C73362"/>
    <w:rsid w:val="00C7401C"/>
    <w:rsid w:val="00C7403B"/>
    <w:rsid w:val="00C749DB"/>
    <w:rsid w:val="00C7606F"/>
    <w:rsid w:val="00C7659C"/>
    <w:rsid w:val="00C76D42"/>
    <w:rsid w:val="00C77907"/>
    <w:rsid w:val="00C80324"/>
    <w:rsid w:val="00C8207C"/>
    <w:rsid w:val="00C82643"/>
    <w:rsid w:val="00C82A79"/>
    <w:rsid w:val="00C83360"/>
    <w:rsid w:val="00C8341E"/>
    <w:rsid w:val="00C853AE"/>
    <w:rsid w:val="00C85999"/>
    <w:rsid w:val="00C85E00"/>
    <w:rsid w:val="00C86E5B"/>
    <w:rsid w:val="00C90668"/>
    <w:rsid w:val="00C90FBF"/>
    <w:rsid w:val="00C91125"/>
    <w:rsid w:val="00C94803"/>
    <w:rsid w:val="00C95A0A"/>
    <w:rsid w:val="00C95B7F"/>
    <w:rsid w:val="00C96312"/>
    <w:rsid w:val="00C96FEA"/>
    <w:rsid w:val="00C9717B"/>
    <w:rsid w:val="00C97F70"/>
    <w:rsid w:val="00CA0BAD"/>
    <w:rsid w:val="00CA4363"/>
    <w:rsid w:val="00CA4DFB"/>
    <w:rsid w:val="00CA57C4"/>
    <w:rsid w:val="00CA6745"/>
    <w:rsid w:val="00CA6DEB"/>
    <w:rsid w:val="00CA7CAB"/>
    <w:rsid w:val="00CB0963"/>
    <w:rsid w:val="00CB4202"/>
    <w:rsid w:val="00CB427A"/>
    <w:rsid w:val="00CB428E"/>
    <w:rsid w:val="00CB7860"/>
    <w:rsid w:val="00CC1082"/>
    <w:rsid w:val="00CC2112"/>
    <w:rsid w:val="00CC21C3"/>
    <w:rsid w:val="00CC647D"/>
    <w:rsid w:val="00CC6A8E"/>
    <w:rsid w:val="00CC73F4"/>
    <w:rsid w:val="00CD0936"/>
    <w:rsid w:val="00CD2951"/>
    <w:rsid w:val="00CD3BAB"/>
    <w:rsid w:val="00CD47BC"/>
    <w:rsid w:val="00CD52F9"/>
    <w:rsid w:val="00CD5605"/>
    <w:rsid w:val="00CD5750"/>
    <w:rsid w:val="00CD5E8A"/>
    <w:rsid w:val="00CE006E"/>
    <w:rsid w:val="00CE02BD"/>
    <w:rsid w:val="00CE0F8F"/>
    <w:rsid w:val="00CE18FF"/>
    <w:rsid w:val="00CE1F37"/>
    <w:rsid w:val="00CE2E5B"/>
    <w:rsid w:val="00CE3949"/>
    <w:rsid w:val="00CE429E"/>
    <w:rsid w:val="00CE4322"/>
    <w:rsid w:val="00CE44E9"/>
    <w:rsid w:val="00CE5174"/>
    <w:rsid w:val="00CE5647"/>
    <w:rsid w:val="00CF0ADD"/>
    <w:rsid w:val="00CF0FA9"/>
    <w:rsid w:val="00CF4D2F"/>
    <w:rsid w:val="00CF528D"/>
    <w:rsid w:val="00CF5C6C"/>
    <w:rsid w:val="00CF67A8"/>
    <w:rsid w:val="00D00B75"/>
    <w:rsid w:val="00D030CC"/>
    <w:rsid w:val="00D042A4"/>
    <w:rsid w:val="00D0511C"/>
    <w:rsid w:val="00D05348"/>
    <w:rsid w:val="00D05352"/>
    <w:rsid w:val="00D065D0"/>
    <w:rsid w:val="00D10B4F"/>
    <w:rsid w:val="00D1136E"/>
    <w:rsid w:val="00D11EF1"/>
    <w:rsid w:val="00D13359"/>
    <w:rsid w:val="00D137E0"/>
    <w:rsid w:val="00D138BF"/>
    <w:rsid w:val="00D13D9C"/>
    <w:rsid w:val="00D13F87"/>
    <w:rsid w:val="00D14C81"/>
    <w:rsid w:val="00D157DD"/>
    <w:rsid w:val="00D15A9D"/>
    <w:rsid w:val="00D15B7A"/>
    <w:rsid w:val="00D15C96"/>
    <w:rsid w:val="00D16872"/>
    <w:rsid w:val="00D16972"/>
    <w:rsid w:val="00D1781E"/>
    <w:rsid w:val="00D2499F"/>
    <w:rsid w:val="00D24EFE"/>
    <w:rsid w:val="00D25206"/>
    <w:rsid w:val="00D25F5E"/>
    <w:rsid w:val="00D27147"/>
    <w:rsid w:val="00D2779C"/>
    <w:rsid w:val="00D3077A"/>
    <w:rsid w:val="00D30B73"/>
    <w:rsid w:val="00D32312"/>
    <w:rsid w:val="00D32A73"/>
    <w:rsid w:val="00D35CB3"/>
    <w:rsid w:val="00D37268"/>
    <w:rsid w:val="00D403EF"/>
    <w:rsid w:val="00D40425"/>
    <w:rsid w:val="00D419F3"/>
    <w:rsid w:val="00D42798"/>
    <w:rsid w:val="00D42BAE"/>
    <w:rsid w:val="00D4306F"/>
    <w:rsid w:val="00D437A7"/>
    <w:rsid w:val="00D45924"/>
    <w:rsid w:val="00D4677A"/>
    <w:rsid w:val="00D4738A"/>
    <w:rsid w:val="00D47711"/>
    <w:rsid w:val="00D50559"/>
    <w:rsid w:val="00D5070C"/>
    <w:rsid w:val="00D50E0B"/>
    <w:rsid w:val="00D50EF0"/>
    <w:rsid w:val="00D514F5"/>
    <w:rsid w:val="00D53315"/>
    <w:rsid w:val="00D5430D"/>
    <w:rsid w:val="00D5471E"/>
    <w:rsid w:val="00D55809"/>
    <w:rsid w:val="00D55BC4"/>
    <w:rsid w:val="00D5600A"/>
    <w:rsid w:val="00D56526"/>
    <w:rsid w:val="00D56844"/>
    <w:rsid w:val="00D56B53"/>
    <w:rsid w:val="00D60F0C"/>
    <w:rsid w:val="00D6120A"/>
    <w:rsid w:val="00D62EF4"/>
    <w:rsid w:val="00D64D36"/>
    <w:rsid w:val="00D65CBD"/>
    <w:rsid w:val="00D6603F"/>
    <w:rsid w:val="00D66E88"/>
    <w:rsid w:val="00D70275"/>
    <w:rsid w:val="00D712DB"/>
    <w:rsid w:val="00D73680"/>
    <w:rsid w:val="00D73C03"/>
    <w:rsid w:val="00D744B6"/>
    <w:rsid w:val="00D75286"/>
    <w:rsid w:val="00D7546E"/>
    <w:rsid w:val="00D7617C"/>
    <w:rsid w:val="00D7631C"/>
    <w:rsid w:val="00D76933"/>
    <w:rsid w:val="00D76C52"/>
    <w:rsid w:val="00D77944"/>
    <w:rsid w:val="00D80145"/>
    <w:rsid w:val="00D80687"/>
    <w:rsid w:val="00D80B4C"/>
    <w:rsid w:val="00D81528"/>
    <w:rsid w:val="00D822B7"/>
    <w:rsid w:val="00D83759"/>
    <w:rsid w:val="00D83F71"/>
    <w:rsid w:val="00D8468E"/>
    <w:rsid w:val="00D85D0F"/>
    <w:rsid w:val="00D86FFF"/>
    <w:rsid w:val="00D874FD"/>
    <w:rsid w:val="00D87A68"/>
    <w:rsid w:val="00D92EB5"/>
    <w:rsid w:val="00D93823"/>
    <w:rsid w:val="00D94FBE"/>
    <w:rsid w:val="00D95873"/>
    <w:rsid w:val="00D977F3"/>
    <w:rsid w:val="00DA0B76"/>
    <w:rsid w:val="00DA0CED"/>
    <w:rsid w:val="00DA124B"/>
    <w:rsid w:val="00DA2C04"/>
    <w:rsid w:val="00DA3D52"/>
    <w:rsid w:val="00DA3E28"/>
    <w:rsid w:val="00DA44D5"/>
    <w:rsid w:val="00DA5C15"/>
    <w:rsid w:val="00DA794C"/>
    <w:rsid w:val="00DA7B1C"/>
    <w:rsid w:val="00DB0050"/>
    <w:rsid w:val="00DB074F"/>
    <w:rsid w:val="00DB3207"/>
    <w:rsid w:val="00DB327A"/>
    <w:rsid w:val="00DB543E"/>
    <w:rsid w:val="00DB55E5"/>
    <w:rsid w:val="00DB5681"/>
    <w:rsid w:val="00DB5A37"/>
    <w:rsid w:val="00DB6CAC"/>
    <w:rsid w:val="00DB722C"/>
    <w:rsid w:val="00DB74E7"/>
    <w:rsid w:val="00DC011E"/>
    <w:rsid w:val="00DC0647"/>
    <w:rsid w:val="00DC06CE"/>
    <w:rsid w:val="00DC2239"/>
    <w:rsid w:val="00DC27EA"/>
    <w:rsid w:val="00DC478E"/>
    <w:rsid w:val="00DC73A5"/>
    <w:rsid w:val="00DD01A7"/>
    <w:rsid w:val="00DD0AEA"/>
    <w:rsid w:val="00DD1349"/>
    <w:rsid w:val="00DD1770"/>
    <w:rsid w:val="00DD1776"/>
    <w:rsid w:val="00DD1ED1"/>
    <w:rsid w:val="00DD47C9"/>
    <w:rsid w:val="00DD4989"/>
    <w:rsid w:val="00DD57DB"/>
    <w:rsid w:val="00DD6467"/>
    <w:rsid w:val="00DD64F2"/>
    <w:rsid w:val="00DD674E"/>
    <w:rsid w:val="00DD6CCF"/>
    <w:rsid w:val="00DE024F"/>
    <w:rsid w:val="00DE0FCE"/>
    <w:rsid w:val="00DE2BB7"/>
    <w:rsid w:val="00DE2E6A"/>
    <w:rsid w:val="00DE74D6"/>
    <w:rsid w:val="00DE7F4E"/>
    <w:rsid w:val="00DF0779"/>
    <w:rsid w:val="00DF0DC1"/>
    <w:rsid w:val="00DF14A4"/>
    <w:rsid w:val="00DF2567"/>
    <w:rsid w:val="00DF29FF"/>
    <w:rsid w:val="00DF2AEA"/>
    <w:rsid w:val="00DF36A3"/>
    <w:rsid w:val="00DF46BC"/>
    <w:rsid w:val="00DF523E"/>
    <w:rsid w:val="00DF717C"/>
    <w:rsid w:val="00DF7802"/>
    <w:rsid w:val="00E01757"/>
    <w:rsid w:val="00E01B63"/>
    <w:rsid w:val="00E0474D"/>
    <w:rsid w:val="00E04BC8"/>
    <w:rsid w:val="00E0513D"/>
    <w:rsid w:val="00E05E4B"/>
    <w:rsid w:val="00E05F0C"/>
    <w:rsid w:val="00E06586"/>
    <w:rsid w:val="00E0721E"/>
    <w:rsid w:val="00E11473"/>
    <w:rsid w:val="00E11CA4"/>
    <w:rsid w:val="00E127FD"/>
    <w:rsid w:val="00E142E9"/>
    <w:rsid w:val="00E152C7"/>
    <w:rsid w:val="00E1578A"/>
    <w:rsid w:val="00E15FFF"/>
    <w:rsid w:val="00E16B68"/>
    <w:rsid w:val="00E1710F"/>
    <w:rsid w:val="00E17452"/>
    <w:rsid w:val="00E17EDF"/>
    <w:rsid w:val="00E205F5"/>
    <w:rsid w:val="00E2129E"/>
    <w:rsid w:val="00E21DF2"/>
    <w:rsid w:val="00E252D4"/>
    <w:rsid w:val="00E2735A"/>
    <w:rsid w:val="00E27F83"/>
    <w:rsid w:val="00E302F4"/>
    <w:rsid w:val="00E30FC0"/>
    <w:rsid w:val="00E326F2"/>
    <w:rsid w:val="00E33394"/>
    <w:rsid w:val="00E36E1A"/>
    <w:rsid w:val="00E40C2A"/>
    <w:rsid w:val="00E41C91"/>
    <w:rsid w:val="00E44510"/>
    <w:rsid w:val="00E44C55"/>
    <w:rsid w:val="00E4571C"/>
    <w:rsid w:val="00E4748A"/>
    <w:rsid w:val="00E4760B"/>
    <w:rsid w:val="00E47C67"/>
    <w:rsid w:val="00E545EB"/>
    <w:rsid w:val="00E5463B"/>
    <w:rsid w:val="00E55A70"/>
    <w:rsid w:val="00E55DFC"/>
    <w:rsid w:val="00E5691D"/>
    <w:rsid w:val="00E56F5C"/>
    <w:rsid w:val="00E57C3F"/>
    <w:rsid w:val="00E61830"/>
    <w:rsid w:val="00E61E93"/>
    <w:rsid w:val="00E62152"/>
    <w:rsid w:val="00E62C48"/>
    <w:rsid w:val="00E6457A"/>
    <w:rsid w:val="00E70B49"/>
    <w:rsid w:val="00E712ED"/>
    <w:rsid w:val="00E72094"/>
    <w:rsid w:val="00E74FF4"/>
    <w:rsid w:val="00E75CEC"/>
    <w:rsid w:val="00E7613E"/>
    <w:rsid w:val="00E76D88"/>
    <w:rsid w:val="00E81D08"/>
    <w:rsid w:val="00E82DCB"/>
    <w:rsid w:val="00E83AA9"/>
    <w:rsid w:val="00E83BEF"/>
    <w:rsid w:val="00E86DBA"/>
    <w:rsid w:val="00E91127"/>
    <w:rsid w:val="00E91CAE"/>
    <w:rsid w:val="00E946CC"/>
    <w:rsid w:val="00E94D46"/>
    <w:rsid w:val="00E9559F"/>
    <w:rsid w:val="00E955B0"/>
    <w:rsid w:val="00EA0317"/>
    <w:rsid w:val="00EA33CA"/>
    <w:rsid w:val="00EA58FD"/>
    <w:rsid w:val="00EA60CC"/>
    <w:rsid w:val="00EB1141"/>
    <w:rsid w:val="00EB2169"/>
    <w:rsid w:val="00EB2AA3"/>
    <w:rsid w:val="00EB312F"/>
    <w:rsid w:val="00EB3251"/>
    <w:rsid w:val="00EB6A7E"/>
    <w:rsid w:val="00EB7998"/>
    <w:rsid w:val="00EC10DE"/>
    <w:rsid w:val="00EC1E7E"/>
    <w:rsid w:val="00EC227A"/>
    <w:rsid w:val="00EC2BCF"/>
    <w:rsid w:val="00EC2C78"/>
    <w:rsid w:val="00EC3106"/>
    <w:rsid w:val="00EC3208"/>
    <w:rsid w:val="00EC34BF"/>
    <w:rsid w:val="00EC4118"/>
    <w:rsid w:val="00EC5194"/>
    <w:rsid w:val="00EC7166"/>
    <w:rsid w:val="00EC73F1"/>
    <w:rsid w:val="00ED12E9"/>
    <w:rsid w:val="00ED277D"/>
    <w:rsid w:val="00ED2B44"/>
    <w:rsid w:val="00ED3E39"/>
    <w:rsid w:val="00ED4B4D"/>
    <w:rsid w:val="00ED6B01"/>
    <w:rsid w:val="00ED7258"/>
    <w:rsid w:val="00ED743D"/>
    <w:rsid w:val="00EE0CBD"/>
    <w:rsid w:val="00EE1D7E"/>
    <w:rsid w:val="00EE1E21"/>
    <w:rsid w:val="00EE3382"/>
    <w:rsid w:val="00EE3DF5"/>
    <w:rsid w:val="00EE4A9C"/>
    <w:rsid w:val="00EE6A6A"/>
    <w:rsid w:val="00EF258F"/>
    <w:rsid w:val="00EF579A"/>
    <w:rsid w:val="00EF58EE"/>
    <w:rsid w:val="00F00FAA"/>
    <w:rsid w:val="00F0198F"/>
    <w:rsid w:val="00F034D9"/>
    <w:rsid w:val="00F03F01"/>
    <w:rsid w:val="00F071CF"/>
    <w:rsid w:val="00F07F0D"/>
    <w:rsid w:val="00F1125E"/>
    <w:rsid w:val="00F112B4"/>
    <w:rsid w:val="00F14B5A"/>
    <w:rsid w:val="00F155FA"/>
    <w:rsid w:val="00F15891"/>
    <w:rsid w:val="00F1756D"/>
    <w:rsid w:val="00F21087"/>
    <w:rsid w:val="00F21FA3"/>
    <w:rsid w:val="00F21FA4"/>
    <w:rsid w:val="00F2276C"/>
    <w:rsid w:val="00F23806"/>
    <w:rsid w:val="00F24C45"/>
    <w:rsid w:val="00F257EF"/>
    <w:rsid w:val="00F25C64"/>
    <w:rsid w:val="00F26497"/>
    <w:rsid w:val="00F3026F"/>
    <w:rsid w:val="00F353DB"/>
    <w:rsid w:val="00F355BB"/>
    <w:rsid w:val="00F3669C"/>
    <w:rsid w:val="00F37459"/>
    <w:rsid w:val="00F37E46"/>
    <w:rsid w:val="00F4015F"/>
    <w:rsid w:val="00F4152B"/>
    <w:rsid w:val="00F4269F"/>
    <w:rsid w:val="00F42FA1"/>
    <w:rsid w:val="00F432E7"/>
    <w:rsid w:val="00F4332F"/>
    <w:rsid w:val="00F44198"/>
    <w:rsid w:val="00F44AA8"/>
    <w:rsid w:val="00F44C82"/>
    <w:rsid w:val="00F501C0"/>
    <w:rsid w:val="00F5115A"/>
    <w:rsid w:val="00F5180D"/>
    <w:rsid w:val="00F51AF6"/>
    <w:rsid w:val="00F526E1"/>
    <w:rsid w:val="00F534F5"/>
    <w:rsid w:val="00F53ABB"/>
    <w:rsid w:val="00F5490F"/>
    <w:rsid w:val="00F559ED"/>
    <w:rsid w:val="00F6058B"/>
    <w:rsid w:val="00F62040"/>
    <w:rsid w:val="00F62622"/>
    <w:rsid w:val="00F64BB1"/>
    <w:rsid w:val="00F654F1"/>
    <w:rsid w:val="00F6624C"/>
    <w:rsid w:val="00F679FC"/>
    <w:rsid w:val="00F70CB5"/>
    <w:rsid w:val="00F71196"/>
    <w:rsid w:val="00F71F28"/>
    <w:rsid w:val="00F72C1B"/>
    <w:rsid w:val="00F7317D"/>
    <w:rsid w:val="00F73DDB"/>
    <w:rsid w:val="00F74393"/>
    <w:rsid w:val="00F753A5"/>
    <w:rsid w:val="00F75889"/>
    <w:rsid w:val="00F758E8"/>
    <w:rsid w:val="00F7759C"/>
    <w:rsid w:val="00F805F9"/>
    <w:rsid w:val="00F80A8A"/>
    <w:rsid w:val="00F814F6"/>
    <w:rsid w:val="00F82D76"/>
    <w:rsid w:val="00F83339"/>
    <w:rsid w:val="00F836B2"/>
    <w:rsid w:val="00F839AA"/>
    <w:rsid w:val="00F84509"/>
    <w:rsid w:val="00F847F3"/>
    <w:rsid w:val="00F84B30"/>
    <w:rsid w:val="00F85423"/>
    <w:rsid w:val="00F86D65"/>
    <w:rsid w:val="00F90300"/>
    <w:rsid w:val="00F956DB"/>
    <w:rsid w:val="00F968A5"/>
    <w:rsid w:val="00F96DEA"/>
    <w:rsid w:val="00F97EB9"/>
    <w:rsid w:val="00FA26F2"/>
    <w:rsid w:val="00FA2AEE"/>
    <w:rsid w:val="00FA2E3D"/>
    <w:rsid w:val="00FA505F"/>
    <w:rsid w:val="00FA610A"/>
    <w:rsid w:val="00FA79D4"/>
    <w:rsid w:val="00FB1653"/>
    <w:rsid w:val="00FB1742"/>
    <w:rsid w:val="00FB2C04"/>
    <w:rsid w:val="00FB3070"/>
    <w:rsid w:val="00FB3964"/>
    <w:rsid w:val="00FB489A"/>
    <w:rsid w:val="00FB4A88"/>
    <w:rsid w:val="00FC21D7"/>
    <w:rsid w:val="00FC2A1F"/>
    <w:rsid w:val="00FC2E88"/>
    <w:rsid w:val="00FC3EE6"/>
    <w:rsid w:val="00FC492F"/>
    <w:rsid w:val="00FC61E0"/>
    <w:rsid w:val="00FC6954"/>
    <w:rsid w:val="00FC6AC8"/>
    <w:rsid w:val="00FC78C8"/>
    <w:rsid w:val="00FD345F"/>
    <w:rsid w:val="00FD6DC2"/>
    <w:rsid w:val="00FE1957"/>
    <w:rsid w:val="00FE20FE"/>
    <w:rsid w:val="00FE224A"/>
    <w:rsid w:val="00FE24E9"/>
    <w:rsid w:val="00FE2624"/>
    <w:rsid w:val="00FE7C19"/>
    <w:rsid w:val="00FF028F"/>
    <w:rsid w:val="00FF0A0F"/>
    <w:rsid w:val="00FF2E97"/>
    <w:rsid w:val="00FF5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F5"/>
    <w:rPr>
      <w:rFonts w:ascii="Calibri" w:eastAsia="Calibri" w:hAnsi="Calibri" w:cs="Times New Roman"/>
    </w:rPr>
  </w:style>
  <w:style w:type="paragraph" w:styleId="Heading1">
    <w:name w:val="heading 1"/>
    <w:basedOn w:val="Normal"/>
    <w:next w:val="Normal"/>
    <w:link w:val="Heading1Char"/>
    <w:uiPriority w:val="9"/>
    <w:qFormat/>
    <w:rsid w:val="001723F2"/>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Cambria" w:eastAsia="ＭＳ ゴシック" w:hAnsi="Cambria"/>
      <w:b/>
      <w:bCs/>
      <w:color w:val="4F81BD"/>
    </w:rPr>
  </w:style>
  <w:style w:type="paragraph" w:styleId="Heading4">
    <w:name w:val="heading 4"/>
    <w:basedOn w:val="Normal"/>
    <w:next w:val="Normal"/>
    <w:link w:val="Heading4Char"/>
    <w:uiPriority w:val="9"/>
    <w:unhideWhenUsed/>
    <w:qFormat/>
    <w:rsid w:val="00FA79D4"/>
    <w:pPr>
      <w:keepNext/>
      <w:keepLines/>
      <w:spacing w:before="200" w:after="0"/>
      <w:ind w:left="1080" w:hanging="720"/>
      <w:outlineLvl w:val="3"/>
    </w:pPr>
    <w:rPr>
      <w:rFonts w:ascii="Times New Roman" w:eastAsia="ＭＳ ゴシック" w:hAnsi="Times New Roman"/>
      <w:b/>
      <w:bCs/>
      <w:i/>
      <w:iCs/>
      <w:color w:val="4F81BD"/>
      <w:sz w:val="24"/>
    </w:rPr>
  </w:style>
  <w:style w:type="paragraph" w:styleId="Heading5">
    <w:name w:val="heading 5"/>
    <w:basedOn w:val="Normal"/>
    <w:next w:val="Normal"/>
    <w:link w:val="Heading5Char"/>
    <w:uiPriority w:val="9"/>
    <w:semiHidden/>
    <w:unhideWhenUsed/>
    <w:qFormat/>
    <w:rsid w:val="00987773"/>
    <w:pPr>
      <w:keepNext/>
      <w:keepLines/>
      <w:tabs>
        <w:tab w:val="num" w:pos="1008"/>
      </w:tabs>
      <w:spacing w:before="200" w:after="0"/>
      <w:ind w:left="1008" w:hanging="1008"/>
      <w:outlineLvl w:val="4"/>
    </w:pPr>
    <w:rPr>
      <w:rFonts w:ascii="Cambria" w:eastAsia="ＭＳ ゴシック" w:hAnsi="Cambria"/>
      <w:color w:val="243F60"/>
    </w:rPr>
  </w:style>
  <w:style w:type="paragraph" w:styleId="Heading6">
    <w:name w:val="heading 6"/>
    <w:basedOn w:val="Normal"/>
    <w:next w:val="Normal"/>
    <w:link w:val="Heading6Char"/>
    <w:uiPriority w:val="9"/>
    <w:semiHidden/>
    <w:unhideWhenUsed/>
    <w:qFormat/>
    <w:rsid w:val="00987773"/>
    <w:pPr>
      <w:keepNext/>
      <w:keepLines/>
      <w:tabs>
        <w:tab w:val="num" w:pos="1152"/>
      </w:tabs>
      <w:spacing w:before="200" w:after="0"/>
      <w:ind w:left="1152" w:hanging="1152"/>
      <w:outlineLvl w:val="5"/>
    </w:pPr>
    <w:rPr>
      <w:rFonts w:ascii="Cambria" w:eastAsia="ＭＳ ゴシック" w:hAnsi="Cambria"/>
      <w:i/>
      <w:iCs/>
      <w:color w:val="243F60"/>
    </w:rPr>
  </w:style>
  <w:style w:type="paragraph" w:styleId="Heading8">
    <w:name w:val="heading 8"/>
    <w:basedOn w:val="Normal"/>
    <w:next w:val="Normal"/>
    <w:link w:val="Heading8Char"/>
    <w:uiPriority w:val="9"/>
    <w:semiHidden/>
    <w:unhideWhenUsed/>
    <w:qFormat/>
    <w:rsid w:val="00987773"/>
    <w:pPr>
      <w:keepNext/>
      <w:keepLines/>
      <w:tabs>
        <w:tab w:val="num" w:pos="1440"/>
      </w:tabs>
      <w:spacing w:before="200" w:after="0"/>
      <w:ind w:left="1440" w:hanging="1440"/>
      <w:outlineLvl w:val="7"/>
    </w:pPr>
    <w:rPr>
      <w:rFonts w:ascii="Cambria" w:eastAsia="ＭＳ ゴシック" w:hAnsi="Cambria"/>
      <w:color w:val="404040"/>
      <w:sz w:val="20"/>
      <w:szCs w:val="20"/>
    </w:rPr>
  </w:style>
  <w:style w:type="paragraph" w:styleId="Heading9">
    <w:name w:val="heading 9"/>
    <w:basedOn w:val="Normal"/>
    <w:next w:val="Normal"/>
    <w:link w:val="Heading9Char"/>
    <w:uiPriority w:val="9"/>
    <w:semiHidden/>
    <w:unhideWhenUsed/>
    <w:qFormat/>
    <w:rsid w:val="00987773"/>
    <w:pPr>
      <w:keepNext/>
      <w:keepLines/>
      <w:tabs>
        <w:tab w:val="num" w:pos="1584"/>
      </w:tabs>
      <w:spacing w:before="200" w:after="0"/>
      <w:ind w:left="1584" w:hanging="1584"/>
      <w:outlineLvl w:val="8"/>
    </w:pPr>
    <w:rPr>
      <w:rFonts w:ascii="Cambria" w:eastAsia="ＭＳ ゴシック"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Cambria" w:eastAsia="ＭＳ ゴシック" w:hAnsi="Cambria" w:cs="Times New Roman"/>
      <w:b/>
      <w:bCs/>
      <w:color w:val="365F91"/>
      <w:sz w:val="28"/>
      <w:szCs w:val="28"/>
    </w:rPr>
  </w:style>
  <w:style w:type="character" w:customStyle="1" w:styleId="Heading2Char">
    <w:name w:val="Heading 2 Char"/>
    <w:basedOn w:val="DefaultParagraphFont"/>
    <w:link w:val="Heading2"/>
    <w:uiPriority w:val="9"/>
    <w:rsid w:val="003F17E0"/>
    <w:rPr>
      <w:rFonts w:ascii="Cambria" w:eastAsia="ＭＳ ゴシック" w:hAnsi="Cambria" w:cs="Times New Roman"/>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ascii="Calibri" w:eastAsia="ＭＳ 明朝" w:hAnsi="Calibri" w:cs="Times New Roman"/>
      <w:lang w:eastAsia="ja-JP"/>
    </w:rPr>
  </w:style>
  <w:style w:type="character" w:customStyle="1" w:styleId="NoSpacingChar">
    <w:name w:val="No Spacing Char"/>
    <w:basedOn w:val="DefaultParagraphFont"/>
    <w:link w:val="NoSpacing"/>
    <w:uiPriority w:val="1"/>
    <w:rsid w:val="005974AB"/>
    <w:rPr>
      <w:rFonts w:ascii="Calibri" w:eastAsia="ＭＳ 明朝" w:hAnsi="Calibri" w:cs="Times New Roman"/>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Cambria" w:eastAsia="ＭＳ ゴシック" w:hAnsi="Cambria" w:cs="Times New Roman"/>
      <w:b/>
      <w:bCs/>
      <w:color w:val="4F81BD"/>
    </w:rPr>
  </w:style>
  <w:style w:type="character" w:customStyle="1" w:styleId="Heading4Char">
    <w:name w:val="Heading 4 Char"/>
    <w:basedOn w:val="DefaultParagraphFont"/>
    <w:link w:val="Heading4"/>
    <w:uiPriority w:val="9"/>
    <w:rsid w:val="00FA79D4"/>
    <w:rPr>
      <w:rFonts w:ascii="Times New Roman" w:eastAsia="ＭＳ ゴシック" w:hAnsi="Times New Roman" w:cs="Times New Roman"/>
      <w:b/>
      <w:bCs/>
      <w:i/>
      <w:iCs/>
      <w:color w:val="4F81BD"/>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uiPriority w:val="21"/>
    <w:qFormat/>
    <w:rsid w:val="006F263C"/>
    <w:rPr>
      <w:b/>
      <w:bCs/>
      <w:i/>
      <w:iCs/>
      <w:color w:val="4F81BD"/>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unhideWhenUsed/>
    <w:rsid w:val="00030490"/>
    <w:pPr>
      <w:spacing w:after="120" w:line="240" w:lineRule="auto"/>
    </w:pPr>
    <w:rPr>
      <w:rFonts w:ascii="Arial" w:eastAsia="ＭＳ 明朝" w:hAnsi="Arial"/>
      <w:lang w:eastAsia="ja-JP"/>
    </w:rPr>
  </w:style>
  <w:style w:type="character" w:customStyle="1" w:styleId="BodyTextChar">
    <w:name w:val="Body Text Char"/>
    <w:basedOn w:val="DefaultParagraphFont"/>
    <w:link w:val="BodyText"/>
    <w:uiPriority w:val="99"/>
    <w:rsid w:val="00030490"/>
    <w:rPr>
      <w:rFonts w:ascii="Arial" w:eastAsia="ＭＳ 明朝" w:hAnsi="Arial" w:cs="Times New Roman"/>
      <w:lang w:eastAsia="ja-JP"/>
    </w:rPr>
  </w:style>
  <w:style w:type="paragraph" w:customStyle="1" w:styleId="InfoBlue">
    <w:name w:val="InfoBlue"/>
    <w:basedOn w:val="Normal"/>
    <w:next w:val="BodyText"/>
    <w:autoRedefine/>
    <w:rsid w:val="00030490"/>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paragraph" w:styleId="Caption">
    <w:name w:val="caption"/>
    <w:basedOn w:val="Normal"/>
    <w:next w:val="Normal"/>
    <w:qFormat/>
    <w:rsid w:val="00760625"/>
    <w:pPr>
      <w:spacing w:after="80" w:line="240" w:lineRule="auto"/>
      <w:ind w:right="72"/>
      <w:jc w:val="center"/>
    </w:pPr>
    <w:rPr>
      <w:rFonts w:ascii="Times New Roman" w:eastAsia="Arial Unicode MS" w:hAnsi="Times New Roman"/>
      <w:color w:val="000000"/>
      <w:sz w:val="24"/>
      <w:szCs w:val="24"/>
      <w:lang w:val="en-GB"/>
    </w:rPr>
  </w:style>
  <w:style w:type="paragraph" w:styleId="DocumentMap">
    <w:name w:val="Document Map"/>
    <w:basedOn w:val="Normal"/>
    <w:link w:val="DocumentMapChar"/>
    <w:uiPriority w:val="99"/>
    <w:semiHidden/>
    <w:unhideWhenUsed/>
    <w:rsid w:val="006A744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A7440"/>
    <w:rPr>
      <w:rFonts w:ascii="Tahoma" w:eastAsia="Calibri" w:hAnsi="Tahoma" w:cs="Tahoma"/>
      <w:sz w:val="16"/>
      <w:szCs w:val="16"/>
    </w:rPr>
  </w:style>
  <w:style w:type="character" w:customStyle="1" w:styleId="Heading5Char">
    <w:name w:val="Heading 5 Char"/>
    <w:basedOn w:val="DefaultParagraphFont"/>
    <w:link w:val="Heading5"/>
    <w:uiPriority w:val="9"/>
    <w:semiHidden/>
    <w:rsid w:val="00917260"/>
    <w:rPr>
      <w:rFonts w:ascii="Cambria" w:eastAsia="ＭＳ ゴシック" w:hAnsi="Cambria" w:cs="Times New Roman"/>
      <w:color w:val="243F60"/>
    </w:rPr>
  </w:style>
  <w:style w:type="character" w:customStyle="1" w:styleId="Heading6Char">
    <w:name w:val="Heading 6 Char"/>
    <w:basedOn w:val="DefaultParagraphFont"/>
    <w:link w:val="Heading6"/>
    <w:uiPriority w:val="9"/>
    <w:semiHidden/>
    <w:rsid w:val="00917260"/>
    <w:rPr>
      <w:rFonts w:ascii="Cambria" w:eastAsia="ＭＳ ゴシック" w:hAnsi="Cambria" w:cs="Times New Roman"/>
      <w:i/>
      <w:iCs/>
      <w:color w:val="243F60"/>
    </w:rPr>
  </w:style>
  <w:style w:type="character" w:customStyle="1" w:styleId="Heading8Char">
    <w:name w:val="Heading 8 Char"/>
    <w:basedOn w:val="DefaultParagraphFont"/>
    <w:link w:val="Heading8"/>
    <w:uiPriority w:val="9"/>
    <w:semiHidden/>
    <w:rsid w:val="00917260"/>
    <w:rPr>
      <w:rFonts w:ascii="Cambria" w:eastAsia="ＭＳ ゴシック" w:hAnsi="Cambria" w:cs="Times New Roman"/>
      <w:color w:val="404040"/>
      <w:sz w:val="20"/>
      <w:szCs w:val="20"/>
    </w:rPr>
  </w:style>
  <w:style w:type="character" w:customStyle="1" w:styleId="Heading9Char">
    <w:name w:val="Heading 9 Char"/>
    <w:basedOn w:val="DefaultParagraphFont"/>
    <w:link w:val="Heading9"/>
    <w:uiPriority w:val="9"/>
    <w:semiHidden/>
    <w:rsid w:val="00917260"/>
    <w:rPr>
      <w:rFonts w:ascii="Cambria" w:eastAsia="ＭＳ ゴシック" w:hAnsi="Cambria" w:cs="Times New Roman"/>
      <w:i/>
      <w:iCs/>
      <w:color w:val="404040"/>
      <w:sz w:val="20"/>
      <w:szCs w:val="20"/>
    </w:rPr>
  </w:style>
  <w:style w:type="paragraph" w:styleId="Revision">
    <w:name w:val="Revision"/>
    <w:hidden/>
    <w:uiPriority w:val="99"/>
    <w:semiHidden/>
    <w:rsid w:val="002D2DAF"/>
    <w:pPr>
      <w:spacing w:after="0" w:line="240" w:lineRule="auto"/>
    </w:pPr>
    <w:rPr>
      <w:rFonts w:ascii="Calibri" w:eastAsia="Calibri" w:hAnsi="Calibri" w:cs="Times New Roman"/>
    </w:rPr>
  </w:style>
  <w:style w:type="table" w:styleId="LightShading-Accent5">
    <w:name w:val="Light Shading Accent 5"/>
    <w:basedOn w:val="TableNormal"/>
    <w:uiPriority w:val="60"/>
    <w:rsid w:val="006E25C4"/>
    <w:pPr>
      <w:spacing w:after="0" w:line="240" w:lineRule="auto"/>
    </w:pPr>
    <w:rPr>
      <w:rFonts w:ascii="Calibri" w:eastAsia="Calibri" w:hAnsi="Calibri" w:cs="Times New Roman"/>
      <w:color w:val="31849B"/>
      <w:sz w:val="20"/>
      <w:szCs w:val="20"/>
      <w:lang w:eastAsia="ja-JP"/>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Accent5">
    <w:name w:val="Medium Shading 1 Accent 5"/>
    <w:basedOn w:val="TableNormal"/>
    <w:uiPriority w:val="63"/>
    <w:rsid w:val="006E25C4"/>
    <w:pPr>
      <w:spacing w:after="0" w:line="240" w:lineRule="auto"/>
    </w:pPr>
    <w:rPr>
      <w:rFonts w:ascii="Calibri" w:eastAsia="Calibri" w:hAnsi="Calibri" w:cs="Times New Roman"/>
      <w:sz w:val="20"/>
      <w:szCs w:val="20"/>
      <w:lang w:eastAsia="ja-JP"/>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List-Accent1">
    <w:name w:val="Light List Accent 1"/>
    <w:basedOn w:val="TableNormal"/>
    <w:uiPriority w:val="61"/>
    <w:rsid w:val="00AC443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Indent">
    <w:name w:val="Body Text Indent"/>
    <w:basedOn w:val="Normal"/>
    <w:link w:val="BodyTextIndentChar"/>
    <w:uiPriority w:val="99"/>
    <w:semiHidden/>
    <w:unhideWhenUsed/>
    <w:rsid w:val="00EC4118"/>
    <w:pPr>
      <w:spacing w:after="120"/>
      <w:ind w:left="360"/>
    </w:pPr>
  </w:style>
  <w:style w:type="character" w:customStyle="1" w:styleId="BodyTextIndentChar">
    <w:name w:val="Body Text Indent Char"/>
    <w:basedOn w:val="DefaultParagraphFont"/>
    <w:link w:val="BodyTextIndent"/>
    <w:uiPriority w:val="99"/>
    <w:semiHidden/>
    <w:rsid w:val="00EC4118"/>
    <w:rPr>
      <w:rFonts w:ascii="Calibri" w:eastAsia="Calibri" w:hAnsi="Calibri" w:cs="Times New Roman"/>
    </w:rPr>
  </w:style>
  <w:style w:type="table" w:styleId="LightList-Accent5">
    <w:name w:val="Light List Accent 5"/>
    <w:basedOn w:val="TableNormal"/>
    <w:uiPriority w:val="61"/>
    <w:rsid w:val="00D4592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F5"/>
    <w:rPr>
      <w:rFonts w:ascii="Calibri" w:eastAsia="Calibri" w:hAnsi="Calibri" w:cs="Times New Roman"/>
    </w:rPr>
  </w:style>
  <w:style w:type="paragraph" w:styleId="Heading1">
    <w:name w:val="heading 1"/>
    <w:basedOn w:val="Normal"/>
    <w:next w:val="Normal"/>
    <w:link w:val="Heading1Char"/>
    <w:uiPriority w:val="9"/>
    <w:qFormat/>
    <w:rsid w:val="001723F2"/>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Cambria" w:eastAsia="ＭＳ ゴシック" w:hAnsi="Cambria"/>
      <w:b/>
      <w:bCs/>
      <w:color w:val="4F81BD"/>
    </w:rPr>
  </w:style>
  <w:style w:type="paragraph" w:styleId="Heading4">
    <w:name w:val="heading 4"/>
    <w:basedOn w:val="Normal"/>
    <w:next w:val="Normal"/>
    <w:link w:val="Heading4Char"/>
    <w:uiPriority w:val="9"/>
    <w:unhideWhenUsed/>
    <w:qFormat/>
    <w:rsid w:val="00FA79D4"/>
    <w:pPr>
      <w:keepNext/>
      <w:keepLines/>
      <w:spacing w:before="200" w:after="0"/>
      <w:ind w:left="1080" w:hanging="720"/>
      <w:outlineLvl w:val="3"/>
    </w:pPr>
    <w:rPr>
      <w:rFonts w:ascii="Times New Roman" w:eastAsia="ＭＳ ゴシック" w:hAnsi="Times New Roman"/>
      <w:b/>
      <w:bCs/>
      <w:i/>
      <w:iCs/>
      <w:color w:val="4F81BD"/>
      <w:sz w:val="24"/>
    </w:rPr>
  </w:style>
  <w:style w:type="paragraph" w:styleId="Heading5">
    <w:name w:val="heading 5"/>
    <w:basedOn w:val="Normal"/>
    <w:next w:val="Normal"/>
    <w:link w:val="Heading5Char"/>
    <w:uiPriority w:val="9"/>
    <w:semiHidden/>
    <w:unhideWhenUsed/>
    <w:qFormat/>
    <w:rsid w:val="00987773"/>
    <w:pPr>
      <w:keepNext/>
      <w:keepLines/>
      <w:tabs>
        <w:tab w:val="num" w:pos="1008"/>
      </w:tabs>
      <w:spacing w:before="200" w:after="0"/>
      <w:ind w:left="1008" w:hanging="1008"/>
      <w:outlineLvl w:val="4"/>
    </w:pPr>
    <w:rPr>
      <w:rFonts w:ascii="Cambria" w:eastAsia="ＭＳ ゴシック" w:hAnsi="Cambria"/>
      <w:color w:val="243F60"/>
    </w:rPr>
  </w:style>
  <w:style w:type="paragraph" w:styleId="Heading6">
    <w:name w:val="heading 6"/>
    <w:basedOn w:val="Normal"/>
    <w:next w:val="Normal"/>
    <w:link w:val="Heading6Char"/>
    <w:uiPriority w:val="9"/>
    <w:semiHidden/>
    <w:unhideWhenUsed/>
    <w:qFormat/>
    <w:rsid w:val="00987773"/>
    <w:pPr>
      <w:keepNext/>
      <w:keepLines/>
      <w:tabs>
        <w:tab w:val="num" w:pos="1152"/>
      </w:tabs>
      <w:spacing w:before="200" w:after="0"/>
      <w:ind w:left="1152" w:hanging="1152"/>
      <w:outlineLvl w:val="5"/>
    </w:pPr>
    <w:rPr>
      <w:rFonts w:ascii="Cambria" w:eastAsia="ＭＳ ゴシック" w:hAnsi="Cambria"/>
      <w:i/>
      <w:iCs/>
      <w:color w:val="243F60"/>
    </w:rPr>
  </w:style>
  <w:style w:type="paragraph" w:styleId="Heading8">
    <w:name w:val="heading 8"/>
    <w:basedOn w:val="Normal"/>
    <w:next w:val="Normal"/>
    <w:link w:val="Heading8Char"/>
    <w:uiPriority w:val="9"/>
    <w:semiHidden/>
    <w:unhideWhenUsed/>
    <w:qFormat/>
    <w:rsid w:val="00987773"/>
    <w:pPr>
      <w:keepNext/>
      <w:keepLines/>
      <w:tabs>
        <w:tab w:val="num" w:pos="1440"/>
      </w:tabs>
      <w:spacing w:before="200" w:after="0"/>
      <w:ind w:left="1440" w:hanging="1440"/>
      <w:outlineLvl w:val="7"/>
    </w:pPr>
    <w:rPr>
      <w:rFonts w:ascii="Cambria" w:eastAsia="ＭＳ ゴシック" w:hAnsi="Cambria"/>
      <w:color w:val="404040"/>
      <w:sz w:val="20"/>
      <w:szCs w:val="20"/>
    </w:rPr>
  </w:style>
  <w:style w:type="paragraph" w:styleId="Heading9">
    <w:name w:val="heading 9"/>
    <w:basedOn w:val="Normal"/>
    <w:next w:val="Normal"/>
    <w:link w:val="Heading9Char"/>
    <w:uiPriority w:val="9"/>
    <w:semiHidden/>
    <w:unhideWhenUsed/>
    <w:qFormat/>
    <w:rsid w:val="00987773"/>
    <w:pPr>
      <w:keepNext/>
      <w:keepLines/>
      <w:tabs>
        <w:tab w:val="num" w:pos="1584"/>
      </w:tabs>
      <w:spacing w:before="200" w:after="0"/>
      <w:ind w:left="1584" w:hanging="1584"/>
      <w:outlineLvl w:val="8"/>
    </w:pPr>
    <w:rPr>
      <w:rFonts w:ascii="Cambria" w:eastAsia="ＭＳ ゴシック"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Cambria" w:eastAsia="ＭＳ ゴシック" w:hAnsi="Cambria" w:cs="Times New Roman"/>
      <w:b/>
      <w:bCs/>
      <w:color w:val="365F91"/>
      <w:sz w:val="28"/>
      <w:szCs w:val="28"/>
    </w:rPr>
  </w:style>
  <w:style w:type="character" w:customStyle="1" w:styleId="Heading2Char">
    <w:name w:val="Heading 2 Char"/>
    <w:basedOn w:val="DefaultParagraphFont"/>
    <w:link w:val="Heading2"/>
    <w:uiPriority w:val="9"/>
    <w:rsid w:val="003F17E0"/>
    <w:rPr>
      <w:rFonts w:ascii="Cambria" w:eastAsia="ＭＳ ゴシック" w:hAnsi="Cambria" w:cs="Times New Roman"/>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ascii="Calibri" w:eastAsia="ＭＳ 明朝" w:hAnsi="Calibri" w:cs="Times New Roman"/>
      <w:lang w:eastAsia="ja-JP"/>
    </w:rPr>
  </w:style>
  <w:style w:type="character" w:customStyle="1" w:styleId="NoSpacingChar">
    <w:name w:val="No Spacing Char"/>
    <w:basedOn w:val="DefaultParagraphFont"/>
    <w:link w:val="NoSpacing"/>
    <w:uiPriority w:val="1"/>
    <w:rsid w:val="005974AB"/>
    <w:rPr>
      <w:rFonts w:ascii="Calibri" w:eastAsia="ＭＳ 明朝" w:hAnsi="Calibri" w:cs="Times New Roman"/>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Cambria" w:eastAsia="ＭＳ ゴシック" w:hAnsi="Cambria" w:cs="Times New Roman"/>
      <w:b/>
      <w:bCs/>
      <w:color w:val="4F81BD"/>
    </w:rPr>
  </w:style>
  <w:style w:type="character" w:customStyle="1" w:styleId="Heading4Char">
    <w:name w:val="Heading 4 Char"/>
    <w:basedOn w:val="DefaultParagraphFont"/>
    <w:link w:val="Heading4"/>
    <w:uiPriority w:val="9"/>
    <w:rsid w:val="00FA79D4"/>
    <w:rPr>
      <w:rFonts w:ascii="Times New Roman" w:eastAsia="ＭＳ ゴシック" w:hAnsi="Times New Roman" w:cs="Times New Roman"/>
      <w:b/>
      <w:bCs/>
      <w:i/>
      <w:iCs/>
      <w:color w:val="4F81BD"/>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uiPriority w:val="21"/>
    <w:qFormat/>
    <w:rsid w:val="006F263C"/>
    <w:rPr>
      <w:b/>
      <w:bCs/>
      <w:i/>
      <w:iCs/>
      <w:color w:val="4F81BD"/>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unhideWhenUsed/>
    <w:rsid w:val="00030490"/>
    <w:pPr>
      <w:spacing w:after="120" w:line="240" w:lineRule="auto"/>
    </w:pPr>
    <w:rPr>
      <w:rFonts w:ascii="Arial" w:eastAsia="ＭＳ 明朝" w:hAnsi="Arial"/>
      <w:lang w:eastAsia="ja-JP"/>
    </w:rPr>
  </w:style>
  <w:style w:type="character" w:customStyle="1" w:styleId="BodyTextChar">
    <w:name w:val="Body Text Char"/>
    <w:basedOn w:val="DefaultParagraphFont"/>
    <w:link w:val="BodyText"/>
    <w:uiPriority w:val="99"/>
    <w:rsid w:val="00030490"/>
    <w:rPr>
      <w:rFonts w:ascii="Arial" w:eastAsia="ＭＳ 明朝" w:hAnsi="Arial" w:cs="Times New Roman"/>
      <w:lang w:eastAsia="ja-JP"/>
    </w:rPr>
  </w:style>
  <w:style w:type="paragraph" w:customStyle="1" w:styleId="InfoBlue">
    <w:name w:val="InfoBlue"/>
    <w:basedOn w:val="Normal"/>
    <w:next w:val="BodyText"/>
    <w:autoRedefine/>
    <w:rsid w:val="00030490"/>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paragraph" w:styleId="Caption">
    <w:name w:val="caption"/>
    <w:basedOn w:val="Normal"/>
    <w:next w:val="Normal"/>
    <w:qFormat/>
    <w:rsid w:val="00760625"/>
    <w:pPr>
      <w:spacing w:after="80" w:line="240" w:lineRule="auto"/>
      <w:ind w:right="72"/>
      <w:jc w:val="center"/>
    </w:pPr>
    <w:rPr>
      <w:rFonts w:ascii="Times New Roman" w:eastAsia="Arial Unicode MS" w:hAnsi="Times New Roman"/>
      <w:color w:val="000000"/>
      <w:sz w:val="24"/>
      <w:szCs w:val="24"/>
      <w:lang w:val="en-GB"/>
    </w:rPr>
  </w:style>
  <w:style w:type="paragraph" w:styleId="DocumentMap">
    <w:name w:val="Document Map"/>
    <w:basedOn w:val="Normal"/>
    <w:link w:val="DocumentMapChar"/>
    <w:uiPriority w:val="99"/>
    <w:semiHidden/>
    <w:unhideWhenUsed/>
    <w:rsid w:val="006A744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A7440"/>
    <w:rPr>
      <w:rFonts w:ascii="Tahoma" w:eastAsia="Calibri" w:hAnsi="Tahoma" w:cs="Tahoma"/>
      <w:sz w:val="16"/>
      <w:szCs w:val="16"/>
    </w:rPr>
  </w:style>
  <w:style w:type="character" w:customStyle="1" w:styleId="Heading5Char">
    <w:name w:val="Heading 5 Char"/>
    <w:basedOn w:val="DefaultParagraphFont"/>
    <w:link w:val="Heading5"/>
    <w:uiPriority w:val="9"/>
    <w:semiHidden/>
    <w:rsid w:val="00917260"/>
    <w:rPr>
      <w:rFonts w:ascii="Cambria" w:eastAsia="ＭＳ ゴシック" w:hAnsi="Cambria" w:cs="Times New Roman"/>
      <w:color w:val="243F60"/>
    </w:rPr>
  </w:style>
  <w:style w:type="character" w:customStyle="1" w:styleId="Heading6Char">
    <w:name w:val="Heading 6 Char"/>
    <w:basedOn w:val="DefaultParagraphFont"/>
    <w:link w:val="Heading6"/>
    <w:uiPriority w:val="9"/>
    <w:semiHidden/>
    <w:rsid w:val="00917260"/>
    <w:rPr>
      <w:rFonts w:ascii="Cambria" w:eastAsia="ＭＳ ゴシック" w:hAnsi="Cambria" w:cs="Times New Roman"/>
      <w:i/>
      <w:iCs/>
      <w:color w:val="243F60"/>
    </w:rPr>
  </w:style>
  <w:style w:type="character" w:customStyle="1" w:styleId="Heading8Char">
    <w:name w:val="Heading 8 Char"/>
    <w:basedOn w:val="DefaultParagraphFont"/>
    <w:link w:val="Heading8"/>
    <w:uiPriority w:val="9"/>
    <w:semiHidden/>
    <w:rsid w:val="00917260"/>
    <w:rPr>
      <w:rFonts w:ascii="Cambria" w:eastAsia="ＭＳ ゴシック" w:hAnsi="Cambria" w:cs="Times New Roman"/>
      <w:color w:val="404040"/>
      <w:sz w:val="20"/>
      <w:szCs w:val="20"/>
    </w:rPr>
  </w:style>
  <w:style w:type="character" w:customStyle="1" w:styleId="Heading9Char">
    <w:name w:val="Heading 9 Char"/>
    <w:basedOn w:val="DefaultParagraphFont"/>
    <w:link w:val="Heading9"/>
    <w:uiPriority w:val="9"/>
    <w:semiHidden/>
    <w:rsid w:val="00917260"/>
    <w:rPr>
      <w:rFonts w:ascii="Cambria" w:eastAsia="ＭＳ ゴシック" w:hAnsi="Cambria" w:cs="Times New Roman"/>
      <w:i/>
      <w:iCs/>
      <w:color w:val="404040"/>
      <w:sz w:val="20"/>
      <w:szCs w:val="20"/>
    </w:rPr>
  </w:style>
  <w:style w:type="paragraph" w:styleId="Revision">
    <w:name w:val="Revision"/>
    <w:hidden/>
    <w:uiPriority w:val="99"/>
    <w:semiHidden/>
    <w:rsid w:val="002D2DAF"/>
    <w:pPr>
      <w:spacing w:after="0" w:line="240" w:lineRule="auto"/>
    </w:pPr>
    <w:rPr>
      <w:rFonts w:ascii="Calibri" w:eastAsia="Calibri" w:hAnsi="Calibri" w:cs="Times New Roman"/>
    </w:rPr>
  </w:style>
  <w:style w:type="table" w:styleId="LightShading-Accent5">
    <w:name w:val="Light Shading Accent 5"/>
    <w:basedOn w:val="TableNormal"/>
    <w:uiPriority w:val="60"/>
    <w:rsid w:val="006E25C4"/>
    <w:pPr>
      <w:spacing w:after="0" w:line="240" w:lineRule="auto"/>
    </w:pPr>
    <w:rPr>
      <w:rFonts w:ascii="Calibri" w:eastAsia="Calibri" w:hAnsi="Calibri" w:cs="Times New Roman"/>
      <w:color w:val="31849B"/>
      <w:sz w:val="20"/>
      <w:szCs w:val="20"/>
      <w:lang w:eastAsia="ja-JP"/>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Accent5">
    <w:name w:val="Medium Shading 1 Accent 5"/>
    <w:basedOn w:val="TableNormal"/>
    <w:uiPriority w:val="63"/>
    <w:rsid w:val="006E25C4"/>
    <w:pPr>
      <w:spacing w:after="0" w:line="240" w:lineRule="auto"/>
    </w:pPr>
    <w:rPr>
      <w:rFonts w:ascii="Calibri" w:eastAsia="Calibri" w:hAnsi="Calibri" w:cs="Times New Roman"/>
      <w:sz w:val="20"/>
      <w:szCs w:val="20"/>
      <w:lang w:eastAsia="ja-JP"/>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List-Accent1">
    <w:name w:val="Light List Accent 1"/>
    <w:basedOn w:val="TableNormal"/>
    <w:uiPriority w:val="61"/>
    <w:rsid w:val="00AC443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Indent">
    <w:name w:val="Body Text Indent"/>
    <w:basedOn w:val="Normal"/>
    <w:link w:val="BodyTextIndentChar"/>
    <w:uiPriority w:val="99"/>
    <w:semiHidden/>
    <w:unhideWhenUsed/>
    <w:rsid w:val="00EC4118"/>
    <w:pPr>
      <w:spacing w:after="120"/>
      <w:ind w:left="360"/>
    </w:pPr>
  </w:style>
  <w:style w:type="character" w:customStyle="1" w:styleId="BodyTextIndentChar">
    <w:name w:val="Body Text Indent Char"/>
    <w:basedOn w:val="DefaultParagraphFont"/>
    <w:link w:val="BodyTextIndent"/>
    <w:uiPriority w:val="99"/>
    <w:semiHidden/>
    <w:rsid w:val="00EC4118"/>
    <w:rPr>
      <w:rFonts w:ascii="Calibri" w:eastAsia="Calibri" w:hAnsi="Calibri" w:cs="Times New Roman"/>
    </w:rPr>
  </w:style>
  <w:style w:type="table" w:styleId="LightList-Accent5">
    <w:name w:val="Light List Accent 5"/>
    <w:basedOn w:val="TableNormal"/>
    <w:uiPriority w:val="61"/>
    <w:rsid w:val="00D4592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029524611">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0556">
      <w:bodyDiv w:val="1"/>
      <w:marLeft w:val="0"/>
      <w:marRight w:val="0"/>
      <w:marTop w:val="0"/>
      <w:marBottom w:val="0"/>
      <w:divBdr>
        <w:top w:val="none" w:sz="0" w:space="0" w:color="auto"/>
        <w:left w:val="none" w:sz="0" w:space="0" w:color="auto"/>
        <w:bottom w:val="none" w:sz="0" w:space="0" w:color="auto"/>
        <w:right w:val="none" w:sz="0" w:space="0" w:color="auto"/>
      </w:divBdr>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1298530749">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299262988">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99" Type="http://schemas.openxmlformats.org/officeDocument/2006/relationships/endnotes" Target="endnotes.xml"/><Relationship Id="rId303" Type="http://schemas.openxmlformats.org/officeDocument/2006/relationships/oleObject" Target="embeddings/oleObject1.bin"/><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226" Type="http://schemas.openxmlformats.org/officeDocument/2006/relationships/customXml" Target="../customXml/item226.xml"/><Relationship Id="rId247" Type="http://schemas.openxmlformats.org/officeDocument/2006/relationships/customXml" Target="../customXml/item247.xml"/><Relationship Id="rId107" Type="http://schemas.openxmlformats.org/officeDocument/2006/relationships/customXml" Target="../customXml/item107.xml"/><Relationship Id="rId268" Type="http://schemas.openxmlformats.org/officeDocument/2006/relationships/customXml" Target="../customXml/item268.xml"/><Relationship Id="rId289" Type="http://schemas.openxmlformats.org/officeDocument/2006/relationships/customXml" Target="../customXml/item289.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customXml" Target="../customXml/item216.xml"/><Relationship Id="rId237" Type="http://schemas.openxmlformats.org/officeDocument/2006/relationships/customXml" Target="../customXml/item237.xml"/><Relationship Id="rId258" Type="http://schemas.openxmlformats.org/officeDocument/2006/relationships/customXml" Target="../customXml/item258.xml"/><Relationship Id="rId279" Type="http://schemas.openxmlformats.org/officeDocument/2006/relationships/customXml" Target="../customXml/item279.xml"/><Relationship Id="rId22" Type="http://schemas.openxmlformats.org/officeDocument/2006/relationships/customXml" Target="../customXml/item22.xml"/><Relationship Id="rId43" Type="http://schemas.openxmlformats.org/officeDocument/2006/relationships/customXml" Target="../customXml/item43.xml"/><Relationship Id="rId64" Type="http://schemas.openxmlformats.org/officeDocument/2006/relationships/customXml" Target="../customXml/item64.xml"/><Relationship Id="rId118" Type="http://schemas.openxmlformats.org/officeDocument/2006/relationships/customXml" Target="../customXml/item118.xml"/><Relationship Id="rId139" Type="http://schemas.openxmlformats.org/officeDocument/2006/relationships/customXml" Target="../customXml/item139.xml"/><Relationship Id="rId290" Type="http://schemas.openxmlformats.org/officeDocument/2006/relationships/customXml" Target="../customXml/item290.xml"/><Relationship Id="rId304" Type="http://schemas.openxmlformats.org/officeDocument/2006/relationships/image" Target="media/image3.emf"/><Relationship Id="rId85" Type="http://schemas.openxmlformats.org/officeDocument/2006/relationships/customXml" Target="../customXml/item85.xml"/><Relationship Id="rId150" Type="http://schemas.openxmlformats.org/officeDocument/2006/relationships/customXml" Target="../customXml/item150.xml"/><Relationship Id="rId171" Type="http://schemas.openxmlformats.org/officeDocument/2006/relationships/customXml" Target="../customXml/item171.xml"/><Relationship Id="rId192" Type="http://schemas.openxmlformats.org/officeDocument/2006/relationships/customXml" Target="../customXml/item192.xml"/><Relationship Id="rId206" Type="http://schemas.openxmlformats.org/officeDocument/2006/relationships/customXml" Target="../customXml/item206.xml"/><Relationship Id="rId227" Type="http://schemas.openxmlformats.org/officeDocument/2006/relationships/customXml" Target="../customXml/item227.xml"/><Relationship Id="rId248" Type="http://schemas.openxmlformats.org/officeDocument/2006/relationships/customXml" Target="../customXml/item248.xml"/><Relationship Id="rId269" Type="http://schemas.openxmlformats.org/officeDocument/2006/relationships/customXml" Target="../customXml/item269.xml"/><Relationship Id="rId12" Type="http://schemas.openxmlformats.org/officeDocument/2006/relationships/customXml" Target="../customXml/item12.xml"/><Relationship Id="rId33" Type="http://schemas.openxmlformats.org/officeDocument/2006/relationships/customXml" Target="../customXml/item33.xml"/><Relationship Id="rId108" Type="http://schemas.openxmlformats.org/officeDocument/2006/relationships/customXml" Target="../customXml/item108.xml"/><Relationship Id="rId129" Type="http://schemas.openxmlformats.org/officeDocument/2006/relationships/customXml" Target="../customXml/item129.xml"/><Relationship Id="rId280" Type="http://schemas.openxmlformats.org/officeDocument/2006/relationships/customXml" Target="../customXml/item280.xml"/><Relationship Id="rId54" Type="http://schemas.openxmlformats.org/officeDocument/2006/relationships/customXml" Target="../customXml/item54.xml"/><Relationship Id="rId75" Type="http://schemas.openxmlformats.org/officeDocument/2006/relationships/customXml" Target="../customXml/item75.xml"/><Relationship Id="rId96" Type="http://schemas.openxmlformats.org/officeDocument/2006/relationships/customXml" Target="../customXml/item96.xml"/><Relationship Id="rId140" Type="http://schemas.openxmlformats.org/officeDocument/2006/relationships/customXml" Target="../customXml/item140.xml"/><Relationship Id="rId161" Type="http://schemas.openxmlformats.org/officeDocument/2006/relationships/customXml" Target="../customXml/item161.xml"/><Relationship Id="rId182" Type="http://schemas.openxmlformats.org/officeDocument/2006/relationships/customXml" Target="../customXml/item182.xml"/><Relationship Id="rId217" Type="http://schemas.openxmlformats.org/officeDocument/2006/relationships/customXml" Target="../customXml/item217.xml"/><Relationship Id="rId6" Type="http://schemas.openxmlformats.org/officeDocument/2006/relationships/customXml" Target="../customXml/item6.xml"/><Relationship Id="rId238" Type="http://schemas.openxmlformats.org/officeDocument/2006/relationships/customXml" Target="../customXml/item238.xml"/><Relationship Id="rId259" Type="http://schemas.openxmlformats.org/officeDocument/2006/relationships/customXml" Target="../customXml/item259.xml"/><Relationship Id="rId23" Type="http://schemas.openxmlformats.org/officeDocument/2006/relationships/customXml" Target="../customXml/item23.xml"/><Relationship Id="rId119" Type="http://schemas.openxmlformats.org/officeDocument/2006/relationships/customXml" Target="../customXml/item119.xml"/><Relationship Id="rId270" Type="http://schemas.openxmlformats.org/officeDocument/2006/relationships/customXml" Target="../customXml/item270.xml"/><Relationship Id="rId291" Type="http://schemas.openxmlformats.org/officeDocument/2006/relationships/customXml" Target="../customXml/item291.xml"/><Relationship Id="rId305" Type="http://schemas.openxmlformats.org/officeDocument/2006/relationships/oleObject" Target="embeddings/oleObject2.bin"/><Relationship Id="rId44" Type="http://schemas.openxmlformats.org/officeDocument/2006/relationships/customXml" Target="../customXml/item44.xml"/><Relationship Id="rId65" Type="http://schemas.openxmlformats.org/officeDocument/2006/relationships/customXml" Target="../customXml/item65.xml"/><Relationship Id="rId86" Type="http://schemas.openxmlformats.org/officeDocument/2006/relationships/customXml" Target="../customXml/item86.xml"/><Relationship Id="rId130" Type="http://schemas.openxmlformats.org/officeDocument/2006/relationships/customXml" Target="../customXml/item130.xml"/><Relationship Id="rId151" Type="http://schemas.openxmlformats.org/officeDocument/2006/relationships/customXml" Target="../customXml/item151.xml"/><Relationship Id="rId172" Type="http://schemas.openxmlformats.org/officeDocument/2006/relationships/customXml" Target="../customXml/item172.xml"/><Relationship Id="rId193" Type="http://schemas.openxmlformats.org/officeDocument/2006/relationships/customXml" Target="../customXml/item193.xml"/><Relationship Id="rId207" Type="http://schemas.openxmlformats.org/officeDocument/2006/relationships/customXml" Target="../customXml/item207.xml"/><Relationship Id="rId228" Type="http://schemas.openxmlformats.org/officeDocument/2006/relationships/customXml" Target="../customXml/item228.xml"/><Relationship Id="rId249" Type="http://schemas.openxmlformats.org/officeDocument/2006/relationships/customXml" Target="../customXml/item249.xml"/><Relationship Id="rId13" Type="http://schemas.openxmlformats.org/officeDocument/2006/relationships/customXml" Target="../customXml/item13.xml"/><Relationship Id="rId109" Type="http://schemas.openxmlformats.org/officeDocument/2006/relationships/customXml" Target="../customXml/item109.xml"/><Relationship Id="rId260" Type="http://schemas.openxmlformats.org/officeDocument/2006/relationships/customXml" Target="../customXml/item260.xml"/><Relationship Id="rId281" Type="http://schemas.openxmlformats.org/officeDocument/2006/relationships/customXml" Target="../customXml/item281.xml"/><Relationship Id="rId34" Type="http://schemas.openxmlformats.org/officeDocument/2006/relationships/customXml" Target="../customXml/item34.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20" Type="http://schemas.openxmlformats.org/officeDocument/2006/relationships/customXml" Target="../customXml/item120.xml"/><Relationship Id="rId141" Type="http://schemas.openxmlformats.org/officeDocument/2006/relationships/customXml" Target="../customXml/item141.xml"/><Relationship Id="rId7" Type="http://schemas.openxmlformats.org/officeDocument/2006/relationships/customXml" Target="../customXml/item7.xml"/><Relationship Id="rId162" Type="http://schemas.openxmlformats.org/officeDocument/2006/relationships/customXml" Target="../customXml/item162.xml"/><Relationship Id="rId183" Type="http://schemas.openxmlformats.org/officeDocument/2006/relationships/customXml" Target="../customXml/item183.xml"/><Relationship Id="rId218" Type="http://schemas.openxmlformats.org/officeDocument/2006/relationships/customXml" Target="../customXml/item218.xml"/><Relationship Id="rId239" Type="http://schemas.openxmlformats.org/officeDocument/2006/relationships/customXml" Target="../customXml/item239.xml"/><Relationship Id="rId250" Type="http://schemas.openxmlformats.org/officeDocument/2006/relationships/customXml" Target="../customXml/item250.xml"/><Relationship Id="rId271" Type="http://schemas.openxmlformats.org/officeDocument/2006/relationships/customXml" Target="../customXml/item271.xml"/><Relationship Id="rId292" Type="http://schemas.openxmlformats.org/officeDocument/2006/relationships/customXml" Target="../customXml/item292.xml"/><Relationship Id="rId306" Type="http://schemas.openxmlformats.org/officeDocument/2006/relationships/image" Target="media/image4.emf"/><Relationship Id="rId24" Type="http://schemas.openxmlformats.org/officeDocument/2006/relationships/customXml" Target="../customXml/item24.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31" Type="http://schemas.openxmlformats.org/officeDocument/2006/relationships/customXml" Target="../customXml/item131.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customXml" Target="../customXml/item208.xml"/><Relationship Id="rId229" Type="http://schemas.openxmlformats.org/officeDocument/2006/relationships/customXml" Target="../customXml/item229.xml"/><Relationship Id="rId19" Type="http://schemas.openxmlformats.org/officeDocument/2006/relationships/customXml" Target="../customXml/item19.xml"/><Relationship Id="rId224" Type="http://schemas.openxmlformats.org/officeDocument/2006/relationships/customXml" Target="../customXml/item224.xml"/><Relationship Id="rId240" Type="http://schemas.openxmlformats.org/officeDocument/2006/relationships/customXml" Target="../customXml/item240.xml"/><Relationship Id="rId245" Type="http://schemas.openxmlformats.org/officeDocument/2006/relationships/customXml" Target="../customXml/item245.xml"/><Relationship Id="rId261" Type="http://schemas.openxmlformats.org/officeDocument/2006/relationships/customXml" Target="../customXml/item261.xml"/><Relationship Id="rId266" Type="http://schemas.openxmlformats.org/officeDocument/2006/relationships/customXml" Target="../customXml/item266.xml"/><Relationship Id="rId287" Type="http://schemas.openxmlformats.org/officeDocument/2006/relationships/customXml" Target="../customXml/item287.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282" Type="http://schemas.openxmlformats.org/officeDocument/2006/relationships/customXml" Target="../customXml/item282.xml"/><Relationship Id="rId312"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customXml" Target="../customXml/item219.xml"/><Relationship Id="rId3" Type="http://schemas.openxmlformats.org/officeDocument/2006/relationships/customXml" Target="../customXml/item3.xml"/><Relationship Id="rId214" Type="http://schemas.openxmlformats.org/officeDocument/2006/relationships/customXml" Target="../customXml/item214.xml"/><Relationship Id="rId230" Type="http://schemas.openxmlformats.org/officeDocument/2006/relationships/customXml" Target="../customXml/item230.xml"/><Relationship Id="rId235" Type="http://schemas.openxmlformats.org/officeDocument/2006/relationships/customXml" Target="../customXml/item235.xml"/><Relationship Id="rId251" Type="http://schemas.openxmlformats.org/officeDocument/2006/relationships/customXml" Target="../customXml/item251.xml"/><Relationship Id="rId256" Type="http://schemas.openxmlformats.org/officeDocument/2006/relationships/customXml" Target="../customXml/item256.xml"/><Relationship Id="rId277" Type="http://schemas.openxmlformats.org/officeDocument/2006/relationships/customXml" Target="../customXml/item277.xml"/><Relationship Id="rId298" Type="http://schemas.openxmlformats.org/officeDocument/2006/relationships/footnotes" Target="footnotes.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72" Type="http://schemas.openxmlformats.org/officeDocument/2006/relationships/customXml" Target="../customXml/item272.xml"/><Relationship Id="rId293" Type="http://schemas.openxmlformats.org/officeDocument/2006/relationships/numbering" Target="numbering.xml"/><Relationship Id="rId302" Type="http://schemas.openxmlformats.org/officeDocument/2006/relationships/image" Target="media/image2.emf"/><Relationship Id="rId307" Type="http://schemas.openxmlformats.org/officeDocument/2006/relationships/oleObject" Target="embeddings/oleObject3.bin"/><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customXml" Target="../customXml/item209.xml"/><Relationship Id="rId190" Type="http://schemas.openxmlformats.org/officeDocument/2006/relationships/customXml" Target="../customXml/item190.xml"/><Relationship Id="rId204" Type="http://schemas.openxmlformats.org/officeDocument/2006/relationships/customXml" Target="../customXml/item204.xml"/><Relationship Id="rId220" Type="http://schemas.openxmlformats.org/officeDocument/2006/relationships/customXml" Target="../customXml/item220.xml"/><Relationship Id="rId225" Type="http://schemas.openxmlformats.org/officeDocument/2006/relationships/customXml" Target="../customXml/item225.xml"/><Relationship Id="rId241" Type="http://schemas.openxmlformats.org/officeDocument/2006/relationships/customXml" Target="../customXml/item241.xml"/><Relationship Id="rId246" Type="http://schemas.openxmlformats.org/officeDocument/2006/relationships/customXml" Target="../customXml/item246.xml"/><Relationship Id="rId267" Type="http://schemas.openxmlformats.org/officeDocument/2006/relationships/customXml" Target="../customXml/item267.xml"/><Relationship Id="rId288" Type="http://schemas.openxmlformats.org/officeDocument/2006/relationships/customXml" Target="../customXml/item288.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262" Type="http://schemas.openxmlformats.org/officeDocument/2006/relationships/customXml" Target="../customXml/item262.xml"/><Relationship Id="rId283" Type="http://schemas.openxmlformats.org/officeDocument/2006/relationships/customXml" Target="../customXml/item283.xml"/><Relationship Id="rId313" Type="http://schemas.openxmlformats.org/officeDocument/2006/relationships/theme" Target="theme/theme1.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customXml" Target="../customXml/item210.xml"/><Relationship Id="rId215" Type="http://schemas.openxmlformats.org/officeDocument/2006/relationships/customXml" Target="../customXml/item215.xml"/><Relationship Id="rId236" Type="http://schemas.openxmlformats.org/officeDocument/2006/relationships/customXml" Target="../customXml/item236.xml"/><Relationship Id="rId257" Type="http://schemas.openxmlformats.org/officeDocument/2006/relationships/customXml" Target="../customXml/item257.xml"/><Relationship Id="rId278" Type="http://schemas.openxmlformats.org/officeDocument/2006/relationships/customXml" Target="../customXml/item278.xml"/><Relationship Id="rId26" Type="http://schemas.openxmlformats.org/officeDocument/2006/relationships/customXml" Target="../customXml/item26.xml"/><Relationship Id="rId231" Type="http://schemas.openxmlformats.org/officeDocument/2006/relationships/customXml" Target="../customXml/item231.xml"/><Relationship Id="rId252" Type="http://schemas.openxmlformats.org/officeDocument/2006/relationships/customXml" Target="../customXml/item252.xml"/><Relationship Id="rId273" Type="http://schemas.openxmlformats.org/officeDocument/2006/relationships/customXml" Target="../customXml/item273.xml"/><Relationship Id="rId294" Type="http://schemas.openxmlformats.org/officeDocument/2006/relationships/styles" Target="styles.xml"/><Relationship Id="rId308" Type="http://schemas.openxmlformats.org/officeDocument/2006/relationships/image" Target="media/image5.emf"/><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221" Type="http://schemas.openxmlformats.org/officeDocument/2006/relationships/customXml" Target="../customXml/item221.xml"/><Relationship Id="rId242" Type="http://schemas.openxmlformats.org/officeDocument/2006/relationships/customXml" Target="../customXml/item242.xml"/><Relationship Id="rId263" Type="http://schemas.openxmlformats.org/officeDocument/2006/relationships/customXml" Target="../customXml/item263.xml"/><Relationship Id="rId284" Type="http://schemas.openxmlformats.org/officeDocument/2006/relationships/customXml" Target="../customXml/item284.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 Id="rId211" Type="http://schemas.openxmlformats.org/officeDocument/2006/relationships/customXml" Target="../customXml/item211.xml"/><Relationship Id="rId232" Type="http://schemas.openxmlformats.org/officeDocument/2006/relationships/customXml" Target="../customXml/item232.xml"/><Relationship Id="rId253" Type="http://schemas.openxmlformats.org/officeDocument/2006/relationships/customXml" Target="../customXml/item253.xml"/><Relationship Id="rId274" Type="http://schemas.openxmlformats.org/officeDocument/2006/relationships/customXml" Target="../customXml/item274.xml"/><Relationship Id="rId295" Type="http://schemas.microsoft.com/office/2007/relationships/stylesWithEffects" Target="stylesWithEffects.xml"/><Relationship Id="rId309" Type="http://schemas.openxmlformats.org/officeDocument/2006/relationships/oleObject" Target="embeddings/oleObject4.bin"/><Relationship Id="rId27" Type="http://schemas.openxmlformats.org/officeDocument/2006/relationships/customXml" Target="../customXml/item27.xml"/><Relationship Id="rId48" Type="http://schemas.openxmlformats.org/officeDocument/2006/relationships/customXml" Target="../customXml/item48.xml"/><Relationship Id="rId69" Type="http://schemas.openxmlformats.org/officeDocument/2006/relationships/customXml" Target="../customXml/item69.xml"/><Relationship Id="rId113" Type="http://schemas.openxmlformats.org/officeDocument/2006/relationships/customXml" Target="../customXml/item113.xml"/><Relationship Id="rId134" Type="http://schemas.openxmlformats.org/officeDocument/2006/relationships/customXml" Target="../customXml/item134.xml"/><Relationship Id="rId80" Type="http://schemas.openxmlformats.org/officeDocument/2006/relationships/customXml" Target="../customXml/item80.xml"/><Relationship Id="rId155" Type="http://schemas.openxmlformats.org/officeDocument/2006/relationships/customXml" Target="../customXml/item155.xml"/><Relationship Id="rId176" Type="http://schemas.openxmlformats.org/officeDocument/2006/relationships/customXml" Target="../customXml/item176.xml"/><Relationship Id="rId197" Type="http://schemas.openxmlformats.org/officeDocument/2006/relationships/customXml" Target="../customXml/item197.xml"/><Relationship Id="rId201" Type="http://schemas.openxmlformats.org/officeDocument/2006/relationships/customXml" Target="../customXml/item201.xml"/><Relationship Id="rId222" Type="http://schemas.openxmlformats.org/officeDocument/2006/relationships/customXml" Target="../customXml/item222.xml"/><Relationship Id="rId243" Type="http://schemas.openxmlformats.org/officeDocument/2006/relationships/customXml" Target="../customXml/item243.xml"/><Relationship Id="rId264" Type="http://schemas.openxmlformats.org/officeDocument/2006/relationships/customXml" Target="../customXml/item264.xml"/><Relationship Id="rId285" Type="http://schemas.openxmlformats.org/officeDocument/2006/relationships/customXml" Target="../customXml/item285.xml"/><Relationship Id="rId17" Type="http://schemas.openxmlformats.org/officeDocument/2006/relationships/customXml" Target="../customXml/item17.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24" Type="http://schemas.openxmlformats.org/officeDocument/2006/relationships/customXml" Target="../customXml/item124.xml"/><Relationship Id="rId310" Type="http://schemas.openxmlformats.org/officeDocument/2006/relationships/header" Target="header1.xml"/><Relationship Id="rId70" Type="http://schemas.openxmlformats.org/officeDocument/2006/relationships/customXml" Target="../customXml/item70.xml"/><Relationship Id="rId91" Type="http://schemas.openxmlformats.org/officeDocument/2006/relationships/customXml" Target="../customXml/item91.xml"/><Relationship Id="rId145" Type="http://schemas.openxmlformats.org/officeDocument/2006/relationships/customXml" Target="../customXml/item145.xml"/><Relationship Id="rId166" Type="http://schemas.openxmlformats.org/officeDocument/2006/relationships/customXml" Target="../customXml/item166.xml"/><Relationship Id="rId187" Type="http://schemas.openxmlformats.org/officeDocument/2006/relationships/customXml" Target="../customXml/item187.xml"/><Relationship Id="rId1" Type="http://schemas.openxmlformats.org/officeDocument/2006/relationships/customXml" Target="../customXml/item1.xml"/><Relationship Id="rId212" Type="http://schemas.openxmlformats.org/officeDocument/2006/relationships/customXml" Target="../customXml/item212.xml"/><Relationship Id="rId233" Type="http://schemas.openxmlformats.org/officeDocument/2006/relationships/customXml" Target="../customXml/item233.xml"/><Relationship Id="rId254" Type="http://schemas.openxmlformats.org/officeDocument/2006/relationships/customXml" Target="../customXml/item254.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275" Type="http://schemas.openxmlformats.org/officeDocument/2006/relationships/customXml" Target="../customXml/item275.xml"/><Relationship Id="rId296" Type="http://schemas.openxmlformats.org/officeDocument/2006/relationships/settings" Target="settings.xml"/><Relationship Id="rId300" Type="http://schemas.openxmlformats.org/officeDocument/2006/relationships/image" Target="media/image1.jpeg"/><Relationship Id="rId60" Type="http://schemas.openxmlformats.org/officeDocument/2006/relationships/customXml" Target="../customXml/item60.xml"/><Relationship Id="rId81" Type="http://schemas.openxmlformats.org/officeDocument/2006/relationships/customXml" Target="../customXml/item81.xml"/><Relationship Id="rId135" Type="http://schemas.openxmlformats.org/officeDocument/2006/relationships/customXml" Target="../customXml/item135.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202" Type="http://schemas.openxmlformats.org/officeDocument/2006/relationships/customXml" Target="../customXml/item202.xml"/><Relationship Id="rId223" Type="http://schemas.openxmlformats.org/officeDocument/2006/relationships/customXml" Target="../customXml/item223.xml"/><Relationship Id="rId244" Type="http://schemas.openxmlformats.org/officeDocument/2006/relationships/customXml" Target="../customXml/item244.xml"/><Relationship Id="rId18" Type="http://schemas.openxmlformats.org/officeDocument/2006/relationships/customXml" Target="../customXml/item18.xml"/><Relationship Id="rId39" Type="http://schemas.openxmlformats.org/officeDocument/2006/relationships/customXml" Target="../customXml/item39.xml"/><Relationship Id="rId265" Type="http://schemas.openxmlformats.org/officeDocument/2006/relationships/customXml" Target="../customXml/item265.xml"/><Relationship Id="rId286" Type="http://schemas.openxmlformats.org/officeDocument/2006/relationships/customXml" Target="../customXml/item286.xml"/><Relationship Id="rId50" Type="http://schemas.openxmlformats.org/officeDocument/2006/relationships/customXml" Target="../customXml/item50.xml"/><Relationship Id="rId104" Type="http://schemas.openxmlformats.org/officeDocument/2006/relationships/customXml" Target="../customXml/item104.xml"/><Relationship Id="rId125" Type="http://schemas.openxmlformats.org/officeDocument/2006/relationships/customXml" Target="../customXml/item125.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311" Type="http://schemas.openxmlformats.org/officeDocument/2006/relationships/footer" Target="footer1.xml"/><Relationship Id="rId71" Type="http://schemas.openxmlformats.org/officeDocument/2006/relationships/customXml" Target="../customXml/item71.xml"/><Relationship Id="rId92" Type="http://schemas.openxmlformats.org/officeDocument/2006/relationships/customXml" Target="../customXml/item92.xml"/><Relationship Id="rId213" Type="http://schemas.openxmlformats.org/officeDocument/2006/relationships/customXml" Target="../customXml/item213.xml"/><Relationship Id="rId234" Type="http://schemas.openxmlformats.org/officeDocument/2006/relationships/customXml" Target="../customXml/item234.xml"/><Relationship Id="rId2" Type="http://schemas.openxmlformats.org/officeDocument/2006/relationships/customXml" Target="../customXml/item2.xml"/><Relationship Id="rId29" Type="http://schemas.openxmlformats.org/officeDocument/2006/relationships/customXml" Target="../customXml/item29.xml"/><Relationship Id="rId255" Type="http://schemas.openxmlformats.org/officeDocument/2006/relationships/customXml" Target="../customXml/item255.xml"/><Relationship Id="rId276" Type="http://schemas.openxmlformats.org/officeDocument/2006/relationships/customXml" Target="../customXml/item276.xml"/><Relationship Id="rId297" Type="http://schemas.openxmlformats.org/officeDocument/2006/relationships/webSettings" Target="webSettings.xml"/><Relationship Id="rId40" Type="http://schemas.openxmlformats.org/officeDocument/2006/relationships/customXml" Target="../customXml/item40.xml"/><Relationship Id="rId115" Type="http://schemas.openxmlformats.org/officeDocument/2006/relationships/customXml" Target="../customXml/item115.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3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08.xml.rels><?xml version="1.0" encoding="UTF-8" standalone="yes"?>
<Relationships xmlns="http://schemas.openxmlformats.org/package/2006/relationships"><Relationship Id="rId1" Type="http://schemas.openxmlformats.org/officeDocument/2006/relationships/customXmlProps" Target="itemProps208.xml"/></Relationships>
</file>

<file path=customXml/_rels/item209.xml.rels><?xml version="1.0" encoding="UTF-8" standalone="yes"?>
<Relationships xmlns="http://schemas.openxmlformats.org/package/2006/relationships"><Relationship Id="rId1" Type="http://schemas.openxmlformats.org/officeDocument/2006/relationships/customXmlProps" Target="itemProps209.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10.xml.rels><?xml version="1.0" encoding="UTF-8" standalone="yes"?>
<Relationships xmlns="http://schemas.openxmlformats.org/package/2006/relationships"><Relationship Id="rId1" Type="http://schemas.openxmlformats.org/officeDocument/2006/relationships/customXmlProps" Target="itemProps210.xml"/></Relationships>
</file>

<file path=customXml/_rels/item211.xml.rels><?xml version="1.0" encoding="UTF-8" standalone="yes"?>
<Relationships xmlns="http://schemas.openxmlformats.org/package/2006/relationships"><Relationship Id="rId1" Type="http://schemas.openxmlformats.org/officeDocument/2006/relationships/customXmlProps" Target="itemProps211.xml"/></Relationships>
</file>

<file path=customXml/_rels/item212.xml.rels><?xml version="1.0" encoding="UTF-8" standalone="yes"?>
<Relationships xmlns="http://schemas.openxmlformats.org/package/2006/relationships"><Relationship Id="rId1" Type="http://schemas.openxmlformats.org/officeDocument/2006/relationships/customXmlProps" Target="itemProps212.xml"/></Relationships>
</file>

<file path=customXml/_rels/item213.xml.rels><?xml version="1.0" encoding="UTF-8" standalone="yes"?>
<Relationships xmlns="http://schemas.openxmlformats.org/package/2006/relationships"><Relationship Id="rId1" Type="http://schemas.openxmlformats.org/officeDocument/2006/relationships/customXmlProps" Target="itemProps213.xml"/></Relationships>
</file>

<file path=customXml/_rels/item214.xml.rels><?xml version="1.0" encoding="UTF-8" standalone="yes"?>
<Relationships xmlns="http://schemas.openxmlformats.org/package/2006/relationships"><Relationship Id="rId1" Type="http://schemas.openxmlformats.org/officeDocument/2006/relationships/customXmlProps" Target="itemProps214.xml"/></Relationships>
</file>

<file path=customXml/_rels/item215.xml.rels><?xml version="1.0" encoding="UTF-8" standalone="yes"?>
<Relationships xmlns="http://schemas.openxmlformats.org/package/2006/relationships"><Relationship Id="rId1" Type="http://schemas.openxmlformats.org/officeDocument/2006/relationships/customXmlProps" Target="itemProps215.xml"/></Relationships>
</file>

<file path=customXml/_rels/item216.xml.rels><?xml version="1.0" encoding="UTF-8" standalone="yes"?>
<Relationships xmlns="http://schemas.openxmlformats.org/package/2006/relationships"><Relationship Id="rId1" Type="http://schemas.openxmlformats.org/officeDocument/2006/relationships/customXmlProps" Target="itemProps216.xml"/></Relationships>
</file>

<file path=customXml/_rels/item217.xml.rels><?xml version="1.0" encoding="UTF-8" standalone="yes"?>
<Relationships xmlns="http://schemas.openxmlformats.org/package/2006/relationships"><Relationship Id="rId1" Type="http://schemas.openxmlformats.org/officeDocument/2006/relationships/customXmlProps" Target="itemProps217.xml"/></Relationships>
</file>

<file path=customXml/_rels/item218.xml.rels><?xml version="1.0" encoding="UTF-8" standalone="yes"?>
<Relationships xmlns="http://schemas.openxmlformats.org/package/2006/relationships"><Relationship Id="rId1" Type="http://schemas.openxmlformats.org/officeDocument/2006/relationships/customXmlProps" Target="itemProps218.xml"/></Relationships>
</file>

<file path=customXml/_rels/item219.xml.rels><?xml version="1.0" encoding="UTF-8" standalone="yes"?>
<Relationships xmlns="http://schemas.openxmlformats.org/package/2006/relationships"><Relationship Id="rId1" Type="http://schemas.openxmlformats.org/officeDocument/2006/relationships/customXmlProps" Target="itemProps219.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20.xml.rels><?xml version="1.0" encoding="UTF-8" standalone="yes"?>
<Relationships xmlns="http://schemas.openxmlformats.org/package/2006/relationships"><Relationship Id="rId1" Type="http://schemas.openxmlformats.org/officeDocument/2006/relationships/customXmlProps" Target="itemProps220.xml"/></Relationships>
</file>

<file path=customXml/_rels/item221.xml.rels><?xml version="1.0" encoding="UTF-8" standalone="yes"?>
<Relationships xmlns="http://schemas.openxmlformats.org/package/2006/relationships"><Relationship Id="rId1" Type="http://schemas.openxmlformats.org/officeDocument/2006/relationships/customXmlProps" Target="itemProps221.xml"/></Relationships>
</file>

<file path=customXml/_rels/item222.xml.rels><?xml version="1.0" encoding="UTF-8" standalone="yes"?>
<Relationships xmlns="http://schemas.openxmlformats.org/package/2006/relationships"><Relationship Id="rId1" Type="http://schemas.openxmlformats.org/officeDocument/2006/relationships/customXmlProps" Target="itemProps222.xml"/></Relationships>
</file>

<file path=customXml/_rels/item223.xml.rels><?xml version="1.0" encoding="UTF-8" standalone="yes"?>
<Relationships xmlns="http://schemas.openxmlformats.org/package/2006/relationships"><Relationship Id="rId1" Type="http://schemas.openxmlformats.org/officeDocument/2006/relationships/customXmlProps" Target="itemProps223.xml"/></Relationships>
</file>

<file path=customXml/_rels/item224.xml.rels><?xml version="1.0" encoding="UTF-8" standalone="yes"?>
<Relationships xmlns="http://schemas.openxmlformats.org/package/2006/relationships"><Relationship Id="rId1" Type="http://schemas.openxmlformats.org/officeDocument/2006/relationships/customXmlProps" Target="itemProps224.xml"/></Relationships>
</file>

<file path=customXml/_rels/item225.xml.rels><?xml version="1.0" encoding="UTF-8" standalone="yes"?>
<Relationships xmlns="http://schemas.openxmlformats.org/package/2006/relationships"><Relationship Id="rId1" Type="http://schemas.openxmlformats.org/officeDocument/2006/relationships/customXmlProps" Target="itemProps225.xml"/></Relationships>
</file>

<file path=customXml/_rels/item226.xml.rels><?xml version="1.0" encoding="UTF-8" standalone="yes"?>
<Relationships xmlns="http://schemas.openxmlformats.org/package/2006/relationships"><Relationship Id="rId1" Type="http://schemas.openxmlformats.org/officeDocument/2006/relationships/customXmlProps" Target="itemProps226.xml"/></Relationships>
</file>

<file path=customXml/_rels/item227.xml.rels><?xml version="1.0" encoding="UTF-8" standalone="yes"?>
<Relationships xmlns="http://schemas.openxmlformats.org/package/2006/relationships"><Relationship Id="rId1" Type="http://schemas.openxmlformats.org/officeDocument/2006/relationships/customXmlProps" Target="itemProps227.xml"/></Relationships>
</file>

<file path=customXml/_rels/item228.xml.rels><?xml version="1.0" encoding="UTF-8" standalone="yes"?>
<Relationships xmlns="http://schemas.openxmlformats.org/package/2006/relationships"><Relationship Id="rId1" Type="http://schemas.openxmlformats.org/officeDocument/2006/relationships/customXmlProps" Target="itemProps228.xml"/></Relationships>
</file>

<file path=customXml/_rels/item229.xml.rels><?xml version="1.0" encoding="UTF-8" standalone="yes"?>
<Relationships xmlns="http://schemas.openxmlformats.org/package/2006/relationships"><Relationship Id="rId1" Type="http://schemas.openxmlformats.org/officeDocument/2006/relationships/customXmlProps" Target="itemProps229.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30.xml.rels><?xml version="1.0" encoding="UTF-8" standalone="yes"?>
<Relationships xmlns="http://schemas.openxmlformats.org/package/2006/relationships"><Relationship Id="rId1" Type="http://schemas.openxmlformats.org/officeDocument/2006/relationships/customXmlProps" Target="itemProps230.xml"/></Relationships>
</file>

<file path=customXml/_rels/item231.xml.rels><?xml version="1.0" encoding="UTF-8" standalone="yes"?>
<Relationships xmlns="http://schemas.openxmlformats.org/package/2006/relationships"><Relationship Id="rId1" Type="http://schemas.openxmlformats.org/officeDocument/2006/relationships/customXmlProps" Target="itemProps231.xml"/></Relationships>
</file>

<file path=customXml/_rels/item232.xml.rels><?xml version="1.0" encoding="UTF-8" standalone="yes"?>
<Relationships xmlns="http://schemas.openxmlformats.org/package/2006/relationships"><Relationship Id="rId1" Type="http://schemas.openxmlformats.org/officeDocument/2006/relationships/customXmlProps" Target="itemProps232.xml"/></Relationships>
</file>

<file path=customXml/_rels/item233.xml.rels><?xml version="1.0" encoding="UTF-8" standalone="yes"?>
<Relationships xmlns="http://schemas.openxmlformats.org/package/2006/relationships"><Relationship Id="rId1" Type="http://schemas.openxmlformats.org/officeDocument/2006/relationships/customXmlProps" Target="itemProps233.xml"/></Relationships>
</file>

<file path=customXml/_rels/item234.xml.rels><?xml version="1.0" encoding="UTF-8" standalone="yes"?>
<Relationships xmlns="http://schemas.openxmlformats.org/package/2006/relationships"><Relationship Id="rId1" Type="http://schemas.openxmlformats.org/officeDocument/2006/relationships/customXmlProps" Target="itemProps234.xml"/></Relationships>
</file>

<file path=customXml/_rels/item235.xml.rels><?xml version="1.0" encoding="UTF-8" standalone="yes"?>
<Relationships xmlns="http://schemas.openxmlformats.org/package/2006/relationships"><Relationship Id="rId1" Type="http://schemas.openxmlformats.org/officeDocument/2006/relationships/customXmlProps" Target="itemProps235.xml"/></Relationships>
</file>

<file path=customXml/_rels/item236.xml.rels><?xml version="1.0" encoding="UTF-8" standalone="yes"?>
<Relationships xmlns="http://schemas.openxmlformats.org/package/2006/relationships"><Relationship Id="rId1" Type="http://schemas.openxmlformats.org/officeDocument/2006/relationships/customXmlProps" Target="itemProps236.xml"/></Relationships>
</file>

<file path=customXml/_rels/item237.xml.rels><?xml version="1.0" encoding="UTF-8" standalone="yes"?>
<Relationships xmlns="http://schemas.openxmlformats.org/package/2006/relationships"><Relationship Id="rId1" Type="http://schemas.openxmlformats.org/officeDocument/2006/relationships/customXmlProps" Target="itemProps237.xml"/></Relationships>
</file>

<file path=customXml/_rels/item238.xml.rels><?xml version="1.0" encoding="UTF-8" standalone="yes"?>
<Relationships xmlns="http://schemas.openxmlformats.org/package/2006/relationships"><Relationship Id="rId1" Type="http://schemas.openxmlformats.org/officeDocument/2006/relationships/customXmlProps" Target="itemProps238.xml"/></Relationships>
</file>

<file path=customXml/_rels/item239.xml.rels><?xml version="1.0" encoding="UTF-8" standalone="yes"?>
<Relationships xmlns="http://schemas.openxmlformats.org/package/2006/relationships"><Relationship Id="rId1" Type="http://schemas.openxmlformats.org/officeDocument/2006/relationships/customXmlProps" Target="itemProps239.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40.xml.rels><?xml version="1.0" encoding="UTF-8" standalone="yes"?>
<Relationships xmlns="http://schemas.openxmlformats.org/package/2006/relationships"><Relationship Id="rId1" Type="http://schemas.openxmlformats.org/officeDocument/2006/relationships/customXmlProps" Target="itemProps240.xml"/></Relationships>
</file>

<file path=customXml/_rels/item241.xml.rels><?xml version="1.0" encoding="UTF-8" standalone="yes"?>
<Relationships xmlns="http://schemas.openxmlformats.org/package/2006/relationships"><Relationship Id="rId1" Type="http://schemas.openxmlformats.org/officeDocument/2006/relationships/customXmlProps" Target="itemProps241.xml"/></Relationships>
</file>

<file path=customXml/_rels/item242.xml.rels><?xml version="1.0" encoding="UTF-8" standalone="yes"?>
<Relationships xmlns="http://schemas.openxmlformats.org/package/2006/relationships"><Relationship Id="rId1" Type="http://schemas.openxmlformats.org/officeDocument/2006/relationships/customXmlProps" Target="itemProps242.xml"/></Relationships>
</file>

<file path=customXml/_rels/item243.xml.rels><?xml version="1.0" encoding="UTF-8" standalone="yes"?>
<Relationships xmlns="http://schemas.openxmlformats.org/package/2006/relationships"><Relationship Id="rId1" Type="http://schemas.openxmlformats.org/officeDocument/2006/relationships/customXmlProps" Target="itemProps243.xml"/></Relationships>
</file>

<file path=customXml/_rels/item244.xml.rels><?xml version="1.0" encoding="UTF-8" standalone="yes"?>
<Relationships xmlns="http://schemas.openxmlformats.org/package/2006/relationships"><Relationship Id="rId1" Type="http://schemas.openxmlformats.org/officeDocument/2006/relationships/customXmlProps" Target="itemProps244.xml"/></Relationships>
</file>

<file path=customXml/_rels/item245.xml.rels><?xml version="1.0" encoding="UTF-8" standalone="yes"?>
<Relationships xmlns="http://schemas.openxmlformats.org/package/2006/relationships"><Relationship Id="rId1" Type="http://schemas.openxmlformats.org/officeDocument/2006/relationships/customXmlProps" Target="itemProps245.xml"/></Relationships>
</file>

<file path=customXml/_rels/item246.xml.rels><?xml version="1.0" encoding="UTF-8" standalone="yes"?>
<Relationships xmlns="http://schemas.openxmlformats.org/package/2006/relationships"><Relationship Id="rId1" Type="http://schemas.openxmlformats.org/officeDocument/2006/relationships/customXmlProps" Target="itemProps246.xml"/></Relationships>
</file>

<file path=customXml/_rels/item247.xml.rels><?xml version="1.0" encoding="UTF-8" standalone="yes"?>
<Relationships xmlns="http://schemas.openxmlformats.org/package/2006/relationships"><Relationship Id="rId1" Type="http://schemas.openxmlformats.org/officeDocument/2006/relationships/customXmlProps" Target="itemProps247.xml"/></Relationships>
</file>

<file path=customXml/_rels/item248.xml.rels><?xml version="1.0" encoding="UTF-8" standalone="yes"?>
<Relationships xmlns="http://schemas.openxmlformats.org/package/2006/relationships"><Relationship Id="rId1" Type="http://schemas.openxmlformats.org/officeDocument/2006/relationships/customXmlProps" Target="itemProps248.xml"/></Relationships>
</file>

<file path=customXml/_rels/item249.xml.rels><?xml version="1.0" encoding="UTF-8" standalone="yes"?>
<Relationships xmlns="http://schemas.openxmlformats.org/package/2006/relationships"><Relationship Id="rId1" Type="http://schemas.openxmlformats.org/officeDocument/2006/relationships/customXmlProps" Target="itemProps249.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50.xml.rels><?xml version="1.0" encoding="UTF-8" standalone="yes"?>
<Relationships xmlns="http://schemas.openxmlformats.org/package/2006/relationships"><Relationship Id="rId1" Type="http://schemas.openxmlformats.org/officeDocument/2006/relationships/customXmlProps" Target="itemProps250.xml"/></Relationships>
</file>

<file path=customXml/_rels/item251.xml.rels><?xml version="1.0" encoding="UTF-8" standalone="yes"?>
<Relationships xmlns="http://schemas.openxmlformats.org/package/2006/relationships"><Relationship Id="rId1" Type="http://schemas.openxmlformats.org/officeDocument/2006/relationships/customXmlProps" Target="itemProps251.xml"/></Relationships>
</file>

<file path=customXml/_rels/item252.xml.rels><?xml version="1.0" encoding="UTF-8" standalone="yes"?>
<Relationships xmlns="http://schemas.openxmlformats.org/package/2006/relationships"><Relationship Id="rId1" Type="http://schemas.openxmlformats.org/officeDocument/2006/relationships/customXmlProps" Target="itemProps252.xml"/></Relationships>
</file>

<file path=customXml/_rels/item253.xml.rels><?xml version="1.0" encoding="UTF-8" standalone="yes"?>
<Relationships xmlns="http://schemas.openxmlformats.org/package/2006/relationships"><Relationship Id="rId1" Type="http://schemas.openxmlformats.org/officeDocument/2006/relationships/customXmlProps" Target="itemProps253.xml"/></Relationships>
</file>

<file path=customXml/_rels/item254.xml.rels><?xml version="1.0" encoding="UTF-8" standalone="yes"?>
<Relationships xmlns="http://schemas.openxmlformats.org/package/2006/relationships"><Relationship Id="rId1" Type="http://schemas.openxmlformats.org/officeDocument/2006/relationships/customXmlProps" Target="itemProps254.xml"/></Relationships>
</file>

<file path=customXml/_rels/item255.xml.rels><?xml version="1.0" encoding="UTF-8" standalone="yes"?>
<Relationships xmlns="http://schemas.openxmlformats.org/package/2006/relationships"><Relationship Id="rId1" Type="http://schemas.openxmlformats.org/officeDocument/2006/relationships/customXmlProps" Target="itemProps255.xml"/></Relationships>
</file>

<file path=customXml/_rels/item256.xml.rels><?xml version="1.0" encoding="UTF-8" standalone="yes"?>
<Relationships xmlns="http://schemas.openxmlformats.org/package/2006/relationships"><Relationship Id="rId1" Type="http://schemas.openxmlformats.org/officeDocument/2006/relationships/customXmlProps" Target="itemProps256.xml"/></Relationships>
</file>

<file path=customXml/_rels/item257.xml.rels><?xml version="1.0" encoding="UTF-8" standalone="yes"?>
<Relationships xmlns="http://schemas.openxmlformats.org/package/2006/relationships"><Relationship Id="rId1" Type="http://schemas.openxmlformats.org/officeDocument/2006/relationships/customXmlProps" Target="itemProps257.xml"/></Relationships>
</file>

<file path=customXml/_rels/item258.xml.rels><?xml version="1.0" encoding="UTF-8" standalone="yes"?>
<Relationships xmlns="http://schemas.openxmlformats.org/package/2006/relationships"><Relationship Id="rId1" Type="http://schemas.openxmlformats.org/officeDocument/2006/relationships/customXmlProps" Target="itemProps258.xml"/></Relationships>
</file>

<file path=customXml/_rels/item259.xml.rels><?xml version="1.0" encoding="UTF-8" standalone="yes"?>
<Relationships xmlns="http://schemas.openxmlformats.org/package/2006/relationships"><Relationship Id="rId1" Type="http://schemas.openxmlformats.org/officeDocument/2006/relationships/customXmlProps" Target="itemProps259.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60.xml.rels><?xml version="1.0" encoding="UTF-8" standalone="yes"?>
<Relationships xmlns="http://schemas.openxmlformats.org/package/2006/relationships"><Relationship Id="rId1" Type="http://schemas.openxmlformats.org/officeDocument/2006/relationships/customXmlProps" Target="itemProps260.xml"/></Relationships>
</file>

<file path=customXml/_rels/item261.xml.rels><?xml version="1.0" encoding="UTF-8" standalone="yes"?>
<Relationships xmlns="http://schemas.openxmlformats.org/package/2006/relationships"><Relationship Id="rId1" Type="http://schemas.openxmlformats.org/officeDocument/2006/relationships/customXmlProps" Target="itemProps261.xml"/></Relationships>
</file>

<file path=customXml/_rels/item262.xml.rels><?xml version="1.0" encoding="UTF-8" standalone="yes"?>
<Relationships xmlns="http://schemas.openxmlformats.org/package/2006/relationships"><Relationship Id="rId1" Type="http://schemas.openxmlformats.org/officeDocument/2006/relationships/customXmlProps" Target="itemProps262.xml"/></Relationships>
</file>

<file path=customXml/_rels/item263.xml.rels><?xml version="1.0" encoding="UTF-8" standalone="yes"?>
<Relationships xmlns="http://schemas.openxmlformats.org/package/2006/relationships"><Relationship Id="rId1" Type="http://schemas.openxmlformats.org/officeDocument/2006/relationships/customXmlProps" Target="itemProps263.xml"/></Relationships>
</file>

<file path=customXml/_rels/item264.xml.rels><?xml version="1.0" encoding="UTF-8" standalone="yes"?>
<Relationships xmlns="http://schemas.openxmlformats.org/package/2006/relationships"><Relationship Id="rId1" Type="http://schemas.openxmlformats.org/officeDocument/2006/relationships/customXmlProps" Target="itemProps264.xml"/></Relationships>
</file>

<file path=customXml/_rels/item265.xml.rels><?xml version="1.0" encoding="UTF-8" standalone="yes"?>
<Relationships xmlns="http://schemas.openxmlformats.org/package/2006/relationships"><Relationship Id="rId1" Type="http://schemas.openxmlformats.org/officeDocument/2006/relationships/customXmlProps" Target="itemProps265.xml"/></Relationships>
</file>

<file path=customXml/_rels/item266.xml.rels><?xml version="1.0" encoding="UTF-8" standalone="yes"?>
<Relationships xmlns="http://schemas.openxmlformats.org/package/2006/relationships"><Relationship Id="rId1" Type="http://schemas.openxmlformats.org/officeDocument/2006/relationships/customXmlProps" Target="itemProps266.xml"/></Relationships>
</file>

<file path=customXml/_rels/item267.xml.rels><?xml version="1.0" encoding="UTF-8" standalone="yes"?>
<Relationships xmlns="http://schemas.openxmlformats.org/package/2006/relationships"><Relationship Id="rId1" Type="http://schemas.openxmlformats.org/officeDocument/2006/relationships/customXmlProps" Target="itemProps267.xml"/></Relationships>
</file>

<file path=customXml/_rels/item268.xml.rels><?xml version="1.0" encoding="UTF-8" standalone="yes"?>
<Relationships xmlns="http://schemas.openxmlformats.org/package/2006/relationships"><Relationship Id="rId1" Type="http://schemas.openxmlformats.org/officeDocument/2006/relationships/customXmlProps" Target="itemProps268.xml"/></Relationships>
</file>

<file path=customXml/_rels/item269.xml.rels><?xml version="1.0" encoding="UTF-8" standalone="yes"?>
<Relationships xmlns="http://schemas.openxmlformats.org/package/2006/relationships"><Relationship Id="rId1" Type="http://schemas.openxmlformats.org/officeDocument/2006/relationships/customXmlProps" Target="itemProps269.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70.xml.rels><?xml version="1.0" encoding="UTF-8" standalone="yes"?>
<Relationships xmlns="http://schemas.openxmlformats.org/package/2006/relationships"><Relationship Id="rId1" Type="http://schemas.openxmlformats.org/officeDocument/2006/relationships/customXmlProps" Target="itemProps270.xml"/></Relationships>
</file>

<file path=customXml/_rels/item271.xml.rels><?xml version="1.0" encoding="UTF-8" standalone="yes"?>
<Relationships xmlns="http://schemas.openxmlformats.org/package/2006/relationships"><Relationship Id="rId1" Type="http://schemas.openxmlformats.org/officeDocument/2006/relationships/customXmlProps" Target="itemProps271.xml"/></Relationships>
</file>

<file path=customXml/_rels/item272.xml.rels><?xml version="1.0" encoding="UTF-8" standalone="yes"?>
<Relationships xmlns="http://schemas.openxmlformats.org/package/2006/relationships"><Relationship Id="rId1" Type="http://schemas.openxmlformats.org/officeDocument/2006/relationships/customXmlProps" Target="itemProps272.xml"/></Relationships>
</file>

<file path=customXml/_rels/item273.xml.rels><?xml version="1.0" encoding="UTF-8" standalone="yes"?>
<Relationships xmlns="http://schemas.openxmlformats.org/package/2006/relationships"><Relationship Id="rId1" Type="http://schemas.openxmlformats.org/officeDocument/2006/relationships/customXmlProps" Target="itemProps273.xml"/></Relationships>
</file>

<file path=customXml/_rels/item274.xml.rels><?xml version="1.0" encoding="UTF-8" standalone="yes"?>
<Relationships xmlns="http://schemas.openxmlformats.org/package/2006/relationships"><Relationship Id="rId1" Type="http://schemas.openxmlformats.org/officeDocument/2006/relationships/customXmlProps" Target="itemProps274.xml"/></Relationships>
</file>

<file path=customXml/_rels/item275.xml.rels><?xml version="1.0" encoding="UTF-8" standalone="yes"?>
<Relationships xmlns="http://schemas.openxmlformats.org/package/2006/relationships"><Relationship Id="rId1" Type="http://schemas.openxmlformats.org/officeDocument/2006/relationships/customXmlProps" Target="itemProps275.xml"/></Relationships>
</file>

<file path=customXml/_rels/item276.xml.rels><?xml version="1.0" encoding="UTF-8" standalone="yes"?>
<Relationships xmlns="http://schemas.openxmlformats.org/package/2006/relationships"><Relationship Id="rId1" Type="http://schemas.openxmlformats.org/officeDocument/2006/relationships/customXmlProps" Target="itemProps276.xml"/></Relationships>
</file>

<file path=customXml/_rels/item277.xml.rels><?xml version="1.0" encoding="UTF-8" standalone="yes"?>
<Relationships xmlns="http://schemas.openxmlformats.org/package/2006/relationships"><Relationship Id="rId1" Type="http://schemas.openxmlformats.org/officeDocument/2006/relationships/customXmlProps" Target="itemProps277.xml"/></Relationships>
</file>

<file path=customXml/_rels/item278.xml.rels><?xml version="1.0" encoding="UTF-8" standalone="yes"?>
<Relationships xmlns="http://schemas.openxmlformats.org/package/2006/relationships"><Relationship Id="rId1" Type="http://schemas.openxmlformats.org/officeDocument/2006/relationships/customXmlProps" Target="itemProps278.xml"/></Relationships>
</file>

<file path=customXml/_rels/item279.xml.rels><?xml version="1.0" encoding="UTF-8" standalone="yes"?>
<Relationships xmlns="http://schemas.openxmlformats.org/package/2006/relationships"><Relationship Id="rId1" Type="http://schemas.openxmlformats.org/officeDocument/2006/relationships/customXmlProps" Target="itemProps279.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80.xml.rels><?xml version="1.0" encoding="UTF-8" standalone="yes"?>
<Relationships xmlns="http://schemas.openxmlformats.org/package/2006/relationships"><Relationship Id="rId1" Type="http://schemas.openxmlformats.org/officeDocument/2006/relationships/customXmlProps" Target="itemProps280.xml"/></Relationships>
</file>

<file path=customXml/_rels/item281.xml.rels><?xml version="1.0" encoding="UTF-8" standalone="yes"?>
<Relationships xmlns="http://schemas.openxmlformats.org/package/2006/relationships"><Relationship Id="rId1" Type="http://schemas.openxmlformats.org/officeDocument/2006/relationships/customXmlProps" Target="itemProps281.xml"/></Relationships>
</file>

<file path=customXml/_rels/item282.xml.rels><?xml version="1.0" encoding="UTF-8" standalone="yes"?>
<Relationships xmlns="http://schemas.openxmlformats.org/package/2006/relationships"><Relationship Id="rId1" Type="http://schemas.openxmlformats.org/officeDocument/2006/relationships/customXmlProps" Target="itemProps282.xml"/></Relationships>
</file>

<file path=customXml/_rels/item283.xml.rels><?xml version="1.0" encoding="UTF-8" standalone="yes"?>
<Relationships xmlns="http://schemas.openxmlformats.org/package/2006/relationships"><Relationship Id="rId1" Type="http://schemas.openxmlformats.org/officeDocument/2006/relationships/customXmlProps" Target="itemProps283.xml"/></Relationships>
</file>

<file path=customXml/_rels/item284.xml.rels><?xml version="1.0" encoding="UTF-8" standalone="yes"?>
<Relationships xmlns="http://schemas.openxmlformats.org/package/2006/relationships"><Relationship Id="rId1" Type="http://schemas.openxmlformats.org/officeDocument/2006/relationships/customXmlProps" Target="itemProps284.xml"/></Relationships>
</file>

<file path=customXml/_rels/item285.xml.rels><?xml version="1.0" encoding="UTF-8" standalone="yes"?>
<Relationships xmlns="http://schemas.openxmlformats.org/package/2006/relationships"><Relationship Id="rId1" Type="http://schemas.openxmlformats.org/officeDocument/2006/relationships/customXmlProps" Target="itemProps285.xml"/></Relationships>
</file>

<file path=customXml/_rels/item286.xml.rels><?xml version="1.0" encoding="UTF-8" standalone="yes"?>
<Relationships xmlns="http://schemas.openxmlformats.org/package/2006/relationships"><Relationship Id="rId1" Type="http://schemas.openxmlformats.org/officeDocument/2006/relationships/customXmlProps" Target="itemProps286.xml"/></Relationships>
</file>

<file path=customXml/_rels/item287.xml.rels><?xml version="1.0" encoding="UTF-8" standalone="yes"?>
<Relationships xmlns="http://schemas.openxmlformats.org/package/2006/relationships"><Relationship Id="rId1" Type="http://schemas.openxmlformats.org/officeDocument/2006/relationships/customXmlProps" Target="itemProps287.xml"/></Relationships>
</file>

<file path=customXml/_rels/item288.xml.rels><?xml version="1.0" encoding="UTF-8" standalone="yes"?>
<Relationships xmlns="http://schemas.openxmlformats.org/package/2006/relationships"><Relationship Id="rId1" Type="http://schemas.openxmlformats.org/officeDocument/2006/relationships/customXmlProps" Target="itemProps288.xml"/></Relationships>
</file>

<file path=customXml/_rels/item289.xml.rels><?xml version="1.0" encoding="UTF-8" standalone="yes"?>
<Relationships xmlns="http://schemas.openxmlformats.org/package/2006/relationships"><Relationship Id="rId1" Type="http://schemas.openxmlformats.org/officeDocument/2006/relationships/customXmlProps" Target="itemProps289.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290.xml.rels><?xml version="1.0" encoding="UTF-8" standalone="yes"?>
<Relationships xmlns="http://schemas.openxmlformats.org/package/2006/relationships"><Relationship Id="rId1" Type="http://schemas.openxmlformats.org/officeDocument/2006/relationships/customXmlProps" Target="itemProps290.xml"/></Relationships>
</file>

<file path=customXml/_rels/item291.xml.rels><?xml version="1.0" encoding="UTF-8" standalone="yes"?>
<Relationships xmlns="http://schemas.openxmlformats.org/package/2006/relationships"><Relationship Id="rId1" Type="http://schemas.openxmlformats.org/officeDocument/2006/relationships/customXmlProps" Target="itemProps291.xml"/></Relationships>
</file>

<file path=customXml/_rels/item292.xml.rels><?xml version="1.0" encoding="UTF-8" standalone="yes"?>
<Relationships xmlns="http://schemas.openxmlformats.org/package/2006/relationships"><Relationship Id="rId1" Type="http://schemas.openxmlformats.org/officeDocument/2006/relationships/customXmlProps" Target="itemProps29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13.xml><?xml version="1.0" encoding="utf-8"?>
<b:Sources xmlns:b="http://schemas.openxmlformats.org/officeDocument/2006/bibliography" xmlns="http://schemas.openxmlformats.org/officeDocument/2006/bibliography" SelectedStyle="\APA.XSL" StyleName="APA"/>
</file>

<file path=customXml/item114.xml><?xml version="1.0" encoding="utf-8"?>
<b:Sources xmlns:b="http://schemas.openxmlformats.org/officeDocument/2006/bibliography" xmlns="http://schemas.openxmlformats.org/officeDocument/2006/bibliography" SelectedStyle="\APA.XSL" StyleName="APA"/>
</file>

<file path=customXml/item115.xml><?xml version="1.0" encoding="utf-8"?>
<b:Sources xmlns:b="http://schemas.openxmlformats.org/officeDocument/2006/bibliography" xmlns="http://schemas.openxmlformats.org/officeDocument/2006/bibliography" SelectedStyle="\APA.XSL" StyleName="APA"/>
</file>

<file path=customXml/item116.xml><?xml version="1.0" encoding="utf-8"?>
<b:Sources xmlns:b="http://schemas.openxmlformats.org/officeDocument/2006/bibliography" xmlns="http://schemas.openxmlformats.org/officeDocument/2006/bibliography" SelectedStyle="\APA.XSL" StyleName="APA"/>
</file>

<file path=customXml/item117.xml><?xml version="1.0" encoding="utf-8"?>
<b:Sources xmlns:b="http://schemas.openxmlformats.org/officeDocument/2006/bibliography" xmlns="http://schemas.openxmlformats.org/officeDocument/2006/bibliography" SelectedStyle="\APA.XSL" StyleName="APA"/>
</file>

<file path=customXml/item118.xml><?xml version="1.0" encoding="utf-8"?>
<b:Sources xmlns:b="http://schemas.openxmlformats.org/officeDocument/2006/bibliography" xmlns="http://schemas.openxmlformats.org/officeDocument/2006/bibliography" SelectedStyle="\APA.XSL" StyleName="APA"/>
</file>

<file path=customXml/item119.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20.xml><?xml version="1.0" encoding="utf-8"?>
<b:Sources xmlns:b="http://schemas.openxmlformats.org/officeDocument/2006/bibliography" xmlns="http://schemas.openxmlformats.org/officeDocument/2006/bibliography" SelectedStyle="\APA.XSL" StyleName="APA"/>
</file>

<file path=customXml/item121.xml><?xml version="1.0" encoding="utf-8"?>
<b:Sources xmlns:b="http://schemas.openxmlformats.org/officeDocument/2006/bibliography" xmlns="http://schemas.openxmlformats.org/officeDocument/2006/bibliography" SelectedStyle="\APA.XSL" StyleName="APA"/>
</file>

<file path=customXml/item122.xml><?xml version="1.0" encoding="utf-8"?>
<b:Sources xmlns:b="http://schemas.openxmlformats.org/officeDocument/2006/bibliography" xmlns="http://schemas.openxmlformats.org/officeDocument/2006/bibliography" SelectedStyle="\APA.XSL" StyleName="APA"/>
</file>

<file path=customXml/item123.xml><?xml version="1.0" encoding="utf-8"?>
<b:Sources xmlns:b="http://schemas.openxmlformats.org/officeDocument/2006/bibliography" xmlns="http://schemas.openxmlformats.org/officeDocument/2006/bibliography" SelectedStyle="\APA.XSL" StyleName="APA"/>
</file>

<file path=customXml/item124.xml><?xml version="1.0" encoding="utf-8"?>
<b:Sources xmlns:b="http://schemas.openxmlformats.org/officeDocument/2006/bibliography" xmlns="http://schemas.openxmlformats.org/officeDocument/2006/bibliography" SelectedStyle="\APA.XSL" StyleName="APA"/>
</file>

<file path=customXml/item125.xml><?xml version="1.0" encoding="utf-8"?>
<b:Sources xmlns:b="http://schemas.openxmlformats.org/officeDocument/2006/bibliography" xmlns="http://schemas.openxmlformats.org/officeDocument/2006/bibliography" SelectedStyle="\APA.XSL" StyleName="APA"/>
</file>

<file path=customXml/item126.xml><?xml version="1.0" encoding="utf-8"?>
<b:Sources xmlns:b="http://schemas.openxmlformats.org/officeDocument/2006/bibliography" xmlns="http://schemas.openxmlformats.org/officeDocument/2006/bibliography" SelectedStyle="\APA.XSL" StyleName="APA"/>
</file>

<file path=customXml/item127.xml><?xml version="1.0" encoding="utf-8"?>
<b:Sources xmlns:b="http://schemas.openxmlformats.org/officeDocument/2006/bibliography" xmlns="http://schemas.openxmlformats.org/officeDocument/2006/bibliography" SelectedStyle="\APA.XSL" StyleName="APA"/>
</file>

<file path=customXml/item128.xml><?xml version="1.0" encoding="utf-8"?>
<b:Sources xmlns:b="http://schemas.openxmlformats.org/officeDocument/2006/bibliography" xmlns="http://schemas.openxmlformats.org/officeDocument/2006/bibliography" SelectedStyle="\APA.XSL" StyleName="APA"/>
</file>

<file path=customXml/item129.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30.xml><?xml version="1.0" encoding="utf-8"?>
<b:Sources xmlns:b="http://schemas.openxmlformats.org/officeDocument/2006/bibliography" xmlns="http://schemas.openxmlformats.org/officeDocument/2006/bibliography" SelectedStyle="\APA.XSL" StyleName="APA"/>
</file>

<file path=customXml/item131.xml><?xml version="1.0" encoding="utf-8"?>
<b:Sources xmlns:b="http://schemas.openxmlformats.org/officeDocument/2006/bibliography" xmlns="http://schemas.openxmlformats.org/officeDocument/2006/bibliography" SelectedStyle="\APA.XSL" StyleName="APA"/>
</file>

<file path=customXml/item132.xml><?xml version="1.0" encoding="utf-8"?>
<b:Sources xmlns:b="http://schemas.openxmlformats.org/officeDocument/2006/bibliography" xmlns="http://schemas.openxmlformats.org/officeDocument/2006/bibliography" SelectedStyle="\APA.XSL" StyleName="APA"/>
</file>

<file path=customXml/item133.xml><?xml version="1.0" encoding="utf-8"?>
<b:Sources xmlns:b="http://schemas.openxmlformats.org/officeDocument/2006/bibliography" xmlns="http://schemas.openxmlformats.org/officeDocument/2006/bibliography" SelectedStyle="\APA.XSL" StyleName="APA"/>
</file>

<file path=customXml/item134.xml><?xml version="1.0" encoding="utf-8"?>
<b:Sources xmlns:b="http://schemas.openxmlformats.org/officeDocument/2006/bibliography" xmlns="http://schemas.openxmlformats.org/officeDocument/2006/bibliography" SelectedStyle="\APA.XSL" StyleName="APA"/>
</file>

<file path=customXml/item135.xml><?xml version="1.0" encoding="utf-8"?>
<b:Sources xmlns:b="http://schemas.openxmlformats.org/officeDocument/2006/bibliography" xmlns="http://schemas.openxmlformats.org/officeDocument/2006/bibliography" SelectedStyle="\APA.XSL" StyleName="APA"/>
</file>

<file path=customXml/item136.xml><?xml version="1.0" encoding="utf-8"?>
<b:Sources xmlns:b="http://schemas.openxmlformats.org/officeDocument/2006/bibliography" xmlns="http://schemas.openxmlformats.org/officeDocument/2006/bibliography" SelectedStyle="\APA.XSL" StyleName="APA"/>
</file>

<file path=customXml/item137.xml><?xml version="1.0" encoding="utf-8"?>
<b:Sources xmlns:b="http://schemas.openxmlformats.org/officeDocument/2006/bibliography" xmlns="http://schemas.openxmlformats.org/officeDocument/2006/bibliography" SelectedStyle="\APA.XSL" StyleName="APA"/>
</file>

<file path=customXml/item138.xml><?xml version="1.0" encoding="utf-8"?>
<b:Sources xmlns:b="http://schemas.openxmlformats.org/officeDocument/2006/bibliography" xmlns="http://schemas.openxmlformats.org/officeDocument/2006/bibliography" SelectedStyle="\APA.XSL" StyleName="APA"/>
</file>

<file path=customXml/item139.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40.xml><?xml version="1.0" encoding="utf-8"?>
<b:Sources xmlns:b="http://schemas.openxmlformats.org/officeDocument/2006/bibliography" xmlns="http://schemas.openxmlformats.org/officeDocument/2006/bibliography" SelectedStyle="\APA.XSL" StyleName="APA"/>
</file>

<file path=customXml/item141.xml><?xml version="1.0" encoding="utf-8"?>
<b:Sources xmlns:b="http://schemas.openxmlformats.org/officeDocument/2006/bibliography" xmlns="http://schemas.openxmlformats.org/officeDocument/2006/bibliography" SelectedStyle="\APA.XSL" StyleName="APA"/>
</file>

<file path=customXml/item142.xml><?xml version="1.0" encoding="utf-8"?>
<b:Sources xmlns:b="http://schemas.openxmlformats.org/officeDocument/2006/bibliography" xmlns="http://schemas.openxmlformats.org/officeDocument/2006/bibliography" SelectedStyle="\APA.XSL" StyleName="APA"/>
</file>

<file path=customXml/item143.xml><?xml version="1.0" encoding="utf-8"?>
<b:Sources xmlns:b="http://schemas.openxmlformats.org/officeDocument/2006/bibliography" xmlns="http://schemas.openxmlformats.org/officeDocument/2006/bibliography" SelectedStyle="\APA.XSL" StyleName="APA"/>
</file>

<file path=customXml/item144.xml><?xml version="1.0" encoding="utf-8"?>
<b:Sources xmlns:b="http://schemas.openxmlformats.org/officeDocument/2006/bibliography" xmlns="http://schemas.openxmlformats.org/officeDocument/2006/bibliography" SelectedStyle="\APA.XSL" StyleName="APA"/>
</file>

<file path=customXml/item145.xml><?xml version="1.0" encoding="utf-8"?>
<b:Sources xmlns:b="http://schemas.openxmlformats.org/officeDocument/2006/bibliography" xmlns="http://schemas.openxmlformats.org/officeDocument/2006/bibliography" SelectedStyle="\APA.XSL" StyleName="APA"/>
</file>

<file path=customXml/item146.xml><?xml version="1.0" encoding="utf-8"?>
<b:Sources xmlns:b="http://schemas.openxmlformats.org/officeDocument/2006/bibliography" xmlns="http://schemas.openxmlformats.org/officeDocument/2006/bibliography" SelectedStyle="\APA.XSL" StyleName="APA"/>
</file>

<file path=customXml/item147.xml><?xml version="1.0" encoding="utf-8"?>
<b:Sources xmlns:b="http://schemas.openxmlformats.org/officeDocument/2006/bibliography" xmlns="http://schemas.openxmlformats.org/officeDocument/2006/bibliography" SelectedStyle="\APA.XSL" StyleName="APA"/>
</file>

<file path=customXml/item148.xml><?xml version="1.0" encoding="utf-8"?>
<b:Sources xmlns:b="http://schemas.openxmlformats.org/officeDocument/2006/bibliography" xmlns="http://schemas.openxmlformats.org/officeDocument/2006/bibliography" SelectedStyle="\APA.XSL" StyleName="APA"/>
</file>

<file path=customXml/item149.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50.xml><?xml version="1.0" encoding="utf-8"?>
<b:Sources xmlns:b="http://schemas.openxmlformats.org/officeDocument/2006/bibliography" xmlns="http://schemas.openxmlformats.org/officeDocument/2006/bibliography" SelectedStyle="\APA.XSL" StyleName="APA"/>
</file>

<file path=customXml/item151.xml><?xml version="1.0" encoding="utf-8"?>
<b:Sources xmlns:b="http://schemas.openxmlformats.org/officeDocument/2006/bibliography" xmlns="http://schemas.openxmlformats.org/officeDocument/2006/bibliography" SelectedStyle="\APA.XSL" StyleName="APA"/>
</file>

<file path=customXml/item152.xml><?xml version="1.0" encoding="utf-8"?>
<b:Sources xmlns:b="http://schemas.openxmlformats.org/officeDocument/2006/bibliography" xmlns="http://schemas.openxmlformats.org/officeDocument/2006/bibliography" SelectedStyle="\APA.XSL" StyleName="APA"/>
</file>

<file path=customXml/item153.xml><?xml version="1.0" encoding="utf-8"?>
<b:Sources xmlns:b="http://schemas.openxmlformats.org/officeDocument/2006/bibliography" xmlns="http://schemas.openxmlformats.org/officeDocument/2006/bibliography" SelectedStyle="\APA.XSL" StyleName="APA"/>
</file>

<file path=customXml/item154.xml><?xml version="1.0" encoding="utf-8"?>
<b:Sources xmlns:b="http://schemas.openxmlformats.org/officeDocument/2006/bibliography" xmlns="http://schemas.openxmlformats.org/officeDocument/2006/bibliography" SelectedStyle="\APA.XSL" StyleName="APA"/>
</file>

<file path=customXml/item155.xml><?xml version="1.0" encoding="utf-8"?>
<b:Sources xmlns:b="http://schemas.openxmlformats.org/officeDocument/2006/bibliography" xmlns="http://schemas.openxmlformats.org/officeDocument/2006/bibliography" SelectedStyle="\APA.XSL" StyleName="APA"/>
</file>

<file path=customXml/item156.xml><?xml version="1.0" encoding="utf-8"?>
<b:Sources xmlns:b="http://schemas.openxmlformats.org/officeDocument/2006/bibliography" xmlns="http://schemas.openxmlformats.org/officeDocument/2006/bibliography" SelectedStyle="\APA.XSL" StyleName="APA"/>
</file>

<file path=customXml/item157.xml><?xml version="1.0" encoding="utf-8"?>
<b:Sources xmlns:b="http://schemas.openxmlformats.org/officeDocument/2006/bibliography" xmlns="http://schemas.openxmlformats.org/officeDocument/2006/bibliography" SelectedStyle="\APA.XSL" StyleName="APA"/>
</file>

<file path=customXml/item158.xml><?xml version="1.0" encoding="utf-8"?>
<b:Sources xmlns:b="http://schemas.openxmlformats.org/officeDocument/2006/bibliography" xmlns="http://schemas.openxmlformats.org/officeDocument/2006/bibliography" SelectedStyle="\APA.XSL" StyleName="APA"/>
</file>

<file path=customXml/item159.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60.xml><?xml version="1.0" encoding="utf-8"?>
<b:Sources xmlns:b="http://schemas.openxmlformats.org/officeDocument/2006/bibliography" xmlns="http://schemas.openxmlformats.org/officeDocument/2006/bibliography" SelectedStyle="\APA.XSL" StyleName="APA"/>
</file>

<file path=customXml/item161.xml><?xml version="1.0" encoding="utf-8"?>
<b:Sources xmlns:b="http://schemas.openxmlformats.org/officeDocument/2006/bibliography" xmlns="http://schemas.openxmlformats.org/officeDocument/2006/bibliography" SelectedStyle="\APA.XSL" StyleName="APA"/>
</file>

<file path=customXml/item162.xml><?xml version="1.0" encoding="utf-8"?>
<b:Sources xmlns:b="http://schemas.openxmlformats.org/officeDocument/2006/bibliography" xmlns="http://schemas.openxmlformats.org/officeDocument/2006/bibliography" SelectedStyle="\APA.XSL" StyleName="APA"/>
</file>

<file path=customXml/item163.xml><?xml version="1.0" encoding="utf-8"?>
<b:Sources xmlns:b="http://schemas.openxmlformats.org/officeDocument/2006/bibliography" xmlns="http://schemas.openxmlformats.org/officeDocument/2006/bibliography" SelectedStyle="\APA.XSL" StyleName="APA"/>
</file>

<file path=customXml/item164.xml><?xml version="1.0" encoding="utf-8"?>
<b:Sources xmlns:b="http://schemas.openxmlformats.org/officeDocument/2006/bibliography" xmlns="http://schemas.openxmlformats.org/officeDocument/2006/bibliography" SelectedStyle="\APA.XSL" StyleName="APA"/>
</file>

<file path=customXml/item165.xml><?xml version="1.0" encoding="utf-8"?>
<b:Sources xmlns:b="http://schemas.openxmlformats.org/officeDocument/2006/bibliography" xmlns="http://schemas.openxmlformats.org/officeDocument/2006/bibliography" SelectedStyle="\APA.XSL" StyleName="APA"/>
</file>

<file path=customXml/item166.xml><?xml version="1.0" encoding="utf-8"?>
<b:Sources xmlns:b="http://schemas.openxmlformats.org/officeDocument/2006/bibliography" xmlns="http://schemas.openxmlformats.org/officeDocument/2006/bibliography" SelectedStyle="\APA.XSL" StyleName="APA"/>
</file>

<file path=customXml/item167.xml><?xml version="1.0" encoding="utf-8"?>
<b:Sources xmlns:b="http://schemas.openxmlformats.org/officeDocument/2006/bibliography" xmlns="http://schemas.openxmlformats.org/officeDocument/2006/bibliography" SelectedStyle="\APA.XSL" StyleName="APA"/>
</file>

<file path=customXml/item168.xml><?xml version="1.0" encoding="utf-8"?>
<b:Sources xmlns:b="http://schemas.openxmlformats.org/officeDocument/2006/bibliography" xmlns="http://schemas.openxmlformats.org/officeDocument/2006/bibliography" SelectedStyle="\APA.XSL" StyleName="APA"/>
</file>

<file path=customXml/item169.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70.xml><?xml version="1.0" encoding="utf-8"?>
<b:Sources xmlns:b="http://schemas.openxmlformats.org/officeDocument/2006/bibliography" xmlns="http://schemas.openxmlformats.org/officeDocument/2006/bibliography" SelectedStyle="\APA.XSL" StyleName="APA"/>
</file>

<file path=customXml/item171.xml><?xml version="1.0" encoding="utf-8"?>
<b:Sources xmlns:b="http://schemas.openxmlformats.org/officeDocument/2006/bibliography" xmlns="http://schemas.openxmlformats.org/officeDocument/2006/bibliography" SelectedStyle="\APA.XSL" StyleName="APA"/>
</file>

<file path=customXml/item172.xml><?xml version="1.0" encoding="utf-8"?>
<b:Sources xmlns:b="http://schemas.openxmlformats.org/officeDocument/2006/bibliography" xmlns="http://schemas.openxmlformats.org/officeDocument/2006/bibliography" SelectedStyle="\APA.XSL" StyleName="APA"/>
</file>

<file path=customXml/item173.xml><?xml version="1.0" encoding="utf-8"?>
<b:Sources xmlns:b="http://schemas.openxmlformats.org/officeDocument/2006/bibliography" xmlns="http://schemas.openxmlformats.org/officeDocument/2006/bibliography" SelectedStyle="\APA.XSL" StyleName="APA"/>
</file>

<file path=customXml/item174.xml><?xml version="1.0" encoding="utf-8"?>
<b:Sources xmlns:b="http://schemas.openxmlformats.org/officeDocument/2006/bibliography" xmlns="http://schemas.openxmlformats.org/officeDocument/2006/bibliography" SelectedStyle="\APA.XSL" StyleName="APA"/>
</file>

<file path=customXml/item175.xml><?xml version="1.0" encoding="utf-8"?>
<b:Sources xmlns:b="http://schemas.openxmlformats.org/officeDocument/2006/bibliography" xmlns="http://schemas.openxmlformats.org/officeDocument/2006/bibliography" SelectedStyle="\APA.XSL" StyleName="APA"/>
</file>

<file path=customXml/item176.xml><?xml version="1.0" encoding="utf-8"?>
<b:Sources xmlns:b="http://schemas.openxmlformats.org/officeDocument/2006/bibliography" xmlns="http://schemas.openxmlformats.org/officeDocument/2006/bibliography" SelectedStyle="\APA.XSL" StyleName="APA"/>
</file>

<file path=customXml/item177.xml><?xml version="1.0" encoding="utf-8"?>
<b:Sources xmlns:b="http://schemas.openxmlformats.org/officeDocument/2006/bibliography" xmlns="http://schemas.openxmlformats.org/officeDocument/2006/bibliography" SelectedStyle="\APA.XSL" StyleName="APA"/>
</file>

<file path=customXml/item178.xml><?xml version="1.0" encoding="utf-8"?>
<b:Sources xmlns:b="http://schemas.openxmlformats.org/officeDocument/2006/bibliography" xmlns="http://schemas.openxmlformats.org/officeDocument/2006/bibliography" SelectedStyle="\APA.XSL" StyleName="APA"/>
</file>

<file path=customXml/item179.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80.xml><?xml version="1.0" encoding="utf-8"?>
<b:Sources xmlns:b="http://schemas.openxmlformats.org/officeDocument/2006/bibliography" xmlns="http://schemas.openxmlformats.org/officeDocument/2006/bibliography" SelectedStyle="\APA.XSL" StyleName="APA"/>
</file>

<file path=customXml/item181.xml><?xml version="1.0" encoding="utf-8"?>
<b:Sources xmlns:b="http://schemas.openxmlformats.org/officeDocument/2006/bibliography" xmlns="http://schemas.openxmlformats.org/officeDocument/2006/bibliography" SelectedStyle="\APA.XSL" StyleName="APA"/>
</file>

<file path=customXml/item182.xml><?xml version="1.0" encoding="utf-8"?>
<b:Sources xmlns:b="http://schemas.openxmlformats.org/officeDocument/2006/bibliography" xmlns="http://schemas.openxmlformats.org/officeDocument/2006/bibliography" SelectedStyle="\APA.XSL" StyleName="APA"/>
</file>

<file path=customXml/item183.xml><?xml version="1.0" encoding="utf-8"?>
<b:Sources xmlns:b="http://schemas.openxmlformats.org/officeDocument/2006/bibliography" xmlns="http://schemas.openxmlformats.org/officeDocument/2006/bibliography" SelectedStyle="\APA.XSL" StyleName="APA"/>
</file>

<file path=customXml/item184.xml><?xml version="1.0" encoding="utf-8"?>
<b:Sources xmlns:b="http://schemas.openxmlformats.org/officeDocument/2006/bibliography" xmlns="http://schemas.openxmlformats.org/officeDocument/2006/bibliography" SelectedStyle="\APA.XSL" StyleName="APA"/>
</file>

<file path=customXml/item185.xml><?xml version="1.0" encoding="utf-8"?>
<b:Sources xmlns:b="http://schemas.openxmlformats.org/officeDocument/2006/bibliography" xmlns="http://schemas.openxmlformats.org/officeDocument/2006/bibliography" SelectedStyle="\APA.XSL" StyleName="APA"/>
</file>

<file path=customXml/item186.xml><?xml version="1.0" encoding="utf-8"?>
<b:Sources xmlns:b="http://schemas.openxmlformats.org/officeDocument/2006/bibliography" xmlns="http://schemas.openxmlformats.org/officeDocument/2006/bibliography" SelectedStyle="\APA.XSL" StyleName="APA"/>
</file>

<file path=customXml/item187.xml><?xml version="1.0" encoding="utf-8"?>
<b:Sources xmlns:b="http://schemas.openxmlformats.org/officeDocument/2006/bibliography" xmlns="http://schemas.openxmlformats.org/officeDocument/2006/bibliography" SelectedStyle="\APA.XSL" StyleName="APA"/>
</file>

<file path=customXml/item188.xml><?xml version="1.0" encoding="utf-8"?>
<b:Sources xmlns:b="http://schemas.openxmlformats.org/officeDocument/2006/bibliography" xmlns="http://schemas.openxmlformats.org/officeDocument/2006/bibliography" SelectedStyle="\APA.XSL" StyleName="APA"/>
</file>

<file path=customXml/item189.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190.xml><?xml version="1.0" encoding="utf-8"?>
<b:Sources xmlns:b="http://schemas.openxmlformats.org/officeDocument/2006/bibliography" xmlns="http://schemas.openxmlformats.org/officeDocument/2006/bibliography" SelectedStyle="\APA.XSL" StyleName="APA"/>
</file>

<file path=customXml/item191.xml><?xml version="1.0" encoding="utf-8"?>
<b:Sources xmlns:b="http://schemas.openxmlformats.org/officeDocument/2006/bibliography" xmlns="http://schemas.openxmlformats.org/officeDocument/2006/bibliography" SelectedStyle="\APA.XSL" StyleName="APA"/>
</file>

<file path=customXml/item192.xml><?xml version="1.0" encoding="utf-8"?>
<b:Sources xmlns:b="http://schemas.openxmlformats.org/officeDocument/2006/bibliography" xmlns="http://schemas.openxmlformats.org/officeDocument/2006/bibliography" SelectedStyle="\APA.XSL" StyleName="APA"/>
</file>

<file path=customXml/item193.xml><?xml version="1.0" encoding="utf-8"?>
<b:Sources xmlns:b="http://schemas.openxmlformats.org/officeDocument/2006/bibliography" xmlns="http://schemas.openxmlformats.org/officeDocument/2006/bibliography" SelectedStyle="\APA.XSL" StyleName="APA"/>
</file>

<file path=customXml/item194.xml><?xml version="1.0" encoding="utf-8"?>
<b:Sources xmlns:b="http://schemas.openxmlformats.org/officeDocument/2006/bibliography" xmlns="http://schemas.openxmlformats.org/officeDocument/2006/bibliography" SelectedStyle="\APA.XSL" StyleName="APA"/>
</file>

<file path=customXml/item195.xml><?xml version="1.0" encoding="utf-8"?>
<b:Sources xmlns:b="http://schemas.openxmlformats.org/officeDocument/2006/bibliography" xmlns="http://schemas.openxmlformats.org/officeDocument/2006/bibliography" SelectedStyle="\APA.XSL" StyleName="APA"/>
</file>

<file path=customXml/item196.xml><?xml version="1.0" encoding="utf-8"?>
<b:Sources xmlns:b="http://schemas.openxmlformats.org/officeDocument/2006/bibliography" xmlns="http://schemas.openxmlformats.org/officeDocument/2006/bibliography" SelectedStyle="\APA.XSL" StyleName="APA"/>
</file>

<file path=customXml/item197.xml><?xml version="1.0" encoding="utf-8"?>
<b:Sources xmlns:b="http://schemas.openxmlformats.org/officeDocument/2006/bibliography" xmlns="http://schemas.openxmlformats.org/officeDocument/2006/bibliography" SelectedStyle="\APA.XSL" StyleName="APA"/>
</file>

<file path=customXml/item198.xml><?xml version="1.0" encoding="utf-8"?>
<b:Sources xmlns:b="http://schemas.openxmlformats.org/officeDocument/2006/bibliography" xmlns="http://schemas.openxmlformats.org/officeDocument/2006/bibliography" SelectedStyle="\APA.XSL" StyleName="APA"/>
</file>

<file path=customXml/item19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00.xml><?xml version="1.0" encoding="utf-8"?>
<b:Sources xmlns:b="http://schemas.openxmlformats.org/officeDocument/2006/bibliography" xmlns="http://schemas.openxmlformats.org/officeDocument/2006/bibliography" SelectedStyle="\APA.XSL" StyleName="APA"/>
</file>

<file path=customXml/item201.xml><?xml version="1.0" encoding="utf-8"?>
<b:Sources xmlns:b="http://schemas.openxmlformats.org/officeDocument/2006/bibliography" xmlns="http://schemas.openxmlformats.org/officeDocument/2006/bibliography" SelectedStyle="\APA.XSL" StyleName="APA"/>
</file>

<file path=customXml/item202.xml><?xml version="1.0" encoding="utf-8"?>
<b:Sources xmlns:b="http://schemas.openxmlformats.org/officeDocument/2006/bibliography" xmlns="http://schemas.openxmlformats.org/officeDocument/2006/bibliography" SelectedStyle="\APA.XSL" StyleName="APA"/>
</file>

<file path=customXml/item203.xml><?xml version="1.0" encoding="utf-8"?>
<b:Sources xmlns:b="http://schemas.openxmlformats.org/officeDocument/2006/bibliography" xmlns="http://schemas.openxmlformats.org/officeDocument/2006/bibliography" SelectedStyle="\APA.XSL" StyleName="APA"/>
</file>

<file path=customXml/item204.xml><?xml version="1.0" encoding="utf-8"?>
<b:Sources xmlns:b="http://schemas.openxmlformats.org/officeDocument/2006/bibliography" xmlns="http://schemas.openxmlformats.org/officeDocument/2006/bibliography" SelectedStyle="\APA.XSL" StyleName="APA"/>
</file>

<file path=customXml/item205.xml><?xml version="1.0" encoding="utf-8"?>
<b:Sources xmlns:b="http://schemas.openxmlformats.org/officeDocument/2006/bibliography" xmlns="http://schemas.openxmlformats.org/officeDocument/2006/bibliography" SelectedStyle="\APA.XSL" StyleName="APA"/>
</file>

<file path=customXml/item206.xml><?xml version="1.0" encoding="utf-8"?>
<b:Sources xmlns:b="http://schemas.openxmlformats.org/officeDocument/2006/bibliography" xmlns="http://schemas.openxmlformats.org/officeDocument/2006/bibliography" SelectedStyle="\APA.XSL" StyleName="APA"/>
</file>

<file path=customXml/item207.xml><?xml version="1.0" encoding="utf-8"?>
<b:Sources xmlns:b="http://schemas.openxmlformats.org/officeDocument/2006/bibliography" xmlns="http://schemas.openxmlformats.org/officeDocument/2006/bibliography" SelectedStyle="\APA.XSL" StyleName="APA"/>
</file>

<file path=customXml/item208.xml><?xml version="1.0" encoding="utf-8"?>
<b:Sources xmlns:b="http://schemas.openxmlformats.org/officeDocument/2006/bibliography" xmlns="http://schemas.openxmlformats.org/officeDocument/2006/bibliography" SelectedStyle="\APA.XSL" StyleName="APA"/>
</file>

<file path=customXml/item209.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10.xml><?xml version="1.0" encoding="utf-8"?>
<b:Sources xmlns:b="http://schemas.openxmlformats.org/officeDocument/2006/bibliography" xmlns="http://schemas.openxmlformats.org/officeDocument/2006/bibliography" SelectedStyle="\APA.XSL" StyleName="APA"/>
</file>

<file path=customXml/item211.xml><?xml version="1.0" encoding="utf-8"?>
<b:Sources xmlns:b="http://schemas.openxmlformats.org/officeDocument/2006/bibliography" xmlns="http://schemas.openxmlformats.org/officeDocument/2006/bibliography" SelectedStyle="\APA.XSL" StyleName="APA"/>
</file>

<file path=customXml/item212.xml><?xml version="1.0" encoding="utf-8"?>
<b:Sources xmlns:b="http://schemas.openxmlformats.org/officeDocument/2006/bibliography" xmlns="http://schemas.openxmlformats.org/officeDocument/2006/bibliography" SelectedStyle="\APA.XSL" StyleName="APA"/>
</file>

<file path=customXml/item213.xml><?xml version="1.0" encoding="utf-8"?>
<b:Sources xmlns:b="http://schemas.openxmlformats.org/officeDocument/2006/bibliography" xmlns="http://schemas.openxmlformats.org/officeDocument/2006/bibliography" SelectedStyle="\APA.XSL" StyleName="APA"/>
</file>

<file path=customXml/item214.xml><?xml version="1.0" encoding="utf-8"?>
<b:Sources xmlns:b="http://schemas.openxmlformats.org/officeDocument/2006/bibliography" xmlns="http://schemas.openxmlformats.org/officeDocument/2006/bibliography" SelectedStyle="\APA.XSL" StyleName="APA"/>
</file>

<file path=customXml/item215.xml><?xml version="1.0" encoding="utf-8"?>
<b:Sources xmlns:b="http://schemas.openxmlformats.org/officeDocument/2006/bibliography" xmlns="http://schemas.openxmlformats.org/officeDocument/2006/bibliography" SelectedStyle="\APA.XSL" StyleName="APA"/>
</file>

<file path=customXml/item216.xml><?xml version="1.0" encoding="utf-8"?>
<b:Sources xmlns:b="http://schemas.openxmlformats.org/officeDocument/2006/bibliography" xmlns="http://schemas.openxmlformats.org/officeDocument/2006/bibliography" SelectedStyle="\APA.XSL" StyleName="APA"/>
</file>

<file path=customXml/item217.xml><?xml version="1.0" encoding="utf-8"?>
<b:Sources xmlns:b="http://schemas.openxmlformats.org/officeDocument/2006/bibliography" xmlns="http://schemas.openxmlformats.org/officeDocument/2006/bibliography" SelectedStyle="\APA.XSL" StyleName="APA"/>
</file>

<file path=customXml/item218.xml><?xml version="1.0" encoding="utf-8"?>
<b:Sources xmlns:b="http://schemas.openxmlformats.org/officeDocument/2006/bibliography" xmlns="http://schemas.openxmlformats.org/officeDocument/2006/bibliography" SelectedStyle="\APA.XSL" StyleName="APA"/>
</file>

<file path=customXml/item219.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20.xml><?xml version="1.0" encoding="utf-8"?>
<b:Sources xmlns:b="http://schemas.openxmlformats.org/officeDocument/2006/bibliography" xmlns="http://schemas.openxmlformats.org/officeDocument/2006/bibliography" SelectedStyle="\APA.XSL" StyleName="APA"/>
</file>

<file path=customXml/item221.xml><?xml version="1.0" encoding="utf-8"?>
<b:Sources xmlns:b="http://schemas.openxmlformats.org/officeDocument/2006/bibliography" xmlns="http://schemas.openxmlformats.org/officeDocument/2006/bibliography" SelectedStyle="\APA.XSL" StyleName="APA"/>
</file>

<file path=customXml/item222.xml><?xml version="1.0" encoding="utf-8"?>
<b:Sources xmlns:b="http://schemas.openxmlformats.org/officeDocument/2006/bibliography" xmlns="http://schemas.openxmlformats.org/officeDocument/2006/bibliography" SelectedStyle="\APA.XSL" StyleName="APA"/>
</file>

<file path=customXml/item223.xml><?xml version="1.0" encoding="utf-8"?>
<b:Sources xmlns:b="http://schemas.openxmlformats.org/officeDocument/2006/bibliography" xmlns="http://schemas.openxmlformats.org/officeDocument/2006/bibliography" SelectedStyle="\APA.XSL" StyleName="APA"/>
</file>

<file path=customXml/item224.xml><?xml version="1.0" encoding="utf-8"?>
<b:Sources xmlns:b="http://schemas.openxmlformats.org/officeDocument/2006/bibliography" xmlns="http://schemas.openxmlformats.org/officeDocument/2006/bibliography" SelectedStyle="\APA.XSL" StyleName="APA"/>
</file>

<file path=customXml/item225.xml><?xml version="1.0" encoding="utf-8"?>
<b:Sources xmlns:b="http://schemas.openxmlformats.org/officeDocument/2006/bibliography" xmlns="http://schemas.openxmlformats.org/officeDocument/2006/bibliography" SelectedStyle="\APA.XSL" StyleName="APA"/>
</file>

<file path=customXml/item226.xml><?xml version="1.0" encoding="utf-8"?>
<b:Sources xmlns:b="http://schemas.openxmlformats.org/officeDocument/2006/bibliography" xmlns="http://schemas.openxmlformats.org/officeDocument/2006/bibliography" SelectedStyle="\APA.XSL" StyleName="APA"/>
</file>

<file path=customXml/item227.xml><?xml version="1.0" encoding="utf-8"?>
<b:Sources xmlns:b="http://schemas.openxmlformats.org/officeDocument/2006/bibliography" xmlns="http://schemas.openxmlformats.org/officeDocument/2006/bibliography" SelectedStyle="\APA.XSL" StyleName="APA"/>
</file>

<file path=customXml/item228.xml><?xml version="1.0" encoding="utf-8"?>
<b:Sources xmlns:b="http://schemas.openxmlformats.org/officeDocument/2006/bibliography" xmlns="http://schemas.openxmlformats.org/officeDocument/2006/bibliography" SelectedStyle="\APA.XSL" StyleName="APA"/>
</file>

<file path=customXml/item229.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30.xml><?xml version="1.0" encoding="utf-8"?>
<b:Sources xmlns:b="http://schemas.openxmlformats.org/officeDocument/2006/bibliography" xmlns="http://schemas.openxmlformats.org/officeDocument/2006/bibliography" SelectedStyle="\APA.XSL" StyleName="APA"/>
</file>

<file path=customXml/item231.xml><?xml version="1.0" encoding="utf-8"?>
<b:Sources xmlns:b="http://schemas.openxmlformats.org/officeDocument/2006/bibliography" xmlns="http://schemas.openxmlformats.org/officeDocument/2006/bibliography" SelectedStyle="\APA.XSL" StyleName="APA"/>
</file>

<file path=customXml/item232.xml><?xml version="1.0" encoding="utf-8"?>
<b:Sources xmlns:b="http://schemas.openxmlformats.org/officeDocument/2006/bibliography" xmlns="http://schemas.openxmlformats.org/officeDocument/2006/bibliography" SelectedStyle="\APA.XSL" StyleName="APA"/>
</file>

<file path=customXml/item233.xml><?xml version="1.0" encoding="utf-8"?>
<b:Sources xmlns:b="http://schemas.openxmlformats.org/officeDocument/2006/bibliography" xmlns="http://schemas.openxmlformats.org/officeDocument/2006/bibliography" SelectedStyle="\APA.XSL" StyleName="APA"/>
</file>

<file path=customXml/item234.xml><?xml version="1.0" encoding="utf-8"?>
<b:Sources xmlns:b="http://schemas.openxmlformats.org/officeDocument/2006/bibliography" xmlns="http://schemas.openxmlformats.org/officeDocument/2006/bibliography" SelectedStyle="\APA.XSL" StyleName="APA"/>
</file>

<file path=customXml/item235.xml><?xml version="1.0" encoding="utf-8"?>
<b:Sources xmlns:b="http://schemas.openxmlformats.org/officeDocument/2006/bibliography" xmlns="http://schemas.openxmlformats.org/officeDocument/2006/bibliography" SelectedStyle="\APA.XSL" StyleName="APA"/>
</file>

<file path=customXml/item236.xml><?xml version="1.0" encoding="utf-8"?>
<b:Sources xmlns:b="http://schemas.openxmlformats.org/officeDocument/2006/bibliography" xmlns="http://schemas.openxmlformats.org/officeDocument/2006/bibliography" SelectedStyle="\APA.XSL" StyleName="APA"/>
</file>

<file path=customXml/item237.xml><?xml version="1.0" encoding="utf-8"?>
<b:Sources xmlns:b="http://schemas.openxmlformats.org/officeDocument/2006/bibliography" xmlns="http://schemas.openxmlformats.org/officeDocument/2006/bibliography" SelectedStyle="\APA.XSL" StyleName="APA"/>
</file>

<file path=customXml/item238.xml><?xml version="1.0" encoding="utf-8"?>
<b:Sources xmlns:b="http://schemas.openxmlformats.org/officeDocument/2006/bibliography" xmlns="http://schemas.openxmlformats.org/officeDocument/2006/bibliography" SelectedStyle="\APA.XSL" StyleName="APA"/>
</file>

<file path=customXml/item239.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40.xml><?xml version="1.0" encoding="utf-8"?>
<b:Sources xmlns:b="http://schemas.openxmlformats.org/officeDocument/2006/bibliography" xmlns="http://schemas.openxmlformats.org/officeDocument/2006/bibliography" SelectedStyle="\APA.XSL" StyleName="APA"/>
</file>

<file path=customXml/item241.xml><?xml version="1.0" encoding="utf-8"?>
<b:Sources xmlns:b="http://schemas.openxmlformats.org/officeDocument/2006/bibliography" xmlns="http://schemas.openxmlformats.org/officeDocument/2006/bibliography" SelectedStyle="\APA.XSL" StyleName="APA"/>
</file>

<file path=customXml/item242.xml><?xml version="1.0" encoding="utf-8"?>
<b:Sources xmlns:b="http://schemas.openxmlformats.org/officeDocument/2006/bibliography" xmlns="http://schemas.openxmlformats.org/officeDocument/2006/bibliography" SelectedStyle="\APA.XSL" StyleName="APA"/>
</file>

<file path=customXml/item243.xml><?xml version="1.0" encoding="utf-8"?>
<b:Sources xmlns:b="http://schemas.openxmlformats.org/officeDocument/2006/bibliography" xmlns="http://schemas.openxmlformats.org/officeDocument/2006/bibliography" SelectedStyle="\APA.XSL" StyleName="APA"/>
</file>

<file path=customXml/item244.xml><?xml version="1.0" encoding="utf-8"?>
<b:Sources xmlns:b="http://schemas.openxmlformats.org/officeDocument/2006/bibliography" xmlns="http://schemas.openxmlformats.org/officeDocument/2006/bibliography" SelectedStyle="\APA.XSL" StyleName="APA"/>
</file>

<file path=customXml/item245.xml><?xml version="1.0" encoding="utf-8"?>
<b:Sources xmlns:b="http://schemas.openxmlformats.org/officeDocument/2006/bibliography" xmlns="http://schemas.openxmlformats.org/officeDocument/2006/bibliography" SelectedStyle="\APA.XSL" StyleName="APA"/>
</file>

<file path=customXml/item246.xml><?xml version="1.0" encoding="utf-8"?>
<b:Sources xmlns:b="http://schemas.openxmlformats.org/officeDocument/2006/bibliography" xmlns="http://schemas.openxmlformats.org/officeDocument/2006/bibliography" SelectedStyle="\APA.XSL" StyleName="APA"/>
</file>

<file path=customXml/item247.xml><?xml version="1.0" encoding="utf-8"?>
<b:Sources xmlns:b="http://schemas.openxmlformats.org/officeDocument/2006/bibliography" xmlns="http://schemas.openxmlformats.org/officeDocument/2006/bibliography" SelectedStyle="\APA.XSL" StyleName="APA"/>
</file>

<file path=customXml/item248.xml><?xml version="1.0" encoding="utf-8"?>
<b:Sources xmlns:b="http://schemas.openxmlformats.org/officeDocument/2006/bibliography" xmlns="http://schemas.openxmlformats.org/officeDocument/2006/bibliography" SelectedStyle="\APA.XSL" StyleName="APA"/>
</file>

<file path=customXml/item249.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50.xml><?xml version="1.0" encoding="utf-8"?>
<b:Sources xmlns:b="http://schemas.openxmlformats.org/officeDocument/2006/bibliography" xmlns="http://schemas.openxmlformats.org/officeDocument/2006/bibliography" SelectedStyle="\APA.XSL" StyleName="APA"/>
</file>

<file path=customXml/item251.xml><?xml version="1.0" encoding="utf-8"?>
<b:Sources xmlns:b="http://schemas.openxmlformats.org/officeDocument/2006/bibliography" xmlns="http://schemas.openxmlformats.org/officeDocument/2006/bibliography" SelectedStyle="\APA.XSL" StyleName="APA"/>
</file>

<file path=customXml/item252.xml><?xml version="1.0" encoding="utf-8"?>
<b:Sources xmlns:b="http://schemas.openxmlformats.org/officeDocument/2006/bibliography" xmlns="http://schemas.openxmlformats.org/officeDocument/2006/bibliography" SelectedStyle="\APA.XSL" StyleName="APA"/>
</file>

<file path=customXml/item253.xml><?xml version="1.0" encoding="utf-8"?>
<b:Sources xmlns:b="http://schemas.openxmlformats.org/officeDocument/2006/bibliography" xmlns="http://schemas.openxmlformats.org/officeDocument/2006/bibliography" SelectedStyle="\APA.XSL" StyleName="APA"/>
</file>

<file path=customXml/item254.xml><?xml version="1.0" encoding="utf-8"?>
<b:Sources xmlns:b="http://schemas.openxmlformats.org/officeDocument/2006/bibliography" xmlns="http://schemas.openxmlformats.org/officeDocument/2006/bibliography" SelectedStyle="\APA.XSL" StyleName="APA"/>
</file>

<file path=customXml/item255.xml><?xml version="1.0" encoding="utf-8"?>
<b:Sources xmlns:b="http://schemas.openxmlformats.org/officeDocument/2006/bibliography" xmlns="http://schemas.openxmlformats.org/officeDocument/2006/bibliography" SelectedStyle="\APA.XSL" StyleName="APA"/>
</file>

<file path=customXml/item256.xml><?xml version="1.0" encoding="utf-8"?>
<b:Sources xmlns:b="http://schemas.openxmlformats.org/officeDocument/2006/bibliography" xmlns="http://schemas.openxmlformats.org/officeDocument/2006/bibliography" SelectedStyle="\APA.XSL" StyleName="APA"/>
</file>

<file path=customXml/item257.xml><?xml version="1.0" encoding="utf-8"?>
<b:Sources xmlns:b="http://schemas.openxmlformats.org/officeDocument/2006/bibliography" xmlns="http://schemas.openxmlformats.org/officeDocument/2006/bibliography" SelectedStyle="\APA.XSL" StyleName="APA"/>
</file>

<file path=customXml/item258.xml><?xml version="1.0" encoding="utf-8"?>
<b:Sources xmlns:b="http://schemas.openxmlformats.org/officeDocument/2006/bibliography" xmlns="http://schemas.openxmlformats.org/officeDocument/2006/bibliography" SelectedStyle="\APA.XSL" StyleName="APA"/>
</file>

<file path=customXml/item259.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60.xml><?xml version="1.0" encoding="utf-8"?>
<b:Sources xmlns:b="http://schemas.openxmlformats.org/officeDocument/2006/bibliography" xmlns="http://schemas.openxmlformats.org/officeDocument/2006/bibliography" SelectedStyle="\APA.XSL" StyleName="APA"/>
</file>

<file path=customXml/item261.xml><?xml version="1.0" encoding="utf-8"?>
<b:Sources xmlns:b="http://schemas.openxmlformats.org/officeDocument/2006/bibliography" xmlns="http://schemas.openxmlformats.org/officeDocument/2006/bibliography" SelectedStyle="\APA.XSL" StyleName="APA"/>
</file>

<file path=customXml/item262.xml><?xml version="1.0" encoding="utf-8"?>
<b:Sources xmlns:b="http://schemas.openxmlformats.org/officeDocument/2006/bibliography" xmlns="http://schemas.openxmlformats.org/officeDocument/2006/bibliography" SelectedStyle="\APA.XSL" StyleName="APA"/>
</file>

<file path=customXml/item263.xml><?xml version="1.0" encoding="utf-8"?>
<b:Sources xmlns:b="http://schemas.openxmlformats.org/officeDocument/2006/bibliography" xmlns="http://schemas.openxmlformats.org/officeDocument/2006/bibliography" SelectedStyle="\APA.XSL" StyleName="APA"/>
</file>

<file path=customXml/item264.xml><?xml version="1.0" encoding="utf-8"?>
<b:Sources xmlns:b="http://schemas.openxmlformats.org/officeDocument/2006/bibliography" xmlns="http://schemas.openxmlformats.org/officeDocument/2006/bibliography" SelectedStyle="\APA.XSL" StyleName="APA"/>
</file>

<file path=customXml/item265.xml><?xml version="1.0" encoding="utf-8"?>
<b:Sources xmlns:b="http://schemas.openxmlformats.org/officeDocument/2006/bibliography" xmlns="http://schemas.openxmlformats.org/officeDocument/2006/bibliography" SelectedStyle="\APA.XSL" StyleName="APA"/>
</file>

<file path=customXml/item266.xml><?xml version="1.0" encoding="utf-8"?>
<b:Sources xmlns:b="http://schemas.openxmlformats.org/officeDocument/2006/bibliography" xmlns="http://schemas.openxmlformats.org/officeDocument/2006/bibliography" SelectedStyle="\APA.XSL" StyleName="APA"/>
</file>

<file path=customXml/item267.xml><?xml version="1.0" encoding="utf-8"?>
<b:Sources xmlns:b="http://schemas.openxmlformats.org/officeDocument/2006/bibliography" xmlns="http://schemas.openxmlformats.org/officeDocument/2006/bibliography" SelectedStyle="\APA.XSL" StyleName="APA"/>
</file>

<file path=customXml/item268.xml><?xml version="1.0" encoding="utf-8"?>
<b:Sources xmlns:b="http://schemas.openxmlformats.org/officeDocument/2006/bibliography" xmlns="http://schemas.openxmlformats.org/officeDocument/2006/bibliography" SelectedStyle="\APA.XSL" StyleName="APA"/>
</file>

<file path=customXml/item269.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70.xml><?xml version="1.0" encoding="utf-8"?>
<b:Sources xmlns:b="http://schemas.openxmlformats.org/officeDocument/2006/bibliography" xmlns="http://schemas.openxmlformats.org/officeDocument/2006/bibliography" SelectedStyle="\APA.XSL" StyleName="APA"/>
</file>

<file path=customXml/item271.xml><?xml version="1.0" encoding="utf-8"?>
<b:Sources xmlns:b="http://schemas.openxmlformats.org/officeDocument/2006/bibliography" xmlns="http://schemas.openxmlformats.org/officeDocument/2006/bibliography" SelectedStyle="\APA.XSL" StyleName="APA"/>
</file>

<file path=customXml/item272.xml><?xml version="1.0" encoding="utf-8"?>
<b:Sources xmlns:b="http://schemas.openxmlformats.org/officeDocument/2006/bibliography" xmlns="http://schemas.openxmlformats.org/officeDocument/2006/bibliography" SelectedStyle="\APA.XSL" StyleName="APA"/>
</file>

<file path=customXml/item273.xml><?xml version="1.0" encoding="utf-8"?>
<b:Sources xmlns:b="http://schemas.openxmlformats.org/officeDocument/2006/bibliography" xmlns="http://schemas.openxmlformats.org/officeDocument/2006/bibliography" SelectedStyle="\APA.XSL" StyleName="APA"/>
</file>

<file path=customXml/item274.xml><?xml version="1.0" encoding="utf-8"?>
<b:Sources xmlns:b="http://schemas.openxmlformats.org/officeDocument/2006/bibliography" xmlns="http://schemas.openxmlformats.org/officeDocument/2006/bibliography" SelectedStyle="\APA.XSL" StyleName="APA"/>
</file>

<file path=customXml/item275.xml><?xml version="1.0" encoding="utf-8"?>
<b:Sources xmlns:b="http://schemas.openxmlformats.org/officeDocument/2006/bibliography" xmlns="http://schemas.openxmlformats.org/officeDocument/2006/bibliography" SelectedStyle="\APA.XSL" StyleName="APA"/>
</file>

<file path=customXml/item276.xml><?xml version="1.0" encoding="utf-8"?>
<b:Sources xmlns:b="http://schemas.openxmlformats.org/officeDocument/2006/bibliography" xmlns="http://schemas.openxmlformats.org/officeDocument/2006/bibliography" SelectedStyle="\APA.XSL" StyleName="APA"/>
</file>

<file path=customXml/item277.xml><?xml version="1.0" encoding="utf-8"?>
<b:Sources xmlns:b="http://schemas.openxmlformats.org/officeDocument/2006/bibliography" xmlns="http://schemas.openxmlformats.org/officeDocument/2006/bibliography" SelectedStyle="\APA.XSL" StyleName="APA"/>
</file>

<file path=customXml/item278.xml><?xml version="1.0" encoding="utf-8"?>
<b:Sources xmlns:b="http://schemas.openxmlformats.org/officeDocument/2006/bibliography" xmlns="http://schemas.openxmlformats.org/officeDocument/2006/bibliography" SelectedStyle="\APA.XSL" StyleName="APA"/>
</file>

<file path=customXml/item279.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80.xml><?xml version="1.0" encoding="utf-8"?>
<b:Sources xmlns:b="http://schemas.openxmlformats.org/officeDocument/2006/bibliography" xmlns="http://schemas.openxmlformats.org/officeDocument/2006/bibliography" SelectedStyle="\APA.XSL" StyleName="APA"/>
</file>

<file path=customXml/item281.xml><?xml version="1.0" encoding="utf-8"?>
<b:Sources xmlns:b="http://schemas.openxmlformats.org/officeDocument/2006/bibliography" xmlns="http://schemas.openxmlformats.org/officeDocument/2006/bibliography" SelectedStyle="\APA.XSL" StyleName="APA"/>
</file>

<file path=customXml/item282.xml><?xml version="1.0" encoding="utf-8"?>
<b:Sources xmlns:b="http://schemas.openxmlformats.org/officeDocument/2006/bibliography" xmlns="http://schemas.openxmlformats.org/officeDocument/2006/bibliography" SelectedStyle="\APA.XSL" StyleName="APA"/>
</file>

<file path=customXml/item283.xml><?xml version="1.0" encoding="utf-8"?>
<b:Sources xmlns:b="http://schemas.openxmlformats.org/officeDocument/2006/bibliography" xmlns="http://schemas.openxmlformats.org/officeDocument/2006/bibliography" SelectedStyle="\APA.XSL" StyleName="APA"/>
</file>

<file path=customXml/item284.xml><?xml version="1.0" encoding="utf-8"?>
<b:Sources xmlns:b="http://schemas.openxmlformats.org/officeDocument/2006/bibliography" xmlns="http://schemas.openxmlformats.org/officeDocument/2006/bibliography" SelectedStyle="\APA.XSL" StyleName="APA"/>
</file>

<file path=customXml/item285.xml><?xml version="1.0" encoding="utf-8"?>
<b:Sources xmlns:b="http://schemas.openxmlformats.org/officeDocument/2006/bibliography" xmlns="http://schemas.openxmlformats.org/officeDocument/2006/bibliography" SelectedStyle="\APA.XSL" StyleName="APA"/>
</file>

<file path=customXml/item286.xml><?xml version="1.0" encoding="utf-8"?>
<b:Sources xmlns:b="http://schemas.openxmlformats.org/officeDocument/2006/bibliography" xmlns="http://schemas.openxmlformats.org/officeDocument/2006/bibliography" SelectedStyle="\APA.XSL" StyleName="APA"/>
</file>

<file path=customXml/item287.xml><?xml version="1.0" encoding="utf-8"?>
<b:Sources xmlns:b="http://schemas.openxmlformats.org/officeDocument/2006/bibliography" xmlns="http://schemas.openxmlformats.org/officeDocument/2006/bibliography" SelectedStyle="\APA.XSL" StyleName="APA"/>
</file>

<file path=customXml/item288.xml><?xml version="1.0" encoding="utf-8"?>
<b:Sources xmlns:b="http://schemas.openxmlformats.org/officeDocument/2006/bibliography" xmlns="http://schemas.openxmlformats.org/officeDocument/2006/bibliography" SelectedStyle="\APA.XSL" StyleName="APA"/>
</file>

<file path=customXml/item289.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290.xml><?xml version="1.0" encoding="utf-8"?>
<b:Sources xmlns:b="http://schemas.openxmlformats.org/officeDocument/2006/bibliography" xmlns="http://schemas.openxmlformats.org/officeDocument/2006/bibliography" SelectedStyle="\APA.XSL" StyleName="APA"/>
</file>

<file path=customXml/item291.xml><?xml version="1.0" encoding="utf-8"?>
<b:Sources xmlns:b="http://schemas.openxmlformats.org/officeDocument/2006/bibliography" xmlns="http://schemas.openxmlformats.org/officeDocument/2006/bibliography" SelectedStyle="\APA.XSL" StyleName="APA"/>
</file>

<file path=customXml/item29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FC851BDE-36E1-4C19-B84C-1328B2078348}">
  <ds:schemaRefs>
    <ds:schemaRef ds:uri="http://schemas.openxmlformats.org/officeDocument/2006/bibliography"/>
  </ds:schemaRefs>
</ds:datastoreItem>
</file>

<file path=customXml/itemProps100.xml><?xml version="1.0" encoding="utf-8"?>
<ds:datastoreItem xmlns:ds="http://schemas.openxmlformats.org/officeDocument/2006/customXml" ds:itemID="{3543137E-CE38-4012-8369-3C419EA0B549}">
  <ds:schemaRefs>
    <ds:schemaRef ds:uri="http://schemas.openxmlformats.org/officeDocument/2006/bibliography"/>
  </ds:schemaRefs>
</ds:datastoreItem>
</file>

<file path=customXml/itemProps101.xml><?xml version="1.0" encoding="utf-8"?>
<ds:datastoreItem xmlns:ds="http://schemas.openxmlformats.org/officeDocument/2006/customXml" ds:itemID="{A8BA1A2B-2874-4556-B9EB-DF318F5FBEC4}">
  <ds:schemaRefs>
    <ds:schemaRef ds:uri="http://schemas.openxmlformats.org/officeDocument/2006/bibliography"/>
  </ds:schemaRefs>
</ds:datastoreItem>
</file>

<file path=customXml/itemProps102.xml><?xml version="1.0" encoding="utf-8"?>
<ds:datastoreItem xmlns:ds="http://schemas.openxmlformats.org/officeDocument/2006/customXml" ds:itemID="{C06B7339-E8F3-47A8-ACFC-68440F25C16A}">
  <ds:schemaRefs>
    <ds:schemaRef ds:uri="http://schemas.openxmlformats.org/officeDocument/2006/bibliography"/>
  </ds:schemaRefs>
</ds:datastoreItem>
</file>

<file path=customXml/itemProps103.xml><?xml version="1.0" encoding="utf-8"?>
<ds:datastoreItem xmlns:ds="http://schemas.openxmlformats.org/officeDocument/2006/customXml" ds:itemID="{1CB43935-9E6E-4474-8007-D0E76645EF4A}">
  <ds:schemaRefs>
    <ds:schemaRef ds:uri="http://schemas.openxmlformats.org/officeDocument/2006/bibliography"/>
  </ds:schemaRefs>
</ds:datastoreItem>
</file>

<file path=customXml/itemProps104.xml><?xml version="1.0" encoding="utf-8"?>
<ds:datastoreItem xmlns:ds="http://schemas.openxmlformats.org/officeDocument/2006/customXml" ds:itemID="{89BF08FF-173B-4E49-A632-63CC5AE2DA87}">
  <ds:schemaRefs>
    <ds:schemaRef ds:uri="http://schemas.openxmlformats.org/officeDocument/2006/bibliography"/>
  </ds:schemaRefs>
</ds:datastoreItem>
</file>

<file path=customXml/itemProps105.xml><?xml version="1.0" encoding="utf-8"?>
<ds:datastoreItem xmlns:ds="http://schemas.openxmlformats.org/officeDocument/2006/customXml" ds:itemID="{D7CDC834-9BAF-4E01-9119-565C569B8961}">
  <ds:schemaRefs>
    <ds:schemaRef ds:uri="http://schemas.openxmlformats.org/officeDocument/2006/bibliography"/>
  </ds:schemaRefs>
</ds:datastoreItem>
</file>

<file path=customXml/itemProps106.xml><?xml version="1.0" encoding="utf-8"?>
<ds:datastoreItem xmlns:ds="http://schemas.openxmlformats.org/officeDocument/2006/customXml" ds:itemID="{BD005006-ABBF-4FAF-AE9F-2B37B90CB17F}">
  <ds:schemaRefs>
    <ds:schemaRef ds:uri="http://schemas.openxmlformats.org/officeDocument/2006/bibliography"/>
  </ds:schemaRefs>
</ds:datastoreItem>
</file>

<file path=customXml/itemProps107.xml><?xml version="1.0" encoding="utf-8"?>
<ds:datastoreItem xmlns:ds="http://schemas.openxmlformats.org/officeDocument/2006/customXml" ds:itemID="{27D729ED-23AC-4635-844D-FDEB5E23FD0C}">
  <ds:schemaRefs>
    <ds:schemaRef ds:uri="http://schemas.openxmlformats.org/officeDocument/2006/bibliography"/>
  </ds:schemaRefs>
</ds:datastoreItem>
</file>

<file path=customXml/itemProps108.xml><?xml version="1.0" encoding="utf-8"?>
<ds:datastoreItem xmlns:ds="http://schemas.openxmlformats.org/officeDocument/2006/customXml" ds:itemID="{AB302F24-E2F4-419B-81F3-A78097B5E110}">
  <ds:schemaRefs>
    <ds:schemaRef ds:uri="http://schemas.openxmlformats.org/officeDocument/2006/bibliography"/>
  </ds:schemaRefs>
</ds:datastoreItem>
</file>

<file path=customXml/itemProps109.xml><?xml version="1.0" encoding="utf-8"?>
<ds:datastoreItem xmlns:ds="http://schemas.openxmlformats.org/officeDocument/2006/customXml" ds:itemID="{814AB679-8F97-4034-9465-B6AD253F6EEE}">
  <ds:schemaRefs>
    <ds:schemaRef ds:uri="http://schemas.openxmlformats.org/officeDocument/2006/bibliography"/>
  </ds:schemaRefs>
</ds:datastoreItem>
</file>

<file path=customXml/itemProps11.xml><?xml version="1.0" encoding="utf-8"?>
<ds:datastoreItem xmlns:ds="http://schemas.openxmlformats.org/officeDocument/2006/customXml" ds:itemID="{A08412A2-22F8-4F37-AD7C-633FA07D5B1C}">
  <ds:schemaRefs>
    <ds:schemaRef ds:uri="http://schemas.openxmlformats.org/officeDocument/2006/bibliography"/>
  </ds:schemaRefs>
</ds:datastoreItem>
</file>

<file path=customXml/itemProps110.xml><?xml version="1.0" encoding="utf-8"?>
<ds:datastoreItem xmlns:ds="http://schemas.openxmlformats.org/officeDocument/2006/customXml" ds:itemID="{AEF9DB2D-6DCC-425B-B2B0-1327773A67CA}">
  <ds:schemaRefs>
    <ds:schemaRef ds:uri="http://schemas.openxmlformats.org/officeDocument/2006/bibliography"/>
  </ds:schemaRefs>
</ds:datastoreItem>
</file>

<file path=customXml/itemProps111.xml><?xml version="1.0" encoding="utf-8"?>
<ds:datastoreItem xmlns:ds="http://schemas.openxmlformats.org/officeDocument/2006/customXml" ds:itemID="{595999AB-7D42-4214-9708-B50C5D156F5F}">
  <ds:schemaRefs>
    <ds:schemaRef ds:uri="http://schemas.openxmlformats.org/officeDocument/2006/bibliography"/>
  </ds:schemaRefs>
</ds:datastoreItem>
</file>

<file path=customXml/itemProps112.xml><?xml version="1.0" encoding="utf-8"?>
<ds:datastoreItem xmlns:ds="http://schemas.openxmlformats.org/officeDocument/2006/customXml" ds:itemID="{EFCBB27D-6CEF-472F-9E4F-B0AAE2D905E2}">
  <ds:schemaRefs>
    <ds:schemaRef ds:uri="http://schemas.openxmlformats.org/officeDocument/2006/bibliography"/>
  </ds:schemaRefs>
</ds:datastoreItem>
</file>

<file path=customXml/itemProps113.xml><?xml version="1.0" encoding="utf-8"?>
<ds:datastoreItem xmlns:ds="http://schemas.openxmlformats.org/officeDocument/2006/customXml" ds:itemID="{FAE05E99-172B-4E8B-9A86-C2C3C1FFB5BE}">
  <ds:schemaRefs>
    <ds:schemaRef ds:uri="http://schemas.openxmlformats.org/officeDocument/2006/bibliography"/>
  </ds:schemaRefs>
</ds:datastoreItem>
</file>

<file path=customXml/itemProps114.xml><?xml version="1.0" encoding="utf-8"?>
<ds:datastoreItem xmlns:ds="http://schemas.openxmlformats.org/officeDocument/2006/customXml" ds:itemID="{2B5A5E9E-302C-491F-8391-28B648F97A6C}">
  <ds:schemaRefs>
    <ds:schemaRef ds:uri="http://schemas.openxmlformats.org/officeDocument/2006/bibliography"/>
  </ds:schemaRefs>
</ds:datastoreItem>
</file>

<file path=customXml/itemProps115.xml><?xml version="1.0" encoding="utf-8"?>
<ds:datastoreItem xmlns:ds="http://schemas.openxmlformats.org/officeDocument/2006/customXml" ds:itemID="{B086121C-2D8C-4924-B542-E1A55B25FB9D}">
  <ds:schemaRefs>
    <ds:schemaRef ds:uri="http://schemas.openxmlformats.org/officeDocument/2006/bibliography"/>
  </ds:schemaRefs>
</ds:datastoreItem>
</file>

<file path=customXml/itemProps116.xml><?xml version="1.0" encoding="utf-8"?>
<ds:datastoreItem xmlns:ds="http://schemas.openxmlformats.org/officeDocument/2006/customXml" ds:itemID="{427656AA-52C3-49BD-9A1E-E30F0305F6AF}">
  <ds:schemaRefs>
    <ds:schemaRef ds:uri="http://schemas.openxmlformats.org/officeDocument/2006/bibliography"/>
  </ds:schemaRefs>
</ds:datastoreItem>
</file>

<file path=customXml/itemProps117.xml><?xml version="1.0" encoding="utf-8"?>
<ds:datastoreItem xmlns:ds="http://schemas.openxmlformats.org/officeDocument/2006/customXml" ds:itemID="{819386A5-7B17-48B0-B566-3B7A5ABD68B4}">
  <ds:schemaRefs>
    <ds:schemaRef ds:uri="http://schemas.openxmlformats.org/officeDocument/2006/bibliography"/>
  </ds:schemaRefs>
</ds:datastoreItem>
</file>

<file path=customXml/itemProps118.xml><?xml version="1.0" encoding="utf-8"?>
<ds:datastoreItem xmlns:ds="http://schemas.openxmlformats.org/officeDocument/2006/customXml" ds:itemID="{0F9C9529-8818-4C16-B16F-F41140F06344}">
  <ds:schemaRefs>
    <ds:schemaRef ds:uri="http://schemas.openxmlformats.org/officeDocument/2006/bibliography"/>
  </ds:schemaRefs>
</ds:datastoreItem>
</file>

<file path=customXml/itemProps119.xml><?xml version="1.0" encoding="utf-8"?>
<ds:datastoreItem xmlns:ds="http://schemas.openxmlformats.org/officeDocument/2006/customXml" ds:itemID="{9F61ABA5-1A67-4BB6-B228-E3C32EE942EF}">
  <ds:schemaRefs>
    <ds:schemaRef ds:uri="http://schemas.openxmlformats.org/officeDocument/2006/bibliography"/>
  </ds:schemaRefs>
</ds:datastoreItem>
</file>

<file path=customXml/itemProps12.xml><?xml version="1.0" encoding="utf-8"?>
<ds:datastoreItem xmlns:ds="http://schemas.openxmlformats.org/officeDocument/2006/customXml" ds:itemID="{A38BCC40-0499-4D90-A007-D3D5BA3576C6}">
  <ds:schemaRefs>
    <ds:schemaRef ds:uri="http://schemas.openxmlformats.org/officeDocument/2006/bibliography"/>
  </ds:schemaRefs>
</ds:datastoreItem>
</file>

<file path=customXml/itemProps120.xml><?xml version="1.0" encoding="utf-8"?>
<ds:datastoreItem xmlns:ds="http://schemas.openxmlformats.org/officeDocument/2006/customXml" ds:itemID="{843FC79C-7D28-4F0A-87AB-19BC12292D19}">
  <ds:schemaRefs>
    <ds:schemaRef ds:uri="http://schemas.openxmlformats.org/officeDocument/2006/bibliography"/>
  </ds:schemaRefs>
</ds:datastoreItem>
</file>

<file path=customXml/itemProps121.xml><?xml version="1.0" encoding="utf-8"?>
<ds:datastoreItem xmlns:ds="http://schemas.openxmlformats.org/officeDocument/2006/customXml" ds:itemID="{19878FF6-0D5D-4C33-9FF8-C74F446F98D3}">
  <ds:schemaRefs>
    <ds:schemaRef ds:uri="http://schemas.openxmlformats.org/officeDocument/2006/bibliography"/>
  </ds:schemaRefs>
</ds:datastoreItem>
</file>

<file path=customXml/itemProps122.xml><?xml version="1.0" encoding="utf-8"?>
<ds:datastoreItem xmlns:ds="http://schemas.openxmlformats.org/officeDocument/2006/customXml" ds:itemID="{3BD164CA-0B01-40FC-B0AF-1521B1E9A3F0}">
  <ds:schemaRefs>
    <ds:schemaRef ds:uri="http://schemas.openxmlformats.org/officeDocument/2006/bibliography"/>
  </ds:schemaRefs>
</ds:datastoreItem>
</file>

<file path=customXml/itemProps123.xml><?xml version="1.0" encoding="utf-8"?>
<ds:datastoreItem xmlns:ds="http://schemas.openxmlformats.org/officeDocument/2006/customXml" ds:itemID="{4CFB4FC0-97E3-46A6-BBAB-4CE6CAEC4477}">
  <ds:schemaRefs>
    <ds:schemaRef ds:uri="http://schemas.openxmlformats.org/officeDocument/2006/bibliography"/>
  </ds:schemaRefs>
</ds:datastoreItem>
</file>

<file path=customXml/itemProps124.xml><?xml version="1.0" encoding="utf-8"?>
<ds:datastoreItem xmlns:ds="http://schemas.openxmlformats.org/officeDocument/2006/customXml" ds:itemID="{B0163BB7-8F79-4DC8-A8AD-9228AEA51A6F}">
  <ds:schemaRefs>
    <ds:schemaRef ds:uri="http://schemas.openxmlformats.org/officeDocument/2006/bibliography"/>
  </ds:schemaRefs>
</ds:datastoreItem>
</file>

<file path=customXml/itemProps125.xml><?xml version="1.0" encoding="utf-8"?>
<ds:datastoreItem xmlns:ds="http://schemas.openxmlformats.org/officeDocument/2006/customXml" ds:itemID="{6EBB4A0D-79E8-4BB7-9B70-205E43210A85}">
  <ds:schemaRefs>
    <ds:schemaRef ds:uri="http://schemas.openxmlformats.org/officeDocument/2006/bibliography"/>
  </ds:schemaRefs>
</ds:datastoreItem>
</file>

<file path=customXml/itemProps126.xml><?xml version="1.0" encoding="utf-8"?>
<ds:datastoreItem xmlns:ds="http://schemas.openxmlformats.org/officeDocument/2006/customXml" ds:itemID="{71AA60BA-D7A9-4C79-9693-0A2A08541F2B}">
  <ds:schemaRefs>
    <ds:schemaRef ds:uri="http://schemas.openxmlformats.org/officeDocument/2006/bibliography"/>
  </ds:schemaRefs>
</ds:datastoreItem>
</file>

<file path=customXml/itemProps127.xml><?xml version="1.0" encoding="utf-8"?>
<ds:datastoreItem xmlns:ds="http://schemas.openxmlformats.org/officeDocument/2006/customXml" ds:itemID="{7B43B86E-839B-456A-8E3C-86D6E47C3F01}">
  <ds:schemaRefs>
    <ds:schemaRef ds:uri="http://schemas.openxmlformats.org/officeDocument/2006/bibliography"/>
  </ds:schemaRefs>
</ds:datastoreItem>
</file>

<file path=customXml/itemProps128.xml><?xml version="1.0" encoding="utf-8"?>
<ds:datastoreItem xmlns:ds="http://schemas.openxmlformats.org/officeDocument/2006/customXml" ds:itemID="{C7757B95-AD93-4F8D-B87B-8D2522A12761}">
  <ds:schemaRefs>
    <ds:schemaRef ds:uri="http://schemas.openxmlformats.org/officeDocument/2006/bibliography"/>
  </ds:schemaRefs>
</ds:datastoreItem>
</file>

<file path=customXml/itemProps129.xml><?xml version="1.0" encoding="utf-8"?>
<ds:datastoreItem xmlns:ds="http://schemas.openxmlformats.org/officeDocument/2006/customXml" ds:itemID="{FA67FB0F-A917-4CBA-89C6-C0751D83AE03}">
  <ds:schemaRefs>
    <ds:schemaRef ds:uri="http://schemas.openxmlformats.org/officeDocument/2006/bibliography"/>
  </ds:schemaRefs>
</ds:datastoreItem>
</file>

<file path=customXml/itemProps13.xml><?xml version="1.0" encoding="utf-8"?>
<ds:datastoreItem xmlns:ds="http://schemas.openxmlformats.org/officeDocument/2006/customXml" ds:itemID="{F9EDFC40-E8F2-46D7-B320-9BB56BCAE084}">
  <ds:schemaRefs>
    <ds:schemaRef ds:uri="http://schemas.openxmlformats.org/officeDocument/2006/bibliography"/>
  </ds:schemaRefs>
</ds:datastoreItem>
</file>

<file path=customXml/itemProps130.xml><?xml version="1.0" encoding="utf-8"?>
<ds:datastoreItem xmlns:ds="http://schemas.openxmlformats.org/officeDocument/2006/customXml" ds:itemID="{C20DDD4C-5EF2-4E5D-B97D-C64405FB0483}">
  <ds:schemaRefs>
    <ds:schemaRef ds:uri="http://schemas.openxmlformats.org/officeDocument/2006/bibliography"/>
  </ds:schemaRefs>
</ds:datastoreItem>
</file>

<file path=customXml/itemProps131.xml><?xml version="1.0" encoding="utf-8"?>
<ds:datastoreItem xmlns:ds="http://schemas.openxmlformats.org/officeDocument/2006/customXml" ds:itemID="{5A10636D-5BCE-42FE-A2BB-621A217753FC}">
  <ds:schemaRefs>
    <ds:schemaRef ds:uri="http://schemas.openxmlformats.org/officeDocument/2006/bibliography"/>
  </ds:schemaRefs>
</ds:datastoreItem>
</file>

<file path=customXml/itemProps132.xml><?xml version="1.0" encoding="utf-8"?>
<ds:datastoreItem xmlns:ds="http://schemas.openxmlformats.org/officeDocument/2006/customXml" ds:itemID="{7BEB5F79-A8C2-429E-A95C-AC35F6AA6F74}">
  <ds:schemaRefs>
    <ds:schemaRef ds:uri="http://schemas.openxmlformats.org/officeDocument/2006/bibliography"/>
  </ds:schemaRefs>
</ds:datastoreItem>
</file>

<file path=customXml/itemProps133.xml><?xml version="1.0" encoding="utf-8"?>
<ds:datastoreItem xmlns:ds="http://schemas.openxmlformats.org/officeDocument/2006/customXml" ds:itemID="{8F45FE65-0EFA-45CE-8619-46816BAEEDC1}">
  <ds:schemaRefs>
    <ds:schemaRef ds:uri="http://schemas.openxmlformats.org/officeDocument/2006/bibliography"/>
  </ds:schemaRefs>
</ds:datastoreItem>
</file>

<file path=customXml/itemProps134.xml><?xml version="1.0" encoding="utf-8"?>
<ds:datastoreItem xmlns:ds="http://schemas.openxmlformats.org/officeDocument/2006/customXml" ds:itemID="{AC7C37C7-6A3C-4584-85BF-73D21CF46F8A}">
  <ds:schemaRefs>
    <ds:schemaRef ds:uri="http://schemas.openxmlformats.org/officeDocument/2006/bibliography"/>
  </ds:schemaRefs>
</ds:datastoreItem>
</file>

<file path=customXml/itemProps135.xml><?xml version="1.0" encoding="utf-8"?>
<ds:datastoreItem xmlns:ds="http://schemas.openxmlformats.org/officeDocument/2006/customXml" ds:itemID="{67ED82EF-CD68-4B03-ABAA-3082D0E468C4}">
  <ds:schemaRefs>
    <ds:schemaRef ds:uri="http://schemas.openxmlformats.org/officeDocument/2006/bibliography"/>
  </ds:schemaRefs>
</ds:datastoreItem>
</file>

<file path=customXml/itemProps136.xml><?xml version="1.0" encoding="utf-8"?>
<ds:datastoreItem xmlns:ds="http://schemas.openxmlformats.org/officeDocument/2006/customXml" ds:itemID="{A85A23B3-6BC6-486E-BC95-4ACB9D137EAA}">
  <ds:schemaRefs>
    <ds:schemaRef ds:uri="http://schemas.openxmlformats.org/officeDocument/2006/bibliography"/>
  </ds:schemaRefs>
</ds:datastoreItem>
</file>

<file path=customXml/itemProps137.xml><?xml version="1.0" encoding="utf-8"?>
<ds:datastoreItem xmlns:ds="http://schemas.openxmlformats.org/officeDocument/2006/customXml" ds:itemID="{87C0D2F3-7C1C-4594-9871-5969DADBE7E9}">
  <ds:schemaRefs>
    <ds:schemaRef ds:uri="http://schemas.openxmlformats.org/officeDocument/2006/bibliography"/>
  </ds:schemaRefs>
</ds:datastoreItem>
</file>

<file path=customXml/itemProps138.xml><?xml version="1.0" encoding="utf-8"?>
<ds:datastoreItem xmlns:ds="http://schemas.openxmlformats.org/officeDocument/2006/customXml" ds:itemID="{560CA7F0-FDE7-46A6-A500-B9C4BFE82F52}">
  <ds:schemaRefs>
    <ds:schemaRef ds:uri="http://schemas.openxmlformats.org/officeDocument/2006/bibliography"/>
  </ds:schemaRefs>
</ds:datastoreItem>
</file>

<file path=customXml/itemProps139.xml><?xml version="1.0" encoding="utf-8"?>
<ds:datastoreItem xmlns:ds="http://schemas.openxmlformats.org/officeDocument/2006/customXml" ds:itemID="{0DC7F48F-9127-4F08-B5FA-44BA9210E7B1}">
  <ds:schemaRefs>
    <ds:schemaRef ds:uri="http://schemas.openxmlformats.org/officeDocument/2006/bibliography"/>
  </ds:schemaRefs>
</ds:datastoreItem>
</file>

<file path=customXml/itemProps14.xml><?xml version="1.0" encoding="utf-8"?>
<ds:datastoreItem xmlns:ds="http://schemas.openxmlformats.org/officeDocument/2006/customXml" ds:itemID="{4E3CDDD7-6AEB-4C2C-950A-30CE4B38E9F8}">
  <ds:schemaRefs>
    <ds:schemaRef ds:uri="http://schemas.openxmlformats.org/officeDocument/2006/bibliography"/>
  </ds:schemaRefs>
</ds:datastoreItem>
</file>

<file path=customXml/itemProps140.xml><?xml version="1.0" encoding="utf-8"?>
<ds:datastoreItem xmlns:ds="http://schemas.openxmlformats.org/officeDocument/2006/customXml" ds:itemID="{AEE025FF-A00C-4AC8-A3EC-DBF2C13B9F9C}">
  <ds:schemaRefs>
    <ds:schemaRef ds:uri="http://schemas.openxmlformats.org/officeDocument/2006/bibliography"/>
  </ds:schemaRefs>
</ds:datastoreItem>
</file>

<file path=customXml/itemProps141.xml><?xml version="1.0" encoding="utf-8"?>
<ds:datastoreItem xmlns:ds="http://schemas.openxmlformats.org/officeDocument/2006/customXml" ds:itemID="{D386A577-280D-4E71-850B-015279137384}">
  <ds:schemaRefs>
    <ds:schemaRef ds:uri="http://schemas.openxmlformats.org/officeDocument/2006/bibliography"/>
  </ds:schemaRefs>
</ds:datastoreItem>
</file>

<file path=customXml/itemProps142.xml><?xml version="1.0" encoding="utf-8"?>
<ds:datastoreItem xmlns:ds="http://schemas.openxmlformats.org/officeDocument/2006/customXml" ds:itemID="{EB3A2F9D-F5B1-4FDB-A9A1-6B8B22D05A3A}">
  <ds:schemaRefs>
    <ds:schemaRef ds:uri="http://schemas.openxmlformats.org/officeDocument/2006/bibliography"/>
  </ds:schemaRefs>
</ds:datastoreItem>
</file>

<file path=customXml/itemProps143.xml><?xml version="1.0" encoding="utf-8"?>
<ds:datastoreItem xmlns:ds="http://schemas.openxmlformats.org/officeDocument/2006/customXml" ds:itemID="{9A6D1FC7-D838-43CF-8DB6-03AFCD30D9E3}">
  <ds:schemaRefs>
    <ds:schemaRef ds:uri="http://schemas.openxmlformats.org/officeDocument/2006/bibliography"/>
  </ds:schemaRefs>
</ds:datastoreItem>
</file>

<file path=customXml/itemProps144.xml><?xml version="1.0" encoding="utf-8"?>
<ds:datastoreItem xmlns:ds="http://schemas.openxmlformats.org/officeDocument/2006/customXml" ds:itemID="{66A1E614-DC4B-4528-AB11-C531844DFF3D}">
  <ds:schemaRefs>
    <ds:schemaRef ds:uri="http://schemas.openxmlformats.org/officeDocument/2006/bibliography"/>
  </ds:schemaRefs>
</ds:datastoreItem>
</file>

<file path=customXml/itemProps145.xml><?xml version="1.0" encoding="utf-8"?>
<ds:datastoreItem xmlns:ds="http://schemas.openxmlformats.org/officeDocument/2006/customXml" ds:itemID="{A89D1E9A-5FE0-4BED-A449-8A2915152EBB}">
  <ds:schemaRefs>
    <ds:schemaRef ds:uri="http://schemas.openxmlformats.org/officeDocument/2006/bibliography"/>
  </ds:schemaRefs>
</ds:datastoreItem>
</file>

<file path=customXml/itemProps146.xml><?xml version="1.0" encoding="utf-8"?>
<ds:datastoreItem xmlns:ds="http://schemas.openxmlformats.org/officeDocument/2006/customXml" ds:itemID="{B7F01BB3-37A6-4F15-9243-7C34C4EF3029}">
  <ds:schemaRefs>
    <ds:schemaRef ds:uri="http://schemas.openxmlformats.org/officeDocument/2006/bibliography"/>
  </ds:schemaRefs>
</ds:datastoreItem>
</file>

<file path=customXml/itemProps147.xml><?xml version="1.0" encoding="utf-8"?>
<ds:datastoreItem xmlns:ds="http://schemas.openxmlformats.org/officeDocument/2006/customXml" ds:itemID="{9AD0A3F5-8BD0-47F2-9D30-3D758FB43D79}">
  <ds:schemaRefs>
    <ds:schemaRef ds:uri="http://schemas.openxmlformats.org/officeDocument/2006/bibliography"/>
  </ds:schemaRefs>
</ds:datastoreItem>
</file>

<file path=customXml/itemProps148.xml><?xml version="1.0" encoding="utf-8"?>
<ds:datastoreItem xmlns:ds="http://schemas.openxmlformats.org/officeDocument/2006/customXml" ds:itemID="{7F16F0A2-A340-4941-8BAF-5884CEAF208F}">
  <ds:schemaRefs>
    <ds:schemaRef ds:uri="http://schemas.openxmlformats.org/officeDocument/2006/bibliography"/>
  </ds:schemaRefs>
</ds:datastoreItem>
</file>

<file path=customXml/itemProps149.xml><?xml version="1.0" encoding="utf-8"?>
<ds:datastoreItem xmlns:ds="http://schemas.openxmlformats.org/officeDocument/2006/customXml" ds:itemID="{761F898D-A228-4585-8E80-4AAB4D1A189E}">
  <ds:schemaRefs>
    <ds:schemaRef ds:uri="http://schemas.openxmlformats.org/officeDocument/2006/bibliography"/>
  </ds:schemaRefs>
</ds:datastoreItem>
</file>

<file path=customXml/itemProps15.xml><?xml version="1.0" encoding="utf-8"?>
<ds:datastoreItem xmlns:ds="http://schemas.openxmlformats.org/officeDocument/2006/customXml" ds:itemID="{DE60DC29-36F3-4669-83AA-3B582BDE4B57}">
  <ds:schemaRefs>
    <ds:schemaRef ds:uri="http://schemas.openxmlformats.org/officeDocument/2006/bibliography"/>
  </ds:schemaRefs>
</ds:datastoreItem>
</file>

<file path=customXml/itemProps150.xml><?xml version="1.0" encoding="utf-8"?>
<ds:datastoreItem xmlns:ds="http://schemas.openxmlformats.org/officeDocument/2006/customXml" ds:itemID="{5FBA9D55-ADA2-44BA-9CD4-CEE36A01B7C7}">
  <ds:schemaRefs>
    <ds:schemaRef ds:uri="http://schemas.openxmlformats.org/officeDocument/2006/bibliography"/>
  </ds:schemaRefs>
</ds:datastoreItem>
</file>

<file path=customXml/itemProps151.xml><?xml version="1.0" encoding="utf-8"?>
<ds:datastoreItem xmlns:ds="http://schemas.openxmlformats.org/officeDocument/2006/customXml" ds:itemID="{63A2EABF-6CB1-48BC-864F-B0DA38BEBE3E}">
  <ds:schemaRefs>
    <ds:schemaRef ds:uri="http://schemas.openxmlformats.org/officeDocument/2006/bibliography"/>
  </ds:schemaRefs>
</ds:datastoreItem>
</file>

<file path=customXml/itemProps152.xml><?xml version="1.0" encoding="utf-8"?>
<ds:datastoreItem xmlns:ds="http://schemas.openxmlformats.org/officeDocument/2006/customXml" ds:itemID="{836C1D2F-35FE-43E8-B8C7-5ABE834E50A8}">
  <ds:schemaRefs>
    <ds:schemaRef ds:uri="http://schemas.openxmlformats.org/officeDocument/2006/bibliography"/>
  </ds:schemaRefs>
</ds:datastoreItem>
</file>

<file path=customXml/itemProps153.xml><?xml version="1.0" encoding="utf-8"?>
<ds:datastoreItem xmlns:ds="http://schemas.openxmlformats.org/officeDocument/2006/customXml" ds:itemID="{961E74A2-2B5C-4590-8BF7-40D0EB4C75F6}">
  <ds:schemaRefs>
    <ds:schemaRef ds:uri="http://schemas.openxmlformats.org/officeDocument/2006/bibliography"/>
  </ds:schemaRefs>
</ds:datastoreItem>
</file>

<file path=customXml/itemProps154.xml><?xml version="1.0" encoding="utf-8"?>
<ds:datastoreItem xmlns:ds="http://schemas.openxmlformats.org/officeDocument/2006/customXml" ds:itemID="{ADE82886-DE5F-4D24-9495-97EFB30E18E7}">
  <ds:schemaRefs>
    <ds:schemaRef ds:uri="http://schemas.openxmlformats.org/officeDocument/2006/bibliography"/>
  </ds:schemaRefs>
</ds:datastoreItem>
</file>

<file path=customXml/itemProps155.xml><?xml version="1.0" encoding="utf-8"?>
<ds:datastoreItem xmlns:ds="http://schemas.openxmlformats.org/officeDocument/2006/customXml" ds:itemID="{4FC0EDC8-CD20-4FDB-9C6B-89CFE4F2273F}">
  <ds:schemaRefs>
    <ds:schemaRef ds:uri="http://schemas.openxmlformats.org/officeDocument/2006/bibliography"/>
  </ds:schemaRefs>
</ds:datastoreItem>
</file>

<file path=customXml/itemProps156.xml><?xml version="1.0" encoding="utf-8"?>
<ds:datastoreItem xmlns:ds="http://schemas.openxmlformats.org/officeDocument/2006/customXml" ds:itemID="{849445AB-3D1F-4998-A55D-8AF16CB765E9}">
  <ds:schemaRefs>
    <ds:schemaRef ds:uri="http://schemas.openxmlformats.org/officeDocument/2006/bibliography"/>
  </ds:schemaRefs>
</ds:datastoreItem>
</file>

<file path=customXml/itemProps157.xml><?xml version="1.0" encoding="utf-8"?>
<ds:datastoreItem xmlns:ds="http://schemas.openxmlformats.org/officeDocument/2006/customXml" ds:itemID="{1F563832-C426-4269-868C-2B6D4AD7CBB6}">
  <ds:schemaRefs>
    <ds:schemaRef ds:uri="http://schemas.openxmlformats.org/officeDocument/2006/bibliography"/>
  </ds:schemaRefs>
</ds:datastoreItem>
</file>

<file path=customXml/itemProps158.xml><?xml version="1.0" encoding="utf-8"?>
<ds:datastoreItem xmlns:ds="http://schemas.openxmlformats.org/officeDocument/2006/customXml" ds:itemID="{85DBF8BA-FD0B-4846-8BDC-9B42B959DF32}">
  <ds:schemaRefs>
    <ds:schemaRef ds:uri="http://schemas.openxmlformats.org/officeDocument/2006/bibliography"/>
  </ds:schemaRefs>
</ds:datastoreItem>
</file>

<file path=customXml/itemProps159.xml><?xml version="1.0" encoding="utf-8"?>
<ds:datastoreItem xmlns:ds="http://schemas.openxmlformats.org/officeDocument/2006/customXml" ds:itemID="{3A4F6043-B987-4635-85C0-FF09D6DA8869}">
  <ds:schemaRefs>
    <ds:schemaRef ds:uri="http://schemas.openxmlformats.org/officeDocument/2006/bibliography"/>
  </ds:schemaRefs>
</ds:datastoreItem>
</file>

<file path=customXml/itemProps16.xml><?xml version="1.0" encoding="utf-8"?>
<ds:datastoreItem xmlns:ds="http://schemas.openxmlformats.org/officeDocument/2006/customXml" ds:itemID="{958FEE80-6F97-418B-B1BC-82025A937354}">
  <ds:schemaRefs>
    <ds:schemaRef ds:uri="http://schemas.openxmlformats.org/officeDocument/2006/bibliography"/>
  </ds:schemaRefs>
</ds:datastoreItem>
</file>

<file path=customXml/itemProps160.xml><?xml version="1.0" encoding="utf-8"?>
<ds:datastoreItem xmlns:ds="http://schemas.openxmlformats.org/officeDocument/2006/customXml" ds:itemID="{5494841F-6A4C-4E60-BF8F-C4F0968124D0}">
  <ds:schemaRefs>
    <ds:schemaRef ds:uri="http://schemas.openxmlformats.org/officeDocument/2006/bibliography"/>
  </ds:schemaRefs>
</ds:datastoreItem>
</file>

<file path=customXml/itemProps161.xml><?xml version="1.0" encoding="utf-8"?>
<ds:datastoreItem xmlns:ds="http://schemas.openxmlformats.org/officeDocument/2006/customXml" ds:itemID="{F43B4193-C090-42D2-BF39-C8D6127DFB7A}">
  <ds:schemaRefs>
    <ds:schemaRef ds:uri="http://schemas.openxmlformats.org/officeDocument/2006/bibliography"/>
  </ds:schemaRefs>
</ds:datastoreItem>
</file>

<file path=customXml/itemProps162.xml><?xml version="1.0" encoding="utf-8"?>
<ds:datastoreItem xmlns:ds="http://schemas.openxmlformats.org/officeDocument/2006/customXml" ds:itemID="{5FB22087-98F0-4A20-AE28-CAA518865885}">
  <ds:schemaRefs>
    <ds:schemaRef ds:uri="http://schemas.openxmlformats.org/officeDocument/2006/bibliography"/>
  </ds:schemaRefs>
</ds:datastoreItem>
</file>

<file path=customXml/itemProps163.xml><?xml version="1.0" encoding="utf-8"?>
<ds:datastoreItem xmlns:ds="http://schemas.openxmlformats.org/officeDocument/2006/customXml" ds:itemID="{1BC9648B-EE95-4782-88FF-13989B8E0ED6}">
  <ds:schemaRefs>
    <ds:schemaRef ds:uri="http://schemas.openxmlformats.org/officeDocument/2006/bibliography"/>
  </ds:schemaRefs>
</ds:datastoreItem>
</file>

<file path=customXml/itemProps164.xml><?xml version="1.0" encoding="utf-8"?>
<ds:datastoreItem xmlns:ds="http://schemas.openxmlformats.org/officeDocument/2006/customXml" ds:itemID="{DA0EBD37-12AE-4B4F-A4EE-D93942150164}">
  <ds:schemaRefs>
    <ds:schemaRef ds:uri="http://schemas.openxmlformats.org/officeDocument/2006/bibliography"/>
  </ds:schemaRefs>
</ds:datastoreItem>
</file>

<file path=customXml/itemProps165.xml><?xml version="1.0" encoding="utf-8"?>
<ds:datastoreItem xmlns:ds="http://schemas.openxmlformats.org/officeDocument/2006/customXml" ds:itemID="{22FEBAE7-0EBA-45D3-98D9-9B2A46EEF5C0}">
  <ds:schemaRefs>
    <ds:schemaRef ds:uri="http://schemas.openxmlformats.org/officeDocument/2006/bibliography"/>
  </ds:schemaRefs>
</ds:datastoreItem>
</file>

<file path=customXml/itemProps166.xml><?xml version="1.0" encoding="utf-8"?>
<ds:datastoreItem xmlns:ds="http://schemas.openxmlformats.org/officeDocument/2006/customXml" ds:itemID="{8845C360-9FF4-422E-BBA3-DDC6BD761D44}">
  <ds:schemaRefs>
    <ds:schemaRef ds:uri="http://schemas.openxmlformats.org/officeDocument/2006/bibliography"/>
  </ds:schemaRefs>
</ds:datastoreItem>
</file>

<file path=customXml/itemProps167.xml><?xml version="1.0" encoding="utf-8"?>
<ds:datastoreItem xmlns:ds="http://schemas.openxmlformats.org/officeDocument/2006/customXml" ds:itemID="{BBA831BA-0944-4BE6-90C9-60AD6179F0FD}">
  <ds:schemaRefs>
    <ds:schemaRef ds:uri="http://schemas.openxmlformats.org/officeDocument/2006/bibliography"/>
  </ds:schemaRefs>
</ds:datastoreItem>
</file>

<file path=customXml/itemProps168.xml><?xml version="1.0" encoding="utf-8"?>
<ds:datastoreItem xmlns:ds="http://schemas.openxmlformats.org/officeDocument/2006/customXml" ds:itemID="{754470E4-5FF3-4FC9-A4F1-4CF8D48EA6FA}">
  <ds:schemaRefs>
    <ds:schemaRef ds:uri="http://schemas.openxmlformats.org/officeDocument/2006/bibliography"/>
  </ds:schemaRefs>
</ds:datastoreItem>
</file>

<file path=customXml/itemProps169.xml><?xml version="1.0" encoding="utf-8"?>
<ds:datastoreItem xmlns:ds="http://schemas.openxmlformats.org/officeDocument/2006/customXml" ds:itemID="{F0954596-46CB-4D7B-A853-C63DEC62C893}">
  <ds:schemaRefs>
    <ds:schemaRef ds:uri="http://schemas.openxmlformats.org/officeDocument/2006/bibliography"/>
  </ds:schemaRefs>
</ds:datastoreItem>
</file>

<file path=customXml/itemProps17.xml><?xml version="1.0" encoding="utf-8"?>
<ds:datastoreItem xmlns:ds="http://schemas.openxmlformats.org/officeDocument/2006/customXml" ds:itemID="{B734FC94-7CFE-4F4E-B4F4-0937A1BA8E31}">
  <ds:schemaRefs>
    <ds:schemaRef ds:uri="http://schemas.openxmlformats.org/officeDocument/2006/bibliography"/>
  </ds:schemaRefs>
</ds:datastoreItem>
</file>

<file path=customXml/itemProps170.xml><?xml version="1.0" encoding="utf-8"?>
<ds:datastoreItem xmlns:ds="http://schemas.openxmlformats.org/officeDocument/2006/customXml" ds:itemID="{378D92B5-5413-4152-9E41-A2C2DAC84D85}">
  <ds:schemaRefs>
    <ds:schemaRef ds:uri="http://schemas.openxmlformats.org/officeDocument/2006/bibliography"/>
  </ds:schemaRefs>
</ds:datastoreItem>
</file>

<file path=customXml/itemProps171.xml><?xml version="1.0" encoding="utf-8"?>
<ds:datastoreItem xmlns:ds="http://schemas.openxmlformats.org/officeDocument/2006/customXml" ds:itemID="{2B198EB8-923A-426C-85A0-3F256D1013D7}">
  <ds:schemaRefs>
    <ds:schemaRef ds:uri="http://schemas.openxmlformats.org/officeDocument/2006/bibliography"/>
  </ds:schemaRefs>
</ds:datastoreItem>
</file>

<file path=customXml/itemProps172.xml><?xml version="1.0" encoding="utf-8"?>
<ds:datastoreItem xmlns:ds="http://schemas.openxmlformats.org/officeDocument/2006/customXml" ds:itemID="{665116AC-A38E-4EF2-BAE4-B3AB9F7C2E65}">
  <ds:schemaRefs>
    <ds:schemaRef ds:uri="http://schemas.openxmlformats.org/officeDocument/2006/bibliography"/>
  </ds:schemaRefs>
</ds:datastoreItem>
</file>

<file path=customXml/itemProps173.xml><?xml version="1.0" encoding="utf-8"?>
<ds:datastoreItem xmlns:ds="http://schemas.openxmlformats.org/officeDocument/2006/customXml" ds:itemID="{962436CB-1F5C-412E-97FF-ED463D2C70D6}">
  <ds:schemaRefs>
    <ds:schemaRef ds:uri="http://schemas.openxmlformats.org/officeDocument/2006/bibliography"/>
  </ds:schemaRefs>
</ds:datastoreItem>
</file>

<file path=customXml/itemProps174.xml><?xml version="1.0" encoding="utf-8"?>
<ds:datastoreItem xmlns:ds="http://schemas.openxmlformats.org/officeDocument/2006/customXml" ds:itemID="{6E86ACF8-B5FE-49CB-AE53-CB4523150216}">
  <ds:schemaRefs>
    <ds:schemaRef ds:uri="http://schemas.openxmlformats.org/officeDocument/2006/bibliography"/>
  </ds:schemaRefs>
</ds:datastoreItem>
</file>

<file path=customXml/itemProps175.xml><?xml version="1.0" encoding="utf-8"?>
<ds:datastoreItem xmlns:ds="http://schemas.openxmlformats.org/officeDocument/2006/customXml" ds:itemID="{BFCE6D98-F2F9-4016-844C-75837A0BC7D3}">
  <ds:schemaRefs>
    <ds:schemaRef ds:uri="http://schemas.openxmlformats.org/officeDocument/2006/bibliography"/>
  </ds:schemaRefs>
</ds:datastoreItem>
</file>

<file path=customXml/itemProps176.xml><?xml version="1.0" encoding="utf-8"?>
<ds:datastoreItem xmlns:ds="http://schemas.openxmlformats.org/officeDocument/2006/customXml" ds:itemID="{DA8EDC34-6FFC-4E24-A5FE-0AE697AEBE8C}">
  <ds:schemaRefs>
    <ds:schemaRef ds:uri="http://schemas.openxmlformats.org/officeDocument/2006/bibliography"/>
  </ds:schemaRefs>
</ds:datastoreItem>
</file>

<file path=customXml/itemProps177.xml><?xml version="1.0" encoding="utf-8"?>
<ds:datastoreItem xmlns:ds="http://schemas.openxmlformats.org/officeDocument/2006/customXml" ds:itemID="{2CBDC0E1-45BC-4477-9E56-7C18C1A17C5B}">
  <ds:schemaRefs>
    <ds:schemaRef ds:uri="http://schemas.openxmlformats.org/officeDocument/2006/bibliography"/>
  </ds:schemaRefs>
</ds:datastoreItem>
</file>

<file path=customXml/itemProps178.xml><?xml version="1.0" encoding="utf-8"?>
<ds:datastoreItem xmlns:ds="http://schemas.openxmlformats.org/officeDocument/2006/customXml" ds:itemID="{4CC4D635-E4F2-4124-9947-126F26073E6B}">
  <ds:schemaRefs>
    <ds:schemaRef ds:uri="http://schemas.openxmlformats.org/officeDocument/2006/bibliography"/>
  </ds:schemaRefs>
</ds:datastoreItem>
</file>

<file path=customXml/itemProps179.xml><?xml version="1.0" encoding="utf-8"?>
<ds:datastoreItem xmlns:ds="http://schemas.openxmlformats.org/officeDocument/2006/customXml" ds:itemID="{D7C03781-BCB7-444A-8E20-934CAAED3054}">
  <ds:schemaRefs>
    <ds:schemaRef ds:uri="http://schemas.openxmlformats.org/officeDocument/2006/bibliography"/>
  </ds:schemaRefs>
</ds:datastoreItem>
</file>

<file path=customXml/itemProps18.xml><?xml version="1.0" encoding="utf-8"?>
<ds:datastoreItem xmlns:ds="http://schemas.openxmlformats.org/officeDocument/2006/customXml" ds:itemID="{609ED954-EB85-4619-BD04-D70804214F31}">
  <ds:schemaRefs>
    <ds:schemaRef ds:uri="http://schemas.openxmlformats.org/officeDocument/2006/bibliography"/>
  </ds:schemaRefs>
</ds:datastoreItem>
</file>

<file path=customXml/itemProps180.xml><?xml version="1.0" encoding="utf-8"?>
<ds:datastoreItem xmlns:ds="http://schemas.openxmlformats.org/officeDocument/2006/customXml" ds:itemID="{D0AC0E50-F17B-4474-9F8F-C9CB3C3DAA6F}">
  <ds:schemaRefs>
    <ds:schemaRef ds:uri="http://schemas.openxmlformats.org/officeDocument/2006/bibliography"/>
  </ds:schemaRefs>
</ds:datastoreItem>
</file>

<file path=customXml/itemProps181.xml><?xml version="1.0" encoding="utf-8"?>
<ds:datastoreItem xmlns:ds="http://schemas.openxmlformats.org/officeDocument/2006/customXml" ds:itemID="{51F8E48D-1E56-4602-80F8-EAC9296ED0D5}">
  <ds:schemaRefs>
    <ds:schemaRef ds:uri="http://schemas.openxmlformats.org/officeDocument/2006/bibliography"/>
  </ds:schemaRefs>
</ds:datastoreItem>
</file>

<file path=customXml/itemProps182.xml><?xml version="1.0" encoding="utf-8"?>
<ds:datastoreItem xmlns:ds="http://schemas.openxmlformats.org/officeDocument/2006/customXml" ds:itemID="{1F2384B0-A581-4244-8613-E6416EE0BCE0}">
  <ds:schemaRefs>
    <ds:schemaRef ds:uri="http://schemas.openxmlformats.org/officeDocument/2006/bibliography"/>
  </ds:schemaRefs>
</ds:datastoreItem>
</file>

<file path=customXml/itemProps183.xml><?xml version="1.0" encoding="utf-8"?>
<ds:datastoreItem xmlns:ds="http://schemas.openxmlformats.org/officeDocument/2006/customXml" ds:itemID="{87FFED5E-8762-4DBB-90DF-3F7227B7D055}">
  <ds:schemaRefs>
    <ds:schemaRef ds:uri="http://schemas.openxmlformats.org/officeDocument/2006/bibliography"/>
  </ds:schemaRefs>
</ds:datastoreItem>
</file>

<file path=customXml/itemProps184.xml><?xml version="1.0" encoding="utf-8"?>
<ds:datastoreItem xmlns:ds="http://schemas.openxmlformats.org/officeDocument/2006/customXml" ds:itemID="{485F3E5E-5D04-41D8-83E8-7C8899F0F89E}">
  <ds:schemaRefs>
    <ds:schemaRef ds:uri="http://schemas.openxmlformats.org/officeDocument/2006/bibliography"/>
  </ds:schemaRefs>
</ds:datastoreItem>
</file>

<file path=customXml/itemProps185.xml><?xml version="1.0" encoding="utf-8"?>
<ds:datastoreItem xmlns:ds="http://schemas.openxmlformats.org/officeDocument/2006/customXml" ds:itemID="{6106B44D-2FB2-42C8-A142-0C2D3BD5F74B}">
  <ds:schemaRefs>
    <ds:schemaRef ds:uri="http://schemas.openxmlformats.org/officeDocument/2006/bibliography"/>
  </ds:schemaRefs>
</ds:datastoreItem>
</file>

<file path=customXml/itemProps186.xml><?xml version="1.0" encoding="utf-8"?>
<ds:datastoreItem xmlns:ds="http://schemas.openxmlformats.org/officeDocument/2006/customXml" ds:itemID="{D6CDFC87-F5AD-4275-81DA-BE9FF6ED3A14}">
  <ds:schemaRefs>
    <ds:schemaRef ds:uri="http://schemas.openxmlformats.org/officeDocument/2006/bibliography"/>
  </ds:schemaRefs>
</ds:datastoreItem>
</file>

<file path=customXml/itemProps187.xml><?xml version="1.0" encoding="utf-8"?>
<ds:datastoreItem xmlns:ds="http://schemas.openxmlformats.org/officeDocument/2006/customXml" ds:itemID="{A3A45B38-9CBA-46E1-A7FC-3DC740F49DC2}">
  <ds:schemaRefs>
    <ds:schemaRef ds:uri="http://schemas.openxmlformats.org/officeDocument/2006/bibliography"/>
  </ds:schemaRefs>
</ds:datastoreItem>
</file>

<file path=customXml/itemProps188.xml><?xml version="1.0" encoding="utf-8"?>
<ds:datastoreItem xmlns:ds="http://schemas.openxmlformats.org/officeDocument/2006/customXml" ds:itemID="{C16FAB7A-4A61-4E07-B9BF-092890EA1FE6}">
  <ds:schemaRefs>
    <ds:schemaRef ds:uri="http://schemas.openxmlformats.org/officeDocument/2006/bibliography"/>
  </ds:schemaRefs>
</ds:datastoreItem>
</file>

<file path=customXml/itemProps189.xml><?xml version="1.0" encoding="utf-8"?>
<ds:datastoreItem xmlns:ds="http://schemas.openxmlformats.org/officeDocument/2006/customXml" ds:itemID="{4CAC86D1-3E8F-4867-9AED-ED2B13FFDB9A}">
  <ds:schemaRefs>
    <ds:schemaRef ds:uri="http://schemas.openxmlformats.org/officeDocument/2006/bibliography"/>
  </ds:schemaRefs>
</ds:datastoreItem>
</file>

<file path=customXml/itemProps19.xml><?xml version="1.0" encoding="utf-8"?>
<ds:datastoreItem xmlns:ds="http://schemas.openxmlformats.org/officeDocument/2006/customXml" ds:itemID="{FBA17F5A-F5B3-4B57-B4C7-3D9ED89596FC}">
  <ds:schemaRefs>
    <ds:schemaRef ds:uri="http://schemas.openxmlformats.org/officeDocument/2006/bibliography"/>
  </ds:schemaRefs>
</ds:datastoreItem>
</file>

<file path=customXml/itemProps190.xml><?xml version="1.0" encoding="utf-8"?>
<ds:datastoreItem xmlns:ds="http://schemas.openxmlformats.org/officeDocument/2006/customXml" ds:itemID="{AFB975BF-69C3-4088-BA2D-086F93B71EAC}">
  <ds:schemaRefs>
    <ds:schemaRef ds:uri="http://schemas.openxmlformats.org/officeDocument/2006/bibliography"/>
  </ds:schemaRefs>
</ds:datastoreItem>
</file>

<file path=customXml/itemProps191.xml><?xml version="1.0" encoding="utf-8"?>
<ds:datastoreItem xmlns:ds="http://schemas.openxmlformats.org/officeDocument/2006/customXml" ds:itemID="{57201711-2E56-458D-9B7B-02886723F7CE}">
  <ds:schemaRefs>
    <ds:schemaRef ds:uri="http://schemas.openxmlformats.org/officeDocument/2006/bibliography"/>
  </ds:schemaRefs>
</ds:datastoreItem>
</file>

<file path=customXml/itemProps192.xml><?xml version="1.0" encoding="utf-8"?>
<ds:datastoreItem xmlns:ds="http://schemas.openxmlformats.org/officeDocument/2006/customXml" ds:itemID="{20114083-0514-4B4F-89DF-FD292C9091AF}">
  <ds:schemaRefs>
    <ds:schemaRef ds:uri="http://schemas.openxmlformats.org/officeDocument/2006/bibliography"/>
  </ds:schemaRefs>
</ds:datastoreItem>
</file>

<file path=customXml/itemProps193.xml><?xml version="1.0" encoding="utf-8"?>
<ds:datastoreItem xmlns:ds="http://schemas.openxmlformats.org/officeDocument/2006/customXml" ds:itemID="{D0CE011E-B60D-44FF-B7CC-830DF02A3C49}">
  <ds:schemaRefs>
    <ds:schemaRef ds:uri="http://schemas.openxmlformats.org/officeDocument/2006/bibliography"/>
  </ds:schemaRefs>
</ds:datastoreItem>
</file>

<file path=customXml/itemProps194.xml><?xml version="1.0" encoding="utf-8"?>
<ds:datastoreItem xmlns:ds="http://schemas.openxmlformats.org/officeDocument/2006/customXml" ds:itemID="{0F8F4CF1-41E8-4CF8-8E4C-5F6A1FC7EB4F}">
  <ds:schemaRefs>
    <ds:schemaRef ds:uri="http://schemas.openxmlformats.org/officeDocument/2006/bibliography"/>
  </ds:schemaRefs>
</ds:datastoreItem>
</file>

<file path=customXml/itemProps195.xml><?xml version="1.0" encoding="utf-8"?>
<ds:datastoreItem xmlns:ds="http://schemas.openxmlformats.org/officeDocument/2006/customXml" ds:itemID="{3B8DD933-DAB2-4C96-9576-BBD3092FC2FB}">
  <ds:schemaRefs>
    <ds:schemaRef ds:uri="http://schemas.openxmlformats.org/officeDocument/2006/bibliography"/>
  </ds:schemaRefs>
</ds:datastoreItem>
</file>

<file path=customXml/itemProps196.xml><?xml version="1.0" encoding="utf-8"?>
<ds:datastoreItem xmlns:ds="http://schemas.openxmlformats.org/officeDocument/2006/customXml" ds:itemID="{EBC6E16A-5B23-4C86-8A99-702DF427854C}">
  <ds:schemaRefs>
    <ds:schemaRef ds:uri="http://schemas.openxmlformats.org/officeDocument/2006/bibliography"/>
  </ds:schemaRefs>
</ds:datastoreItem>
</file>

<file path=customXml/itemProps197.xml><?xml version="1.0" encoding="utf-8"?>
<ds:datastoreItem xmlns:ds="http://schemas.openxmlformats.org/officeDocument/2006/customXml" ds:itemID="{03DEBEE7-4E62-4E3C-99A6-F0A79349E86C}">
  <ds:schemaRefs>
    <ds:schemaRef ds:uri="http://schemas.openxmlformats.org/officeDocument/2006/bibliography"/>
  </ds:schemaRefs>
</ds:datastoreItem>
</file>

<file path=customXml/itemProps198.xml><?xml version="1.0" encoding="utf-8"?>
<ds:datastoreItem xmlns:ds="http://schemas.openxmlformats.org/officeDocument/2006/customXml" ds:itemID="{BFCC46D5-B8C8-45CA-BF9C-E0397C4A64CF}">
  <ds:schemaRefs>
    <ds:schemaRef ds:uri="http://schemas.openxmlformats.org/officeDocument/2006/bibliography"/>
  </ds:schemaRefs>
</ds:datastoreItem>
</file>

<file path=customXml/itemProps199.xml><?xml version="1.0" encoding="utf-8"?>
<ds:datastoreItem xmlns:ds="http://schemas.openxmlformats.org/officeDocument/2006/customXml" ds:itemID="{700C8D6C-3396-4671-AAC1-2147D17492D5}">
  <ds:schemaRefs>
    <ds:schemaRef ds:uri="http://schemas.openxmlformats.org/officeDocument/2006/bibliography"/>
  </ds:schemaRefs>
</ds:datastoreItem>
</file>

<file path=customXml/itemProps2.xml><?xml version="1.0" encoding="utf-8"?>
<ds:datastoreItem xmlns:ds="http://schemas.openxmlformats.org/officeDocument/2006/customXml" ds:itemID="{311BD3E5-270C-4F9E-A42F-01575CF425C3}">
  <ds:schemaRefs>
    <ds:schemaRef ds:uri="http://schemas.openxmlformats.org/officeDocument/2006/bibliography"/>
  </ds:schemaRefs>
</ds:datastoreItem>
</file>

<file path=customXml/itemProps20.xml><?xml version="1.0" encoding="utf-8"?>
<ds:datastoreItem xmlns:ds="http://schemas.openxmlformats.org/officeDocument/2006/customXml" ds:itemID="{65B8D136-96F2-4497-B3C6-86A17D61BD01}">
  <ds:schemaRefs>
    <ds:schemaRef ds:uri="http://schemas.openxmlformats.org/officeDocument/2006/bibliography"/>
  </ds:schemaRefs>
</ds:datastoreItem>
</file>

<file path=customXml/itemProps200.xml><?xml version="1.0" encoding="utf-8"?>
<ds:datastoreItem xmlns:ds="http://schemas.openxmlformats.org/officeDocument/2006/customXml" ds:itemID="{0285C581-8844-429D-91B7-EFCF0D0A7C10}">
  <ds:schemaRefs>
    <ds:schemaRef ds:uri="http://schemas.openxmlformats.org/officeDocument/2006/bibliography"/>
  </ds:schemaRefs>
</ds:datastoreItem>
</file>

<file path=customXml/itemProps201.xml><?xml version="1.0" encoding="utf-8"?>
<ds:datastoreItem xmlns:ds="http://schemas.openxmlformats.org/officeDocument/2006/customXml" ds:itemID="{172BA014-140E-40A1-8D14-45B688E00C65}">
  <ds:schemaRefs>
    <ds:schemaRef ds:uri="http://schemas.openxmlformats.org/officeDocument/2006/bibliography"/>
  </ds:schemaRefs>
</ds:datastoreItem>
</file>

<file path=customXml/itemProps202.xml><?xml version="1.0" encoding="utf-8"?>
<ds:datastoreItem xmlns:ds="http://schemas.openxmlformats.org/officeDocument/2006/customXml" ds:itemID="{6444B6F8-AB13-4B4E-8077-0319C814A4A7}">
  <ds:schemaRefs>
    <ds:schemaRef ds:uri="http://schemas.openxmlformats.org/officeDocument/2006/bibliography"/>
  </ds:schemaRefs>
</ds:datastoreItem>
</file>

<file path=customXml/itemProps203.xml><?xml version="1.0" encoding="utf-8"?>
<ds:datastoreItem xmlns:ds="http://schemas.openxmlformats.org/officeDocument/2006/customXml" ds:itemID="{2F7C218B-BC90-4AD1-8D49-AB8293FBA11A}">
  <ds:schemaRefs>
    <ds:schemaRef ds:uri="http://schemas.openxmlformats.org/officeDocument/2006/bibliography"/>
  </ds:schemaRefs>
</ds:datastoreItem>
</file>

<file path=customXml/itemProps204.xml><?xml version="1.0" encoding="utf-8"?>
<ds:datastoreItem xmlns:ds="http://schemas.openxmlformats.org/officeDocument/2006/customXml" ds:itemID="{96894093-E90D-4F8B-B8FE-03588E660ACE}">
  <ds:schemaRefs>
    <ds:schemaRef ds:uri="http://schemas.openxmlformats.org/officeDocument/2006/bibliography"/>
  </ds:schemaRefs>
</ds:datastoreItem>
</file>

<file path=customXml/itemProps205.xml><?xml version="1.0" encoding="utf-8"?>
<ds:datastoreItem xmlns:ds="http://schemas.openxmlformats.org/officeDocument/2006/customXml" ds:itemID="{EFC214AE-B5BF-4755-8F13-2C48D73C6D24}">
  <ds:schemaRefs>
    <ds:schemaRef ds:uri="http://schemas.openxmlformats.org/officeDocument/2006/bibliography"/>
  </ds:schemaRefs>
</ds:datastoreItem>
</file>

<file path=customXml/itemProps206.xml><?xml version="1.0" encoding="utf-8"?>
<ds:datastoreItem xmlns:ds="http://schemas.openxmlformats.org/officeDocument/2006/customXml" ds:itemID="{1CCD993F-25A2-4D96-9204-3E65EE297F6A}">
  <ds:schemaRefs>
    <ds:schemaRef ds:uri="http://schemas.openxmlformats.org/officeDocument/2006/bibliography"/>
  </ds:schemaRefs>
</ds:datastoreItem>
</file>

<file path=customXml/itemProps207.xml><?xml version="1.0" encoding="utf-8"?>
<ds:datastoreItem xmlns:ds="http://schemas.openxmlformats.org/officeDocument/2006/customXml" ds:itemID="{FAA5F209-7EB5-401B-B825-206298318F92}">
  <ds:schemaRefs>
    <ds:schemaRef ds:uri="http://schemas.openxmlformats.org/officeDocument/2006/bibliography"/>
  </ds:schemaRefs>
</ds:datastoreItem>
</file>

<file path=customXml/itemProps208.xml><?xml version="1.0" encoding="utf-8"?>
<ds:datastoreItem xmlns:ds="http://schemas.openxmlformats.org/officeDocument/2006/customXml" ds:itemID="{709B6ADD-D320-4D3A-9585-DA2959FDA3C1}">
  <ds:schemaRefs>
    <ds:schemaRef ds:uri="http://schemas.openxmlformats.org/officeDocument/2006/bibliography"/>
  </ds:schemaRefs>
</ds:datastoreItem>
</file>

<file path=customXml/itemProps209.xml><?xml version="1.0" encoding="utf-8"?>
<ds:datastoreItem xmlns:ds="http://schemas.openxmlformats.org/officeDocument/2006/customXml" ds:itemID="{264E6029-F92E-4D95-B362-017611EEAD49}">
  <ds:schemaRefs>
    <ds:schemaRef ds:uri="http://schemas.openxmlformats.org/officeDocument/2006/bibliography"/>
  </ds:schemaRefs>
</ds:datastoreItem>
</file>

<file path=customXml/itemProps21.xml><?xml version="1.0" encoding="utf-8"?>
<ds:datastoreItem xmlns:ds="http://schemas.openxmlformats.org/officeDocument/2006/customXml" ds:itemID="{25F534BA-9DE5-4A6E-A82E-562AD1C90F92}">
  <ds:schemaRefs>
    <ds:schemaRef ds:uri="http://schemas.openxmlformats.org/officeDocument/2006/bibliography"/>
  </ds:schemaRefs>
</ds:datastoreItem>
</file>

<file path=customXml/itemProps210.xml><?xml version="1.0" encoding="utf-8"?>
<ds:datastoreItem xmlns:ds="http://schemas.openxmlformats.org/officeDocument/2006/customXml" ds:itemID="{69CADB73-F592-4511-B575-7647AD7456D4}">
  <ds:schemaRefs>
    <ds:schemaRef ds:uri="http://schemas.openxmlformats.org/officeDocument/2006/bibliography"/>
  </ds:schemaRefs>
</ds:datastoreItem>
</file>

<file path=customXml/itemProps211.xml><?xml version="1.0" encoding="utf-8"?>
<ds:datastoreItem xmlns:ds="http://schemas.openxmlformats.org/officeDocument/2006/customXml" ds:itemID="{ED36660F-FF80-41F0-9B8C-1863AE3A505F}">
  <ds:schemaRefs>
    <ds:schemaRef ds:uri="http://schemas.openxmlformats.org/officeDocument/2006/bibliography"/>
  </ds:schemaRefs>
</ds:datastoreItem>
</file>

<file path=customXml/itemProps212.xml><?xml version="1.0" encoding="utf-8"?>
<ds:datastoreItem xmlns:ds="http://schemas.openxmlformats.org/officeDocument/2006/customXml" ds:itemID="{9C9D663D-E42F-4899-A51F-E1C6704BA93A}">
  <ds:schemaRefs>
    <ds:schemaRef ds:uri="http://schemas.openxmlformats.org/officeDocument/2006/bibliography"/>
  </ds:schemaRefs>
</ds:datastoreItem>
</file>

<file path=customXml/itemProps213.xml><?xml version="1.0" encoding="utf-8"?>
<ds:datastoreItem xmlns:ds="http://schemas.openxmlformats.org/officeDocument/2006/customXml" ds:itemID="{B655DC29-91C0-4C97-9965-69091B1E58C4}">
  <ds:schemaRefs>
    <ds:schemaRef ds:uri="http://schemas.openxmlformats.org/officeDocument/2006/bibliography"/>
  </ds:schemaRefs>
</ds:datastoreItem>
</file>

<file path=customXml/itemProps214.xml><?xml version="1.0" encoding="utf-8"?>
<ds:datastoreItem xmlns:ds="http://schemas.openxmlformats.org/officeDocument/2006/customXml" ds:itemID="{A512856F-EA27-479A-A3FA-726BCAE55D00}">
  <ds:schemaRefs>
    <ds:schemaRef ds:uri="http://schemas.openxmlformats.org/officeDocument/2006/bibliography"/>
  </ds:schemaRefs>
</ds:datastoreItem>
</file>

<file path=customXml/itemProps215.xml><?xml version="1.0" encoding="utf-8"?>
<ds:datastoreItem xmlns:ds="http://schemas.openxmlformats.org/officeDocument/2006/customXml" ds:itemID="{E9EB383F-BBC6-4464-B07E-2AEF09709057}">
  <ds:schemaRefs>
    <ds:schemaRef ds:uri="http://schemas.openxmlformats.org/officeDocument/2006/bibliography"/>
  </ds:schemaRefs>
</ds:datastoreItem>
</file>

<file path=customXml/itemProps216.xml><?xml version="1.0" encoding="utf-8"?>
<ds:datastoreItem xmlns:ds="http://schemas.openxmlformats.org/officeDocument/2006/customXml" ds:itemID="{E77322B5-DB4E-4902-9687-031BC10B1F33}">
  <ds:schemaRefs>
    <ds:schemaRef ds:uri="http://schemas.openxmlformats.org/officeDocument/2006/bibliography"/>
  </ds:schemaRefs>
</ds:datastoreItem>
</file>

<file path=customXml/itemProps217.xml><?xml version="1.0" encoding="utf-8"?>
<ds:datastoreItem xmlns:ds="http://schemas.openxmlformats.org/officeDocument/2006/customXml" ds:itemID="{80501F30-D9DC-4B12-8295-0DA7B9C38DB9}">
  <ds:schemaRefs>
    <ds:schemaRef ds:uri="http://schemas.openxmlformats.org/officeDocument/2006/bibliography"/>
  </ds:schemaRefs>
</ds:datastoreItem>
</file>

<file path=customXml/itemProps218.xml><?xml version="1.0" encoding="utf-8"?>
<ds:datastoreItem xmlns:ds="http://schemas.openxmlformats.org/officeDocument/2006/customXml" ds:itemID="{B8F0A238-357B-4B5B-A770-25DDF685E6FA}">
  <ds:schemaRefs>
    <ds:schemaRef ds:uri="http://schemas.openxmlformats.org/officeDocument/2006/bibliography"/>
  </ds:schemaRefs>
</ds:datastoreItem>
</file>

<file path=customXml/itemProps219.xml><?xml version="1.0" encoding="utf-8"?>
<ds:datastoreItem xmlns:ds="http://schemas.openxmlformats.org/officeDocument/2006/customXml" ds:itemID="{C8DF5D83-9A6C-4FF8-8552-62A8BB6A980B}">
  <ds:schemaRefs>
    <ds:schemaRef ds:uri="http://schemas.openxmlformats.org/officeDocument/2006/bibliography"/>
  </ds:schemaRefs>
</ds:datastoreItem>
</file>

<file path=customXml/itemProps22.xml><?xml version="1.0" encoding="utf-8"?>
<ds:datastoreItem xmlns:ds="http://schemas.openxmlformats.org/officeDocument/2006/customXml" ds:itemID="{DB6EC8E3-CD5B-4BAA-8292-1474F1D0DB76}">
  <ds:schemaRefs>
    <ds:schemaRef ds:uri="http://schemas.openxmlformats.org/officeDocument/2006/bibliography"/>
  </ds:schemaRefs>
</ds:datastoreItem>
</file>

<file path=customXml/itemProps220.xml><?xml version="1.0" encoding="utf-8"?>
<ds:datastoreItem xmlns:ds="http://schemas.openxmlformats.org/officeDocument/2006/customXml" ds:itemID="{209AE57D-30E5-49BB-AEA3-FE547E32C6CB}">
  <ds:schemaRefs>
    <ds:schemaRef ds:uri="http://schemas.openxmlformats.org/officeDocument/2006/bibliography"/>
  </ds:schemaRefs>
</ds:datastoreItem>
</file>

<file path=customXml/itemProps221.xml><?xml version="1.0" encoding="utf-8"?>
<ds:datastoreItem xmlns:ds="http://schemas.openxmlformats.org/officeDocument/2006/customXml" ds:itemID="{759ADF76-FD68-481E-95BD-550E8266EA58}">
  <ds:schemaRefs>
    <ds:schemaRef ds:uri="http://schemas.openxmlformats.org/officeDocument/2006/bibliography"/>
  </ds:schemaRefs>
</ds:datastoreItem>
</file>

<file path=customXml/itemProps222.xml><?xml version="1.0" encoding="utf-8"?>
<ds:datastoreItem xmlns:ds="http://schemas.openxmlformats.org/officeDocument/2006/customXml" ds:itemID="{F248FCE0-788E-4FD5-AA43-4F8E5D59A36C}">
  <ds:schemaRefs>
    <ds:schemaRef ds:uri="http://schemas.openxmlformats.org/officeDocument/2006/bibliography"/>
  </ds:schemaRefs>
</ds:datastoreItem>
</file>

<file path=customXml/itemProps223.xml><?xml version="1.0" encoding="utf-8"?>
<ds:datastoreItem xmlns:ds="http://schemas.openxmlformats.org/officeDocument/2006/customXml" ds:itemID="{518AAF9E-1184-4E58-9E4D-30BC4817C25B}">
  <ds:schemaRefs>
    <ds:schemaRef ds:uri="http://schemas.openxmlformats.org/officeDocument/2006/bibliography"/>
  </ds:schemaRefs>
</ds:datastoreItem>
</file>

<file path=customXml/itemProps224.xml><?xml version="1.0" encoding="utf-8"?>
<ds:datastoreItem xmlns:ds="http://schemas.openxmlformats.org/officeDocument/2006/customXml" ds:itemID="{2441E723-8933-4754-9D52-8B0EAC6134AD}">
  <ds:schemaRefs>
    <ds:schemaRef ds:uri="http://schemas.openxmlformats.org/officeDocument/2006/bibliography"/>
  </ds:schemaRefs>
</ds:datastoreItem>
</file>

<file path=customXml/itemProps225.xml><?xml version="1.0" encoding="utf-8"?>
<ds:datastoreItem xmlns:ds="http://schemas.openxmlformats.org/officeDocument/2006/customXml" ds:itemID="{5BB8A5C0-A42F-4211-ACDE-3526813CE65E}">
  <ds:schemaRefs>
    <ds:schemaRef ds:uri="http://schemas.openxmlformats.org/officeDocument/2006/bibliography"/>
  </ds:schemaRefs>
</ds:datastoreItem>
</file>

<file path=customXml/itemProps226.xml><?xml version="1.0" encoding="utf-8"?>
<ds:datastoreItem xmlns:ds="http://schemas.openxmlformats.org/officeDocument/2006/customXml" ds:itemID="{03FF0184-E881-49D3-A961-04030A059FAB}">
  <ds:schemaRefs>
    <ds:schemaRef ds:uri="http://schemas.openxmlformats.org/officeDocument/2006/bibliography"/>
  </ds:schemaRefs>
</ds:datastoreItem>
</file>

<file path=customXml/itemProps227.xml><?xml version="1.0" encoding="utf-8"?>
<ds:datastoreItem xmlns:ds="http://schemas.openxmlformats.org/officeDocument/2006/customXml" ds:itemID="{CB0C28C5-EC08-4D18-82C9-FF6038211EF5}">
  <ds:schemaRefs>
    <ds:schemaRef ds:uri="http://schemas.openxmlformats.org/officeDocument/2006/bibliography"/>
  </ds:schemaRefs>
</ds:datastoreItem>
</file>

<file path=customXml/itemProps228.xml><?xml version="1.0" encoding="utf-8"?>
<ds:datastoreItem xmlns:ds="http://schemas.openxmlformats.org/officeDocument/2006/customXml" ds:itemID="{F9CC4BC8-A758-45E6-AAB0-5482578F900F}">
  <ds:schemaRefs>
    <ds:schemaRef ds:uri="http://schemas.openxmlformats.org/officeDocument/2006/bibliography"/>
  </ds:schemaRefs>
</ds:datastoreItem>
</file>

<file path=customXml/itemProps229.xml><?xml version="1.0" encoding="utf-8"?>
<ds:datastoreItem xmlns:ds="http://schemas.openxmlformats.org/officeDocument/2006/customXml" ds:itemID="{AAC1DA0C-CD96-4C20-B2F9-9005DA46C410}">
  <ds:schemaRefs>
    <ds:schemaRef ds:uri="http://schemas.openxmlformats.org/officeDocument/2006/bibliography"/>
  </ds:schemaRefs>
</ds:datastoreItem>
</file>

<file path=customXml/itemProps23.xml><?xml version="1.0" encoding="utf-8"?>
<ds:datastoreItem xmlns:ds="http://schemas.openxmlformats.org/officeDocument/2006/customXml" ds:itemID="{F8BCD6A2-1D2B-45D2-9414-ECD3261E85A0}">
  <ds:schemaRefs>
    <ds:schemaRef ds:uri="http://schemas.openxmlformats.org/officeDocument/2006/bibliography"/>
  </ds:schemaRefs>
</ds:datastoreItem>
</file>

<file path=customXml/itemProps230.xml><?xml version="1.0" encoding="utf-8"?>
<ds:datastoreItem xmlns:ds="http://schemas.openxmlformats.org/officeDocument/2006/customXml" ds:itemID="{4669A4C5-3894-47F0-BD1C-E522A8C18C4B}">
  <ds:schemaRefs>
    <ds:schemaRef ds:uri="http://schemas.openxmlformats.org/officeDocument/2006/bibliography"/>
  </ds:schemaRefs>
</ds:datastoreItem>
</file>

<file path=customXml/itemProps231.xml><?xml version="1.0" encoding="utf-8"?>
<ds:datastoreItem xmlns:ds="http://schemas.openxmlformats.org/officeDocument/2006/customXml" ds:itemID="{530F7E9C-2A05-4C6B-B15F-7C8A72C175E2}">
  <ds:schemaRefs>
    <ds:schemaRef ds:uri="http://schemas.openxmlformats.org/officeDocument/2006/bibliography"/>
  </ds:schemaRefs>
</ds:datastoreItem>
</file>

<file path=customXml/itemProps232.xml><?xml version="1.0" encoding="utf-8"?>
<ds:datastoreItem xmlns:ds="http://schemas.openxmlformats.org/officeDocument/2006/customXml" ds:itemID="{22349F29-2DAE-4808-BF4D-56CF9B13D35B}">
  <ds:schemaRefs>
    <ds:schemaRef ds:uri="http://schemas.openxmlformats.org/officeDocument/2006/bibliography"/>
  </ds:schemaRefs>
</ds:datastoreItem>
</file>

<file path=customXml/itemProps233.xml><?xml version="1.0" encoding="utf-8"?>
<ds:datastoreItem xmlns:ds="http://schemas.openxmlformats.org/officeDocument/2006/customXml" ds:itemID="{286789F0-F74D-411F-B059-D97518E68BDC}">
  <ds:schemaRefs>
    <ds:schemaRef ds:uri="http://schemas.openxmlformats.org/officeDocument/2006/bibliography"/>
  </ds:schemaRefs>
</ds:datastoreItem>
</file>

<file path=customXml/itemProps234.xml><?xml version="1.0" encoding="utf-8"?>
<ds:datastoreItem xmlns:ds="http://schemas.openxmlformats.org/officeDocument/2006/customXml" ds:itemID="{34111E21-7DC7-4A46-BE4F-02BBF06DA955}">
  <ds:schemaRefs>
    <ds:schemaRef ds:uri="http://schemas.openxmlformats.org/officeDocument/2006/bibliography"/>
  </ds:schemaRefs>
</ds:datastoreItem>
</file>

<file path=customXml/itemProps235.xml><?xml version="1.0" encoding="utf-8"?>
<ds:datastoreItem xmlns:ds="http://schemas.openxmlformats.org/officeDocument/2006/customXml" ds:itemID="{2A57CD73-CAAD-4843-98CC-1A7C10460728}">
  <ds:schemaRefs>
    <ds:schemaRef ds:uri="http://schemas.openxmlformats.org/officeDocument/2006/bibliography"/>
  </ds:schemaRefs>
</ds:datastoreItem>
</file>

<file path=customXml/itemProps236.xml><?xml version="1.0" encoding="utf-8"?>
<ds:datastoreItem xmlns:ds="http://schemas.openxmlformats.org/officeDocument/2006/customXml" ds:itemID="{33796897-17C1-44F9-BC92-6DEE8BA30D90}">
  <ds:schemaRefs>
    <ds:schemaRef ds:uri="http://schemas.openxmlformats.org/officeDocument/2006/bibliography"/>
  </ds:schemaRefs>
</ds:datastoreItem>
</file>

<file path=customXml/itemProps237.xml><?xml version="1.0" encoding="utf-8"?>
<ds:datastoreItem xmlns:ds="http://schemas.openxmlformats.org/officeDocument/2006/customXml" ds:itemID="{13ACE257-A629-4290-942C-5FEA8408844F}">
  <ds:schemaRefs>
    <ds:schemaRef ds:uri="http://schemas.openxmlformats.org/officeDocument/2006/bibliography"/>
  </ds:schemaRefs>
</ds:datastoreItem>
</file>

<file path=customXml/itemProps238.xml><?xml version="1.0" encoding="utf-8"?>
<ds:datastoreItem xmlns:ds="http://schemas.openxmlformats.org/officeDocument/2006/customXml" ds:itemID="{3579AF6B-0C97-47A0-91C6-BE59D7523679}">
  <ds:schemaRefs>
    <ds:schemaRef ds:uri="http://schemas.openxmlformats.org/officeDocument/2006/bibliography"/>
  </ds:schemaRefs>
</ds:datastoreItem>
</file>

<file path=customXml/itemProps239.xml><?xml version="1.0" encoding="utf-8"?>
<ds:datastoreItem xmlns:ds="http://schemas.openxmlformats.org/officeDocument/2006/customXml" ds:itemID="{7B4A4FA3-E03A-4D31-BBF6-380CF7233496}">
  <ds:schemaRefs>
    <ds:schemaRef ds:uri="http://schemas.openxmlformats.org/officeDocument/2006/bibliography"/>
  </ds:schemaRefs>
</ds:datastoreItem>
</file>

<file path=customXml/itemProps24.xml><?xml version="1.0" encoding="utf-8"?>
<ds:datastoreItem xmlns:ds="http://schemas.openxmlformats.org/officeDocument/2006/customXml" ds:itemID="{C0C8D010-9AF9-4D35-B3E6-A28AE31E16B1}">
  <ds:schemaRefs>
    <ds:schemaRef ds:uri="http://schemas.openxmlformats.org/officeDocument/2006/bibliography"/>
  </ds:schemaRefs>
</ds:datastoreItem>
</file>

<file path=customXml/itemProps240.xml><?xml version="1.0" encoding="utf-8"?>
<ds:datastoreItem xmlns:ds="http://schemas.openxmlformats.org/officeDocument/2006/customXml" ds:itemID="{BDAC2438-68A9-4D56-9636-B23193F2F233}">
  <ds:schemaRefs>
    <ds:schemaRef ds:uri="http://schemas.openxmlformats.org/officeDocument/2006/bibliography"/>
  </ds:schemaRefs>
</ds:datastoreItem>
</file>

<file path=customXml/itemProps241.xml><?xml version="1.0" encoding="utf-8"?>
<ds:datastoreItem xmlns:ds="http://schemas.openxmlformats.org/officeDocument/2006/customXml" ds:itemID="{EFB67ED5-145E-41CD-98D8-6C113BFE4A19}">
  <ds:schemaRefs>
    <ds:schemaRef ds:uri="http://schemas.openxmlformats.org/officeDocument/2006/bibliography"/>
  </ds:schemaRefs>
</ds:datastoreItem>
</file>

<file path=customXml/itemProps242.xml><?xml version="1.0" encoding="utf-8"?>
<ds:datastoreItem xmlns:ds="http://schemas.openxmlformats.org/officeDocument/2006/customXml" ds:itemID="{8639BA4C-91B3-4EE7-8B10-09AC15F22CC7}">
  <ds:schemaRefs>
    <ds:schemaRef ds:uri="http://schemas.openxmlformats.org/officeDocument/2006/bibliography"/>
  </ds:schemaRefs>
</ds:datastoreItem>
</file>

<file path=customXml/itemProps243.xml><?xml version="1.0" encoding="utf-8"?>
<ds:datastoreItem xmlns:ds="http://schemas.openxmlformats.org/officeDocument/2006/customXml" ds:itemID="{390149B4-0792-4BF3-8C61-F3D5FB3FB642}">
  <ds:schemaRefs>
    <ds:schemaRef ds:uri="http://schemas.openxmlformats.org/officeDocument/2006/bibliography"/>
  </ds:schemaRefs>
</ds:datastoreItem>
</file>

<file path=customXml/itemProps244.xml><?xml version="1.0" encoding="utf-8"?>
<ds:datastoreItem xmlns:ds="http://schemas.openxmlformats.org/officeDocument/2006/customXml" ds:itemID="{50DD7AA3-75F3-48E0-A712-6D54ACBEC6C1}">
  <ds:schemaRefs>
    <ds:schemaRef ds:uri="http://schemas.openxmlformats.org/officeDocument/2006/bibliography"/>
  </ds:schemaRefs>
</ds:datastoreItem>
</file>

<file path=customXml/itemProps245.xml><?xml version="1.0" encoding="utf-8"?>
<ds:datastoreItem xmlns:ds="http://schemas.openxmlformats.org/officeDocument/2006/customXml" ds:itemID="{8C591E52-4DEA-4DE8-9F81-A0B12477AA73}">
  <ds:schemaRefs>
    <ds:schemaRef ds:uri="http://schemas.openxmlformats.org/officeDocument/2006/bibliography"/>
  </ds:schemaRefs>
</ds:datastoreItem>
</file>

<file path=customXml/itemProps246.xml><?xml version="1.0" encoding="utf-8"?>
<ds:datastoreItem xmlns:ds="http://schemas.openxmlformats.org/officeDocument/2006/customXml" ds:itemID="{729A9A1D-0C76-461A-B9A6-3112443E02FB}">
  <ds:schemaRefs>
    <ds:schemaRef ds:uri="http://schemas.openxmlformats.org/officeDocument/2006/bibliography"/>
  </ds:schemaRefs>
</ds:datastoreItem>
</file>

<file path=customXml/itemProps247.xml><?xml version="1.0" encoding="utf-8"?>
<ds:datastoreItem xmlns:ds="http://schemas.openxmlformats.org/officeDocument/2006/customXml" ds:itemID="{621D0130-BD5E-449E-B3A9-0AC8A56F6B00}">
  <ds:schemaRefs>
    <ds:schemaRef ds:uri="http://schemas.openxmlformats.org/officeDocument/2006/bibliography"/>
  </ds:schemaRefs>
</ds:datastoreItem>
</file>

<file path=customXml/itemProps248.xml><?xml version="1.0" encoding="utf-8"?>
<ds:datastoreItem xmlns:ds="http://schemas.openxmlformats.org/officeDocument/2006/customXml" ds:itemID="{F73A5C8C-DFC9-4B99-8807-0A3CB9717530}">
  <ds:schemaRefs>
    <ds:schemaRef ds:uri="http://schemas.openxmlformats.org/officeDocument/2006/bibliography"/>
  </ds:schemaRefs>
</ds:datastoreItem>
</file>

<file path=customXml/itemProps249.xml><?xml version="1.0" encoding="utf-8"?>
<ds:datastoreItem xmlns:ds="http://schemas.openxmlformats.org/officeDocument/2006/customXml" ds:itemID="{10EE84D8-C8BD-478C-A93B-B982D5B1D233}">
  <ds:schemaRefs>
    <ds:schemaRef ds:uri="http://schemas.openxmlformats.org/officeDocument/2006/bibliography"/>
  </ds:schemaRefs>
</ds:datastoreItem>
</file>

<file path=customXml/itemProps25.xml><?xml version="1.0" encoding="utf-8"?>
<ds:datastoreItem xmlns:ds="http://schemas.openxmlformats.org/officeDocument/2006/customXml" ds:itemID="{19A00674-A7C8-43A0-9D15-A5236814AC7D}">
  <ds:schemaRefs>
    <ds:schemaRef ds:uri="http://schemas.openxmlformats.org/officeDocument/2006/bibliography"/>
  </ds:schemaRefs>
</ds:datastoreItem>
</file>

<file path=customXml/itemProps250.xml><?xml version="1.0" encoding="utf-8"?>
<ds:datastoreItem xmlns:ds="http://schemas.openxmlformats.org/officeDocument/2006/customXml" ds:itemID="{BEACF3CD-C66F-42F2-9E4E-D65152A2785E}">
  <ds:schemaRefs>
    <ds:schemaRef ds:uri="http://schemas.openxmlformats.org/officeDocument/2006/bibliography"/>
  </ds:schemaRefs>
</ds:datastoreItem>
</file>

<file path=customXml/itemProps251.xml><?xml version="1.0" encoding="utf-8"?>
<ds:datastoreItem xmlns:ds="http://schemas.openxmlformats.org/officeDocument/2006/customXml" ds:itemID="{44AE3721-CCDB-4B93-8D12-AEE166B0247F}">
  <ds:schemaRefs>
    <ds:schemaRef ds:uri="http://schemas.openxmlformats.org/officeDocument/2006/bibliography"/>
  </ds:schemaRefs>
</ds:datastoreItem>
</file>

<file path=customXml/itemProps252.xml><?xml version="1.0" encoding="utf-8"?>
<ds:datastoreItem xmlns:ds="http://schemas.openxmlformats.org/officeDocument/2006/customXml" ds:itemID="{B3FF740E-41CA-496D-AB8A-5F843EFCC941}">
  <ds:schemaRefs>
    <ds:schemaRef ds:uri="http://schemas.openxmlformats.org/officeDocument/2006/bibliography"/>
  </ds:schemaRefs>
</ds:datastoreItem>
</file>

<file path=customXml/itemProps253.xml><?xml version="1.0" encoding="utf-8"?>
<ds:datastoreItem xmlns:ds="http://schemas.openxmlformats.org/officeDocument/2006/customXml" ds:itemID="{5FC260BE-FA42-438C-B597-C2D42D89C166}">
  <ds:schemaRefs>
    <ds:schemaRef ds:uri="http://schemas.openxmlformats.org/officeDocument/2006/bibliography"/>
  </ds:schemaRefs>
</ds:datastoreItem>
</file>

<file path=customXml/itemProps254.xml><?xml version="1.0" encoding="utf-8"?>
<ds:datastoreItem xmlns:ds="http://schemas.openxmlformats.org/officeDocument/2006/customXml" ds:itemID="{68DE800C-ABF8-4023-BE26-6F3D2669CCA2}">
  <ds:schemaRefs>
    <ds:schemaRef ds:uri="http://schemas.openxmlformats.org/officeDocument/2006/bibliography"/>
  </ds:schemaRefs>
</ds:datastoreItem>
</file>

<file path=customXml/itemProps255.xml><?xml version="1.0" encoding="utf-8"?>
<ds:datastoreItem xmlns:ds="http://schemas.openxmlformats.org/officeDocument/2006/customXml" ds:itemID="{4FAF4E3C-A03E-45E3-B1F6-AA63B62D4136}">
  <ds:schemaRefs>
    <ds:schemaRef ds:uri="http://schemas.openxmlformats.org/officeDocument/2006/bibliography"/>
  </ds:schemaRefs>
</ds:datastoreItem>
</file>

<file path=customXml/itemProps256.xml><?xml version="1.0" encoding="utf-8"?>
<ds:datastoreItem xmlns:ds="http://schemas.openxmlformats.org/officeDocument/2006/customXml" ds:itemID="{8ED84126-6FD2-4B36-8E1C-020A4A471E46}">
  <ds:schemaRefs>
    <ds:schemaRef ds:uri="http://schemas.openxmlformats.org/officeDocument/2006/bibliography"/>
  </ds:schemaRefs>
</ds:datastoreItem>
</file>

<file path=customXml/itemProps257.xml><?xml version="1.0" encoding="utf-8"?>
<ds:datastoreItem xmlns:ds="http://schemas.openxmlformats.org/officeDocument/2006/customXml" ds:itemID="{812E0E58-8237-474B-9B5A-A511D2B04E0E}">
  <ds:schemaRefs>
    <ds:schemaRef ds:uri="http://schemas.openxmlformats.org/officeDocument/2006/bibliography"/>
  </ds:schemaRefs>
</ds:datastoreItem>
</file>

<file path=customXml/itemProps258.xml><?xml version="1.0" encoding="utf-8"?>
<ds:datastoreItem xmlns:ds="http://schemas.openxmlformats.org/officeDocument/2006/customXml" ds:itemID="{8046C953-6BA6-4251-A2CA-5334BC6A120E}">
  <ds:schemaRefs>
    <ds:schemaRef ds:uri="http://schemas.openxmlformats.org/officeDocument/2006/bibliography"/>
  </ds:schemaRefs>
</ds:datastoreItem>
</file>

<file path=customXml/itemProps259.xml><?xml version="1.0" encoding="utf-8"?>
<ds:datastoreItem xmlns:ds="http://schemas.openxmlformats.org/officeDocument/2006/customXml" ds:itemID="{9A1EEB3B-B5E4-4664-A006-48E428E7C896}">
  <ds:schemaRefs>
    <ds:schemaRef ds:uri="http://schemas.openxmlformats.org/officeDocument/2006/bibliography"/>
  </ds:schemaRefs>
</ds:datastoreItem>
</file>

<file path=customXml/itemProps26.xml><?xml version="1.0" encoding="utf-8"?>
<ds:datastoreItem xmlns:ds="http://schemas.openxmlformats.org/officeDocument/2006/customXml" ds:itemID="{60FAE392-B4E8-4CD3-9087-B8323F798F1E}">
  <ds:schemaRefs>
    <ds:schemaRef ds:uri="http://schemas.openxmlformats.org/officeDocument/2006/bibliography"/>
  </ds:schemaRefs>
</ds:datastoreItem>
</file>

<file path=customXml/itemProps260.xml><?xml version="1.0" encoding="utf-8"?>
<ds:datastoreItem xmlns:ds="http://schemas.openxmlformats.org/officeDocument/2006/customXml" ds:itemID="{14BAB088-AA4F-40EF-9EE7-40BF36EBCF32}">
  <ds:schemaRefs>
    <ds:schemaRef ds:uri="http://schemas.openxmlformats.org/officeDocument/2006/bibliography"/>
  </ds:schemaRefs>
</ds:datastoreItem>
</file>

<file path=customXml/itemProps261.xml><?xml version="1.0" encoding="utf-8"?>
<ds:datastoreItem xmlns:ds="http://schemas.openxmlformats.org/officeDocument/2006/customXml" ds:itemID="{CF51641E-F0FC-4B8F-888F-EDA8DBABDB21}">
  <ds:schemaRefs>
    <ds:schemaRef ds:uri="http://schemas.openxmlformats.org/officeDocument/2006/bibliography"/>
  </ds:schemaRefs>
</ds:datastoreItem>
</file>

<file path=customXml/itemProps262.xml><?xml version="1.0" encoding="utf-8"?>
<ds:datastoreItem xmlns:ds="http://schemas.openxmlformats.org/officeDocument/2006/customXml" ds:itemID="{52F238B8-8111-4064-849B-FA339D8B227A}">
  <ds:schemaRefs>
    <ds:schemaRef ds:uri="http://schemas.openxmlformats.org/officeDocument/2006/bibliography"/>
  </ds:schemaRefs>
</ds:datastoreItem>
</file>

<file path=customXml/itemProps263.xml><?xml version="1.0" encoding="utf-8"?>
<ds:datastoreItem xmlns:ds="http://schemas.openxmlformats.org/officeDocument/2006/customXml" ds:itemID="{BD96D184-5264-4601-863C-958FD03F38E4}">
  <ds:schemaRefs>
    <ds:schemaRef ds:uri="http://schemas.openxmlformats.org/officeDocument/2006/bibliography"/>
  </ds:schemaRefs>
</ds:datastoreItem>
</file>

<file path=customXml/itemProps264.xml><?xml version="1.0" encoding="utf-8"?>
<ds:datastoreItem xmlns:ds="http://schemas.openxmlformats.org/officeDocument/2006/customXml" ds:itemID="{3798E3A2-0B24-4074-A6D8-A32C70C757EA}">
  <ds:schemaRefs>
    <ds:schemaRef ds:uri="http://schemas.openxmlformats.org/officeDocument/2006/bibliography"/>
  </ds:schemaRefs>
</ds:datastoreItem>
</file>

<file path=customXml/itemProps265.xml><?xml version="1.0" encoding="utf-8"?>
<ds:datastoreItem xmlns:ds="http://schemas.openxmlformats.org/officeDocument/2006/customXml" ds:itemID="{C7C4B5A2-38FB-4695-B7F6-DFA22A003BAE}">
  <ds:schemaRefs>
    <ds:schemaRef ds:uri="http://schemas.openxmlformats.org/officeDocument/2006/bibliography"/>
  </ds:schemaRefs>
</ds:datastoreItem>
</file>

<file path=customXml/itemProps266.xml><?xml version="1.0" encoding="utf-8"?>
<ds:datastoreItem xmlns:ds="http://schemas.openxmlformats.org/officeDocument/2006/customXml" ds:itemID="{FC37298E-BD97-4795-AFB0-09C2C39A169D}">
  <ds:schemaRefs>
    <ds:schemaRef ds:uri="http://schemas.openxmlformats.org/officeDocument/2006/bibliography"/>
  </ds:schemaRefs>
</ds:datastoreItem>
</file>

<file path=customXml/itemProps267.xml><?xml version="1.0" encoding="utf-8"?>
<ds:datastoreItem xmlns:ds="http://schemas.openxmlformats.org/officeDocument/2006/customXml" ds:itemID="{DE90B553-D3DA-41E2-9ABF-7868B5791A6F}">
  <ds:schemaRefs>
    <ds:schemaRef ds:uri="http://schemas.openxmlformats.org/officeDocument/2006/bibliography"/>
  </ds:schemaRefs>
</ds:datastoreItem>
</file>

<file path=customXml/itemProps268.xml><?xml version="1.0" encoding="utf-8"?>
<ds:datastoreItem xmlns:ds="http://schemas.openxmlformats.org/officeDocument/2006/customXml" ds:itemID="{AEDCB0FA-06B7-4CEF-BAC4-E2914FD8AA8C}">
  <ds:schemaRefs>
    <ds:schemaRef ds:uri="http://schemas.openxmlformats.org/officeDocument/2006/bibliography"/>
  </ds:schemaRefs>
</ds:datastoreItem>
</file>

<file path=customXml/itemProps269.xml><?xml version="1.0" encoding="utf-8"?>
<ds:datastoreItem xmlns:ds="http://schemas.openxmlformats.org/officeDocument/2006/customXml" ds:itemID="{DC6C7DEE-A008-4968-AE06-F970DEC550C2}">
  <ds:schemaRefs>
    <ds:schemaRef ds:uri="http://schemas.openxmlformats.org/officeDocument/2006/bibliography"/>
  </ds:schemaRefs>
</ds:datastoreItem>
</file>

<file path=customXml/itemProps27.xml><?xml version="1.0" encoding="utf-8"?>
<ds:datastoreItem xmlns:ds="http://schemas.openxmlformats.org/officeDocument/2006/customXml" ds:itemID="{0F05DACC-F70F-423D-A4A1-B0E4FEF0342A}">
  <ds:schemaRefs>
    <ds:schemaRef ds:uri="http://schemas.openxmlformats.org/officeDocument/2006/bibliography"/>
  </ds:schemaRefs>
</ds:datastoreItem>
</file>

<file path=customXml/itemProps270.xml><?xml version="1.0" encoding="utf-8"?>
<ds:datastoreItem xmlns:ds="http://schemas.openxmlformats.org/officeDocument/2006/customXml" ds:itemID="{8A7A9783-3036-4F0B-93CE-C8BD9934A932}">
  <ds:schemaRefs>
    <ds:schemaRef ds:uri="http://schemas.openxmlformats.org/officeDocument/2006/bibliography"/>
  </ds:schemaRefs>
</ds:datastoreItem>
</file>

<file path=customXml/itemProps271.xml><?xml version="1.0" encoding="utf-8"?>
<ds:datastoreItem xmlns:ds="http://schemas.openxmlformats.org/officeDocument/2006/customXml" ds:itemID="{BF54353C-978D-40B0-88D5-588503244AD8}">
  <ds:schemaRefs>
    <ds:schemaRef ds:uri="http://schemas.openxmlformats.org/officeDocument/2006/bibliography"/>
  </ds:schemaRefs>
</ds:datastoreItem>
</file>

<file path=customXml/itemProps272.xml><?xml version="1.0" encoding="utf-8"?>
<ds:datastoreItem xmlns:ds="http://schemas.openxmlformats.org/officeDocument/2006/customXml" ds:itemID="{4B287CE1-8B59-46C1-B36B-B8840B1A0CE4}">
  <ds:schemaRefs>
    <ds:schemaRef ds:uri="http://schemas.openxmlformats.org/officeDocument/2006/bibliography"/>
  </ds:schemaRefs>
</ds:datastoreItem>
</file>

<file path=customXml/itemProps273.xml><?xml version="1.0" encoding="utf-8"?>
<ds:datastoreItem xmlns:ds="http://schemas.openxmlformats.org/officeDocument/2006/customXml" ds:itemID="{75C3AF22-9D6F-4AB1-A115-752556BC39FA}">
  <ds:schemaRefs>
    <ds:schemaRef ds:uri="http://schemas.openxmlformats.org/officeDocument/2006/bibliography"/>
  </ds:schemaRefs>
</ds:datastoreItem>
</file>

<file path=customXml/itemProps274.xml><?xml version="1.0" encoding="utf-8"?>
<ds:datastoreItem xmlns:ds="http://schemas.openxmlformats.org/officeDocument/2006/customXml" ds:itemID="{17CB5FFA-36EA-47CF-9B84-1263756EE48E}">
  <ds:schemaRefs>
    <ds:schemaRef ds:uri="http://schemas.openxmlformats.org/officeDocument/2006/bibliography"/>
  </ds:schemaRefs>
</ds:datastoreItem>
</file>

<file path=customXml/itemProps275.xml><?xml version="1.0" encoding="utf-8"?>
<ds:datastoreItem xmlns:ds="http://schemas.openxmlformats.org/officeDocument/2006/customXml" ds:itemID="{55FBA565-A34A-4E1A-AF13-087785F51778}">
  <ds:schemaRefs>
    <ds:schemaRef ds:uri="http://schemas.openxmlformats.org/officeDocument/2006/bibliography"/>
  </ds:schemaRefs>
</ds:datastoreItem>
</file>

<file path=customXml/itemProps276.xml><?xml version="1.0" encoding="utf-8"?>
<ds:datastoreItem xmlns:ds="http://schemas.openxmlformats.org/officeDocument/2006/customXml" ds:itemID="{3BBA18B8-EDC2-4F8B-8BCD-29ABAD7FE53F}">
  <ds:schemaRefs>
    <ds:schemaRef ds:uri="http://schemas.openxmlformats.org/officeDocument/2006/bibliography"/>
  </ds:schemaRefs>
</ds:datastoreItem>
</file>

<file path=customXml/itemProps277.xml><?xml version="1.0" encoding="utf-8"?>
<ds:datastoreItem xmlns:ds="http://schemas.openxmlformats.org/officeDocument/2006/customXml" ds:itemID="{5D616FFA-BEB3-4FD4-AC78-FAD422E3815F}">
  <ds:schemaRefs>
    <ds:schemaRef ds:uri="http://schemas.openxmlformats.org/officeDocument/2006/bibliography"/>
  </ds:schemaRefs>
</ds:datastoreItem>
</file>

<file path=customXml/itemProps278.xml><?xml version="1.0" encoding="utf-8"?>
<ds:datastoreItem xmlns:ds="http://schemas.openxmlformats.org/officeDocument/2006/customXml" ds:itemID="{33C9405D-46E8-4DE6-853E-65E34F6D61D4}">
  <ds:schemaRefs>
    <ds:schemaRef ds:uri="http://schemas.openxmlformats.org/officeDocument/2006/bibliography"/>
  </ds:schemaRefs>
</ds:datastoreItem>
</file>

<file path=customXml/itemProps279.xml><?xml version="1.0" encoding="utf-8"?>
<ds:datastoreItem xmlns:ds="http://schemas.openxmlformats.org/officeDocument/2006/customXml" ds:itemID="{CB2F918B-4A61-4B69-A79A-261AF4FD43DB}">
  <ds:schemaRefs>
    <ds:schemaRef ds:uri="http://schemas.openxmlformats.org/officeDocument/2006/bibliography"/>
  </ds:schemaRefs>
</ds:datastoreItem>
</file>

<file path=customXml/itemProps28.xml><?xml version="1.0" encoding="utf-8"?>
<ds:datastoreItem xmlns:ds="http://schemas.openxmlformats.org/officeDocument/2006/customXml" ds:itemID="{45BE4590-0FBE-4253-8DC9-3D3409B4D44A}">
  <ds:schemaRefs>
    <ds:schemaRef ds:uri="http://schemas.openxmlformats.org/officeDocument/2006/bibliography"/>
  </ds:schemaRefs>
</ds:datastoreItem>
</file>

<file path=customXml/itemProps280.xml><?xml version="1.0" encoding="utf-8"?>
<ds:datastoreItem xmlns:ds="http://schemas.openxmlformats.org/officeDocument/2006/customXml" ds:itemID="{5B6C0D1F-6D0C-468F-B9FB-8FCD94A3392B}">
  <ds:schemaRefs>
    <ds:schemaRef ds:uri="http://schemas.openxmlformats.org/officeDocument/2006/bibliography"/>
  </ds:schemaRefs>
</ds:datastoreItem>
</file>

<file path=customXml/itemProps281.xml><?xml version="1.0" encoding="utf-8"?>
<ds:datastoreItem xmlns:ds="http://schemas.openxmlformats.org/officeDocument/2006/customXml" ds:itemID="{A315FEE2-3B29-439A-AA5B-D0380AC03DF6}">
  <ds:schemaRefs>
    <ds:schemaRef ds:uri="http://schemas.openxmlformats.org/officeDocument/2006/bibliography"/>
  </ds:schemaRefs>
</ds:datastoreItem>
</file>

<file path=customXml/itemProps282.xml><?xml version="1.0" encoding="utf-8"?>
<ds:datastoreItem xmlns:ds="http://schemas.openxmlformats.org/officeDocument/2006/customXml" ds:itemID="{228C1FF7-DF4C-4933-B1FD-DAD1EEB283B2}">
  <ds:schemaRefs>
    <ds:schemaRef ds:uri="http://schemas.openxmlformats.org/officeDocument/2006/bibliography"/>
  </ds:schemaRefs>
</ds:datastoreItem>
</file>

<file path=customXml/itemProps283.xml><?xml version="1.0" encoding="utf-8"?>
<ds:datastoreItem xmlns:ds="http://schemas.openxmlformats.org/officeDocument/2006/customXml" ds:itemID="{BCB5E7F7-02BA-4D7C-9CE0-9A5A0D20997E}">
  <ds:schemaRefs>
    <ds:schemaRef ds:uri="http://schemas.openxmlformats.org/officeDocument/2006/bibliography"/>
  </ds:schemaRefs>
</ds:datastoreItem>
</file>

<file path=customXml/itemProps284.xml><?xml version="1.0" encoding="utf-8"?>
<ds:datastoreItem xmlns:ds="http://schemas.openxmlformats.org/officeDocument/2006/customXml" ds:itemID="{4E3831C4-87AE-4FF2-A46B-2A8F8B8D0797}">
  <ds:schemaRefs>
    <ds:schemaRef ds:uri="http://schemas.openxmlformats.org/officeDocument/2006/bibliography"/>
  </ds:schemaRefs>
</ds:datastoreItem>
</file>

<file path=customXml/itemProps285.xml><?xml version="1.0" encoding="utf-8"?>
<ds:datastoreItem xmlns:ds="http://schemas.openxmlformats.org/officeDocument/2006/customXml" ds:itemID="{CDD57A33-D68E-423F-967C-EF970B99B9F9}">
  <ds:schemaRefs>
    <ds:schemaRef ds:uri="http://schemas.openxmlformats.org/officeDocument/2006/bibliography"/>
  </ds:schemaRefs>
</ds:datastoreItem>
</file>

<file path=customXml/itemProps286.xml><?xml version="1.0" encoding="utf-8"?>
<ds:datastoreItem xmlns:ds="http://schemas.openxmlformats.org/officeDocument/2006/customXml" ds:itemID="{4BB7738B-7D36-436A-9615-B3A058B7834D}">
  <ds:schemaRefs>
    <ds:schemaRef ds:uri="http://schemas.openxmlformats.org/officeDocument/2006/bibliography"/>
  </ds:schemaRefs>
</ds:datastoreItem>
</file>

<file path=customXml/itemProps287.xml><?xml version="1.0" encoding="utf-8"?>
<ds:datastoreItem xmlns:ds="http://schemas.openxmlformats.org/officeDocument/2006/customXml" ds:itemID="{FA3DB77D-8EA6-48CE-A8A4-B5789A06971C}">
  <ds:schemaRefs>
    <ds:schemaRef ds:uri="http://schemas.openxmlformats.org/officeDocument/2006/bibliography"/>
  </ds:schemaRefs>
</ds:datastoreItem>
</file>

<file path=customXml/itemProps288.xml><?xml version="1.0" encoding="utf-8"?>
<ds:datastoreItem xmlns:ds="http://schemas.openxmlformats.org/officeDocument/2006/customXml" ds:itemID="{85912A75-028A-45C2-ABF0-F0B454DC39AB}">
  <ds:schemaRefs>
    <ds:schemaRef ds:uri="http://schemas.openxmlformats.org/officeDocument/2006/bibliography"/>
  </ds:schemaRefs>
</ds:datastoreItem>
</file>

<file path=customXml/itemProps289.xml><?xml version="1.0" encoding="utf-8"?>
<ds:datastoreItem xmlns:ds="http://schemas.openxmlformats.org/officeDocument/2006/customXml" ds:itemID="{B10A3F21-8AA8-4643-B496-3C493519ABD5}">
  <ds:schemaRefs>
    <ds:schemaRef ds:uri="http://schemas.openxmlformats.org/officeDocument/2006/bibliography"/>
  </ds:schemaRefs>
</ds:datastoreItem>
</file>

<file path=customXml/itemProps29.xml><?xml version="1.0" encoding="utf-8"?>
<ds:datastoreItem xmlns:ds="http://schemas.openxmlformats.org/officeDocument/2006/customXml" ds:itemID="{65B7FB5C-2D85-4DC7-8396-8BD73AC80976}">
  <ds:schemaRefs>
    <ds:schemaRef ds:uri="http://schemas.openxmlformats.org/officeDocument/2006/bibliography"/>
  </ds:schemaRefs>
</ds:datastoreItem>
</file>

<file path=customXml/itemProps290.xml><?xml version="1.0" encoding="utf-8"?>
<ds:datastoreItem xmlns:ds="http://schemas.openxmlformats.org/officeDocument/2006/customXml" ds:itemID="{45B037F7-7C1C-41A4-8385-29E5B68F1455}">
  <ds:schemaRefs>
    <ds:schemaRef ds:uri="http://schemas.openxmlformats.org/officeDocument/2006/bibliography"/>
  </ds:schemaRefs>
</ds:datastoreItem>
</file>

<file path=customXml/itemProps291.xml><?xml version="1.0" encoding="utf-8"?>
<ds:datastoreItem xmlns:ds="http://schemas.openxmlformats.org/officeDocument/2006/customXml" ds:itemID="{B63B967D-8478-48B5-957F-9E541A2C3583}">
  <ds:schemaRefs>
    <ds:schemaRef ds:uri="http://schemas.openxmlformats.org/officeDocument/2006/bibliography"/>
  </ds:schemaRefs>
</ds:datastoreItem>
</file>

<file path=customXml/itemProps292.xml><?xml version="1.0" encoding="utf-8"?>
<ds:datastoreItem xmlns:ds="http://schemas.openxmlformats.org/officeDocument/2006/customXml" ds:itemID="{0158D74F-98F6-4733-94A6-81C99EE13E51}">
  <ds:schemaRefs>
    <ds:schemaRef ds:uri="http://schemas.openxmlformats.org/officeDocument/2006/bibliography"/>
  </ds:schemaRefs>
</ds:datastoreItem>
</file>

<file path=customXml/itemProps3.xml><?xml version="1.0" encoding="utf-8"?>
<ds:datastoreItem xmlns:ds="http://schemas.openxmlformats.org/officeDocument/2006/customXml" ds:itemID="{24C0B329-ACA5-4242-B998-51F5E104786F}">
  <ds:schemaRefs>
    <ds:schemaRef ds:uri="http://schemas.openxmlformats.org/officeDocument/2006/bibliography"/>
  </ds:schemaRefs>
</ds:datastoreItem>
</file>

<file path=customXml/itemProps30.xml><?xml version="1.0" encoding="utf-8"?>
<ds:datastoreItem xmlns:ds="http://schemas.openxmlformats.org/officeDocument/2006/customXml" ds:itemID="{2C9A69D6-1646-47B5-9C49-2322D3E88716}">
  <ds:schemaRefs>
    <ds:schemaRef ds:uri="http://schemas.openxmlformats.org/officeDocument/2006/bibliography"/>
  </ds:schemaRefs>
</ds:datastoreItem>
</file>

<file path=customXml/itemProps31.xml><?xml version="1.0" encoding="utf-8"?>
<ds:datastoreItem xmlns:ds="http://schemas.openxmlformats.org/officeDocument/2006/customXml" ds:itemID="{F95D10ED-AE64-4592-A68B-4E8568779F46}">
  <ds:schemaRefs>
    <ds:schemaRef ds:uri="http://schemas.openxmlformats.org/officeDocument/2006/bibliography"/>
  </ds:schemaRefs>
</ds:datastoreItem>
</file>

<file path=customXml/itemProps32.xml><?xml version="1.0" encoding="utf-8"?>
<ds:datastoreItem xmlns:ds="http://schemas.openxmlformats.org/officeDocument/2006/customXml" ds:itemID="{87FE78B0-68D0-409C-B52B-44733B2DE343}">
  <ds:schemaRefs>
    <ds:schemaRef ds:uri="http://schemas.openxmlformats.org/officeDocument/2006/bibliography"/>
  </ds:schemaRefs>
</ds:datastoreItem>
</file>

<file path=customXml/itemProps33.xml><?xml version="1.0" encoding="utf-8"?>
<ds:datastoreItem xmlns:ds="http://schemas.openxmlformats.org/officeDocument/2006/customXml" ds:itemID="{3A00AC3F-F700-4BA4-AE6D-AE37E1AE061C}">
  <ds:schemaRefs>
    <ds:schemaRef ds:uri="http://schemas.openxmlformats.org/officeDocument/2006/bibliography"/>
  </ds:schemaRefs>
</ds:datastoreItem>
</file>

<file path=customXml/itemProps34.xml><?xml version="1.0" encoding="utf-8"?>
<ds:datastoreItem xmlns:ds="http://schemas.openxmlformats.org/officeDocument/2006/customXml" ds:itemID="{5412AF7A-7648-40AC-85B1-CD6D72EB1AB3}">
  <ds:schemaRefs>
    <ds:schemaRef ds:uri="http://schemas.openxmlformats.org/officeDocument/2006/bibliography"/>
  </ds:schemaRefs>
</ds:datastoreItem>
</file>

<file path=customXml/itemProps35.xml><?xml version="1.0" encoding="utf-8"?>
<ds:datastoreItem xmlns:ds="http://schemas.openxmlformats.org/officeDocument/2006/customXml" ds:itemID="{0E4F79F8-F11F-4844-BD11-47043A63DFCC}">
  <ds:schemaRefs>
    <ds:schemaRef ds:uri="http://schemas.openxmlformats.org/officeDocument/2006/bibliography"/>
  </ds:schemaRefs>
</ds:datastoreItem>
</file>

<file path=customXml/itemProps36.xml><?xml version="1.0" encoding="utf-8"?>
<ds:datastoreItem xmlns:ds="http://schemas.openxmlformats.org/officeDocument/2006/customXml" ds:itemID="{BDC6DC0F-341E-46DF-A4C2-222671197C91}">
  <ds:schemaRefs>
    <ds:schemaRef ds:uri="http://schemas.openxmlformats.org/officeDocument/2006/bibliography"/>
  </ds:schemaRefs>
</ds:datastoreItem>
</file>

<file path=customXml/itemProps37.xml><?xml version="1.0" encoding="utf-8"?>
<ds:datastoreItem xmlns:ds="http://schemas.openxmlformats.org/officeDocument/2006/customXml" ds:itemID="{4A779D0C-3EF9-4C27-8A47-2D003B6BD0E5}">
  <ds:schemaRefs>
    <ds:schemaRef ds:uri="http://schemas.openxmlformats.org/officeDocument/2006/bibliography"/>
  </ds:schemaRefs>
</ds:datastoreItem>
</file>

<file path=customXml/itemProps38.xml><?xml version="1.0" encoding="utf-8"?>
<ds:datastoreItem xmlns:ds="http://schemas.openxmlformats.org/officeDocument/2006/customXml" ds:itemID="{999E7696-0893-4E3B-B275-658AB597886D}">
  <ds:schemaRefs>
    <ds:schemaRef ds:uri="http://schemas.openxmlformats.org/officeDocument/2006/bibliography"/>
  </ds:schemaRefs>
</ds:datastoreItem>
</file>

<file path=customXml/itemProps39.xml><?xml version="1.0" encoding="utf-8"?>
<ds:datastoreItem xmlns:ds="http://schemas.openxmlformats.org/officeDocument/2006/customXml" ds:itemID="{2F6C0E60-C2EA-4B26-A2BD-024F692653D3}">
  <ds:schemaRefs>
    <ds:schemaRef ds:uri="http://schemas.openxmlformats.org/officeDocument/2006/bibliography"/>
  </ds:schemaRefs>
</ds:datastoreItem>
</file>

<file path=customXml/itemProps4.xml><?xml version="1.0" encoding="utf-8"?>
<ds:datastoreItem xmlns:ds="http://schemas.openxmlformats.org/officeDocument/2006/customXml" ds:itemID="{57A8F535-A76F-471D-8CF5-0617BB4E9FEB}">
  <ds:schemaRefs>
    <ds:schemaRef ds:uri="http://schemas.openxmlformats.org/officeDocument/2006/bibliography"/>
  </ds:schemaRefs>
</ds:datastoreItem>
</file>

<file path=customXml/itemProps40.xml><?xml version="1.0" encoding="utf-8"?>
<ds:datastoreItem xmlns:ds="http://schemas.openxmlformats.org/officeDocument/2006/customXml" ds:itemID="{9C1B697F-5719-469D-BF77-FDCE0F4747DD}">
  <ds:schemaRefs>
    <ds:schemaRef ds:uri="http://schemas.openxmlformats.org/officeDocument/2006/bibliography"/>
  </ds:schemaRefs>
</ds:datastoreItem>
</file>

<file path=customXml/itemProps41.xml><?xml version="1.0" encoding="utf-8"?>
<ds:datastoreItem xmlns:ds="http://schemas.openxmlformats.org/officeDocument/2006/customXml" ds:itemID="{BEA8701F-A233-4A42-8C9D-AF4A64A89426}">
  <ds:schemaRefs>
    <ds:schemaRef ds:uri="http://schemas.openxmlformats.org/officeDocument/2006/bibliography"/>
  </ds:schemaRefs>
</ds:datastoreItem>
</file>

<file path=customXml/itemProps42.xml><?xml version="1.0" encoding="utf-8"?>
<ds:datastoreItem xmlns:ds="http://schemas.openxmlformats.org/officeDocument/2006/customXml" ds:itemID="{EB592DBB-14BF-49AB-A836-A127A1C45C02}">
  <ds:schemaRefs>
    <ds:schemaRef ds:uri="http://schemas.openxmlformats.org/officeDocument/2006/bibliography"/>
  </ds:schemaRefs>
</ds:datastoreItem>
</file>

<file path=customXml/itemProps43.xml><?xml version="1.0" encoding="utf-8"?>
<ds:datastoreItem xmlns:ds="http://schemas.openxmlformats.org/officeDocument/2006/customXml" ds:itemID="{0E0B92DB-145F-4FE9-9D8B-036703FDD593}">
  <ds:schemaRefs>
    <ds:schemaRef ds:uri="http://schemas.openxmlformats.org/officeDocument/2006/bibliography"/>
  </ds:schemaRefs>
</ds:datastoreItem>
</file>

<file path=customXml/itemProps44.xml><?xml version="1.0" encoding="utf-8"?>
<ds:datastoreItem xmlns:ds="http://schemas.openxmlformats.org/officeDocument/2006/customXml" ds:itemID="{96C9F137-8E34-4909-8B5C-4D8529509F26}">
  <ds:schemaRefs>
    <ds:schemaRef ds:uri="http://schemas.openxmlformats.org/officeDocument/2006/bibliography"/>
  </ds:schemaRefs>
</ds:datastoreItem>
</file>

<file path=customXml/itemProps45.xml><?xml version="1.0" encoding="utf-8"?>
<ds:datastoreItem xmlns:ds="http://schemas.openxmlformats.org/officeDocument/2006/customXml" ds:itemID="{2B23486A-541F-41C8-A867-42EC9CB5DB03}">
  <ds:schemaRefs>
    <ds:schemaRef ds:uri="http://schemas.openxmlformats.org/officeDocument/2006/bibliography"/>
  </ds:schemaRefs>
</ds:datastoreItem>
</file>

<file path=customXml/itemProps46.xml><?xml version="1.0" encoding="utf-8"?>
<ds:datastoreItem xmlns:ds="http://schemas.openxmlformats.org/officeDocument/2006/customXml" ds:itemID="{B69084C1-5D8C-4B94-B72B-AF4E8E2022E5}">
  <ds:schemaRefs>
    <ds:schemaRef ds:uri="http://schemas.openxmlformats.org/officeDocument/2006/bibliography"/>
  </ds:schemaRefs>
</ds:datastoreItem>
</file>

<file path=customXml/itemProps47.xml><?xml version="1.0" encoding="utf-8"?>
<ds:datastoreItem xmlns:ds="http://schemas.openxmlformats.org/officeDocument/2006/customXml" ds:itemID="{775CF32B-3239-4541-BA1B-867C6A9D3790}">
  <ds:schemaRefs>
    <ds:schemaRef ds:uri="http://schemas.openxmlformats.org/officeDocument/2006/bibliography"/>
  </ds:schemaRefs>
</ds:datastoreItem>
</file>

<file path=customXml/itemProps48.xml><?xml version="1.0" encoding="utf-8"?>
<ds:datastoreItem xmlns:ds="http://schemas.openxmlformats.org/officeDocument/2006/customXml" ds:itemID="{0244CF11-C086-4834-A670-BC33B2B6806A}">
  <ds:schemaRefs>
    <ds:schemaRef ds:uri="http://schemas.openxmlformats.org/officeDocument/2006/bibliography"/>
  </ds:schemaRefs>
</ds:datastoreItem>
</file>

<file path=customXml/itemProps49.xml><?xml version="1.0" encoding="utf-8"?>
<ds:datastoreItem xmlns:ds="http://schemas.openxmlformats.org/officeDocument/2006/customXml" ds:itemID="{99295CDC-5DAA-4D28-9414-47B170E4607E}">
  <ds:schemaRefs>
    <ds:schemaRef ds:uri="http://schemas.openxmlformats.org/officeDocument/2006/bibliography"/>
  </ds:schemaRefs>
</ds:datastoreItem>
</file>

<file path=customXml/itemProps5.xml><?xml version="1.0" encoding="utf-8"?>
<ds:datastoreItem xmlns:ds="http://schemas.openxmlformats.org/officeDocument/2006/customXml" ds:itemID="{2759C54B-1DBC-4909-AAAF-6071CC225503}">
  <ds:schemaRefs>
    <ds:schemaRef ds:uri="http://schemas.openxmlformats.org/officeDocument/2006/bibliography"/>
  </ds:schemaRefs>
</ds:datastoreItem>
</file>

<file path=customXml/itemProps50.xml><?xml version="1.0" encoding="utf-8"?>
<ds:datastoreItem xmlns:ds="http://schemas.openxmlformats.org/officeDocument/2006/customXml" ds:itemID="{80A3ECAE-4783-4C86-816D-EE100099C782}">
  <ds:schemaRefs>
    <ds:schemaRef ds:uri="http://schemas.openxmlformats.org/officeDocument/2006/bibliography"/>
  </ds:schemaRefs>
</ds:datastoreItem>
</file>

<file path=customXml/itemProps51.xml><?xml version="1.0" encoding="utf-8"?>
<ds:datastoreItem xmlns:ds="http://schemas.openxmlformats.org/officeDocument/2006/customXml" ds:itemID="{31C5F586-81EE-4D6B-936F-4D1BD1D39E5E}">
  <ds:schemaRefs>
    <ds:schemaRef ds:uri="http://schemas.openxmlformats.org/officeDocument/2006/bibliography"/>
  </ds:schemaRefs>
</ds:datastoreItem>
</file>

<file path=customXml/itemProps52.xml><?xml version="1.0" encoding="utf-8"?>
<ds:datastoreItem xmlns:ds="http://schemas.openxmlformats.org/officeDocument/2006/customXml" ds:itemID="{36655BBC-312D-4DDD-8513-2E8ABBB583FE}">
  <ds:schemaRefs>
    <ds:schemaRef ds:uri="http://schemas.openxmlformats.org/officeDocument/2006/bibliography"/>
  </ds:schemaRefs>
</ds:datastoreItem>
</file>

<file path=customXml/itemProps53.xml><?xml version="1.0" encoding="utf-8"?>
<ds:datastoreItem xmlns:ds="http://schemas.openxmlformats.org/officeDocument/2006/customXml" ds:itemID="{2F943C43-3707-4424-891A-7A63B49F533D}">
  <ds:schemaRefs>
    <ds:schemaRef ds:uri="http://schemas.openxmlformats.org/officeDocument/2006/bibliography"/>
  </ds:schemaRefs>
</ds:datastoreItem>
</file>

<file path=customXml/itemProps54.xml><?xml version="1.0" encoding="utf-8"?>
<ds:datastoreItem xmlns:ds="http://schemas.openxmlformats.org/officeDocument/2006/customXml" ds:itemID="{3AEBD040-2D01-4CEA-8CDE-31F6BECB448A}">
  <ds:schemaRefs>
    <ds:schemaRef ds:uri="http://schemas.openxmlformats.org/officeDocument/2006/bibliography"/>
  </ds:schemaRefs>
</ds:datastoreItem>
</file>

<file path=customXml/itemProps55.xml><?xml version="1.0" encoding="utf-8"?>
<ds:datastoreItem xmlns:ds="http://schemas.openxmlformats.org/officeDocument/2006/customXml" ds:itemID="{EB5E496E-97D8-47F0-88CF-7023600650C3}">
  <ds:schemaRefs>
    <ds:schemaRef ds:uri="http://schemas.openxmlformats.org/officeDocument/2006/bibliography"/>
  </ds:schemaRefs>
</ds:datastoreItem>
</file>

<file path=customXml/itemProps56.xml><?xml version="1.0" encoding="utf-8"?>
<ds:datastoreItem xmlns:ds="http://schemas.openxmlformats.org/officeDocument/2006/customXml" ds:itemID="{E97EDF3F-A959-47EF-B8AA-31028CB03B19}">
  <ds:schemaRefs>
    <ds:schemaRef ds:uri="http://schemas.openxmlformats.org/officeDocument/2006/bibliography"/>
  </ds:schemaRefs>
</ds:datastoreItem>
</file>

<file path=customXml/itemProps57.xml><?xml version="1.0" encoding="utf-8"?>
<ds:datastoreItem xmlns:ds="http://schemas.openxmlformats.org/officeDocument/2006/customXml" ds:itemID="{AE493B8A-A996-4EFA-8A91-391DF0D630AC}">
  <ds:schemaRefs>
    <ds:schemaRef ds:uri="http://schemas.openxmlformats.org/officeDocument/2006/bibliography"/>
  </ds:schemaRefs>
</ds:datastoreItem>
</file>

<file path=customXml/itemProps58.xml><?xml version="1.0" encoding="utf-8"?>
<ds:datastoreItem xmlns:ds="http://schemas.openxmlformats.org/officeDocument/2006/customXml" ds:itemID="{1538C4E1-C13C-45FE-A860-4D4744C5103B}">
  <ds:schemaRefs>
    <ds:schemaRef ds:uri="http://schemas.openxmlformats.org/officeDocument/2006/bibliography"/>
  </ds:schemaRefs>
</ds:datastoreItem>
</file>

<file path=customXml/itemProps59.xml><?xml version="1.0" encoding="utf-8"?>
<ds:datastoreItem xmlns:ds="http://schemas.openxmlformats.org/officeDocument/2006/customXml" ds:itemID="{27A02000-311D-4350-9096-0C2A7D1C7FDA}">
  <ds:schemaRefs>
    <ds:schemaRef ds:uri="http://schemas.openxmlformats.org/officeDocument/2006/bibliography"/>
  </ds:schemaRefs>
</ds:datastoreItem>
</file>

<file path=customXml/itemProps6.xml><?xml version="1.0" encoding="utf-8"?>
<ds:datastoreItem xmlns:ds="http://schemas.openxmlformats.org/officeDocument/2006/customXml" ds:itemID="{C979F041-BE75-4D47-8EEE-01F73011C4FC}">
  <ds:schemaRefs>
    <ds:schemaRef ds:uri="http://schemas.openxmlformats.org/officeDocument/2006/bibliography"/>
  </ds:schemaRefs>
</ds:datastoreItem>
</file>

<file path=customXml/itemProps60.xml><?xml version="1.0" encoding="utf-8"?>
<ds:datastoreItem xmlns:ds="http://schemas.openxmlformats.org/officeDocument/2006/customXml" ds:itemID="{44874D97-F43C-47F6-91A3-5835A04F99D3}">
  <ds:schemaRefs>
    <ds:schemaRef ds:uri="http://schemas.openxmlformats.org/officeDocument/2006/bibliography"/>
  </ds:schemaRefs>
</ds:datastoreItem>
</file>

<file path=customXml/itemProps61.xml><?xml version="1.0" encoding="utf-8"?>
<ds:datastoreItem xmlns:ds="http://schemas.openxmlformats.org/officeDocument/2006/customXml" ds:itemID="{44B3A277-C4E4-4967-8EA6-B3B1BB0DB736}">
  <ds:schemaRefs>
    <ds:schemaRef ds:uri="http://schemas.openxmlformats.org/officeDocument/2006/bibliography"/>
  </ds:schemaRefs>
</ds:datastoreItem>
</file>

<file path=customXml/itemProps62.xml><?xml version="1.0" encoding="utf-8"?>
<ds:datastoreItem xmlns:ds="http://schemas.openxmlformats.org/officeDocument/2006/customXml" ds:itemID="{C1A09049-5371-4A23-BC29-FB678A223101}">
  <ds:schemaRefs>
    <ds:schemaRef ds:uri="http://schemas.openxmlformats.org/officeDocument/2006/bibliography"/>
  </ds:schemaRefs>
</ds:datastoreItem>
</file>

<file path=customXml/itemProps63.xml><?xml version="1.0" encoding="utf-8"?>
<ds:datastoreItem xmlns:ds="http://schemas.openxmlformats.org/officeDocument/2006/customXml" ds:itemID="{B58FCBA5-798C-4E48-9282-DE90D5BED88A}">
  <ds:schemaRefs>
    <ds:schemaRef ds:uri="http://schemas.openxmlformats.org/officeDocument/2006/bibliography"/>
  </ds:schemaRefs>
</ds:datastoreItem>
</file>

<file path=customXml/itemProps64.xml><?xml version="1.0" encoding="utf-8"?>
<ds:datastoreItem xmlns:ds="http://schemas.openxmlformats.org/officeDocument/2006/customXml" ds:itemID="{5398C2C8-05BE-44A1-9908-66EA4D4503E6}">
  <ds:schemaRefs>
    <ds:schemaRef ds:uri="http://schemas.openxmlformats.org/officeDocument/2006/bibliography"/>
  </ds:schemaRefs>
</ds:datastoreItem>
</file>

<file path=customXml/itemProps65.xml><?xml version="1.0" encoding="utf-8"?>
<ds:datastoreItem xmlns:ds="http://schemas.openxmlformats.org/officeDocument/2006/customXml" ds:itemID="{C43EB301-EA09-4AEE-8596-DB753AEA2D8A}">
  <ds:schemaRefs>
    <ds:schemaRef ds:uri="http://schemas.openxmlformats.org/officeDocument/2006/bibliography"/>
  </ds:schemaRefs>
</ds:datastoreItem>
</file>

<file path=customXml/itemProps66.xml><?xml version="1.0" encoding="utf-8"?>
<ds:datastoreItem xmlns:ds="http://schemas.openxmlformats.org/officeDocument/2006/customXml" ds:itemID="{240D80F7-BBE1-4228-8097-08B308BB4F28}">
  <ds:schemaRefs>
    <ds:schemaRef ds:uri="http://schemas.openxmlformats.org/officeDocument/2006/bibliography"/>
  </ds:schemaRefs>
</ds:datastoreItem>
</file>

<file path=customXml/itemProps67.xml><?xml version="1.0" encoding="utf-8"?>
<ds:datastoreItem xmlns:ds="http://schemas.openxmlformats.org/officeDocument/2006/customXml" ds:itemID="{3987790E-394C-42E7-81F8-48FD02DA372A}">
  <ds:schemaRefs>
    <ds:schemaRef ds:uri="http://schemas.openxmlformats.org/officeDocument/2006/bibliography"/>
  </ds:schemaRefs>
</ds:datastoreItem>
</file>

<file path=customXml/itemProps68.xml><?xml version="1.0" encoding="utf-8"?>
<ds:datastoreItem xmlns:ds="http://schemas.openxmlformats.org/officeDocument/2006/customXml" ds:itemID="{98159165-DA2E-4F46-8866-7ECC8D6A177E}">
  <ds:schemaRefs>
    <ds:schemaRef ds:uri="http://schemas.openxmlformats.org/officeDocument/2006/bibliography"/>
  </ds:schemaRefs>
</ds:datastoreItem>
</file>

<file path=customXml/itemProps69.xml><?xml version="1.0" encoding="utf-8"?>
<ds:datastoreItem xmlns:ds="http://schemas.openxmlformats.org/officeDocument/2006/customXml" ds:itemID="{9CBA04D3-5A26-4926-A45A-36D61E8BF421}">
  <ds:schemaRefs>
    <ds:schemaRef ds:uri="http://schemas.openxmlformats.org/officeDocument/2006/bibliography"/>
  </ds:schemaRefs>
</ds:datastoreItem>
</file>

<file path=customXml/itemProps7.xml><?xml version="1.0" encoding="utf-8"?>
<ds:datastoreItem xmlns:ds="http://schemas.openxmlformats.org/officeDocument/2006/customXml" ds:itemID="{592FBE1D-83BD-4DEE-B0C7-5A95AA56F417}">
  <ds:schemaRefs>
    <ds:schemaRef ds:uri="http://schemas.openxmlformats.org/officeDocument/2006/bibliography"/>
  </ds:schemaRefs>
</ds:datastoreItem>
</file>

<file path=customXml/itemProps70.xml><?xml version="1.0" encoding="utf-8"?>
<ds:datastoreItem xmlns:ds="http://schemas.openxmlformats.org/officeDocument/2006/customXml" ds:itemID="{612F0B1E-E3C0-41C3-911C-05F52C5C95C7}">
  <ds:schemaRefs>
    <ds:schemaRef ds:uri="http://schemas.openxmlformats.org/officeDocument/2006/bibliography"/>
  </ds:schemaRefs>
</ds:datastoreItem>
</file>

<file path=customXml/itemProps71.xml><?xml version="1.0" encoding="utf-8"?>
<ds:datastoreItem xmlns:ds="http://schemas.openxmlformats.org/officeDocument/2006/customXml" ds:itemID="{8E49CB3A-59E4-493D-B80E-49CDF978EA80}">
  <ds:schemaRefs>
    <ds:schemaRef ds:uri="http://schemas.openxmlformats.org/officeDocument/2006/bibliography"/>
  </ds:schemaRefs>
</ds:datastoreItem>
</file>

<file path=customXml/itemProps72.xml><?xml version="1.0" encoding="utf-8"?>
<ds:datastoreItem xmlns:ds="http://schemas.openxmlformats.org/officeDocument/2006/customXml" ds:itemID="{D9A7E8F3-C3E2-4B8F-8F92-B5AF94C79999}">
  <ds:schemaRefs>
    <ds:schemaRef ds:uri="http://schemas.openxmlformats.org/officeDocument/2006/bibliography"/>
  </ds:schemaRefs>
</ds:datastoreItem>
</file>

<file path=customXml/itemProps73.xml><?xml version="1.0" encoding="utf-8"?>
<ds:datastoreItem xmlns:ds="http://schemas.openxmlformats.org/officeDocument/2006/customXml" ds:itemID="{7A265A7E-67C4-4EA3-9FCA-6B830798A863}">
  <ds:schemaRefs>
    <ds:schemaRef ds:uri="http://schemas.openxmlformats.org/officeDocument/2006/bibliography"/>
  </ds:schemaRefs>
</ds:datastoreItem>
</file>

<file path=customXml/itemProps74.xml><?xml version="1.0" encoding="utf-8"?>
<ds:datastoreItem xmlns:ds="http://schemas.openxmlformats.org/officeDocument/2006/customXml" ds:itemID="{0898D16D-AD97-480A-A747-71CAB67A5647}">
  <ds:schemaRefs>
    <ds:schemaRef ds:uri="http://schemas.openxmlformats.org/officeDocument/2006/bibliography"/>
  </ds:schemaRefs>
</ds:datastoreItem>
</file>

<file path=customXml/itemProps75.xml><?xml version="1.0" encoding="utf-8"?>
<ds:datastoreItem xmlns:ds="http://schemas.openxmlformats.org/officeDocument/2006/customXml" ds:itemID="{9551405D-CF2E-4BA3-B08F-E741AE8958F1}">
  <ds:schemaRefs>
    <ds:schemaRef ds:uri="http://schemas.openxmlformats.org/officeDocument/2006/bibliography"/>
  </ds:schemaRefs>
</ds:datastoreItem>
</file>

<file path=customXml/itemProps76.xml><?xml version="1.0" encoding="utf-8"?>
<ds:datastoreItem xmlns:ds="http://schemas.openxmlformats.org/officeDocument/2006/customXml" ds:itemID="{D5757228-8320-4491-A77D-2EE831857F96}">
  <ds:schemaRefs>
    <ds:schemaRef ds:uri="http://schemas.openxmlformats.org/officeDocument/2006/bibliography"/>
  </ds:schemaRefs>
</ds:datastoreItem>
</file>

<file path=customXml/itemProps77.xml><?xml version="1.0" encoding="utf-8"?>
<ds:datastoreItem xmlns:ds="http://schemas.openxmlformats.org/officeDocument/2006/customXml" ds:itemID="{E7A52422-E02E-4C32-AC70-DC40C32B8509}">
  <ds:schemaRefs>
    <ds:schemaRef ds:uri="http://schemas.openxmlformats.org/officeDocument/2006/bibliography"/>
  </ds:schemaRefs>
</ds:datastoreItem>
</file>

<file path=customXml/itemProps78.xml><?xml version="1.0" encoding="utf-8"?>
<ds:datastoreItem xmlns:ds="http://schemas.openxmlformats.org/officeDocument/2006/customXml" ds:itemID="{68CCDAE2-6928-4983-8CFC-6255A38351C2}">
  <ds:schemaRefs>
    <ds:schemaRef ds:uri="http://schemas.openxmlformats.org/officeDocument/2006/bibliography"/>
  </ds:schemaRefs>
</ds:datastoreItem>
</file>

<file path=customXml/itemProps79.xml><?xml version="1.0" encoding="utf-8"?>
<ds:datastoreItem xmlns:ds="http://schemas.openxmlformats.org/officeDocument/2006/customXml" ds:itemID="{9CC9B98D-B4DF-42B6-BCCF-443D412DF7B0}">
  <ds:schemaRefs>
    <ds:schemaRef ds:uri="http://schemas.openxmlformats.org/officeDocument/2006/bibliography"/>
  </ds:schemaRefs>
</ds:datastoreItem>
</file>

<file path=customXml/itemProps8.xml><?xml version="1.0" encoding="utf-8"?>
<ds:datastoreItem xmlns:ds="http://schemas.openxmlformats.org/officeDocument/2006/customXml" ds:itemID="{524D492E-ED46-46DF-86EF-F9318BABCF01}">
  <ds:schemaRefs>
    <ds:schemaRef ds:uri="http://schemas.openxmlformats.org/officeDocument/2006/bibliography"/>
  </ds:schemaRefs>
</ds:datastoreItem>
</file>

<file path=customXml/itemProps80.xml><?xml version="1.0" encoding="utf-8"?>
<ds:datastoreItem xmlns:ds="http://schemas.openxmlformats.org/officeDocument/2006/customXml" ds:itemID="{56B0DBFB-346B-452D-9EBC-1C0521CD64E1}">
  <ds:schemaRefs>
    <ds:schemaRef ds:uri="http://schemas.openxmlformats.org/officeDocument/2006/bibliography"/>
  </ds:schemaRefs>
</ds:datastoreItem>
</file>

<file path=customXml/itemProps81.xml><?xml version="1.0" encoding="utf-8"?>
<ds:datastoreItem xmlns:ds="http://schemas.openxmlformats.org/officeDocument/2006/customXml" ds:itemID="{4F4BF050-C7B9-49DF-86A0-7F0D474A1DF3}">
  <ds:schemaRefs>
    <ds:schemaRef ds:uri="http://schemas.openxmlformats.org/officeDocument/2006/bibliography"/>
  </ds:schemaRefs>
</ds:datastoreItem>
</file>

<file path=customXml/itemProps82.xml><?xml version="1.0" encoding="utf-8"?>
<ds:datastoreItem xmlns:ds="http://schemas.openxmlformats.org/officeDocument/2006/customXml" ds:itemID="{B828C22E-80A1-4970-8F72-453FF52EF70A}">
  <ds:schemaRefs>
    <ds:schemaRef ds:uri="http://schemas.openxmlformats.org/officeDocument/2006/bibliography"/>
  </ds:schemaRefs>
</ds:datastoreItem>
</file>

<file path=customXml/itemProps83.xml><?xml version="1.0" encoding="utf-8"?>
<ds:datastoreItem xmlns:ds="http://schemas.openxmlformats.org/officeDocument/2006/customXml" ds:itemID="{304D4D76-F433-480E-B14B-ADAA6DB65316}">
  <ds:schemaRefs>
    <ds:schemaRef ds:uri="http://schemas.openxmlformats.org/officeDocument/2006/bibliography"/>
  </ds:schemaRefs>
</ds:datastoreItem>
</file>

<file path=customXml/itemProps84.xml><?xml version="1.0" encoding="utf-8"?>
<ds:datastoreItem xmlns:ds="http://schemas.openxmlformats.org/officeDocument/2006/customXml" ds:itemID="{8B5B06CB-1294-412D-8965-F4757811F640}">
  <ds:schemaRefs>
    <ds:schemaRef ds:uri="http://schemas.openxmlformats.org/officeDocument/2006/bibliography"/>
  </ds:schemaRefs>
</ds:datastoreItem>
</file>

<file path=customXml/itemProps85.xml><?xml version="1.0" encoding="utf-8"?>
<ds:datastoreItem xmlns:ds="http://schemas.openxmlformats.org/officeDocument/2006/customXml" ds:itemID="{8447C137-191F-4701-A571-ECEB9AF9C11D}">
  <ds:schemaRefs>
    <ds:schemaRef ds:uri="http://schemas.openxmlformats.org/officeDocument/2006/bibliography"/>
  </ds:schemaRefs>
</ds:datastoreItem>
</file>

<file path=customXml/itemProps86.xml><?xml version="1.0" encoding="utf-8"?>
<ds:datastoreItem xmlns:ds="http://schemas.openxmlformats.org/officeDocument/2006/customXml" ds:itemID="{B3110C84-57A3-450F-9E70-75DA46ADC44B}">
  <ds:schemaRefs>
    <ds:schemaRef ds:uri="http://schemas.openxmlformats.org/officeDocument/2006/bibliography"/>
  </ds:schemaRefs>
</ds:datastoreItem>
</file>

<file path=customXml/itemProps87.xml><?xml version="1.0" encoding="utf-8"?>
<ds:datastoreItem xmlns:ds="http://schemas.openxmlformats.org/officeDocument/2006/customXml" ds:itemID="{3F950562-0917-435F-8C6C-45364A3E4914}">
  <ds:schemaRefs>
    <ds:schemaRef ds:uri="http://schemas.openxmlformats.org/officeDocument/2006/bibliography"/>
  </ds:schemaRefs>
</ds:datastoreItem>
</file>

<file path=customXml/itemProps88.xml><?xml version="1.0" encoding="utf-8"?>
<ds:datastoreItem xmlns:ds="http://schemas.openxmlformats.org/officeDocument/2006/customXml" ds:itemID="{6029F4FF-8817-40DD-A7CC-6FAAC3425A74}">
  <ds:schemaRefs>
    <ds:schemaRef ds:uri="http://schemas.openxmlformats.org/officeDocument/2006/bibliography"/>
  </ds:schemaRefs>
</ds:datastoreItem>
</file>

<file path=customXml/itemProps89.xml><?xml version="1.0" encoding="utf-8"?>
<ds:datastoreItem xmlns:ds="http://schemas.openxmlformats.org/officeDocument/2006/customXml" ds:itemID="{78ACB9BA-BCD2-4894-B5DA-C352D2528DFC}">
  <ds:schemaRefs>
    <ds:schemaRef ds:uri="http://schemas.openxmlformats.org/officeDocument/2006/bibliography"/>
  </ds:schemaRefs>
</ds:datastoreItem>
</file>

<file path=customXml/itemProps9.xml><?xml version="1.0" encoding="utf-8"?>
<ds:datastoreItem xmlns:ds="http://schemas.openxmlformats.org/officeDocument/2006/customXml" ds:itemID="{2CF6BBC5-D2C2-48FD-9350-1ECB6E4A752E}">
  <ds:schemaRefs>
    <ds:schemaRef ds:uri="http://schemas.openxmlformats.org/officeDocument/2006/bibliography"/>
  </ds:schemaRefs>
</ds:datastoreItem>
</file>

<file path=customXml/itemProps90.xml><?xml version="1.0" encoding="utf-8"?>
<ds:datastoreItem xmlns:ds="http://schemas.openxmlformats.org/officeDocument/2006/customXml" ds:itemID="{5C0DE5C9-0590-4F81-80AA-C8A6E044A8B7}">
  <ds:schemaRefs>
    <ds:schemaRef ds:uri="http://schemas.openxmlformats.org/officeDocument/2006/bibliography"/>
  </ds:schemaRefs>
</ds:datastoreItem>
</file>

<file path=customXml/itemProps91.xml><?xml version="1.0" encoding="utf-8"?>
<ds:datastoreItem xmlns:ds="http://schemas.openxmlformats.org/officeDocument/2006/customXml" ds:itemID="{F4C81239-BEA0-4FB0-A197-438DD4921D0C}">
  <ds:schemaRefs>
    <ds:schemaRef ds:uri="http://schemas.openxmlformats.org/officeDocument/2006/bibliography"/>
  </ds:schemaRefs>
</ds:datastoreItem>
</file>

<file path=customXml/itemProps92.xml><?xml version="1.0" encoding="utf-8"?>
<ds:datastoreItem xmlns:ds="http://schemas.openxmlformats.org/officeDocument/2006/customXml" ds:itemID="{62B0EA63-9FCE-4461-8BCC-A4964B2EE215}">
  <ds:schemaRefs>
    <ds:schemaRef ds:uri="http://schemas.openxmlformats.org/officeDocument/2006/bibliography"/>
  </ds:schemaRefs>
</ds:datastoreItem>
</file>

<file path=customXml/itemProps93.xml><?xml version="1.0" encoding="utf-8"?>
<ds:datastoreItem xmlns:ds="http://schemas.openxmlformats.org/officeDocument/2006/customXml" ds:itemID="{7A3F9A36-1F15-49A7-9853-E92B697F58CD}">
  <ds:schemaRefs>
    <ds:schemaRef ds:uri="http://schemas.openxmlformats.org/officeDocument/2006/bibliography"/>
  </ds:schemaRefs>
</ds:datastoreItem>
</file>

<file path=customXml/itemProps94.xml><?xml version="1.0" encoding="utf-8"?>
<ds:datastoreItem xmlns:ds="http://schemas.openxmlformats.org/officeDocument/2006/customXml" ds:itemID="{80EB1FE1-A4F1-4221-BB0C-3EB0FF53B536}">
  <ds:schemaRefs>
    <ds:schemaRef ds:uri="http://schemas.openxmlformats.org/officeDocument/2006/bibliography"/>
  </ds:schemaRefs>
</ds:datastoreItem>
</file>

<file path=customXml/itemProps95.xml><?xml version="1.0" encoding="utf-8"?>
<ds:datastoreItem xmlns:ds="http://schemas.openxmlformats.org/officeDocument/2006/customXml" ds:itemID="{61302447-4446-4BED-B3D9-3345FD297CF6}">
  <ds:schemaRefs>
    <ds:schemaRef ds:uri="http://schemas.openxmlformats.org/officeDocument/2006/bibliography"/>
  </ds:schemaRefs>
</ds:datastoreItem>
</file>

<file path=customXml/itemProps96.xml><?xml version="1.0" encoding="utf-8"?>
<ds:datastoreItem xmlns:ds="http://schemas.openxmlformats.org/officeDocument/2006/customXml" ds:itemID="{33AD7F97-E196-4422-A4B1-17512406877A}">
  <ds:schemaRefs>
    <ds:schemaRef ds:uri="http://schemas.openxmlformats.org/officeDocument/2006/bibliography"/>
  </ds:schemaRefs>
</ds:datastoreItem>
</file>

<file path=customXml/itemProps97.xml><?xml version="1.0" encoding="utf-8"?>
<ds:datastoreItem xmlns:ds="http://schemas.openxmlformats.org/officeDocument/2006/customXml" ds:itemID="{DCE16579-3CFF-49DA-AF67-AEC68F7C6BD5}">
  <ds:schemaRefs>
    <ds:schemaRef ds:uri="http://schemas.openxmlformats.org/officeDocument/2006/bibliography"/>
  </ds:schemaRefs>
</ds:datastoreItem>
</file>

<file path=customXml/itemProps98.xml><?xml version="1.0" encoding="utf-8"?>
<ds:datastoreItem xmlns:ds="http://schemas.openxmlformats.org/officeDocument/2006/customXml" ds:itemID="{C4B09E84-3E69-4719-8665-1691112ED95E}">
  <ds:schemaRefs>
    <ds:schemaRef ds:uri="http://schemas.openxmlformats.org/officeDocument/2006/bibliography"/>
  </ds:schemaRefs>
</ds:datastoreItem>
</file>

<file path=customXml/itemProps99.xml><?xml version="1.0" encoding="utf-8"?>
<ds:datastoreItem xmlns:ds="http://schemas.openxmlformats.org/officeDocument/2006/customXml" ds:itemID="{BC45B19D-6FC9-4E18-8C53-E89E0044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41</Pages>
  <Words>9210</Words>
  <Characters>47896</Characters>
  <Application>Microsoft Office Word</Application>
  <DocSecurity>0</DocSecurity>
  <Lines>3193</Lines>
  <Paragraphs>2855</Paragraphs>
  <ScaleCrop>false</ScaleCrop>
  <HeadingPairs>
    <vt:vector size="2" baseType="variant">
      <vt:variant>
        <vt:lpstr>Title</vt:lpstr>
      </vt:variant>
      <vt:variant>
        <vt:i4>1</vt:i4>
      </vt:variant>
    </vt:vector>
  </HeadingPairs>
  <TitlesOfParts>
    <vt:vector size="1" baseType="lpstr">
      <vt:lpstr>Software Requirement Specifications</vt:lpstr>
    </vt:vector>
  </TitlesOfParts>
  <Company>FPT UNIVERSITY</Company>
  <LinksUpToDate>false</LinksUpToDate>
  <CharactersWithSpaces>54251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dc:title>
  <dc:subject>Teacher Left Hand</dc:subject>
  <dc:creator>By: TLH Team – Supervisor: Mr. Lâm Hữu Khánh Phương</dc:creator>
  <cp:keywords>SRS</cp:keywords>
  <cp:lastModifiedBy>Phuong Giang</cp:lastModifiedBy>
  <cp:revision>6</cp:revision>
  <dcterms:created xsi:type="dcterms:W3CDTF">2012-02-10T16:17:00Z</dcterms:created>
  <dcterms:modified xsi:type="dcterms:W3CDTF">2012-02-10T16:56:00Z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1-m3NdxI8WohZnlGbN-SgumNyOw4_dWsVYK0YM1mJs-E</vt:lpwstr>
  </property>
  <property fmtid="{D5CDD505-2E9C-101B-9397-08002B2CF9AE}" pid="4" name="Google.Documents.RevisionId">
    <vt:lpwstr>08904439386863837867</vt:lpwstr>
  </property>
  <property fmtid="{D5CDD505-2E9C-101B-9397-08002B2CF9AE}" pid="5" name="Google.Documents.PreviousRevisionId">
    <vt:lpwstr>13359435725067471634</vt:lpwstr>
  </property>
  <property fmtid="{D5CDD505-2E9C-101B-9397-08002B2CF9AE}" pid="6" name="Google.Documents.PluginVersion">
    <vt:lpwstr>2.0.2662.553</vt:lpwstr>
  </property>
  <property fmtid="{D5CDD505-2E9C-101B-9397-08002B2CF9AE}" pid="7" name="Google.Documents.MergeIncapabilityFlags">
    <vt:i4>0</vt:i4>
  </property>
</Properties>
</file>