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CB1212" w:rsidTr="00224F1C">
        <w:trPr>
          <w:trHeight w:val="2880"/>
          <w:jc w:val="center"/>
        </w:trPr>
        <w:tc>
          <w:tcPr>
            <w:tcW w:w="5000" w:type="pct"/>
            <w:hideMark/>
          </w:tcPr>
          <w:p w:rsidR="00CB1212" w:rsidRPr="00B64126" w:rsidRDefault="00CB1212">
            <w:pPr>
              <w:pStyle w:val="NoSpacing"/>
              <w:spacing w:line="276" w:lineRule="auto"/>
              <w:jc w:val="center"/>
              <w:rPr>
                <w:rFonts w:ascii="Cambria" w:eastAsia="MS Gothic" w:hAnsi="Cambria" w:cs="Times New Roman"/>
                <w:caps/>
                <w:lang w:eastAsia="en-US"/>
              </w:rPr>
            </w:pPr>
          </w:p>
          <w:p w:rsidR="00CB1212" w:rsidRPr="00577490" w:rsidRDefault="006A2EF3" w:rsidP="0016655B">
            <w:pPr>
              <w:pStyle w:val="NoSpacing"/>
              <w:spacing w:line="276" w:lineRule="auto"/>
              <w:jc w:val="center"/>
              <w:rPr>
                <w:rFonts w:ascii="Cambria" w:eastAsia="MS Gothic" w:hAnsi="Cambria" w:cs="Times New Roman"/>
                <w:caps/>
                <w:lang w:eastAsia="en-US"/>
              </w:rPr>
            </w:pPr>
            <w:r>
              <w:rPr>
                <w:rFonts w:eastAsia="MS Mincho" w:cs="Times New Roman"/>
                <w:b/>
                <w:noProof/>
                <w:lang w:eastAsia="en-US"/>
              </w:rPr>
              <w:drawing>
                <wp:inline distT="0" distB="0" distL="0" distR="0">
                  <wp:extent cx="2514600" cy="1093497"/>
                  <wp:effectExtent l="0" t="0" r="0" b="0"/>
                  <wp:docPr id="1" name="Picture 1" descr="E:\Hinh anh\FU\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inh anh\FU\Logo1.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4600" cy="1093497"/>
                          </a:xfrm>
                          <a:prstGeom prst="rect">
                            <a:avLst/>
                          </a:prstGeom>
                          <a:noFill/>
                          <a:ln>
                            <a:noFill/>
                          </a:ln>
                        </pic:spPr>
                      </pic:pic>
                    </a:graphicData>
                  </a:graphic>
                </wp:inline>
              </w:drawing>
            </w:r>
          </w:p>
          <w:p w:rsidR="00CB1212" w:rsidRPr="00577490" w:rsidRDefault="00CB1212">
            <w:pPr>
              <w:pStyle w:val="NoSpacing"/>
              <w:spacing w:line="276" w:lineRule="auto"/>
              <w:jc w:val="center"/>
              <w:rPr>
                <w:rFonts w:ascii="Cambria" w:eastAsia="MS Mincho" w:hAnsi="Cambria" w:cs="Times New Roman"/>
                <w:caps/>
              </w:rPr>
            </w:pPr>
          </w:p>
        </w:tc>
      </w:tr>
      <w:tr w:rsidR="00CB1212" w:rsidTr="004E2736">
        <w:trPr>
          <w:trHeight w:val="1440"/>
          <w:jc w:val="center"/>
        </w:trPr>
        <w:tc>
          <w:tcPr>
            <w:tcW w:w="5000" w:type="pct"/>
            <w:tcBorders>
              <w:top w:val="nil"/>
              <w:left w:val="nil"/>
              <w:bottom w:val="single" w:sz="4" w:space="0" w:color="4F81BD"/>
              <w:right w:val="nil"/>
            </w:tcBorders>
            <w:vAlign w:val="center"/>
            <w:hideMark/>
          </w:tcPr>
          <w:p w:rsidR="0016655B" w:rsidRDefault="0016655B" w:rsidP="00636B3C">
            <w:pPr>
              <w:pStyle w:val="NoSpacing"/>
              <w:spacing w:line="276" w:lineRule="auto"/>
              <w:jc w:val="center"/>
              <w:rPr>
                <w:rFonts w:ascii="Cambria" w:eastAsia="MS Gothic" w:hAnsi="Cambria" w:cs="Times New Roman"/>
                <w:sz w:val="80"/>
                <w:szCs w:val="80"/>
                <w:lang w:eastAsia="en-US"/>
              </w:rPr>
            </w:pPr>
          </w:p>
          <w:p w:rsidR="00CB1212" w:rsidRPr="00577490" w:rsidRDefault="00F64FE8" w:rsidP="00636B3C">
            <w:pPr>
              <w:pStyle w:val="NoSpacing"/>
              <w:spacing w:line="276" w:lineRule="auto"/>
              <w:jc w:val="center"/>
              <w:rPr>
                <w:rFonts w:ascii="Cambria" w:eastAsia="MS Mincho" w:hAnsi="Cambria" w:cs="Times New Roman"/>
                <w:sz w:val="80"/>
              </w:rPr>
            </w:pPr>
            <w:r>
              <w:rPr>
                <w:rFonts w:ascii="Cambria" w:eastAsia="MS Gothic" w:hAnsi="Cambria" w:cs="Times New Roman"/>
                <w:sz w:val="80"/>
                <w:szCs w:val="80"/>
                <w:lang w:eastAsia="en-US"/>
              </w:rPr>
              <w:t>Introduction</w:t>
            </w:r>
          </w:p>
        </w:tc>
      </w:tr>
      <w:tr w:rsidR="00CB1212" w:rsidTr="004E2736">
        <w:trPr>
          <w:trHeight w:val="720"/>
          <w:jc w:val="center"/>
        </w:trPr>
        <w:tc>
          <w:tcPr>
            <w:tcW w:w="5000" w:type="pct"/>
            <w:tcBorders>
              <w:top w:val="single" w:sz="4" w:space="0" w:color="4F81BD"/>
              <w:left w:val="nil"/>
              <w:bottom w:val="nil"/>
              <w:right w:val="nil"/>
            </w:tcBorders>
            <w:vAlign w:val="center"/>
            <w:hideMark/>
          </w:tcPr>
          <w:p w:rsidR="00CB1212" w:rsidRPr="00577490" w:rsidRDefault="00F64FE8" w:rsidP="00636B3C">
            <w:pPr>
              <w:pStyle w:val="NoSpacing"/>
              <w:spacing w:line="276" w:lineRule="auto"/>
              <w:jc w:val="center"/>
              <w:rPr>
                <w:rFonts w:ascii="Cambria" w:eastAsia="MS Mincho" w:hAnsi="Cambria" w:cs="Times New Roman"/>
                <w:sz w:val="44"/>
              </w:rPr>
            </w:pPr>
            <w:r>
              <w:rPr>
                <w:rFonts w:ascii="Cambria" w:eastAsia="MS Gothic" w:hAnsi="Cambria" w:cs="Times New Roman"/>
                <w:sz w:val="44"/>
                <w:szCs w:val="44"/>
                <w:lang w:eastAsia="en-US"/>
              </w:rPr>
              <w:t>OOPMS</w:t>
            </w:r>
          </w:p>
        </w:tc>
      </w:tr>
      <w:tr w:rsidR="00CB1212" w:rsidTr="00224F1C">
        <w:trPr>
          <w:trHeight w:val="360"/>
          <w:jc w:val="center"/>
        </w:trPr>
        <w:tc>
          <w:tcPr>
            <w:tcW w:w="5000" w:type="pct"/>
            <w:vAlign w:val="center"/>
          </w:tcPr>
          <w:p w:rsidR="00CB1212" w:rsidRPr="00577490" w:rsidRDefault="00CB1212">
            <w:pPr>
              <w:pStyle w:val="NoSpacing"/>
              <w:spacing w:line="276" w:lineRule="auto"/>
              <w:jc w:val="center"/>
              <w:rPr>
                <w:rFonts w:eastAsia="MS Mincho" w:cs="Times New Roman"/>
                <w:lang w:eastAsia="en-US"/>
              </w:rPr>
            </w:pPr>
          </w:p>
        </w:tc>
      </w:tr>
      <w:tr w:rsidR="00CB1212" w:rsidTr="00224F1C">
        <w:trPr>
          <w:trHeight w:val="360"/>
          <w:jc w:val="center"/>
        </w:trPr>
        <w:tc>
          <w:tcPr>
            <w:tcW w:w="5000" w:type="pct"/>
            <w:vAlign w:val="center"/>
            <w:hideMark/>
          </w:tcPr>
          <w:p w:rsidR="00CB1212" w:rsidRPr="007C25E9" w:rsidRDefault="00CB1212" w:rsidP="007C25E9">
            <w:pPr>
              <w:pStyle w:val="NoSpacing"/>
              <w:spacing w:line="276" w:lineRule="auto"/>
              <w:jc w:val="center"/>
              <w:rPr>
                <w:rFonts w:ascii="Times New Roman" w:eastAsia="MS Mincho" w:hAnsi="Times New Roman" w:cs="Times New Roman"/>
                <w:b/>
                <w:bCs/>
                <w:lang w:eastAsia="en-US"/>
              </w:rPr>
            </w:pPr>
            <w:r w:rsidRPr="00B64126">
              <w:rPr>
                <w:rFonts w:ascii="Cambria" w:eastAsia="MS Mincho" w:hAnsi="Cambria" w:cs="Arial"/>
                <w:b/>
                <w:bCs/>
                <w:lang w:eastAsia="en-US"/>
              </w:rPr>
              <w:t xml:space="preserve">Author: Team </w:t>
            </w:r>
            <w:r w:rsidR="00F64FE8">
              <w:rPr>
                <w:rFonts w:ascii="Cambria" w:eastAsia="MS Mincho" w:hAnsi="Cambria" w:cs="Arial" w:hint="eastAsia"/>
                <w:b/>
                <w:bCs/>
              </w:rPr>
              <w:t>OOPMS</w:t>
            </w:r>
            <w:r w:rsidRPr="00B64126">
              <w:rPr>
                <w:rFonts w:ascii="Cambria" w:eastAsia="MS Mincho" w:hAnsi="Cambria" w:cs="Arial"/>
                <w:b/>
                <w:bCs/>
                <w:lang w:eastAsia="en-US"/>
              </w:rPr>
              <w:t xml:space="preserve"> – Supervisor: L</w:t>
            </w:r>
            <w:r w:rsidR="007C25E9">
              <w:rPr>
                <w:rFonts w:ascii="Cambria" w:eastAsia="MS Mincho" w:hAnsi="Cambria" w:cs="Arial"/>
                <w:b/>
                <w:bCs/>
                <w:lang w:eastAsia="en-US"/>
              </w:rPr>
              <w:t>ê Ng</w:t>
            </w:r>
            <w:r w:rsidR="007C25E9">
              <w:rPr>
                <w:rFonts w:ascii="Times New Roman" w:eastAsia="MS Mincho" w:hAnsi="Times New Roman" w:cs="Times New Roman"/>
                <w:b/>
                <w:bCs/>
                <w:lang w:eastAsia="en-US"/>
              </w:rPr>
              <w:t>ọc Thạch</w:t>
            </w:r>
          </w:p>
        </w:tc>
      </w:tr>
      <w:tr w:rsidR="00CB1212" w:rsidTr="00224F1C">
        <w:trPr>
          <w:trHeight w:val="360"/>
          <w:jc w:val="center"/>
        </w:trPr>
        <w:tc>
          <w:tcPr>
            <w:tcW w:w="5000" w:type="pct"/>
            <w:vAlign w:val="center"/>
            <w:hideMark/>
          </w:tcPr>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CB1212" w:rsidRPr="00577490" w:rsidRDefault="00CB1212">
            <w:pPr>
              <w:pStyle w:val="NoSpacing"/>
              <w:spacing w:line="276" w:lineRule="auto"/>
              <w:jc w:val="center"/>
              <w:rPr>
                <w:rFonts w:ascii="Cambria" w:eastAsia="MS Mincho" w:hAnsi="Cambria" w:cs="Times New Roman"/>
                <w:b/>
              </w:rPr>
            </w:pPr>
            <w:r w:rsidRPr="00577490">
              <w:rPr>
                <w:rFonts w:ascii="Cambria" w:eastAsia="MS Mincho" w:hAnsi="Cambria" w:cs="Times New Roman"/>
                <w:b/>
              </w:rPr>
              <w:t xml:space="preserve">Ho Chi Minh, </w:t>
            </w:r>
            <w:r w:rsidR="007C25E9">
              <w:rPr>
                <w:rFonts w:ascii="Cambria" w:eastAsia="MS Mincho" w:hAnsi="Cambria" w:cs="Times New Roman"/>
                <w:b/>
              </w:rPr>
              <w:t>16</w:t>
            </w:r>
            <w:r w:rsidRPr="00577490">
              <w:rPr>
                <w:rFonts w:ascii="Cambria" w:eastAsia="MS Mincho" w:hAnsi="Cambria" w:cs="Times New Roman"/>
                <w:b/>
                <w:vertAlign w:val="superscript"/>
              </w:rPr>
              <w:t>th</w:t>
            </w:r>
            <w:r w:rsidR="007C25E9">
              <w:rPr>
                <w:rFonts w:ascii="Cambria" w:eastAsia="MS Mincho" w:hAnsi="Cambria" w:cs="Times New Roman"/>
                <w:b/>
              </w:rPr>
              <w:t xml:space="preserve"> May</w:t>
            </w:r>
            <w:r w:rsidRPr="00577490">
              <w:rPr>
                <w:rFonts w:ascii="Cambria" w:eastAsia="MS Mincho" w:hAnsi="Cambria" w:cs="Times New Roman"/>
                <w:b/>
              </w:rPr>
              <w:t>, 2012</w:t>
            </w:r>
          </w:p>
        </w:tc>
      </w:tr>
    </w:tbl>
    <w:p w:rsidR="00CB1212" w:rsidRDefault="00CB1212" w:rsidP="00224F1C"/>
    <w:p w:rsidR="00CB1212" w:rsidRDefault="00CB1212" w:rsidP="00224F1C"/>
    <w:tbl>
      <w:tblPr>
        <w:tblpPr w:leftFromText="187" w:rightFromText="187" w:bottomFromText="200" w:horzAnchor="margin" w:tblpXSpec="center" w:tblpYSpec="bottom"/>
        <w:tblW w:w="5000" w:type="pct"/>
        <w:tblLook w:val="04A0"/>
      </w:tblPr>
      <w:tblGrid>
        <w:gridCol w:w="9576"/>
      </w:tblGrid>
      <w:tr w:rsidR="00CB1212" w:rsidTr="00224F1C">
        <w:tc>
          <w:tcPr>
            <w:tcW w:w="5000" w:type="pct"/>
            <w:hideMark/>
          </w:tcPr>
          <w:p w:rsidR="00CB1212" w:rsidRPr="00577490" w:rsidRDefault="00CB1212">
            <w:pPr>
              <w:pStyle w:val="NoSpacing"/>
              <w:spacing w:line="276" w:lineRule="auto"/>
              <w:rPr>
                <w:rFonts w:eastAsia="MS Mincho" w:cs="Times New Roman"/>
                <w:lang w:eastAsia="en-US"/>
              </w:rPr>
            </w:pPr>
          </w:p>
        </w:tc>
      </w:tr>
    </w:tbl>
    <w:p w:rsidR="00CB1212" w:rsidRDefault="00CB1212" w:rsidP="00224F1C"/>
    <w:p w:rsidR="00CB1212" w:rsidRDefault="00CB1212" w:rsidP="00224F1C">
      <w:r>
        <w:br w:type="page"/>
      </w:r>
    </w:p>
    <w:p w:rsidR="00CB1212" w:rsidRDefault="00CB1212" w:rsidP="00224F1C">
      <w:pPr>
        <w:rPr>
          <w:b/>
        </w:rPr>
      </w:pPr>
      <w:r>
        <w:rPr>
          <w:b/>
        </w:rPr>
        <w:lastRenderedPageBreak/>
        <w:t>Record of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2160"/>
        <w:gridCol w:w="3420"/>
        <w:gridCol w:w="1260"/>
        <w:gridCol w:w="918"/>
      </w:tblGrid>
      <w:tr w:rsidR="00CB1212" w:rsidTr="00765394">
        <w:tc>
          <w:tcPr>
            <w:tcW w:w="181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Date</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Change Item</w:t>
            </w:r>
          </w:p>
        </w:tc>
        <w:tc>
          <w:tcPr>
            <w:tcW w:w="342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65394" w:rsidP="004E2736">
            <w:pPr>
              <w:spacing w:after="0" w:line="240" w:lineRule="auto"/>
              <w:jc w:val="center"/>
              <w:rPr>
                <w:b/>
              </w:rPr>
            </w:pPr>
            <w:r>
              <w:rPr>
                <w:b/>
              </w:rPr>
              <w:t>Author</w:t>
            </w:r>
          </w:p>
        </w:tc>
        <w:tc>
          <w:tcPr>
            <w:tcW w:w="91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Version</w:t>
            </w:r>
          </w:p>
        </w:tc>
      </w:tr>
      <w:tr w:rsidR="00CB1212" w:rsidTr="00765394">
        <w:tc>
          <w:tcPr>
            <w:tcW w:w="181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65394" w:rsidP="004E2736">
            <w:pPr>
              <w:spacing w:after="0" w:line="240" w:lineRule="auto"/>
            </w:pPr>
            <w:r>
              <w:t>10</w:t>
            </w:r>
            <w:r w:rsidRPr="00765394">
              <w:rPr>
                <w:vertAlign w:val="superscript"/>
              </w:rPr>
              <w:t>th</w:t>
            </w:r>
            <w: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C25E9" w:rsidP="004E2736">
            <w:pPr>
              <w:spacing w:after="0" w:line="240" w:lineRule="auto"/>
            </w:pPr>
            <w:r w:rsidRPr="007C25E9">
              <w:t>Overview, Scope, Project Title, Project start date/finish date, Team member, Current System</w:t>
            </w:r>
          </w:p>
        </w:tc>
        <w:tc>
          <w:tcPr>
            <w:tcW w:w="342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Create the document</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C25E9" w:rsidP="004E2736">
            <w:pPr>
              <w:spacing w:after="0" w:line="240" w:lineRule="auto"/>
            </w:pPr>
            <w:r>
              <w:t>DuyND</w:t>
            </w:r>
          </w:p>
        </w:tc>
        <w:tc>
          <w:tcPr>
            <w:tcW w:w="91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0.1</w:t>
            </w:r>
          </w:p>
        </w:tc>
      </w:tr>
      <w:tr w:rsidR="00CB1212" w:rsidTr="00765394">
        <w:tc>
          <w:tcPr>
            <w:tcW w:w="1818" w:type="dxa"/>
            <w:tcBorders>
              <w:top w:val="single" w:sz="4" w:space="0" w:color="auto"/>
              <w:left w:val="single" w:sz="4" w:space="0" w:color="auto"/>
              <w:bottom w:val="single" w:sz="4" w:space="0" w:color="auto"/>
              <w:right w:val="single" w:sz="4" w:space="0" w:color="auto"/>
            </w:tcBorders>
            <w:shd w:val="clear" w:color="auto" w:fill="auto"/>
          </w:tcPr>
          <w:p w:rsidR="00CB1212" w:rsidRDefault="00765394" w:rsidP="004E2736">
            <w:pPr>
              <w:spacing w:after="0" w:line="240" w:lineRule="auto"/>
              <w:rPr>
                <w:b/>
              </w:rPr>
            </w:pPr>
            <w:r>
              <w:t>10</w:t>
            </w:r>
            <w:r w:rsidRPr="00765394">
              <w:rPr>
                <w:vertAlign w:val="superscript"/>
              </w:rPr>
              <w:t>th</w:t>
            </w:r>
            <w: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7C25E9" w:rsidP="004E2736">
            <w:pPr>
              <w:spacing w:after="0" w:line="240" w:lineRule="auto"/>
            </w:pPr>
            <w:r w:rsidRPr="007C25E9">
              <w:t>Solution, Product, Main Acceptable Criteria, License, References</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7C25E9" w:rsidP="004E2736">
            <w:pPr>
              <w:spacing w:after="0" w:line="240" w:lineRule="auto"/>
            </w:pPr>
            <w:r>
              <w:t>Create the document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Giang</w:t>
            </w:r>
            <w:r w:rsidR="007C25E9">
              <w:t>PNT</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0.</w:t>
            </w:r>
            <w:r w:rsidR="007C25E9">
              <w:t>1</w:t>
            </w:r>
          </w:p>
        </w:tc>
      </w:tr>
      <w:tr w:rsidR="00CB1212" w:rsidTr="00765394">
        <w:tc>
          <w:tcPr>
            <w:tcW w:w="1818" w:type="dxa"/>
            <w:tcBorders>
              <w:top w:val="single" w:sz="4" w:space="0" w:color="auto"/>
              <w:left w:val="single" w:sz="4" w:space="0" w:color="auto"/>
              <w:bottom w:val="single" w:sz="4" w:space="0" w:color="auto"/>
              <w:right w:val="single" w:sz="4" w:space="0" w:color="auto"/>
            </w:tcBorders>
            <w:shd w:val="clear" w:color="auto" w:fill="auto"/>
          </w:tcPr>
          <w:p w:rsidR="00CB1212" w:rsidRDefault="00765394" w:rsidP="00765394">
            <w:pPr>
              <w:spacing w:after="0" w:line="240" w:lineRule="auto"/>
              <w:rPr>
                <w:b/>
              </w:rPr>
            </w:pPr>
            <w:r>
              <w:t>11</w:t>
            </w:r>
            <w:r w:rsidRPr="00765394">
              <w:rPr>
                <w:vertAlign w:val="superscript"/>
              </w:rPr>
              <w:t>th</w:t>
            </w:r>
            <w: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pPr>
            <w:r w:rsidRPr="007C25E9">
              <w:t>Overview, Scope, Project Title, Project start date/finish date, Team member, Current System</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pPr>
            <w:r>
              <w:t>Review + Modify</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pPr>
            <w:r>
              <w:t>TruongMH, DuyND</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0.</w:t>
            </w:r>
            <w:r w:rsidR="007C25E9">
              <w:t>2</w:t>
            </w:r>
          </w:p>
        </w:tc>
      </w:tr>
      <w:tr w:rsidR="007C25E9" w:rsidTr="00765394">
        <w:tc>
          <w:tcPr>
            <w:tcW w:w="1818" w:type="dxa"/>
            <w:tcBorders>
              <w:top w:val="single" w:sz="4" w:space="0" w:color="auto"/>
              <w:left w:val="single" w:sz="4" w:space="0" w:color="auto"/>
              <w:bottom w:val="single" w:sz="4" w:space="0" w:color="auto"/>
              <w:right w:val="single" w:sz="4" w:space="0" w:color="auto"/>
            </w:tcBorders>
            <w:shd w:val="clear" w:color="auto" w:fill="auto"/>
          </w:tcPr>
          <w:p w:rsidR="007C25E9" w:rsidRDefault="00765394" w:rsidP="00CA70E1">
            <w:pPr>
              <w:spacing w:after="0" w:line="240" w:lineRule="auto"/>
              <w:rPr>
                <w:b/>
              </w:rPr>
            </w:pPr>
            <w:r>
              <w:t>15</w:t>
            </w:r>
            <w:r w:rsidRPr="00765394">
              <w:rPr>
                <w:vertAlign w:val="superscript"/>
              </w:rPr>
              <w:t>th</w:t>
            </w:r>
            <w: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rsidRPr="007C25E9">
              <w:t>Solution, Product, Main Acceptable Criteria, License, References</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Review + Modify</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HaiTCT, GiangPNT</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0.2</w:t>
            </w:r>
          </w:p>
        </w:tc>
      </w:tr>
      <w:tr w:rsidR="007C25E9" w:rsidTr="00765394">
        <w:tc>
          <w:tcPr>
            <w:tcW w:w="1818" w:type="dxa"/>
            <w:tcBorders>
              <w:top w:val="single" w:sz="4" w:space="0" w:color="auto"/>
              <w:left w:val="single" w:sz="4" w:space="0" w:color="auto"/>
              <w:bottom w:val="single" w:sz="4" w:space="0" w:color="auto"/>
              <w:right w:val="single" w:sz="4" w:space="0" w:color="auto"/>
            </w:tcBorders>
            <w:shd w:val="clear" w:color="auto" w:fill="auto"/>
          </w:tcPr>
          <w:p w:rsidR="007C25E9" w:rsidRDefault="00765394" w:rsidP="00765394">
            <w:pPr>
              <w:spacing w:after="0" w:line="240" w:lineRule="auto"/>
              <w:rPr>
                <w:b/>
              </w:rPr>
            </w:pPr>
            <w:r>
              <w:t>16</w:t>
            </w:r>
            <w:r w:rsidRPr="00765394">
              <w:rPr>
                <w:vertAlign w:val="superscript"/>
              </w:rPr>
              <w:t>th</w:t>
            </w:r>
            <w: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Summarize</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TruongMH, HaiTCT</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1.0</w:t>
            </w:r>
          </w:p>
        </w:tc>
      </w:tr>
    </w:tbl>
    <w:p w:rsidR="00CB1212" w:rsidRDefault="00CB1212" w:rsidP="00224F1C">
      <w:pPr>
        <w:rPr>
          <w:b/>
        </w:rPr>
      </w:pPr>
    </w:p>
    <w:p w:rsidR="00CB1212" w:rsidRDefault="00CB1212" w:rsidP="00224F1C">
      <w:r>
        <w:br w:type="page"/>
      </w:r>
    </w:p>
    <w:p w:rsidR="00CB1212" w:rsidRDefault="00CB1212" w:rsidP="00224F1C">
      <w:pPr>
        <w:pStyle w:val="TOCHeading"/>
      </w:pPr>
      <w:r>
        <w:lastRenderedPageBreak/>
        <w:t>Table of Contents</w:t>
      </w:r>
    </w:p>
    <w:p w:rsidR="00CB1212" w:rsidRPr="00577490" w:rsidRDefault="004F34DF">
      <w:pPr>
        <w:pStyle w:val="TOC1"/>
        <w:tabs>
          <w:tab w:val="left" w:pos="440"/>
          <w:tab w:val="right" w:leader="dot" w:pos="9350"/>
        </w:tabs>
        <w:rPr>
          <w:rFonts w:eastAsia="MS Mincho"/>
          <w:noProof/>
          <w:lang w:eastAsia="ja-JP"/>
        </w:rPr>
      </w:pPr>
      <w:r w:rsidRPr="004F34DF">
        <w:fldChar w:fldCharType="begin"/>
      </w:r>
      <w:r w:rsidR="00CB1212">
        <w:instrText xml:space="preserve"> TOC \o "1-3" \h \z \u </w:instrText>
      </w:r>
      <w:r w:rsidRPr="004F34DF">
        <w:fldChar w:fldCharType="separate"/>
      </w:r>
      <w:del w:id="0" w:author="Truong" w:date="2012-05-17T19:25:00Z">
        <w:r w:rsidDel="008E5C07">
          <w:fldChar w:fldCharType="begin"/>
        </w:r>
        <w:r w:rsidDel="008E5C07">
          <w:delInstrText>HYPERLINK \l "_Toc313513989"</w:delInstrText>
        </w:r>
        <w:r w:rsidDel="008E5C07">
          <w:fldChar w:fldCharType="separate"/>
        </w:r>
        <w:r w:rsidR="00CB1212" w:rsidRPr="00B54D90" w:rsidDel="008E5C07">
          <w:rPr>
            <w:rStyle w:val="Hyperlink"/>
            <w:noProof/>
          </w:rPr>
          <w:delText>I.</w:delText>
        </w:r>
        <w:r w:rsidR="00CB1212" w:rsidRPr="00577490" w:rsidDel="008E5C07">
          <w:rPr>
            <w:rFonts w:eastAsia="MS Mincho"/>
            <w:noProof/>
            <w:lang w:eastAsia="ja-JP"/>
          </w:rPr>
          <w:tab/>
        </w:r>
        <w:r w:rsidR="00CB1212" w:rsidRPr="00361BA8" w:rsidDel="008E5C07">
          <w:rPr>
            <w:rStyle w:val="Hyperlink"/>
            <w:noProof/>
            <w:sz w:val="26"/>
            <w:szCs w:val="26"/>
          </w:rPr>
          <w:delText>Introduction</w:delText>
        </w:r>
        <w:r w:rsidR="00CB1212" w:rsidDel="008E5C07">
          <w:rPr>
            <w:noProof/>
            <w:webHidden/>
          </w:rPr>
          <w:tab/>
        </w:r>
        <w:r w:rsidR="000620E7" w:rsidDel="008E5C07">
          <w:rPr>
            <w:noProof/>
            <w:webHidden/>
          </w:rPr>
          <w:delText>2</w:delText>
        </w:r>
        <w:r w:rsidDel="008E5C07">
          <w:fldChar w:fldCharType="end"/>
        </w:r>
      </w:del>
      <w:ins w:id="1" w:author="Truong" w:date="2012-05-17T19:25:00Z">
        <w:r w:rsidR="008E5C07">
          <w:fldChar w:fldCharType="begin"/>
        </w:r>
        <w:r w:rsidR="008E5C07">
          <w:instrText>HYPERLINK \l "_Toc313513989"</w:instrText>
        </w:r>
        <w:r w:rsidR="008E5C07">
          <w:fldChar w:fldCharType="separate"/>
        </w:r>
        <w:r w:rsidR="008E5C07" w:rsidRPr="00B54D90">
          <w:rPr>
            <w:rStyle w:val="Hyperlink"/>
            <w:noProof/>
          </w:rPr>
          <w:t>I.</w:t>
        </w:r>
        <w:r w:rsidR="008E5C07" w:rsidRPr="00577490">
          <w:rPr>
            <w:rFonts w:eastAsia="MS Mincho"/>
            <w:noProof/>
            <w:lang w:eastAsia="ja-JP"/>
          </w:rPr>
          <w:tab/>
        </w:r>
        <w:r w:rsidR="008E5C07" w:rsidRPr="00361BA8">
          <w:rPr>
            <w:rStyle w:val="Hyperlink"/>
            <w:noProof/>
            <w:sz w:val="26"/>
            <w:szCs w:val="26"/>
          </w:rPr>
          <w:t>Introduction</w:t>
        </w:r>
        <w:r w:rsidR="008E5C07">
          <w:rPr>
            <w:noProof/>
            <w:webHidden/>
          </w:rPr>
          <w:tab/>
        </w:r>
        <w:r w:rsidR="008E5C07">
          <w:rPr>
            <w:noProof/>
            <w:webHidden/>
          </w:rPr>
          <w:t>4</w:t>
        </w:r>
        <w:r w:rsidR="008E5C07">
          <w:fldChar w:fldCharType="end"/>
        </w:r>
      </w:ins>
    </w:p>
    <w:p w:rsidR="00CB1212" w:rsidRPr="00361BA8" w:rsidRDefault="004F34DF">
      <w:pPr>
        <w:pStyle w:val="TOC2"/>
        <w:tabs>
          <w:tab w:val="left" w:pos="660"/>
          <w:tab w:val="right" w:leader="dot" w:pos="9350"/>
        </w:tabs>
        <w:rPr>
          <w:rFonts w:eastAsia="MS Mincho"/>
          <w:noProof/>
          <w:sz w:val="24"/>
          <w:szCs w:val="24"/>
          <w:lang w:eastAsia="ja-JP"/>
        </w:rPr>
      </w:pPr>
      <w:r>
        <w:fldChar w:fldCharType="begin"/>
      </w:r>
      <w:r>
        <w:instrText>HYPERLINK \l "_Overview"</w:instrText>
      </w:r>
      <w:r>
        <w:fldChar w:fldCharType="separate"/>
      </w:r>
      <w:r w:rsidR="00CB1212" w:rsidRPr="00361BA8">
        <w:rPr>
          <w:rStyle w:val="Hyperlink"/>
          <w:noProof/>
          <w:sz w:val="24"/>
          <w:szCs w:val="24"/>
        </w:rPr>
        <w:t>1.</w:t>
      </w:r>
      <w:r w:rsidR="00CB1212" w:rsidRPr="00361BA8">
        <w:rPr>
          <w:rFonts w:eastAsia="MS Mincho"/>
          <w:noProof/>
          <w:sz w:val="24"/>
          <w:szCs w:val="24"/>
          <w:lang w:eastAsia="ja-JP"/>
        </w:rPr>
        <w:tab/>
      </w:r>
      <w:r w:rsidR="00CB1212" w:rsidRPr="00361BA8">
        <w:rPr>
          <w:rStyle w:val="Hyperlink"/>
          <w:noProof/>
          <w:sz w:val="24"/>
          <w:szCs w:val="24"/>
        </w:rPr>
        <w:t>Overview</w:t>
      </w:r>
      <w:r w:rsidR="00CB1212" w:rsidRPr="00361BA8">
        <w:rPr>
          <w:noProof/>
          <w:webHidden/>
          <w:sz w:val="24"/>
          <w:szCs w:val="24"/>
        </w:rPr>
        <w:tab/>
      </w:r>
      <w:del w:id="2" w:author="Truong" w:date="2012-05-17T19:25:00Z">
        <w:r w:rsidR="000620E7" w:rsidDel="008E5C07">
          <w:rPr>
            <w:noProof/>
            <w:webHidden/>
            <w:sz w:val="24"/>
            <w:szCs w:val="24"/>
          </w:rPr>
          <w:delText>2</w:delText>
        </w:r>
      </w:del>
      <w:r>
        <w:fldChar w:fldCharType="end"/>
      </w:r>
      <w:ins w:id="3" w:author="Truong" w:date="2012-05-17T19:25:00Z">
        <w:r w:rsidR="008E5C07">
          <w:t>4</w:t>
        </w:r>
      </w:ins>
    </w:p>
    <w:p w:rsidR="00CB1212" w:rsidRPr="00361BA8" w:rsidRDefault="004F34DF">
      <w:pPr>
        <w:pStyle w:val="TOC2"/>
        <w:tabs>
          <w:tab w:val="left" w:pos="660"/>
          <w:tab w:val="right" w:leader="dot" w:pos="9350"/>
        </w:tabs>
        <w:rPr>
          <w:rFonts w:eastAsia="MS Mincho"/>
          <w:noProof/>
          <w:sz w:val="24"/>
          <w:szCs w:val="24"/>
          <w:lang w:eastAsia="ja-JP"/>
        </w:rPr>
      </w:pPr>
      <w:r>
        <w:fldChar w:fldCharType="begin"/>
      </w:r>
      <w:r>
        <w:instrText>HYPERLINK \l "_Scope"</w:instrText>
      </w:r>
      <w:r>
        <w:fldChar w:fldCharType="separate"/>
      </w:r>
      <w:r w:rsidR="00CB1212" w:rsidRPr="00361BA8">
        <w:rPr>
          <w:rStyle w:val="Hyperlink"/>
          <w:noProof/>
          <w:sz w:val="24"/>
          <w:szCs w:val="24"/>
        </w:rPr>
        <w:t>2.</w:t>
      </w:r>
      <w:r w:rsidR="00CB1212" w:rsidRPr="00361BA8">
        <w:rPr>
          <w:rFonts w:eastAsia="MS Mincho"/>
          <w:noProof/>
          <w:sz w:val="24"/>
          <w:szCs w:val="24"/>
          <w:lang w:eastAsia="ja-JP"/>
        </w:rPr>
        <w:tab/>
      </w:r>
      <w:r w:rsidR="00F64FE8" w:rsidRPr="00361BA8">
        <w:rPr>
          <w:rStyle w:val="Hyperlink"/>
          <w:noProof/>
          <w:sz w:val="24"/>
          <w:szCs w:val="24"/>
        </w:rPr>
        <w:t>Scope</w:t>
      </w:r>
      <w:r w:rsidR="00CB1212" w:rsidRPr="00361BA8">
        <w:rPr>
          <w:noProof/>
          <w:webHidden/>
          <w:sz w:val="24"/>
          <w:szCs w:val="24"/>
        </w:rPr>
        <w:tab/>
      </w:r>
      <w:del w:id="4" w:author="Truong" w:date="2012-05-17T19:25:00Z">
        <w:r w:rsidR="000620E7" w:rsidDel="008E5C07">
          <w:rPr>
            <w:noProof/>
            <w:webHidden/>
            <w:sz w:val="24"/>
            <w:szCs w:val="24"/>
          </w:rPr>
          <w:delText>2</w:delText>
        </w:r>
      </w:del>
      <w:r>
        <w:fldChar w:fldCharType="end"/>
      </w:r>
      <w:ins w:id="5" w:author="Truong" w:date="2012-05-17T19:25:00Z">
        <w:r w:rsidR="008E5C07">
          <w:t>4</w:t>
        </w:r>
      </w:ins>
    </w:p>
    <w:p w:rsidR="00CB1212" w:rsidRPr="00361BA8" w:rsidRDefault="004F34DF">
      <w:pPr>
        <w:pStyle w:val="TOC2"/>
        <w:tabs>
          <w:tab w:val="left" w:pos="660"/>
          <w:tab w:val="right" w:leader="dot" w:pos="9350"/>
        </w:tabs>
        <w:rPr>
          <w:rFonts w:eastAsia="MS Mincho"/>
          <w:noProof/>
          <w:sz w:val="24"/>
          <w:szCs w:val="24"/>
          <w:lang w:eastAsia="ja-JP"/>
        </w:rPr>
      </w:pPr>
      <w:r>
        <w:fldChar w:fldCharType="begin"/>
      </w:r>
      <w:r>
        <w:instrText>HYPERLINK \l "_Project_Title"</w:instrText>
      </w:r>
      <w:r>
        <w:fldChar w:fldCharType="separate"/>
      </w:r>
      <w:r w:rsidR="00CB1212" w:rsidRPr="00361BA8">
        <w:rPr>
          <w:rStyle w:val="Hyperlink"/>
          <w:noProof/>
          <w:sz w:val="24"/>
          <w:szCs w:val="24"/>
        </w:rPr>
        <w:t>3.</w:t>
      </w:r>
      <w:r w:rsidR="00CB1212" w:rsidRPr="00361BA8">
        <w:rPr>
          <w:rFonts w:eastAsia="MS Mincho"/>
          <w:noProof/>
          <w:sz w:val="24"/>
          <w:szCs w:val="24"/>
          <w:lang w:eastAsia="ja-JP"/>
        </w:rPr>
        <w:tab/>
      </w:r>
      <w:r w:rsidR="00F64FE8" w:rsidRPr="00361BA8">
        <w:rPr>
          <w:rStyle w:val="Hyperlink"/>
          <w:noProof/>
          <w:sz w:val="24"/>
          <w:szCs w:val="24"/>
        </w:rPr>
        <w:t>Project Title</w:t>
      </w:r>
      <w:r w:rsidR="00CB1212" w:rsidRPr="00361BA8">
        <w:rPr>
          <w:noProof/>
          <w:webHidden/>
          <w:sz w:val="24"/>
          <w:szCs w:val="24"/>
        </w:rPr>
        <w:tab/>
      </w:r>
      <w:del w:id="6" w:author="Truong" w:date="2012-05-17T19:25:00Z">
        <w:r w:rsidR="000620E7" w:rsidDel="008E5C07">
          <w:rPr>
            <w:noProof/>
            <w:webHidden/>
            <w:sz w:val="24"/>
            <w:szCs w:val="24"/>
          </w:rPr>
          <w:delText>2</w:delText>
        </w:r>
      </w:del>
      <w:r>
        <w:fldChar w:fldCharType="end"/>
      </w:r>
      <w:ins w:id="7" w:author="Truong" w:date="2012-05-17T19:25:00Z">
        <w:r w:rsidR="008E5C07">
          <w:t>4</w:t>
        </w:r>
      </w:ins>
    </w:p>
    <w:p w:rsidR="00CB1212" w:rsidRPr="00361BA8" w:rsidRDefault="004F34DF">
      <w:pPr>
        <w:pStyle w:val="TOC2"/>
        <w:tabs>
          <w:tab w:val="left" w:pos="660"/>
          <w:tab w:val="right" w:leader="dot" w:pos="9350"/>
        </w:tabs>
        <w:rPr>
          <w:rFonts w:eastAsia="MS Mincho"/>
          <w:noProof/>
          <w:sz w:val="24"/>
          <w:szCs w:val="24"/>
          <w:lang w:eastAsia="ja-JP"/>
        </w:rPr>
      </w:pPr>
      <w:r>
        <w:fldChar w:fldCharType="begin"/>
      </w:r>
      <w:r>
        <w:instrText>HYPERLINK \l "_Project_start_date/finish"</w:instrText>
      </w:r>
      <w:r>
        <w:fldChar w:fldCharType="separate"/>
      </w:r>
      <w:r w:rsidR="00CB1212" w:rsidRPr="00361BA8">
        <w:rPr>
          <w:rStyle w:val="Hyperlink"/>
          <w:noProof/>
          <w:sz w:val="24"/>
          <w:szCs w:val="24"/>
        </w:rPr>
        <w:t>4.</w:t>
      </w:r>
      <w:r w:rsidR="00CB1212" w:rsidRPr="00361BA8">
        <w:rPr>
          <w:rFonts w:eastAsia="MS Mincho"/>
          <w:noProof/>
          <w:sz w:val="24"/>
          <w:szCs w:val="24"/>
          <w:lang w:eastAsia="ja-JP"/>
        </w:rPr>
        <w:tab/>
      </w:r>
      <w:r w:rsidR="00F64FE8" w:rsidRPr="00361BA8">
        <w:rPr>
          <w:rFonts w:ascii="Times New Roman" w:hAnsi="Times New Roman"/>
          <w:sz w:val="24"/>
          <w:szCs w:val="24"/>
        </w:rPr>
        <w:t>Project start date/finish date</w:t>
      </w:r>
      <w:r w:rsidR="00CB1212" w:rsidRPr="00361BA8">
        <w:rPr>
          <w:noProof/>
          <w:webHidden/>
          <w:sz w:val="24"/>
          <w:szCs w:val="24"/>
        </w:rPr>
        <w:tab/>
      </w:r>
      <w:del w:id="8" w:author="Truong" w:date="2012-05-17T19:25:00Z">
        <w:r w:rsidR="000620E7" w:rsidDel="008E5C07">
          <w:rPr>
            <w:noProof/>
            <w:webHidden/>
            <w:sz w:val="24"/>
            <w:szCs w:val="24"/>
          </w:rPr>
          <w:delText>2</w:delText>
        </w:r>
      </w:del>
      <w:r>
        <w:fldChar w:fldCharType="end"/>
      </w:r>
      <w:ins w:id="9" w:author="Truong" w:date="2012-05-17T19:25:00Z">
        <w:r w:rsidR="008E5C07">
          <w:t>4</w:t>
        </w:r>
      </w:ins>
    </w:p>
    <w:p w:rsidR="00CB1212" w:rsidRPr="00361BA8" w:rsidRDefault="004F34DF">
      <w:pPr>
        <w:pStyle w:val="TOC2"/>
        <w:tabs>
          <w:tab w:val="left" w:pos="660"/>
          <w:tab w:val="right" w:leader="dot" w:pos="9350"/>
        </w:tabs>
        <w:rPr>
          <w:rFonts w:eastAsia="MS Mincho"/>
          <w:noProof/>
          <w:sz w:val="24"/>
          <w:szCs w:val="24"/>
          <w:lang w:eastAsia="ja-JP"/>
        </w:rPr>
      </w:pPr>
      <w:r>
        <w:fldChar w:fldCharType="begin"/>
      </w:r>
      <w:r>
        <w:instrText>HYPERLINK \l "_Team_member_(Role"</w:instrText>
      </w:r>
      <w:r>
        <w:fldChar w:fldCharType="separate"/>
      </w:r>
      <w:r w:rsidR="00CB1212" w:rsidRPr="00361BA8">
        <w:rPr>
          <w:rStyle w:val="Hyperlink"/>
          <w:noProof/>
          <w:sz w:val="24"/>
          <w:szCs w:val="24"/>
        </w:rPr>
        <w:t>5.</w:t>
      </w:r>
      <w:r w:rsidR="00CB1212" w:rsidRPr="00361BA8">
        <w:rPr>
          <w:rFonts w:eastAsia="MS Mincho"/>
          <w:noProof/>
          <w:sz w:val="24"/>
          <w:szCs w:val="24"/>
          <w:lang w:eastAsia="ja-JP"/>
        </w:rPr>
        <w:tab/>
      </w:r>
      <w:r w:rsidR="00F64FE8" w:rsidRPr="00361BA8">
        <w:rPr>
          <w:rFonts w:ascii="Times New Roman" w:hAnsi="Times New Roman"/>
          <w:sz w:val="24"/>
          <w:szCs w:val="24"/>
        </w:rPr>
        <w:t>Team member (Role and Responsibility)</w:t>
      </w:r>
      <w:r w:rsidR="00F64FE8" w:rsidRPr="00361BA8">
        <w:rPr>
          <w:rFonts w:ascii="Times New Roman" w:hAnsi="Times New Roman"/>
          <w:sz w:val="24"/>
          <w:szCs w:val="24"/>
        </w:rPr>
        <w:tab/>
      </w:r>
      <w:del w:id="10" w:author="Truong" w:date="2012-05-17T19:25:00Z">
        <w:r w:rsidR="000620E7" w:rsidDel="008E5C07">
          <w:rPr>
            <w:noProof/>
            <w:webHidden/>
            <w:sz w:val="24"/>
            <w:szCs w:val="24"/>
          </w:rPr>
          <w:delText>3</w:delText>
        </w:r>
      </w:del>
      <w:r>
        <w:fldChar w:fldCharType="end"/>
      </w:r>
      <w:ins w:id="11" w:author="Truong" w:date="2012-05-17T19:25:00Z">
        <w:r w:rsidR="008E5C07">
          <w:t>5</w:t>
        </w:r>
      </w:ins>
    </w:p>
    <w:p w:rsidR="00CB1212" w:rsidRPr="00361BA8" w:rsidRDefault="004F34DF">
      <w:pPr>
        <w:pStyle w:val="TOC2"/>
        <w:tabs>
          <w:tab w:val="left" w:pos="660"/>
          <w:tab w:val="right" w:leader="dot" w:pos="9350"/>
        </w:tabs>
        <w:rPr>
          <w:rFonts w:eastAsia="MS Mincho"/>
          <w:noProof/>
          <w:sz w:val="24"/>
          <w:szCs w:val="24"/>
          <w:lang w:eastAsia="ja-JP"/>
        </w:rPr>
      </w:pPr>
      <w:r>
        <w:fldChar w:fldCharType="begin"/>
      </w:r>
      <w:r>
        <w:instrText>HYPERLINK \l "_Current_System_(Limit)"</w:instrText>
      </w:r>
      <w:r>
        <w:fldChar w:fldCharType="separate"/>
      </w:r>
      <w:r w:rsidR="00CB1212" w:rsidRPr="00361BA8">
        <w:rPr>
          <w:rStyle w:val="Hyperlink"/>
          <w:noProof/>
          <w:sz w:val="24"/>
          <w:szCs w:val="24"/>
        </w:rPr>
        <w:t>6.</w:t>
      </w:r>
      <w:r w:rsidR="00CB1212" w:rsidRPr="00361BA8">
        <w:rPr>
          <w:rFonts w:eastAsia="MS Mincho"/>
          <w:noProof/>
          <w:sz w:val="24"/>
          <w:szCs w:val="24"/>
          <w:lang w:eastAsia="ja-JP"/>
        </w:rPr>
        <w:tab/>
      </w:r>
      <w:r w:rsidR="00F64FE8" w:rsidRPr="00361BA8">
        <w:rPr>
          <w:rFonts w:ascii="Times New Roman" w:hAnsi="Times New Roman"/>
          <w:sz w:val="24"/>
          <w:szCs w:val="24"/>
        </w:rPr>
        <w:t>Current System (Limit)</w:t>
      </w:r>
      <w:r w:rsidR="00CB1212" w:rsidRPr="00361BA8">
        <w:rPr>
          <w:noProof/>
          <w:webHidden/>
          <w:sz w:val="24"/>
          <w:szCs w:val="24"/>
        </w:rPr>
        <w:tab/>
      </w:r>
      <w:del w:id="12" w:author="Truong" w:date="2012-05-17T19:25:00Z">
        <w:r w:rsidR="000620E7" w:rsidDel="008E5C07">
          <w:rPr>
            <w:noProof/>
            <w:webHidden/>
            <w:sz w:val="24"/>
            <w:szCs w:val="24"/>
          </w:rPr>
          <w:delText>3</w:delText>
        </w:r>
      </w:del>
      <w:r>
        <w:fldChar w:fldCharType="end"/>
      </w:r>
      <w:ins w:id="13" w:author="Truong" w:date="2012-05-17T19:25:00Z">
        <w:r w:rsidR="008E5C07">
          <w:t>5</w:t>
        </w:r>
      </w:ins>
    </w:p>
    <w:p w:rsidR="00CB1212" w:rsidRPr="00361BA8" w:rsidRDefault="004F34DF">
      <w:pPr>
        <w:pStyle w:val="TOC2"/>
        <w:tabs>
          <w:tab w:val="left" w:pos="660"/>
          <w:tab w:val="right" w:leader="dot" w:pos="9350"/>
        </w:tabs>
        <w:rPr>
          <w:rFonts w:eastAsia="MS Mincho"/>
          <w:noProof/>
          <w:sz w:val="24"/>
          <w:szCs w:val="24"/>
          <w:lang w:eastAsia="ja-JP"/>
        </w:rPr>
      </w:pPr>
      <w:r>
        <w:fldChar w:fldCharType="begin"/>
      </w:r>
      <w:r>
        <w:instrText>HYPERLINK \l "_Solution"</w:instrText>
      </w:r>
      <w:r>
        <w:fldChar w:fldCharType="separate"/>
      </w:r>
      <w:r w:rsidR="00CB1212" w:rsidRPr="00361BA8">
        <w:rPr>
          <w:rStyle w:val="Hyperlink"/>
          <w:noProof/>
          <w:sz w:val="24"/>
          <w:szCs w:val="24"/>
        </w:rPr>
        <w:t>7.</w:t>
      </w:r>
      <w:r w:rsidR="00CB1212" w:rsidRPr="00361BA8">
        <w:rPr>
          <w:rFonts w:eastAsia="MS Mincho"/>
          <w:noProof/>
          <w:sz w:val="24"/>
          <w:szCs w:val="24"/>
          <w:lang w:eastAsia="ja-JP"/>
        </w:rPr>
        <w:tab/>
      </w:r>
      <w:r w:rsidR="00F64FE8" w:rsidRPr="00361BA8">
        <w:rPr>
          <w:sz w:val="24"/>
          <w:szCs w:val="24"/>
        </w:rPr>
        <w:t>Solution</w:t>
      </w:r>
      <w:r w:rsidR="00CB1212" w:rsidRPr="00361BA8">
        <w:rPr>
          <w:noProof/>
          <w:webHidden/>
          <w:sz w:val="24"/>
          <w:szCs w:val="24"/>
        </w:rPr>
        <w:tab/>
      </w:r>
      <w:del w:id="14" w:author="Truong" w:date="2012-05-17T19:25:00Z">
        <w:r w:rsidR="000620E7" w:rsidDel="008E5C07">
          <w:rPr>
            <w:noProof/>
            <w:webHidden/>
            <w:sz w:val="24"/>
            <w:szCs w:val="24"/>
          </w:rPr>
          <w:delText>3</w:delText>
        </w:r>
      </w:del>
      <w:r>
        <w:fldChar w:fldCharType="end"/>
      </w:r>
      <w:ins w:id="15" w:author="Truong" w:date="2012-05-17T19:25:00Z">
        <w:r w:rsidR="008E5C07">
          <w:t>5</w:t>
        </w:r>
      </w:ins>
    </w:p>
    <w:p w:rsidR="00CB1212" w:rsidRPr="00361BA8" w:rsidRDefault="004F34DF">
      <w:pPr>
        <w:pStyle w:val="TOC2"/>
        <w:tabs>
          <w:tab w:val="left" w:pos="660"/>
          <w:tab w:val="right" w:leader="dot" w:pos="9350"/>
        </w:tabs>
        <w:rPr>
          <w:noProof/>
          <w:sz w:val="24"/>
          <w:szCs w:val="24"/>
        </w:rPr>
      </w:pPr>
      <w:r>
        <w:fldChar w:fldCharType="begin"/>
      </w:r>
      <w:r>
        <w:instrText>HYPERLINK \l "_Product"</w:instrText>
      </w:r>
      <w:r>
        <w:fldChar w:fldCharType="separate"/>
      </w:r>
      <w:r w:rsidR="00CB1212" w:rsidRPr="00361BA8">
        <w:rPr>
          <w:rStyle w:val="Hyperlink"/>
          <w:noProof/>
          <w:sz w:val="24"/>
          <w:szCs w:val="24"/>
        </w:rPr>
        <w:t>8.</w:t>
      </w:r>
      <w:r w:rsidR="00CB1212" w:rsidRPr="00361BA8">
        <w:rPr>
          <w:rFonts w:eastAsia="MS Mincho"/>
          <w:noProof/>
          <w:sz w:val="24"/>
          <w:szCs w:val="24"/>
          <w:lang w:eastAsia="ja-JP"/>
        </w:rPr>
        <w:tab/>
      </w:r>
      <w:r w:rsidR="00F64FE8" w:rsidRPr="00361BA8">
        <w:rPr>
          <w:rStyle w:val="Hyperlink"/>
          <w:noProof/>
          <w:sz w:val="24"/>
          <w:szCs w:val="24"/>
        </w:rPr>
        <w:t>Product</w:t>
      </w:r>
      <w:r w:rsidR="00CB1212" w:rsidRPr="00361BA8">
        <w:rPr>
          <w:noProof/>
          <w:webHidden/>
          <w:sz w:val="24"/>
          <w:szCs w:val="24"/>
        </w:rPr>
        <w:tab/>
      </w:r>
      <w:del w:id="16" w:author="Truong" w:date="2012-05-17T19:26:00Z">
        <w:r w:rsidR="000620E7" w:rsidDel="008E5C07">
          <w:rPr>
            <w:noProof/>
            <w:webHidden/>
            <w:sz w:val="24"/>
            <w:szCs w:val="24"/>
          </w:rPr>
          <w:delText>4</w:delText>
        </w:r>
      </w:del>
      <w:r>
        <w:fldChar w:fldCharType="end"/>
      </w:r>
      <w:ins w:id="17" w:author="Truong" w:date="2012-05-17T19:26:00Z">
        <w:r w:rsidR="008E5C07">
          <w:t>6</w:t>
        </w:r>
      </w:ins>
    </w:p>
    <w:p w:rsidR="00F64FE8" w:rsidRPr="00361BA8" w:rsidRDefault="004F34DF" w:rsidP="00F64FE8">
      <w:pPr>
        <w:pStyle w:val="TOC2"/>
        <w:tabs>
          <w:tab w:val="left" w:pos="660"/>
          <w:tab w:val="right" w:leader="dot" w:pos="9350"/>
        </w:tabs>
        <w:rPr>
          <w:noProof/>
          <w:sz w:val="24"/>
          <w:szCs w:val="24"/>
        </w:rPr>
      </w:pPr>
      <w:r>
        <w:fldChar w:fldCharType="begin"/>
      </w:r>
      <w:r>
        <w:instrText>HYPERLINK \l "_Main_Acceptable_Criteria"</w:instrText>
      </w:r>
      <w:r>
        <w:fldChar w:fldCharType="separate"/>
      </w:r>
      <w:r w:rsidR="00F64FE8" w:rsidRPr="00361BA8">
        <w:rPr>
          <w:rStyle w:val="Hyperlink"/>
          <w:noProof/>
          <w:sz w:val="24"/>
          <w:szCs w:val="24"/>
        </w:rPr>
        <w:t>9.</w:t>
      </w:r>
      <w:r w:rsidR="00F64FE8" w:rsidRPr="00361BA8">
        <w:rPr>
          <w:rFonts w:eastAsia="MS Mincho"/>
          <w:noProof/>
          <w:sz w:val="24"/>
          <w:szCs w:val="24"/>
          <w:lang w:eastAsia="ja-JP"/>
        </w:rPr>
        <w:tab/>
      </w:r>
      <w:r w:rsidR="00F64FE8" w:rsidRPr="00361BA8">
        <w:rPr>
          <w:rStyle w:val="Hyperlink"/>
          <w:noProof/>
          <w:sz w:val="24"/>
          <w:szCs w:val="24"/>
        </w:rPr>
        <w:t>Main Acceptable Criteria</w:t>
      </w:r>
      <w:r w:rsidR="00F64FE8" w:rsidRPr="00361BA8">
        <w:rPr>
          <w:noProof/>
          <w:webHidden/>
          <w:sz w:val="24"/>
          <w:szCs w:val="24"/>
        </w:rPr>
        <w:tab/>
      </w:r>
      <w:del w:id="18" w:author="Truong" w:date="2012-05-17T19:26:00Z">
        <w:r w:rsidR="000620E7" w:rsidDel="008E5C07">
          <w:rPr>
            <w:noProof/>
            <w:webHidden/>
            <w:sz w:val="24"/>
            <w:szCs w:val="24"/>
          </w:rPr>
          <w:delText>5</w:delText>
        </w:r>
      </w:del>
      <w:r>
        <w:fldChar w:fldCharType="end"/>
      </w:r>
      <w:ins w:id="19" w:author="Truong" w:date="2012-05-17T19:26:00Z">
        <w:r w:rsidR="008E5C07">
          <w:t>7</w:t>
        </w:r>
      </w:ins>
    </w:p>
    <w:p w:rsidR="00F64FE8" w:rsidRPr="00361BA8" w:rsidRDefault="004F34DF" w:rsidP="00F64FE8">
      <w:pPr>
        <w:pStyle w:val="TOC2"/>
        <w:tabs>
          <w:tab w:val="left" w:pos="660"/>
          <w:tab w:val="right" w:leader="dot" w:pos="9350"/>
        </w:tabs>
        <w:rPr>
          <w:noProof/>
          <w:sz w:val="24"/>
          <w:szCs w:val="24"/>
        </w:rPr>
      </w:pPr>
      <w:r>
        <w:fldChar w:fldCharType="begin"/>
      </w:r>
      <w:r>
        <w:instrText>HYPERLINK \l "_License"</w:instrText>
      </w:r>
      <w:r>
        <w:fldChar w:fldCharType="separate"/>
      </w:r>
      <w:r w:rsidR="00F64FE8" w:rsidRPr="00361BA8">
        <w:rPr>
          <w:rStyle w:val="Hyperlink"/>
          <w:noProof/>
          <w:sz w:val="24"/>
          <w:szCs w:val="24"/>
        </w:rPr>
        <w:t>10.</w:t>
      </w:r>
      <w:r w:rsidR="00F64FE8" w:rsidRPr="00361BA8">
        <w:rPr>
          <w:rFonts w:eastAsia="MS Mincho"/>
          <w:noProof/>
          <w:sz w:val="24"/>
          <w:szCs w:val="24"/>
          <w:lang w:eastAsia="ja-JP"/>
        </w:rPr>
        <w:tab/>
      </w:r>
      <w:r w:rsidR="00F64FE8" w:rsidRPr="00361BA8">
        <w:rPr>
          <w:rStyle w:val="Hyperlink"/>
          <w:noProof/>
          <w:sz w:val="24"/>
          <w:szCs w:val="24"/>
        </w:rPr>
        <w:t>License</w:t>
      </w:r>
      <w:r w:rsidR="00F64FE8" w:rsidRPr="00361BA8">
        <w:rPr>
          <w:noProof/>
          <w:webHidden/>
          <w:sz w:val="24"/>
          <w:szCs w:val="24"/>
        </w:rPr>
        <w:tab/>
      </w:r>
      <w:del w:id="20" w:author="Truong" w:date="2012-05-17T19:26:00Z">
        <w:r w:rsidR="000620E7" w:rsidDel="008E5C07">
          <w:rPr>
            <w:noProof/>
            <w:webHidden/>
            <w:sz w:val="24"/>
            <w:szCs w:val="24"/>
          </w:rPr>
          <w:delText>5</w:delText>
        </w:r>
      </w:del>
      <w:r>
        <w:fldChar w:fldCharType="end"/>
      </w:r>
      <w:ins w:id="21" w:author="Truong" w:date="2012-05-17T19:26:00Z">
        <w:r w:rsidR="008E5C07">
          <w:t>7</w:t>
        </w:r>
      </w:ins>
    </w:p>
    <w:p w:rsidR="00F64FE8" w:rsidRPr="00F64FE8" w:rsidRDefault="00F64FE8" w:rsidP="00F64FE8"/>
    <w:p w:rsidR="00CB1212" w:rsidRPr="00577490" w:rsidRDefault="004F34DF">
      <w:pPr>
        <w:pStyle w:val="TOC1"/>
        <w:tabs>
          <w:tab w:val="left" w:pos="440"/>
          <w:tab w:val="right" w:leader="dot" w:pos="9350"/>
        </w:tabs>
        <w:rPr>
          <w:rFonts w:eastAsia="MS Mincho"/>
          <w:noProof/>
          <w:lang w:eastAsia="ja-JP"/>
        </w:rPr>
      </w:pPr>
      <w:r>
        <w:fldChar w:fldCharType="begin"/>
      </w:r>
      <w:r>
        <w:instrText>HYPERLINK \l "_References"</w:instrText>
      </w:r>
      <w:r>
        <w:fldChar w:fldCharType="separate"/>
      </w:r>
      <w:r w:rsidR="00CB1212" w:rsidRPr="00B54D90">
        <w:rPr>
          <w:rStyle w:val="Hyperlink"/>
          <w:noProof/>
        </w:rPr>
        <w:t>II.</w:t>
      </w:r>
      <w:r w:rsidR="00CB1212" w:rsidRPr="00577490">
        <w:rPr>
          <w:rFonts w:eastAsia="MS Mincho"/>
          <w:noProof/>
          <w:lang w:eastAsia="ja-JP"/>
        </w:rPr>
        <w:tab/>
      </w:r>
      <w:r w:rsidR="00CB1212" w:rsidRPr="00361BA8">
        <w:rPr>
          <w:rStyle w:val="Hyperlink"/>
          <w:noProof/>
          <w:sz w:val="26"/>
          <w:szCs w:val="26"/>
        </w:rPr>
        <w:t>References</w:t>
      </w:r>
      <w:r w:rsidR="00CB1212">
        <w:rPr>
          <w:noProof/>
          <w:webHidden/>
        </w:rPr>
        <w:tab/>
      </w:r>
      <w:del w:id="22" w:author="Truong" w:date="2012-05-17T19:26:00Z">
        <w:r w:rsidR="000620E7" w:rsidDel="008E5C07">
          <w:rPr>
            <w:noProof/>
            <w:webHidden/>
          </w:rPr>
          <w:delText>5</w:delText>
        </w:r>
      </w:del>
      <w:r>
        <w:fldChar w:fldCharType="end"/>
      </w:r>
      <w:ins w:id="23" w:author="Truong" w:date="2012-05-17T19:26:00Z">
        <w:r w:rsidR="008E5C07">
          <w:t>8</w:t>
        </w:r>
      </w:ins>
    </w:p>
    <w:p w:rsidR="00CB1212" w:rsidRDefault="004F34DF" w:rsidP="00224F1C">
      <w:r>
        <w:rPr>
          <w:b/>
          <w:bCs/>
          <w:noProof/>
        </w:rPr>
        <w:fldChar w:fldCharType="end"/>
      </w:r>
    </w:p>
    <w:p w:rsidR="00CB1212" w:rsidRDefault="00CB1212" w:rsidP="00224F1C">
      <w:r>
        <w:br w:type="page"/>
      </w:r>
    </w:p>
    <w:p w:rsidR="00CB1212" w:rsidRDefault="00CB1212" w:rsidP="00224F1C">
      <w:pPr>
        <w:pStyle w:val="Heading1"/>
        <w:numPr>
          <w:ilvl w:val="0"/>
          <w:numId w:val="1"/>
        </w:numPr>
      </w:pPr>
      <w:bookmarkStart w:id="24" w:name="_Toc313368059"/>
      <w:bookmarkStart w:id="25" w:name="_Toc313513989"/>
      <w:bookmarkStart w:id="26" w:name="_Toc313391041"/>
      <w:r>
        <w:lastRenderedPageBreak/>
        <w:t>Introduction</w:t>
      </w:r>
      <w:bookmarkEnd w:id="24"/>
      <w:bookmarkEnd w:id="25"/>
      <w:bookmarkEnd w:id="26"/>
    </w:p>
    <w:p w:rsidR="00CB1212" w:rsidRDefault="00F64FE8" w:rsidP="00CB1212">
      <w:pPr>
        <w:pStyle w:val="Heading2"/>
        <w:numPr>
          <w:ilvl w:val="0"/>
          <w:numId w:val="6"/>
        </w:numPr>
      </w:pPr>
      <w:bookmarkStart w:id="27" w:name="_Overview"/>
      <w:bookmarkStart w:id="28" w:name="Overview"/>
      <w:bookmarkEnd w:id="27"/>
      <w:r>
        <w:t>Overview</w:t>
      </w:r>
      <w:bookmarkEnd w:id="28"/>
      <w:r w:rsidR="004F34DF">
        <w:fldChar w:fldCharType="begin"/>
      </w:r>
      <w:r w:rsidR="00CC1B8D">
        <w:instrText xml:space="preserve"> XE "</w:instrText>
      </w:r>
      <w:r w:rsidR="00CC1B8D" w:rsidRPr="00F83803">
        <w:instrText>Overview</w:instrText>
      </w:r>
      <w:r w:rsidR="00CC1B8D">
        <w:instrText xml:space="preserve">" </w:instrText>
      </w:r>
      <w:r w:rsidR="004F34DF">
        <w:fldChar w:fldCharType="end"/>
      </w:r>
    </w:p>
    <w:p w:rsidR="00F64FE8" w:rsidRPr="007F06BC" w:rsidRDefault="00F64FE8" w:rsidP="00F64FE8">
      <w:pPr>
        <w:pStyle w:val="Heading1"/>
        <w:rPr>
          <w:rFonts w:ascii="Times New Roman" w:hAnsi="Times New Roman"/>
          <w:color w:val="000000" w:themeColor="text1"/>
          <w:sz w:val="24"/>
          <w:szCs w:val="24"/>
        </w:rPr>
      </w:pPr>
      <w:r>
        <w:rPr>
          <w:rStyle w:val="Strong"/>
          <w:rFonts w:ascii="Times New Roman" w:hAnsi="Times New Roman"/>
          <w:color w:val="000000" w:themeColor="text1"/>
          <w:sz w:val="24"/>
          <w:szCs w:val="24"/>
        </w:rPr>
        <w:t>In this accelerating of technologies and economics, P</w:t>
      </w:r>
      <w:r w:rsidRPr="007F06BC">
        <w:rPr>
          <w:rStyle w:val="Strong"/>
          <w:rFonts w:ascii="Times New Roman" w:hAnsi="Times New Roman"/>
          <w:color w:val="000000" w:themeColor="text1"/>
          <w:sz w:val="24"/>
          <w:szCs w:val="24"/>
        </w:rPr>
        <w:t xml:space="preserve">roject Management is growing </w:t>
      </w:r>
      <w:r>
        <w:rPr>
          <w:rStyle w:val="Strong"/>
          <w:rFonts w:ascii="Times New Roman" w:hAnsi="Times New Roman"/>
          <w:color w:val="000000" w:themeColor="text1"/>
          <w:sz w:val="24"/>
          <w:szCs w:val="24"/>
        </w:rPr>
        <w:t xml:space="preserve">extremely </w:t>
      </w:r>
      <w:r w:rsidRPr="007F06BC">
        <w:rPr>
          <w:rStyle w:val="Strong"/>
          <w:rFonts w:ascii="Times New Roman" w:hAnsi="Times New Roman"/>
          <w:color w:val="000000" w:themeColor="text1"/>
          <w:sz w:val="24"/>
          <w:szCs w:val="24"/>
        </w:rPr>
        <w:t xml:space="preserve">importance to organizations because it deals effectively with the management of change. </w:t>
      </w:r>
      <w:r>
        <w:rPr>
          <w:rStyle w:val="Strong"/>
          <w:rFonts w:ascii="Times New Roman" w:hAnsi="Times New Roman"/>
          <w:color w:val="000000" w:themeColor="text1"/>
          <w:sz w:val="24"/>
          <w:szCs w:val="24"/>
        </w:rPr>
        <w:t xml:space="preserve">Modern economics and </w:t>
      </w:r>
      <w:r w:rsidRPr="007F06BC">
        <w:rPr>
          <w:rStyle w:val="Strong"/>
          <w:rFonts w:ascii="Times New Roman" w:hAnsi="Times New Roman"/>
          <w:color w:val="000000" w:themeColor="text1"/>
          <w:sz w:val="24"/>
          <w:szCs w:val="24"/>
        </w:rPr>
        <w:t>business environment</w:t>
      </w:r>
      <w:r>
        <w:rPr>
          <w:rStyle w:val="Strong"/>
          <w:rFonts w:ascii="Times New Roman" w:hAnsi="Times New Roman"/>
          <w:color w:val="000000" w:themeColor="text1"/>
          <w:sz w:val="24"/>
          <w:szCs w:val="24"/>
        </w:rPr>
        <w:t xml:space="preserve"> are complicated than ever, </w:t>
      </w:r>
      <w:r w:rsidRPr="007F06BC">
        <w:rPr>
          <w:rStyle w:val="Strong"/>
          <w:rFonts w:ascii="Times New Roman" w:hAnsi="Times New Roman"/>
          <w:color w:val="000000" w:themeColor="text1"/>
          <w:sz w:val="24"/>
          <w:szCs w:val="24"/>
        </w:rPr>
        <w:t>organizations are beginning to realize that the traditional form</w:t>
      </w:r>
      <w:r>
        <w:rPr>
          <w:rStyle w:val="Strong"/>
          <w:rFonts w:ascii="Times New Roman" w:hAnsi="Times New Roman"/>
          <w:color w:val="000000" w:themeColor="text1"/>
          <w:sz w:val="24"/>
          <w:szCs w:val="24"/>
        </w:rPr>
        <w:t>s</w:t>
      </w:r>
      <w:r w:rsidRPr="007F06BC">
        <w:rPr>
          <w:rStyle w:val="Strong"/>
          <w:rFonts w:ascii="Times New Roman" w:hAnsi="Times New Roman"/>
          <w:color w:val="000000" w:themeColor="text1"/>
          <w:sz w:val="24"/>
          <w:szCs w:val="24"/>
        </w:rPr>
        <w:t xml:space="preserve"> of management cannot </w:t>
      </w:r>
      <w:r>
        <w:rPr>
          <w:rStyle w:val="Strong"/>
          <w:rFonts w:ascii="Times New Roman" w:hAnsi="Times New Roman"/>
          <w:color w:val="000000" w:themeColor="text1"/>
          <w:sz w:val="24"/>
          <w:szCs w:val="24"/>
        </w:rPr>
        <w:t>adapt efficiently to</w:t>
      </w:r>
      <w:r w:rsidRPr="007F06BC">
        <w:rPr>
          <w:rStyle w:val="Strong"/>
          <w:rFonts w:ascii="Times New Roman" w:hAnsi="Times New Roman"/>
          <w:color w:val="000000" w:themeColor="text1"/>
          <w:sz w:val="24"/>
          <w:szCs w:val="24"/>
        </w:rPr>
        <w:t xml:space="preserve"> the dynamics and </w:t>
      </w:r>
      <w:r>
        <w:rPr>
          <w:rStyle w:val="Strong"/>
          <w:rFonts w:ascii="Times New Roman" w:hAnsi="Times New Roman"/>
          <w:color w:val="000000" w:themeColor="text1"/>
          <w:sz w:val="24"/>
          <w:szCs w:val="24"/>
        </w:rPr>
        <w:t xml:space="preserve">its </w:t>
      </w:r>
      <w:r w:rsidRPr="007F06BC">
        <w:rPr>
          <w:rStyle w:val="Strong"/>
          <w:rFonts w:ascii="Times New Roman" w:hAnsi="Times New Roman"/>
          <w:color w:val="000000" w:themeColor="text1"/>
          <w:sz w:val="24"/>
          <w:szCs w:val="24"/>
        </w:rPr>
        <w:t>resulting chaos</w:t>
      </w:r>
      <w:r w:rsidRPr="007F06BC">
        <w:rPr>
          <w:rFonts w:ascii="Times New Roman" w:hAnsi="Times New Roman"/>
          <w:color w:val="000000" w:themeColor="text1"/>
          <w:sz w:val="24"/>
          <w:szCs w:val="24"/>
        </w:rPr>
        <w:t xml:space="preserve">. </w:t>
      </w:r>
    </w:p>
    <w:p w:rsidR="00F64FE8" w:rsidRPr="007F06BC" w:rsidRDefault="00F64FE8" w:rsidP="00F64FE8">
      <w:pPr>
        <w:rPr>
          <w:rFonts w:ascii="Times New Roman" w:hAnsi="Times New Roman"/>
          <w:color w:val="000000" w:themeColor="text1"/>
          <w:sz w:val="24"/>
          <w:szCs w:val="24"/>
        </w:rPr>
      </w:pPr>
      <w:r w:rsidRPr="007F06BC">
        <w:rPr>
          <w:rFonts w:ascii="Times New Roman" w:hAnsi="Times New Roman"/>
          <w:color w:val="000000" w:themeColor="text1"/>
          <w:sz w:val="24"/>
          <w:szCs w:val="24"/>
        </w:rPr>
        <w:br/>
        <w:t>In the future,</w:t>
      </w:r>
      <w:r>
        <w:rPr>
          <w:rFonts w:ascii="Times New Roman" w:hAnsi="Times New Roman"/>
          <w:color w:val="000000" w:themeColor="text1"/>
          <w:sz w:val="24"/>
          <w:szCs w:val="24"/>
        </w:rPr>
        <w:t xml:space="preserve"> software</w:t>
      </w:r>
      <w:r w:rsidRPr="007F06BC">
        <w:rPr>
          <w:rFonts w:ascii="Times New Roman" w:hAnsi="Times New Roman"/>
          <w:color w:val="000000" w:themeColor="text1"/>
          <w:sz w:val="24"/>
          <w:szCs w:val="24"/>
        </w:rPr>
        <w:t xml:space="preserve"> industries could very well depend on how quickly the procedures and systems of project management are adopted. </w:t>
      </w:r>
      <w:r>
        <w:rPr>
          <w:rFonts w:ascii="Times New Roman" w:hAnsi="Times New Roman"/>
          <w:color w:val="000000" w:themeColor="text1"/>
          <w:sz w:val="24"/>
          <w:szCs w:val="24"/>
        </w:rPr>
        <w:t xml:space="preserve">Therefore, Project Manager will play a very important role within organizations. Our mission is to provide an online system which actively assists those managers in managing their project. </w:t>
      </w:r>
      <w:r w:rsidRPr="007F06BC">
        <w:rPr>
          <w:rFonts w:ascii="Times New Roman" w:hAnsi="Times New Roman"/>
          <w:color w:val="000000" w:themeColor="text1"/>
          <w:sz w:val="24"/>
          <w:szCs w:val="24"/>
        </w:rPr>
        <w:t xml:space="preserve">The approaches and techniques that are used in the project management </w:t>
      </w:r>
      <w:r>
        <w:rPr>
          <w:rFonts w:ascii="Times New Roman" w:hAnsi="Times New Roman"/>
          <w:color w:val="000000" w:themeColor="text1"/>
          <w:sz w:val="24"/>
          <w:szCs w:val="24"/>
        </w:rPr>
        <w:t>process</w:t>
      </w:r>
      <w:r w:rsidRPr="007F06BC">
        <w:rPr>
          <w:rFonts w:ascii="Times New Roman" w:hAnsi="Times New Roman"/>
          <w:color w:val="000000" w:themeColor="text1"/>
          <w:sz w:val="24"/>
          <w:szCs w:val="24"/>
        </w:rPr>
        <w:t xml:space="preserve"> are of interest to all those who wish to be more certain about achieving predetermined targets.</w:t>
      </w:r>
    </w:p>
    <w:p w:rsidR="00F64FE8" w:rsidRPr="00F64FE8" w:rsidRDefault="00F64FE8" w:rsidP="00F64FE8"/>
    <w:p w:rsidR="00CB1212" w:rsidRDefault="00F64FE8" w:rsidP="00CB1212">
      <w:pPr>
        <w:pStyle w:val="Heading2"/>
        <w:numPr>
          <w:ilvl w:val="0"/>
          <w:numId w:val="6"/>
        </w:numPr>
      </w:pPr>
      <w:bookmarkStart w:id="29" w:name="_Scope"/>
      <w:bookmarkEnd w:id="29"/>
      <w:r>
        <w:t>Scope</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This project aims to create an online software project management system. With friendly interface, powerful tools, OOPMS provides powerful and efficient customized service for numerous kinds of managers from small to </w:t>
      </w:r>
      <w:del w:id="30" w:author="Truong" w:date="2012-05-17T19:20:00Z">
        <w:r w:rsidRPr="00F64FE8" w:rsidDel="00BF71AB">
          <w:rPr>
            <w:rFonts w:ascii="Times New Roman" w:hAnsi="Times New Roman"/>
            <w:sz w:val="24"/>
            <w:szCs w:val="24"/>
          </w:rPr>
          <w:delText xml:space="preserve">big </w:delText>
        </w:r>
      </w:del>
      <w:ins w:id="31" w:author="Truong" w:date="2012-05-17T19:20:00Z">
        <w:r w:rsidR="00BF71AB">
          <w:rPr>
            <w:rFonts w:ascii="Times New Roman" w:hAnsi="Times New Roman"/>
            <w:sz w:val="24"/>
            <w:szCs w:val="24"/>
          </w:rPr>
          <w:t>medium</w:t>
        </w:r>
        <w:r w:rsidR="00BF71AB" w:rsidRPr="00F64FE8">
          <w:rPr>
            <w:rFonts w:ascii="Times New Roman" w:hAnsi="Times New Roman"/>
            <w:sz w:val="24"/>
            <w:szCs w:val="24"/>
          </w:rPr>
          <w:t xml:space="preserve"> </w:t>
        </w:r>
      </w:ins>
      <w:r w:rsidRPr="00F64FE8">
        <w:rPr>
          <w:rFonts w:ascii="Times New Roman" w:hAnsi="Times New Roman"/>
          <w:sz w:val="24"/>
          <w:szCs w:val="24"/>
        </w:rPr>
        <w:t xml:space="preserve">projects. Besides, OOPMS can be deployed on </w:t>
      </w:r>
      <w:del w:id="32" w:author="Truong" w:date="2012-05-17T19:20:00Z">
        <w:r w:rsidRPr="00F64FE8" w:rsidDel="00BF71AB">
          <w:rPr>
            <w:rFonts w:ascii="Times New Roman" w:hAnsi="Times New Roman"/>
            <w:sz w:val="24"/>
            <w:szCs w:val="24"/>
          </w:rPr>
          <w:delText>different system as well as several kinds of portals</w:delText>
        </w:r>
      </w:del>
      <w:ins w:id="33" w:author="Truong" w:date="2012-05-17T19:20:00Z">
        <w:r w:rsidR="00BF71AB">
          <w:rPr>
            <w:rFonts w:ascii="Times New Roman" w:hAnsi="Times New Roman"/>
            <w:sz w:val="24"/>
            <w:szCs w:val="24"/>
          </w:rPr>
          <w:t>J2EE portal servers (JSR168, JSR268).</w:t>
        </w:r>
      </w:ins>
      <w:del w:id="34" w:author="Truong" w:date="2012-05-17T19:21:00Z">
        <w:r w:rsidRPr="00F64FE8" w:rsidDel="00BF71AB">
          <w:rPr>
            <w:rFonts w:ascii="Times New Roman" w:hAnsi="Times New Roman"/>
            <w:sz w:val="24"/>
            <w:szCs w:val="24"/>
          </w:rPr>
          <w:delText xml:space="preserve">. </w:delText>
        </w:r>
      </w:del>
    </w:p>
    <w:p w:rsidR="00F64FE8" w:rsidRPr="00F64FE8" w:rsidRDefault="00F64FE8" w:rsidP="00F64FE8">
      <w:pPr>
        <w:rPr>
          <w:rFonts w:ascii="Cambria" w:eastAsia="MS Gothic" w:hAnsi="Cambria"/>
          <w:b/>
          <w:bCs/>
          <w:color w:val="4F81BD"/>
          <w:sz w:val="26"/>
          <w:szCs w:val="26"/>
        </w:rPr>
      </w:pPr>
    </w:p>
    <w:p w:rsidR="00CB1212" w:rsidRPr="00F64FE8" w:rsidRDefault="00F64FE8" w:rsidP="00CB1212">
      <w:pPr>
        <w:pStyle w:val="Heading2"/>
        <w:numPr>
          <w:ilvl w:val="0"/>
          <w:numId w:val="6"/>
        </w:numPr>
      </w:pPr>
      <w:bookmarkStart w:id="35" w:name="_Project_Title"/>
      <w:bookmarkEnd w:id="35"/>
      <w:r>
        <w:t>Project Title</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Project Full name: Online Project Management Suite on Portal Framework</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Project code: PMS </w:t>
      </w:r>
    </w:p>
    <w:p w:rsidR="00F64FE8" w:rsidRDefault="00F64FE8" w:rsidP="00224F1C">
      <w:pPr>
        <w:rPr>
          <w:rFonts w:ascii="Times New Roman" w:hAnsi="Times New Roman"/>
          <w:sz w:val="24"/>
          <w:szCs w:val="24"/>
        </w:rPr>
      </w:pPr>
      <w:r w:rsidRPr="00F64FE8">
        <w:rPr>
          <w:rFonts w:ascii="Times New Roman" w:hAnsi="Times New Roman"/>
          <w:sz w:val="24"/>
          <w:szCs w:val="24"/>
        </w:rPr>
        <w:t xml:space="preserve">Software name: OOPMS </w:t>
      </w:r>
    </w:p>
    <w:p w:rsidR="00CB1212" w:rsidRDefault="00F64FE8" w:rsidP="00224F1C">
      <w:r w:rsidRPr="00F64FE8">
        <w:rPr>
          <w:rFonts w:ascii="Times New Roman" w:hAnsi="Times New Roman"/>
          <w:sz w:val="24"/>
          <w:szCs w:val="24"/>
        </w:rPr>
        <w:tab/>
      </w:r>
    </w:p>
    <w:p w:rsidR="00CB1212" w:rsidRPr="00F64FE8" w:rsidRDefault="00F64FE8" w:rsidP="00CB1212">
      <w:pPr>
        <w:pStyle w:val="Heading2"/>
        <w:numPr>
          <w:ilvl w:val="0"/>
          <w:numId w:val="6"/>
        </w:numPr>
      </w:pPr>
      <w:bookmarkStart w:id="36" w:name="_Project_start_date/finish"/>
      <w:bookmarkStart w:id="37" w:name="_Toc313368063"/>
      <w:bookmarkStart w:id="38" w:name="_Toc313513993"/>
      <w:bookmarkStart w:id="39" w:name="_Toc313391045"/>
      <w:bookmarkEnd w:id="36"/>
      <w:r w:rsidRPr="00F64FE8">
        <w:rPr>
          <w:rFonts w:ascii="Times New Roman" w:hAnsi="Times New Roman"/>
        </w:rPr>
        <w:t>Project start date/finish date</w:t>
      </w:r>
      <w:bookmarkEnd w:id="37"/>
      <w:bookmarkEnd w:id="38"/>
      <w:bookmarkEnd w:id="39"/>
    </w:p>
    <w:p w:rsidR="00F64FE8" w:rsidRPr="00F64FE8" w:rsidRDefault="00F64FE8" w:rsidP="00F64FE8"/>
    <w:p w:rsidR="00CB1212" w:rsidRDefault="00F64FE8" w:rsidP="00A5155A">
      <w:pPr>
        <w:rPr>
          <w:rFonts w:ascii="Times New Roman" w:hAnsi="Times New Roman"/>
          <w:bCs/>
          <w:sz w:val="24"/>
          <w:szCs w:val="24"/>
        </w:rPr>
      </w:pPr>
      <w:r w:rsidRPr="007F06BC">
        <w:rPr>
          <w:rFonts w:ascii="Times New Roman" w:hAnsi="Times New Roman"/>
          <w:bCs/>
          <w:sz w:val="24"/>
          <w:szCs w:val="24"/>
        </w:rPr>
        <w:t>From May-07</w:t>
      </w:r>
      <w:r>
        <w:rPr>
          <w:rFonts w:ascii="Times New Roman" w:hAnsi="Times New Roman"/>
          <w:bCs/>
          <w:sz w:val="24"/>
          <w:szCs w:val="24"/>
        </w:rPr>
        <w:t>-2012 t</w:t>
      </w:r>
      <w:r w:rsidRPr="007F06BC">
        <w:rPr>
          <w:rFonts w:ascii="Times New Roman" w:hAnsi="Times New Roman"/>
          <w:bCs/>
          <w:sz w:val="24"/>
          <w:szCs w:val="24"/>
        </w:rPr>
        <w:t>o Aug-18-2012</w:t>
      </w:r>
    </w:p>
    <w:p w:rsidR="00F64FE8" w:rsidRDefault="00F64FE8" w:rsidP="00A5155A">
      <w:pPr>
        <w:rPr>
          <w:rFonts w:ascii="Times New Roman" w:hAnsi="Times New Roman"/>
          <w:bCs/>
          <w:sz w:val="24"/>
          <w:szCs w:val="24"/>
        </w:rPr>
      </w:pPr>
    </w:p>
    <w:p w:rsidR="00CB1212" w:rsidRDefault="00F64FE8" w:rsidP="00CB1212">
      <w:pPr>
        <w:pStyle w:val="Heading2"/>
        <w:numPr>
          <w:ilvl w:val="0"/>
          <w:numId w:val="6"/>
        </w:numPr>
      </w:pPr>
      <w:bookmarkStart w:id="40" w:name="_Team_member_(Role"/>
      <w:bookmarkEnd w:id="40"/>
      <w:r w:rsidRPr="00F64FE8">
        <w:lastRenderedPageBreak/>
        <w:t>Team member (Role and Responsibility)</w:t>
      </w:r>
      <w:r w:rsidRPr="00F64FE8">
        <w:tab/>
      </w:r>
    </w:p>
    <w:p w:rsidR="00F64FE8" w:rsidRPr="00F64FE8" w:rsidRDefault="00F64FE8" w:rsidP="00F64FE8"/>
    <w:tbl>
      <w:tblPr>
        <w:tblStyle w:val="TableGrid"/>
        <w:tblW w:w="0" w:type="auto"/>
        <w:tblLook w:val="04A0"/>
      </w:tblPr>
      <w:tblGrid>
        <w:gridCol w:w="3192"/>
        <w:gridCol w:w="3192"/>
        <w:gridCol w:w="3192"/>
      </w:tblGrid>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Name</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Roles</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Responsibilities</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Lê</w:t>
            </w:r>
            <w:r w:rsidR="00765394">
              <w:rPr>
                <w:rFonts w:ascii="Times New Roman" w:hAnsi="Times New Roman"/>
                <w:sz w:val="24"/>
                <w:szCs w:val="24"/>
              </w:rPr>
              <w:t xml:space="preserve"> </w:t>
            </w:r>
            <w:r w:rsidRPr="007F06BC">
              <w:rPr>
                <w:rFonts w:ascii="Times New Roman" w:hAnsi="Times New Roman"/>
                <w:sz w:val="24"/>
                <w:szCs w:val="24"/>
              </w:rPr>
              <w:t>Ngọc</w:t>
            </w:r>
            <w:r w:rsidR="00765394">
              <w:rPr>
                <w:rFonts w:ascii="Times New Roman" w:hAnsi="Times New Roman"/>
                <w:sz w:val="24"/>
                <w:szCs w:val="24"/>
              </w:rPr>
              <w:t xml:space="preserve"> </w:t>
            </w:r>
            <w:r w:rsidRPr="007F06BC">
              <w:rPr>
                <w:rFonts w:ascii="Times New Roman" w:hAnsi="Times New Roman"/>
                <w:sz w:val="24"/>
                <w:szCs w:val="24"/>
              </w:rPr>
              <w:t>Thạch</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Project Manager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Supervisor, Assistant, Director</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Ngô</w:t>
            </w:r>
            <w:r w:rsidR="00765394">
              <w:rPr>
                <w:rFonts w:ascii="Times New Roman" w:hAnsi="Times New Roman"/>
                <w:sz w:val="24"/>
                <w:szCs w:val="24"/>
              </w:rPr>
              <w:t xml:space="preserve"> </w:t>
            </w:r>
            <w:r w:rsidRPr="007F06BC">
              <w:rPr>
                <w:rFonts w:ascii="Times New Roman" w:hAnsi="Times New Roman"/>
                <w:sz w:val="24"/>
                <w:szCs w:val="24"/>
              </w:rPr>
              <w:t>Đức Duy</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Leader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Control, Audit, Support</w:t>
            </w:r>
            <w:r>
              <w:rPr>
                <w:rFonts w:ascii="Times New Roman" w:hAnsi="Times New Roman"/>
                <w:sz w:val="24"/>
                <w:szCs w:val="24"/>
              </w:rPr>
              <w:t xml:space="preserve">, </w:t>
            </w: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Mạnh</w:t>
            </w:r>
            <w:r w:rsidR="00765394">
              <w:rPr>
                <w:rFonts w:ascii="Times New Roman" w:hAnsi="Times New Roman"/>
                <w:sz w:val="24"/>
                <w:szCs w:val="24"/>
              </w:rPr>
              <w:t xml:space="preserve"> </w:t>
            </w:r>
            <w:r w:rsidRPr="007F06BC">
              <w:rPr>
                <w:rFonts w:ascii="Times New Roman" w:hAnsi="Times New Roman"/>
                <w:sz w:val="24"/>
                <w:szCs w:val="24"/>
              </w:rPr>
              <w:t>Hoàng</w:t>
            </w:r>
            <w:r w:rsidR="00765394">
              <w:rPr>
                <w:rFonts w:ascii="Times New Roman" w:hAnsi="Times New Roman"/>
                <w:sz w:val="24"/>
                <w:szCs w:val="24"/>
              </w:rPr>
              <w:t xml:space="preserve"> </w:t>
            </w:r>
            <w:r w:rsidRPr="007F06BC">
              <w:rPr>
                <w:rFonts w:ascii="Times New Roman" w:hAnsi="Times New Roman"/>
                <w:sz w:val="24"/>
                <w:szCs w:val="24"/>
              </w:rPr>
              <w:t>Trương</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Phạm</w:t>
            </w:r>
            <w:r w:rsidR="00765394">
              <w:rPr>
                <w:rFonts w:ascii="Times New Roman" w:hAnsi="Times New Roman"/>
                <w:sz w:val="24"/>
                <w:szCs w:val="24"/>
              </w:rPr>
              <w:t xml:space="preserve"> </w:t>
            </w:r>
            <w:r w:rsidRPr="007F06BC">
              <w:rPr>
                <w:rFonts w:ascii="Times New Roman" w:hAnsi="Times New Roman"/>
                <w:sz w:val="24"/>
                <w:szCs w:val="24"/>
              </w:rPr>
              <w:t>Nguyễn</w:t>
            </w:r>
            <w:r w:rsidR="00765394">
              <w:rPr>
                <w:rFonts w:ascii="Times New Roman" w:hAnsi="Times New Roman"/>
                <w:sz w:val="24"/>
                <w:szCs w:val="24"/>
              </w:rPr>
              <w:t xml:space="preserve"> </w:t>
            </w:r>
            <w:r w:rsidRPr="007F06BC">
              <w:rPr>
                <w:rFonts w:ascii="Times New Roman" w:hAnsi="Times New Roman"/>
                <w:sz w:val="24"/>
                <w:szCs w:val="24"/>
              </w:rPr>
              <w:t xml:space="preserve">Trường </w:t>
            </w:r>
            <w:r w:rsidR="00765394">
              <w:rPr>
                <w:rFonts w:ascii="Times New Roman" w:hAnsi="Times New Roman"/>
                <w:sz w:val="24"/>
                <w:szCs w:val="24"/>
              </w:rPr>
              <w:t xml:space="preserve"> </w:t>
            </w:r>
            <w:r w:rsidRPr="007F06BC">
              <w:rPr>
                <w:rFonts w:ascii="Times New Roman" w:hAnsi="Times New Roman"/>
                <w:sz w:val="24"/>
                <w:szCs w:val="24"/>
              </w:rPr>
              <w:t>Giang</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Tô</w:t>
            </w:r>
            <w:r w:rsidR="00765394">
              <w:rPr>
                <w:rFonts w:ascii="Times New Roman" w:hAnsi="Times New Roman"/>
                <w:sz w:val="24"/>
                <w:szCs w:val="24"/>
              </w:rPr>
              <w:t xml:space="preserve"> </w:t>
            </w:r>
            <w:r w:rsidRPr="007F06BC">
              <w:rPr>
                <w:rFonts w:ascii="Times New Roman" w:hAnsi="Times New Roman"/>
                <w:sz w:val="24"/>
                <w:szCs w:val="24"/>
              </w:rPr>
              <w:t>Công</w:t>
            </w:r>
            <w:r w:rsidR="00765394">
              <w:rPr>
                <w:rFonts w:ascii="Times New Roman" w:hAnsi="Times New Roman"/>
                <w:sz w:val="24"/>
                <w:szCs w:val="24"/>
              </w:rPr>
              <w:t xml:space="preserve"> </w:t>
            </w:r>
            <w:r w:rsidRPr="007F06BC">
              <w:rPr>
                <w:rFonts w:ascii="Times New Roman" w:hAnsi="Times New Roman"/>
                <w:sz w:val="24"/>
                <w:szCs w:val="24"/>
              </w:rPr>
              <w:t xml:space="preserve"> Thanh</w:t>
            </w:r>
            <w:r w:rsidR="00765394">
              <w:rPr>
                <w:rFonts w:ascii="Times New Roman" w:hAnsi="Times New Roman"/>
                <w:sz w:val="24"/>
                <w:szCs w:val="24"/>
              </w:rPr>
              <w:t xml:space="preserve"> </w:t>
            </w:r>
            <w:r w:rsidRPr="007F06BC">
              <w:rPr>
                <w:rFonts w:ascii="Times New Roman" w:hAnsi="Times New Roman"/>
                <w:sz w:val="24"/>
                <w:szCs w:val="24"/>
              </w:rPr>
              <w:t xml:space="preserve"> Hải</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bl>
    <w:p w:rsidR="00F64FE8" w:rsidRPr="00F64FE8" w:rsidRDefault="00F64FE8" w:rsidP="00F64FE8">
      <w:pPr>
        <w:rPr>
          <w:rFonts w:ascii="Cambria" w:eastAsia="MS Gothic" w:hAnsi="Cambria"/>
          <w:b/>
          <w:bCs/>
          <w:color w:val="4F81BD"/>
          <w:sz w:val="26"/>
          <w:szCs w:val="26"/>
        </w:rPr>
      </w:pPr>
    </w:p>
    <w:p w:rsidR="00CB1212" w:rsidRDefault="00F64FE8" w:rsidP="00CB1212">
      <w:pPr>
        <w:pStyle w:val="Heading2"/>
        <w:numPr>
          <w:ilvl w:val="0"/>
          <w:numId w:val="6"/>
        </w:numPr>
      </w:pPr>
      <w:bookmarkStart w:id="41" w:name="_Current_System_(Limit)"/>
      <w:bookmarkEnd w:id="41"/>
      <w:r w:rsidRPr="00F64FE8">
        <w:t>Current System (Limit)</w:t>
      </w:r>
    </w:p>
    <w:p w:rsidR="00F64FE8" w:rsidRPr="007F06BC" w:rsidRDefault="00F64FE8" w:rsidP="00F64FE8">
      <w:pPr>
        <w:rPr>
          <w:rFonts w:ascii="Times New Roman" w:hAnsi="Times New Roman"/>
          <w:sz w:val="24"/>
          <w:szCs w:val="24"/>
        </w:rPr>
      </w:pPr>
      <w:bookmarkStart w:id="42" w:name="_Toc313368069"/>
      <w:bookmarkStart w:id="43" w:name="_Toc313513999"/>
      <w:bookmarkStart w:id="44" w:name="_Toc313391051"/>
      <w:r w:rsidRPr="007F06BC">
        <w:rPr>
          <w:rFonts w:ascii="Times New Roman" w:hAnsi="Times New Roman"/>
          <w:sz w:val="24"/>
          <w:szCs w:val="24"/>
        </w:rPr>
        <w:t xml:space="preserve">There are many current systems which provide project management services. But still, </w:t>
      </w:r>
      <w:del w:id="45" w:author="Truong" w:date="2012-05-17T18:50:00Z">
        <w:r w:rsidRPr="00BB308A" w:rsidDel="00BB308A">
          <w:rPr>
            <w:rFonts w:ascii="Times New Roman" w:hAnsi="Times New Roman"/>
            <w:sz w:val="24"/>
            <w:szCs w:val="24"/>
          </w:rPr>
          <w:delText>professionals</w:delText>
        </w:r>
        <w:r w:rsidRPr="007F06BC" w:rsidDel="00BB308A">
          <w:rPr>
            <w:rFonts w:ascii="Times New Roman" w:hAnsi="Times New Roman"/>
            <w:sz w:val="24"/>
            <w:szCs w:val="24"/>
          </w:rPr>
          <w:delText xml:space="preserve"> </w:delText>
        </w:r>
      </w:del>
      <w:ins w:id="46" w:author="Truong" w:date="2012-05-17T18:50:00Z">
        <w:r w:rsidR="00BB308A">
          <w:rPr>
            <w:rFonts w:ascii="Times New Roman" w:hAnsi="Times New Roman"/>
            <w:sz w:val="24"/>
            <w:szCs w:val="24"/>
          </w:rPr>
          <w:t xml:space="preserve"> project managers </w:t>
        </w:r>
      </w:ins>
      <w:r w:rsidRPr="007F06BC">
        <w:rPr>
          <w:rFonts w:ascii="Times New Roman" w:hAnsi="Times New Roman"/>
          <w:sz w:val="24"/>
          <w:szCs w:val="24"/>
        </w:rPr>
        <w:t xml:space="preserve">find it extremely </w:t>
      </w:r>
      <w:r>
        <w:rPr>
          <w:rFonts w:ascii="Times New Roman" w:hAnsi="Times New Roman"/>
          <w:sz w:val="24"/>
          <w:szCs w:val="24"/>
        </w:rPr>
        <w:t>problematic</w:t>
      </w:r>
      <w:r w:rsidRPr="007F06BC">
        <w:rPr>
          <w:rFonts w:ascii="Times New Roman" w:hAnsi="Times New Roman"/>
          <w:sz w:val="24"/>
          <w:szCs w:val="24"/>
        </w:rPr>
        <w:t xml:space="preserve"> to apply </w:t>
      </w:r>
      <w:ins w:id="47" w:author="Truong" w:date="2012-05-17T18:50:00Z">
        <w:r w:rsidR="00BB308A">
          <w:rPr>
            <w:rFonts w:ascii="Times New Roman" w:hAnsi="Times New Roman"/>
            <w:sz w:val="24"/>
            <w:szCs w:val="24"/>
          </w:rPr>
          <w:t>those systems</w:t>
        </w:r>
      </w:ins>
      <w:del w:id="48" w:author="Truong" w:date="2012-05-17T18:50:00Z">
        <w:r w:rsidRPr="007F06BC" w:rsidDel="00BB308A">
          <w:rPr>
            <w:rFonts w:ascii="Times New Roman" w:hAnsi="Times New Roman"/>
            <w:sz w:val="24"/>
            <w:szCs w:val="24"/>
          </w:rPr>
          <w:delText>it</w:delText>
        </w:r>
      </w:del>
      <w:r w:rsidRPr="007F06BC">
        <w:rPr>
          <w:rFonts w:ascii="Times New Roman" w:hAnsi="Times New Roman"/>
          <w:sz w:val="24"/>
          <w:szCs w:val="24"/>
        </w:rPr>
        <w:t xml:space="preserve"> into their real projects. There are numerous reasons making these systems very difficult to </w:t>
      </w:r>
      <w:r>
        <w:rPr>
          <w:rFonts w:ascii="Times New Roman" w:hAnsi="Times New Roman"/>
          <w:sz w:val="24"/>
          <w:szCs w:val="24"/>
        </w:rPr>
        <w:t xml:space="preserve">be </w:t>
      </w:r>
      <w:r w:rsidRPr="007F06BC">
        <w:rPr>
          <w:rFonts w:ascii="Times New Roman" w:hAnsi="Times New Roman"/>
          <w:sz w:val="24"/>
          <w:szCs w:val="24"/>
        </w:rPr>
        <w:t>use</w:t>
      </w:r>
      <w:r>
        <w:rPr>
          <w:rFonts w:ascii="Times New Roman" w:hAnsi="Times New Roman"/>
          <w:sz w:val="24"/>
          <w:szCs w:val="24"/>
        </w:rPr>
        <w:t>d</w:t>
      </w:r>
      <w:r w:rsidRPr="007F06BC">
        <w:rPr>
          <w:rFonts w:ascii="Times New Roman" w:hAnsi="Times New Roman"/>
          <w:sz w:val="24"/>
          <w:szCs w:val="24"/>
        </w:rPr>
        <w:t xml:space="preserve"> efficiently:</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Unfriendly Interface</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Complicated Process</w:t>
      </w:r>
    </w:p>
    <w:p w:rsidR="00F64FE8" w:rsidRPr="007F06BC" w:rsidRDefault="00F64FE8" w:rsidP="00F64FE8">
      <w:pPr>
        <w:pStyle w:val="ListParagraph"/>
        <w:numPr>
          <w:ilvl w:val="0"/>
          <w:numId w:val="7"/>
        </w:numPr>
        <w:rPr>
          <w:rFonts w:ascii="Times New Roman" w:hAnsi="Times New Roman"/>
          <w:sz w:val="24"/>
          <w:szCs w:val="24"/>
        </w:rPr>
      </w:pPr>
      <w:del w:id="49" w:author="Truong" w:date="2012-05-17T18:51:00Z">
        <w:r w:rsidRPr="007F06BC" w:rsidDel="00C977FA">
          <w:rPr>
            <w:rFonts w:ascii="Times New Roman" w:hAnsi="Times New Roman"/>
            <w:sz w:val="24"/>
            <w:szCs w:val="24"/>
          </w:rPr>
          <w:delText>Ambiguous Logic</w:delText>
        </w:r>
      </w:del>
      <w:ins w:id="50" w:author="Truong" w:date="2012-05-17T18:51:00Z">
        <w:r w:rsidR="00C977FA">
          <w:rPr>
            <w:rFonts w:ascii="Times New Roman" w:hAnsi="Times New Roman"/>
            <w:sz w:val="24"/>
            <w:szCs w:val="24"/>
          </w:rPr>
          <w:t>Large cost</w:t>
        </w:r>
      </w:ins>
    </w:p>
    <w:p w:rsidR="00F64FE8" w:rsidRPr="007F06BC" w:rsidRDefault="00F64FE8" w:rsidP="00F64FE8">
      <w:pPr>
        <w:pStyle w:val="ListParagraph"/>
        <w:numPr>
          <w:ilvl w:val="0"/>
          <w:numId w:val="7"/>
        </w:numPr>
        <w:rPr>
          <w:rFonts w:ascii="Times New Roman" w:hAnsi="Times New Roman"/>
          <w:sz w:val="24"/>
          <w:szCs w:val="24"/>
        </w:rPr>
      </w:pPr>
      <w:del w:id="51" w:author="Truong" w:date="2012-05-17T18:51:00Z">
        <w:r w:rsidDel="00C977FA">
          <w:rPr>
            <w:rFonts w:ascii="Times New Roman" w:hAnsi="Times New Roman"/>
            <w:sz w:val="24"/>
            <w:szCs w:val="24"/>
          </w:rPr>
          <w:delText>Poor</w:delText>
        </w:r>
        <w:r w:rsidRPr="007F06BC" w:rsidDel="00C977FA">
          <w:rPr>
            <w:rFonts w:ascii="Times New Roman" w:hAnsi="Times New Roman"/>
            <w:sz w:val="24"/>
            <w:szCs w:val="24"/>
          </w:rPr>
          <w:delText xml:space="preserve"> Performance</w:delText>
        </w:r>
      </w:del>
      <w:ins w:id="52" w:author="Truong" w:date="2012-05-17T18:51:00Z">
        <w:r w:rsidR="00C977FA">
          <w:rPr>
            <w:rFonts w:ascii="Times New Roman" w:hAnsi="Times New Roman"/>
            <w:sz w:val="24"/>
            <w:szCs w:val="24"/>
          </w:rPr>
          <w:t>Not open source</w:t>
        </w:r>
      </w:ins>
    </w:p>
    <w:p w:rsidR="00F64FE8" w:rsidRPr="007F06BC" w:rsidRDefault="00F64FE8" w:rsidP="00F64FE8">
      <w:pPr>
        <w:pStyle w:val="ListParagraph"/>
        <w:numPr>
          <w:ilvl w:val="0"/>
          <w:numId w:val="7"/>
        </w:numPr>
        <w:rPr>
          <w:rFonts w:ascii="Times New Roman" w:hAnsi="Times New Roman"/>
          <w:sz w:val="24"/>
          <w:szCs w:val="24"/>
        </w:rPr>
      </w:pPr>
      <w:del w:id="53" w:author="Truong" w:date="2012-05-17T18:52:00Z">
        <w:r w:rsidRPr="007F06BC" w:rsidDel="00C977FA">
          <w:rPr>
            <w:rFonts w:ascii="Times New Roman" w:hAnsi="Times New Roman"/>
            <w:sz w:val="24"/>
            <w:szCs w:val="24"/>
          </w:rPr>
          <w:delText>L</w:delText>
        </w:r>
        <w:r w:rsidDel="00C977FA">
          <w:rPr>
            <w:rFonts w:ascii="Times New Roman" w:hAnsi="Times New Roman"/>
            <w:sz w:val="24"/>
            <w:szCs w:val="24"/>
          </w:rPr>
          <w:delText>imited</w:delText>
        </w:r>
        <w:r w:rsidRPr="007F06BC" w:rsidDel="00C977FA">
          <w:rPr>
            <w:rFonts w:ascii="Times New Roman" w:hAnsi="Times New Roman"/>
            <w:sz w:val="24"/>
            <w:szCs w:val="24"/>
          </w:rPr>
          <w:delText xml:space="preserve"> Mobility</w:delText>
        </w:r>
      </w:del>
      <w:ins w:id="54" w:author="Truong" w:date="2012-05-17T18:52:00Z">
        <w:r w:rsidR="00C977FA">
          <w:rPr>
            <w:rFonts w:ascii="Times New Roman" w:hAnsi="Times New Roman"/>
            <w:sz w:val="24"/>
            <w:szCs w:val="24"/>
          </w:rPr>
          <w:t>Not modularization</w:t>
        </w:r>
      </w:ins>
    </w:p>
    <w:p w:rsidR="00F64FE8" w:rsidRPr="007F06BC" w:rsidRDefault="00F64FE8" w:rsidP="00F64FE8">
      <w:pPr>
        <w:pStyle w:val="ListParagraph"/>
        <w:rPr>
          <w:rFonts w:ascii="Times New Roman" w:hAnsi="Times New Roman"/>
          <w:sz w:val="24"/>
          <w:szCs w:val="24"/>
        </w:rPr>
      </w:pPr>
    </w:p>
    <w:p w:rsidR="00CB1212" w:rsidRDefault="00F64FE8" w:rsidP="00CB1212">
      <w:pPr>
        <w:pStyle w:val="Heading2"/>
        <w:numPr>
          <w:ilvl w:val="0"/>
          <w:numId w:val="6"/>
        </w:numPr>
      </w:pPr>
      <w:bookmarkStart w:id="55" w:name="_Solution"/>
      <w:bookmarkEnd w:id="55"/>
      <w:r w:rsidRPr="00CE785C">
        <w:rPr>
          <w:sz w:val="28"/>
          <w:szCs w:val="28"/>
        </w:rPr>
        <w:t>Solution</w:t>
      </w:r>
      <w:bookmarkEnd w:id="42"/>
      <w:bookmarkEnd w:id="43"/>
      <w:bookmarkEnd w:id="44"/>
    </w:p>
    <w:p w:rsidR="00F64FE8" w:rsidRPr="00F64FE8" w:rsidRDefault="00D20DD8" w:rsidP="00F64FE8">
      <w:pPr>
        <w:rPr>
          <w:rFonts w:ascii="Times New Roman" w:hAnsi="Times New Roman"/>
          <w:sz w:val="24"/>
          <w:szCs w:val="24"/>
        </w:rPr>
      </w:pPr>
      <w:bookmarkStart w:id="56" w:name="_Toc313514000"/>
      <w:r>
        <w:rPr>
          <w:rFonts w:ascii="Times New Roman" w:hAnsi="Times New Roman"/>
          <w:sz w:val="24"/>
          <w:szCs w:val="24"/>
        </w:rPr>
        <w:t xml:space="preserve">From above issues of </w:t>
      </w:r>
      <w:r w:rsidR="00F64FE8" w:rsidRPr="00F64FE8">
        <w:rPr>
          <w:rFonts w:ascii="Times New Roman" w:hAnsi="Times New Roman"/>
          <w:sz w:val="24"/>
          <w:szCs w:val="24"/>
        </w:rPr>
        <w:t>current project management systems; we introduce a new system with powerful features</w:t>
      </w:r>
      <w:ins w:id="57" w:author="Truong" w:date="2012-05-17T18:53:00Z">
        <w:r w:rsidR="00C977FA">
          <w:rPr>
            <w:rFonts w:ascii="Times New Roman" w:hAnsi="Times New Roman"/>
            <w:sz w:val="24"/>
            <w:szCs w:val="24"/>
          </w:rPr>
          <w:t xml:space="preserve"> for small and medium projects</w:t>
        </w:r>
      </w:ins>
      <w:r w:rsidR="00F64FE8" w:rsidRPr="00F64FE8">
        <w:rPr>
          <w:rFonts w:ascii="Times New Roman" w:hAnsi="Times New Roman"/>
          <w:sz w:val="24"/>
          <w:szCs w:val="24"/>
        </w:rPr>
        <w:t>:</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 xml:space="preserve">Provide friendly </w:t>
      </w:r>
      <w:del w:id="58" w:author="Truong" w:date="2012-05-17T18:53:00Z">
        <w:r w:rsidRPr="00F64FE8" w:rsidDel="00C977FA">
          <w:rPr>
            <w:rFonts w:ascii="Times New Roman" w:hAnsi="Times New Roman"/>
            <w:sz w:val="24"/>
            <w:szCs w:val="24"/>
          </w:rPr>
          <w:delText>U</w:delText>
        </w:r>
      </w:del>
      <w:del w:id="59" w:author="Truong" w:date="2012-05-17T19:38:00Z">
        <w:r w:rsidRPr="00F64FE8" w:rsidDel="000B6791">
          <w:rPr>
            <w:rFonts w:ascii="Times New Roman" w:hAnsi="Times New Roman"/>
            <w:sz w:val="24"/>
            <w:szCs w:val="24"/>
          </w:rPr>
          <w:delText>ser</w:delText>
        </w:r>
      </w:del>
      <w:del w:id="60" w:author="Truong" w:date="2012-05-17T18:53:00Z">
        <w:r w:rsidRPr="00F64FE8" w:rsidDel="00C977FA">
          <w:rPr>
            <w:rFonts w:ascii="Times New Roman" w:hAnsi="Times New Roman"/>
            <w:sz w:val="24"/>
            <w:szCs w:val="24"/>
          </w:rPr>
          <w:delText xml:space="preserve"> Interface</w:delText>
        </w:r>
      </w:del>
      <w:ins w:id="61" w:author="Truong" w:date="2012-05-17T19:38:00Z">
        <w:r w:rsidR="000B6791">
          <w:rPr>
            <w:rFonts w:ascii="Times New Roman" w:hAnsi="Times New Roman"/>
            <w:sz w:val="24"/>
            <w:szCs w:val="24"/>
          </w:rPr>
          <w:t>u</w:t>
        </w:r>
        <w:r w:rsidR="000B6791" w:rsidRPr="00F64FE8">
          <w:rPr>
            <w:rFonts w:ascii="Times New Roman" w:hAnsi="Times New Roman"/>
            <w:sz w:val="24"/>
            <w:szCs w:val="24"/>
          </w:rPr>
          <w:t>ser interface</w:t>
        </w:r>
        <w:r w:rsidR="000B6791">
          <w:rPr>
            <w:rFonts w:ascii="Times New Roman" w:hAnsi="Times New Roman"/>
            <w:sz w:val="24"/>
            <w:szCs w:val="24"/>
          </w:rPr>
          <w:t>.</w:t>
        </w:r>
      </w:ins>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Add more visual items to help user easy to use, reduce ambiguous logic,  improve performance</w:t>
      </w:r>
      <w:ins w:id="62" w:author="Truong" w:date="2012-05-17T19:38:00Z">
        <w:r w:rsidR="000B6791">
          <w:rPr>
            <w:rFonts w:ascii="Times New Roman" w:hAnsi="Times New Roman"/>
            <w:sz w:val="24"/>
            <w:szCs w:val="24"/>
          </w:rPr>
          <w:t>.</w:t>
        </w:r>
      </w:ins>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Provide useful report function</w:t>
      </w:r>
      <w:ins w:id="63" w:author="Truong" w:date="2012-05-17T19:38:00Z">
        <w:r w:rsidR="000B6791">
          <w:rPr>
            <w:rFonts w:ascii="Times New Roman" w:hAnsi="Times New Roman"/>
            <w:sz w:val="24"/>
            <w:szCs w:val="24"/>
          </w:rPr>
          <w:t>.</w:t>
        </w:r>
      </w:ins>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 xml:space="preserve">Integrate in mobile phone to </w:t>
      </w:r>
      <w:del w:id="64" w:author="Truong" w:date="2012-05-17T18:54:00Z">
        <w:r w:rsidRPr="00F64FE8" w:rsidDel="00C977FA">
          <w:rPr>
            <w:rFonts w:ascii="Times New Roman" w:hAnsi="Times New Roman"/>
            <w:sz w:val="24"/>
            <w:szCs w:val="24"/>
          </w:rPr>
          <w:delText>improve mobility of system</w:delText>
        </w:r>
      </w:del>
      <w:ins w:id="65" w:author="Truong" w:date="2012-05-17T18:54:00Z">
        <w:r w:rsidR="00C977FA">
          <w:rPr>
            <w:rFonts w:ascii="Times New Roman" w:hAnsi="Times New Roman"/>
            <w:sz w:val="24"/>
            <w:szCs w:val="24"/>
          </w:rPr>
          <w:t>support tracking and making decision for managers anytime.</w:t>
        </w:r>
      </w:ins>
    </w:p>
    <w:p w:rsidR="00F64FE8" w:rsidRDefault="00F64FE8" w:rsidP="00F64FE8">
      <w:pPr>
        <w:ind w:firstLine="720"/>
        <w:rPr>
          <w:sz w:val="28"/>
          <w:szCs w:val="28"/>
        </w:rPr>
      </w:pPr>
    </w:p>
    <w:p w:rsidR="002E45D4" w:rsidRDefault="002E45D4" w:rsidP="00F64FE8">
      <w:pPr>
        <w:ind w:firstLine="720"/>
        <w:rPr>
          <w:sz w:val="28"/>
          <w:szCs w:val="28"/>
        </w:rPr>
      </w:pPr>
    </w:p>
    <w:p w:rsidR="00CB1212" w:rsidRPr="00765394" w:rsidRDefault="00F64FE8" w:rsidP="00F64FE8">
      <w:pPr>
        <w:pStyle w:val="Heading2"/>
        <w:numPr>
          <w:ilvl w:val="0"/>
          <w:numId w:val="6"/>
        </w:numPr>
      </w:pPr>
      <w:bookmarkStart w:id="66" w:name="_Product"/>
      <w:bookmarkEnd w:id="66"/>
      <w:r w:rsidRPr="00765394">
        <w:lastRenderedPageBreak/>
        <w:t xml:space="preserve">Product </w:t>
      </w:r>
      <w:bookmarkEnd w:id="56"/>
    </w:p>
    <w:p w:rsidR="00F64FE8" w:rsidRDefault="00F64FE8" w:rsidP="00765394">
      <w:pPr>
        <w:ind w:firstLine="644"/>
        <w:rPr>
          <w:sz w:val="28"/>
          <w:szCs w:val="28"/>
        </w:rPr>
      </w:pPr>
      <w:bookmarkStart w:id="67" w:name="_Toc313368070"/>
      <w:bookmarkStart w:id="68" w:name="_Toc313514001"/>
      <w:bookmarkStart w:id="69" w:name="_Toc313391052"/>
      <w:r w:rsidRPr="00CE785C">
        <w:rPr>
          <w:sz w:val="28"/>
          <w:szCs w:val="28"/>
          <w:u w:val="single"/>
        </w:rPr>
        <w:t>Include functions</w:t>
      </w:r>
      <w:r>
        <w:rPr>
          <w:sz w:val="28"/>
          <w:szCs w:val="28"/>
        </w:rPr>
        <w:t>:</w:t>
      </w:r>
    </w:p>
    <w:p w:rsidR="00F64FE8" w:rsidRDefault="00F64FE8" w:rsidP="00F64FE8">
      <w:pPr>
        <w:pStyle w:val="ListParagraph"/>
        <w:numPr>
          <w:ilvl w:val="0"/>
          <w:numId w:val="10"/>
        </w:numPr>
        <w:contextualSpacing w:val="0"/>
        <w:rPr>
          <w:sz w:val="28"/>
          <w:szCs w:val="28"/>
        </w:rPr>
      </w:pPr>
      <w:r w:rsidRPr="008139B6">
        <w:rPr>
          <w:b/>
          <w:bCs/>
          <w:sz w:val="28"/>
          <w:szCs w:val="28"/>
        </w:rPr>
        <w:t>Dashboard</w:t>
      </w:r>
      <w:r>
        <w:rPr>
          <w:sz w:val="28"/>
          <w:szCs w:val="28"/>
        </w:rPr>
        <w:t>: show present status of projects which have been created in OOPMS.  Project managers and others senio</w:t>
      </w:r>
      <w:r w:rsidR="00D20DD8">
        <w:rPr>
          <w:sz w:val="28"/>
          <w:szCs w:val="28"/>
        </w:rPr>
        <w:t xml:space="preserve">r manager can easily track and </w:t>
      </w:r>
      <w:r>
        <w:rPr>
          <w:sz w:val="28"/>
          <w:szCs w:val="28"/>
        </w:rPr>
        <w:t>monitor status of their project.</w:t>
      </w:r>
    </w:p>
    <w:p w:rsidR="00F64FE8" w:rsidRDefault="00F64FE8" w:rsidP="00F64FE8">
      <w:pPr>
        <w:pStyle w:val="ListParagraph"/>
        <w:numPr>
          <w:ilvl w:val="0"/>
          <w:numId w:val="10"/>
        </w:numPr>
        <w:contextualSpacing w:val="0"/>
        <w:rPr>
          <w:sz w:val="28"/>
          <w:szCs w:val="28"/>
        </w:rPr>
      </w:pPr>
      <w:r w:rsidRPr="008139B6">
        <w:rPr>
          <w:b/>
          <w:bCs/>
          <w:sz w:val="28"/>
          <w:szCs w:val="28"/>
        </w:rPr>
        <w:t>Planner</w:t>
      </w:r>
      <w:r>
        <w:rPr>
          <w:sz w:val="28"/>
          <w:szCs w:val="28"/>
        </w:rPr>
        <w:t xml:space="preserve">: </w:t>
      </w:r>
    </w:p>
    <w:p w:rsidR="00F64FE8" w:rsidRDefault="00F64FE8" w:rsidP="00F64FE8">
      <w:pPr>
        <w:pStyle w:val="ListParagraph"/>
        <w:numPr>
          <w:ilvl w:val="1"/>
          <w:numId w:val="10"/>
        </w:numPr>
        <w:contextualSpacing w:val="0"/>
        <w:rPr>
          <w:sz w:val="28"/>
          <w:szCs w:val="28"/>
        </w:rPr>
      </w:pPr>
      <w:r>
        <w:rPr>
          <w:sz w:val="28"/>
          <w:szCs w:val="28"/>
        </w:rPr>
        <w:t>Allow users import Microsoft Project file (*.mpp) into OOPMS and in the future, users also can edit and export *.mpp files at OOPMS;</w:t>
      </w:r>
    </w:p>
    <w:p w:rsidR="00F64FE8" w:rsidRDefault="00F64FE8" w:rsidP="00F64FE8">
      <w:pPr>
        <w:pStyle w:val="ListParagraph"/>
        <w:numPr>
          <w:ilvl w:val="1"/>
          <w:numId w:val="10"/>
        </w:numPr>
        <w:contextualSpacing w:val="0"/>
        <w:rPr>
          <w:sz w:val="28"/>
          <w:szCs w:val="28"/>
        </w:rPr>
      </w:pPr>
      <w:r>
        <w:rPr>
          <w:sz w:val="28"/>
          <w:szCs w:val="28"/>
        </w:rPr>
        <w:t>Create task and assign task to team members.</w:t>
      </w:r>
    </w:p>
    <w:p w:rsidR="00F64FE8" w:rsidRDefault="00F64FE8" w:rsidP="00F64FE8">
      <w:pPr>
        <w:pStyle w:val="ListParagraph"/>
        <w:numPr>
          <w:ilvl w:val="0"/>
          <w:numId w:val="10"/>
        </w:numPr>
        <w:contextualSpacing w:val="0"/>
        <w:rPr>
          <w:sz w:val="28"/>
          <w:szCs w:val="28"/>
        </w:rPr>
      </w:pPr>
      <w:r w:rsidRPr="008139B6">
        <w:rPr>
          <w:b/>
          <w:bCs/>
          <w:sz w:val="28"/>
          <w:szCs w:val="28"/>
        </w:rPr>
        <w:t>Report</w:t>
      </w:r>
      <w:r>
        <w:rPr>
          <w:sz w:val="28"/>
          <w:szCs w:val="28"/>
        </w:rPr>
        <w:t>: support creating report of project weekly and allow Team leader of project add more comments to the report.</w:t>
      </w:r>
    </w:p>
    <w:p w:rsidR="00F64FE8" w:rsidRDefault="00F64FE8" w:rsidP="00F64FE8">
      <w:pPr>
        <w:pStyle w:val="ListParagraph"/>
        <w:numPr>
          <w:ilvl w:val="0"/>
          <w:numId w:val="10"/>
        </w:numPr>
        <w:contextualSpacing w:val="0"/>
        <w:rPr>
          <w:sz w:val="28"/>
          <w:szCs w:val="28"/>
        </w:rPr>
      </w:pPr>
      <w:del w:id="70" w:author="Truong" w:date="2012-05-17T19:13:00Z">
        <w:r w:rsidRPr="008139B6" w:rsidDel="00BF71AB">
          <w:rPr>
            <w:b/>
            <w:bCs/>
            <w:sz w:val="28"/>
            <w:szCs w:val="28"/>
          </w:rPr>
          <w:delText>ProjectView</w:delText>
        </w:r>
      </w:del>
      <w:ins w:id="71" w:author="Truong" w:date="2012-05-17T19:13:00Z">
        <w:r w:rsidR="00BF71AB" w:rsidRPr="008139B6">
          <w:rPr>
            <w:b/>
            <w:bCs/>
            <w:sz w:val="28"/>
            <w:szCs w:val="28"/>
          </w:rPr>
          <w:t>Project</w:t>
        </w:r>
        <w:r w:rsidR="00BF71AB">
          <w:rPr>
            <w:b/>
            <w:bCs/>
            <w:sz w:val="28"/>
            <w:szCs w:val="28"/>
          </w:rPr>
          <w:t xml:space="preserve"> Eye</w:t>
        </w:r>
      </w:ins>
      <w:r>
        <w:rPr>
          <w:sz w:val="28"/>
          <w:szCs w:val="28"/>
        </w:rPr>
        <w:t xml:space="preserve">: </w:t>
      </w:r>
      <w:del w:id="72" w:author="Truong" w:date="2012-05-17T19:14:00Z">
        <w:r w:rsidDel="00BF71AB">
          <w:rPr>
            <w:sz w:val="28"/>
            <w:szCs w:val="28"/>
          </w:rPr>
          <w:delText>show detail</w:delText>
        </w:r>
      </w:del>
      <w:ins w:id="73" w:author="Truong" w:date="2012-05-17T19:14:00Z">
        <w:r w:rsidR="00BF71AB">
          <w:rPr>
            <w:sz w:val="28"/>
            <w:szCs w:val="28"/>
          </w:rPr>
          <w:t xml:space="preserve">manage </w:t>
        </w:r>
      </w:ins>
      <w:del w:id="74" w:author="Truong" w:date="2012-05-17T19:22:00Z">
        <w:r w:rsidDel="00BF71AB">
          <w:rPr>
            <w:sz w:val="28"/>
            <w:szCs w:val="28"/>
          </w:rPr>
          <w:delText xml:space="preserve"> information</w:delText>
        </w:r>
      </w:del>
      <w:ins w:id="75" w:author="Truong" w:date="2012-05-17T19:22:00Z">
        <w:r w:rsidR="00BF71AB">
          <w:rPr>
            <w:sz w:val="28"/>
            <w:szCs w:val="28"/>
          </w:rPr>
          <w:t>detail information</w:t>
        </w:r>
      </w:ins>
      <w:r>
        <w:rPr>
          <w:sz w:val="28"/>
          <w:szCs w:val="28"/>
        </w:rPr>
        <w:t xml:space="preserve"> about a specific project.</w:t>
      </w:r>
    </w:p>
    <w:p w:rsidR="00F64FE8" w:rsidRDefault="00F64FE8" w:rsidP="00F64FE8">
      <w:pPr>
        <w:pStyle w:val="ListParagraph"/>
        <w:numPr>
          <w:ilvl w:val="0"/>
          <w:numId w:val="10"/>
        </w:numPr>
        <w:contextualSpacing w:val="0"/>
        <w:rPr>
          <w:sz w:val="28"/>
          <w:szCs w:val="28"/>
        </w:rPr>
      </w:pPr>
      <w:r w:rsidRPr="008139B6">
        <w:rPr>
          <w:b/>
          <w:bCs/>
          <w:sz w:val="28"/>
          <w:szCs w:val="28"/>
        </w:rPr>
        <w:t>Time</w:t>
      </w:r>
      <w:r>
        <w:rPr>
          <w:b/>
          <w:bCs/>
          <w:sz w:val="28"/>
          <w:szCs w:val="28"/>
        </w:rPr>
        <w:t xml:space="preserve"> Tracking</w:t>
      </w:r>
      <w:r>
        <w:rPr>
          <w:sz w:val="28"/>
          <w:szCs w:val="28"/>
        </w:rPr>
        <w:t>: manage working time of team members.</w:t>
      </w:r>
    </w:p>
    <w:p w:rsidR="00F64FE8" w:rsidRDefault="00F64FE8" w:rsidP="00F64FE8">
      <w:pPr>
        <w:pStyle w:val="ListParagraph"/>
        <w:numPr>
          <w:ilvl w:val="0"/>
          <w:numId w:val="10"/>
        </w:numPr>
        <w:contextualSpacing w:val="0"/>
        <w:rPr>
          <w:sz w:val="28"/>
          <w:szCs w:val="28"/>
        </w:rPr>
      </w:pPr>
      <w:r w:rsidRPr="008139B6">
        <w:rPr>
          <w:b/>
          <w:bCs/>
          <w:sz w:val="28"/>
          <w:szCs w:val="28"/>
        </w:rPr>
        <w:t>DMS</w:t>
      </w:r>
      <w:r>
        <w:rPr>
          <w:sz w:val="28"/>
          <w:szCs w:val="28"/>
        </w:rPr>
        <w:t>: manage defects of projects.</w:t>
      </w:r>
    </w:p>
    <w:p w:rsidR="00F64FE8" w:rsidRDefault="00F64FE8" w:rsidP="00F64FE8">
      <w:pPr>
        <w:pStyle w:val="ListParagraph"/>
        <w:numPr>
          <w:ilvl w:val="0"/>
          <w:numId w:val="10"/>
        </w:numPr>
        <w:contextualSpacing w:val="0"/>
        <w:rPr>
          <w:sz w:val="28"/>
          <w:szCs w:val="28"/>
        </w:rPr>
      </w:pPr>
      <w:r w:rsidRPr="008139B6">
        <w:rPr>
          <w:b/>
          <w:bCs/>
          <w:sz w:val="28"/>
          <w:szCs w:val="28"/>
        </w:rPr>
        <w:t>Requirement</w:t>
      </w:r>
      <w:r>
        <w:rPr>
          <w:sz w:val="28"/>
          <w:szCs w:val="28"/>
        </w:rPr>
        <w:t>: include list of requirements (function, non-function). Allow users to keep track status of those requirements</w:t>
      </w:r>
    </w:p>
    <w:p w:rsidR="00F64FE8" w:rsidRPr="00B71DB4" w:rsidRDefault="00F64FE8" w:rsidP="00F64FE8">
      <w:pPr>
        <w:pStyle w:val="ListParagraph"/>
        <w:numPr>
          <w:ilvl w:val="0"/>
          <w:numId w:val="10"/>
        </w:numPr>
        <w:contextualSpacing w:val="0"/>
        <w:rPr>
          <w:sz w:val="28"/>
          <w:szCs w:val="28"/>
        </w:rPr>
      </w:pPr>
      <w:r>
        <w:rPr>
          <w:b/>
          <w:bCs/>
          <w:sz w:val="28"/>
          <w:szCs w:val="28"/>
        </w:rPr>
        <w:t xml:space="preserve"> Admin</w:t>
      </w:r>
      <w:r w:rsidRPr="000A4599">
        <w:rPr>
          <w:sz w:val="28"/>
          <w:szCs w:val="28"/>
        </w:rPr>
        <w:t>:</w:t>
      </w:r>
      <w:r>
        <w:rPr>
          <w:sz w:val="28"/>
          <w:szCs w:val="28"/>
        </w:rPr>
        <w:t xml:space="preserve"> Allow admin to manage users</w:t>
      </w:r>
      <w:ins w:id="76" w:author="Truong" w:date="2012-05-17T19:14:00Z">
        <w:r w:rsidR="00BF71AB">
          <w:rPr>
            <w:sz w:val="28"/>
            <w:szCs w:val="28"/>
          </w:rPr>
          <w:t xml:space="preserve"> and </w:t>
        </w:r>
      </w:ins>
      <w:ins w:id="77" w:author="Truong" w:date="2012-05-17T19:22:00Z">
        <w:r w:rsidR="00BF71AB">
          <w:rPr>
            <w:sz w:val="28"/>
            <w:szCs w:val="28"/>
          </w:rPr>
          <w:t>manage</w:t>
        </w:r>
      </w:ins>
      <w:ins w:id="78" w:author="Truong" w:date="2012-05-17T19:14:00Z">
        <w:r w:rsidR="00BF71AB">
          <w:rPr>
            <w:sz w:val="28"/>
            <w:szCs w:val="28"/>
          </w:rPr>
          <w:t xml:space="preserve"> system data.</w:t>
        </w:r>
      </w:ins>
      <w:del w:id="79" w:author="Truong" w:date="2012-05-17T19:14:00Z">
        <w:r w:rsidDel="00BF71AB">
          <w:rPr>
            <w:sz w:val="28"/>
            <w:szCs w:val="28"/>
          </w:rPr>
          <w:delText>.</w:delText>
        </w:r>
      </w:del>
    </w:p>
    <w:p w:rsidR="00F64FE8" w:rsidRPr="00B71DB4" w:rsidRDefault="00F64FE8" w:rsidP="00765394">
      <w:pPr>
        <w:ind w:firstLine="720"/>
        <w:rPr>
          <w:sz w:val="28"/>
          <w:szCs w:val="28"/>
          <w:u w:val="single"/>
        </w:rPr>
      </w:pPr>
      <w:r w:rsidRPr="00B71DB4">
        <w:rPr>
          <w:sz w:val="28"/>
          <w:szCs w:val="28"/>
          <w:u w:val="single"/>
        </w:rPr>
        <w:t>Benefit</w:t>
      </w:r>
      <w:r>
        <w:rPr>
          <w:sz w:val="28"/>
          <w:szCs w:val="28"/>
          <w:u w:val="single"/>
        </w:rPr>
        <w:t>s</w:t>
      </w:r>
      <w:r w:rsidRPr="00B71DB4">
        <w:rPr>
          <w:sz w:val="28"/>
          <w:szCs w:val="28"/>
          <w:u w:val="single"/>
        </w:rPr>
        <w:t xml:space="preserve"> of product</w:t>
      </w:r>
    </w:p>
    <w:p w:rsidR="00F64FE8" w:rsidRDefault="00F64FE8" w:rsidP="00765394">
      <w:pPr>
        <w:ind w:left="1080" w:firstLine="360"/>
        <w:rPr>
          <w:sz w:val="28"/>
          <w:szCs w:val="28"/>
        </w:rPr>
      </w:pPr>
      <w:r>
        <w:rPr>
          <w:sz w:val="28"/>
          <w:szCs w:val="28"/>
        </w:rPr>
        <w:t xml:space="preserve">OOPMS is a system that supports Project managers efficiently. </w:t>
      </w:r>
    </w:p>
    <w:p w:rsidR="00F64FE8" w:rsidRDefault="00BF71AB" w:rsidP="00765394">
      <w:pPr>
        <w:ind w:left="720" w:firstLine="360"/>
        <w:rPr>
          <w:sz w:val="28"/>
          <w:szCs w:val="28"/>
        </w:rPr>
      </w:pPr>
      <w:ins w:id="80" w:author="Truong" w:date="2012-05-17T19:16:00Z">
        <w:r>
          <w:rPr>
            <w:sz w:val="28"/>
            <w:szCs w:val="28"/>
          </w:rPr>
          <w:t xml:space="preserve">OOPMS </w:t>
        </w:r>
      </w:ins>
      <w:del w:id="81" w:author="Truong" w:date="2012-05-17T19:16:00Z">
        <w:r w:rsidR="00F64FE8" w:rsidDel="00BF71AB">
          <w:rPr>
            <w:sz w:val="28"/>
            <w:szCs w:val="28"/>
          </w:rPr>
          <w:delText xml:space="preserve">M-version </w:delText>
        </w:r>
      </w:del>
      <w:r w:rsidR="00F64FE8">
        <w:rPr>
          <w:sz w:val="28"/>
          <w:szCs w:val="28"/>
        </w:rPr>
        <w:t>is also provided as an android application</w:t>
      </w:r>
      <w:ins w:id="82" w:author="Truong" w:date="2012-05-17T19:16:00Z">
        <w:r>
          <w:rPr>
            <w:sz w:val="28"/>
            <w:szCs w:val="28"/>
          </w:rPr>
          <w:t xml:space="preserve"> for project managers to monitor general </w:t>
        </w:r>
      </w:ins>
      <w:ins w:id="83" w:author="Truong" w:date="2012-05-17T19:17:00Z">
        <w:r>
          <w:rPr>
            <w:sz w:val="28"/>
            <w:szCs w:val="28"/>
          </w:rPr>
          <w:t>information</w:t>
        </w:r>
      </w:ins>
      <w:ins w:id="84" w:author="Truong" w:date="2012-05-17T19:16:00Z">
        <w:r>
          <w:rPr>
            <w:sz w:val="28"/>
            <w:szCs w:val="28"/>
          </w:rPr>
          <w:t xml:space="preserve"> about project</w:t>
        </w:r>
      </w:ins>
      <w:ins w:id="85" w:author="Truong" w:date="2012-05-17T19:18:00Z">
        <w:r>
          <w:rPr>
            <w:sz w:val="28"/>
            <w:szCs w:val="28"/>
          </w:rPr>
          <w:t>.</w:t>
        </w:r>
      </w:ins>
      <w:del w:id="86" w:author="Truong" w:date="2012-05-17T19:16:00Z">
        <w:r w:rsidR="00F64FE8" w:rsidDel="00BF71AB">
          <w:rPr>
            <w:sz w:val="28"/>
            <w:szCs w:val="28"/>
          </w:rPr>
          <w:delText xml:space="preserve">. </w:delText>
        </w:r>
      </w:del>
    </w:p>
    <w:p w:rsidR="00F64FE8" w:rsidRDefault="00F64FE8" w:rsidP="00765394">
      <w:pPr>
        <w:ind w:left="1080"/>
        <w:rPr>
          <w:sz w:val="28"/>
          <w:szCs w:val="28"/>
        </w:rPr>
      </w:pPr>
      <w:r>
        <w:rPr>
          <w:sz w:val="28"/>
          <w:szCs w:val="28"/>
        </w:rPr>
        <w:t xml:space="preserve">At the website, Project manager can setup and manage any software project easily via Dashboard system and Report system which are updated continuously day by day. </w:t>
      </w:r>
    </w:p>
    <w:p w:rsidR="00F64FE8" w:rsidRPr="008B326A" w:rsidRDefault="00F64FE8" w:rsidP="00F64FE8">
      <w:pPr>
        <w:ind w:left="360"/>
        <w:rPr>
          <w:sz w:val="28"/>
          <w:szCs w:val="28"/>
        </w:rPr>
      </w:pPr>
      <w:r>
        <w:rPr>
          <w:sz w:val="28"/>
          <w:szCs w:val="28"/>
        </w:rPr>
        <w:lastRenderedPageBreak/>
        <w:t>A special benefit of OOPMS system is portability</w:t>
      </w:r>
      <w:ins w:id="87" w:author="Truong" w:date="2012-05-17T19:18:00Z">
        <w:r w:rsidR="00BF71AB">
          <w:rPr>
            <w:sz w:val="28"/>
            <w:szCs w:val="28"/>
          </w:rPr>
          <w:t xml:space="preserve"> and </w:t>
        </w:r>
        <w:r w:rsidR="00BF71AB">
          <w:rPr>
            <w:sz w:val="28"/>
            <w:szCs w:val="28"/>
          </w:rPr>
          <w:t>compatible</w:t>
        </w:r>
        <w:r w:rsidR="00BF71AB">
          <w:rPr>
            <w:sz w:val="28"/>
            <w:szCs w:val="28"/>
          </w:rPr>
          <w:t xml:space="preserve"> with J2EE</w:t>
        </w:r>
      </w:ins>
      <w:ins w:id="88" w:author="Truong" w:date="2012-05-17T19:19:00Z">
        <w:r w:rsidR="00BF71AB">
          <w:rPr>
            <w:sz w:val="28"/>
            <w:szCs w:val="28"/>
          </w:rPr>
          <w:t xml:space="preserve"> Portal server(JSR168, JSR268)</w:t>
        </w:r>
      </w:ins>
      <w:r>
        <w:rPr>
          <w:sz w:val="28"/>
          <w:szCs w:val="28"/>
        </w:rPr>
        <w:t>. With an android mobile, you can check your project status at any time anywhere.</w:t>
      </w:r>
    </w:p>
    <w:p w:rsidR="00F64FE8" w:rsidRDefault="00F64FE8" w:rsidP="00F64FE8">
      <w:pPr>
        <w:pStyle w:val="Heading1"/>
        <w:numPr>
          <w:ilvl w:val="0"/>
          <w:numId w:val="10"/>
        </w:numPr>
      </w:pPr>
      <w:bookmarkStart w:id="89" w:name="_Main_Acceptable_Criteria"/>
      <w:bookmarkEnd w:id="89"/>
      <w:r>
        <w:t>Main Acceptable Criteria</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The system is 24/7 system.</w:t>
      </w:r>
    </w:p>
    <w:p w:rsidR="00F64FE8" w:rsidRPr="00F64FE8" w:rsidDel="00C977FA" w:rsidRDefault="00F64FE8" w:rsidP="00F64FE8">
      <w:pPr>
        <w:rPr>
          <w:del w:id="90" w:author="Truong" w:date="2012-05-17T18:55:00Z"/>
          <w:rFonts w:ascii="Times New Roman" w:hAnsi="Times New Roman"/>
          <w:sz w:val="24"/>
          <w:szCs w:val="24"/>
        </w:rPr>
      </w:pPr>
      <w:del w:id="91" w:author="Truong" w:date="2012-05-17T18:55:00Z">
        <w:r w:rsidRPr="00F64FE8" w:rsidDel="00C977FA">
          <w:rPr>
            <w:rFonts w:ascii="Times New Roman" w:hAnsi="Times New Roman"/>
            <w:sz w:val="24"/>
            <w:szCs w:val="24"/>
          </w:rPr>
          <w:delText>Mean Time between Failures (MTBF): 1Years.</w:delText>
        </w:r>
      </w:del>
    </w:p>
    <w:p w:rsidR="00F64FE8" w:rsidRPr="00F64FE8" w:rsidDel="00C977FA" w:rsidRDefault="00F64FE8" w:rsidP="00F64FE8">
      <w:pPr>
        <w:rPr>
          <w:del w:id="92" w:author="Truong" w:date="2012-05-17T18:55:00Z"/>
          <w:rFonts w:ascii="Times New Roman" w:hAnsi="Times New Roman"/>
          <w:sz w:val="24"/>
          <w:szCs w:val="24"/>
        </w:rPr>
      </w:pPr>
      <w:del w:id="93" w:author="Truong" w:date="2012-05-17T18:55:00Z">
        <w:r w:rsidRPr="00F64FE8" w:rsidDel="00C977FA">
          <w:rPr>
            <w:rFonts w:ascii="Times New Roman" w:hAnsi="Times New Roman"/>
            <w:sz w:val="24"/>
            <w:szCs w:val="24"/>
          </w:rPr>
          <w:delText>Mean Time To Repair (MTTR): less than 24 hours.</w:delText>
        </w:r>
      </w:del>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Accuracy:</w:t>
      </w:r>
      <w:del w:id="94" w:author="Truong" w:date="2012-05-17T18:55:00Z">
        <w:r w:rsidRPr="00F64FE8" w:rsidDel="00C977FA">
          <w:rPr>
            <w:rFonts w:ascii="Times New Roman" w:hAnsi="Times New Roman"/>
            <w:sz w:val="24"/>
            <w:szCs w:val="24"/>
          </w:rPr>
          <w:delText xml:space="preserve"> 100</w:delText>
        </w:r>
      </w:del>
      <w:ins w:id="95" w:author="Truong" w:date="2012-05-17T18:55:00Z">
        <w:r w:rsidR="00C977FA">
          <w:rPr>
            <w:rFonts w:ascii="Times New Roman" w:hAnsi="Times New Roman"/>
            <w:sz w:val="24"/>
            <w:szCs w:val="24"/>
          </w:rPr>
          <w:t>90</w:t>
        </w:r>
      </w:ins>
      <w:r w:rsidRPr="00F64FE8">
        <w:rPr>
          <w:rFonts w:ascii="Times New Roman" w:hAnsi="Times New Roman"/>
          <w:sz w:val="24"/>
          <w:szCs w:val="24"/>
        </w:rPr>
        <w:t>%</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Critical bugs: </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b/>
        <w:t>+ Loss of all data: no</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b/>
        <w:t>+ Unable to use part of the system’s functionality: not any</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Performance:</w:t>
      </w:r>
    </w:p>
    <w:p w:rsidR="00F64FE8" w:rsidRPr="00F64FE8" w:rsidRDefault="00D20DD8" w:rsidP="00F64FE8">
      <w:pPr>
        <w:rPr>
          <w:rFonts w:ascii="Times New Roman" w:hAnsi="Times New Roman"/>
          <w:sz w:val="24"/>
          <w:szCs w:val="24"/>
        </w:rPr>
      </w:pPr>
      <w:r w:rsidRPr="00F64FE8">
        <w:rPr>
          <w:rFonts w:ascii="Times New Roman" w:hAnsi="Times New Roman"/>
          <w:sz w:val="24"/>
          <w:szCs w:val="24"/>
        </w:rPr>
        <w:t>Response</w:t>
      </w:r>
      <w:r w:rsidR="00F64FE8" w:rsidRPr="00F64FE8">
        <w:rPr>
          <w:rFonts w:ascii="Times New Roman" w:hAnsi="Times New Roman"/>
          <w:sz w:val="24"/>
          <w:szCs w:val="24"/>
        </w:rPr>
        <w:t xml:space="preserve"> time for a search: </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Average</w:t>
      </w:r>
      <w:del w:id="96" w:author="Truong" w:date="2012-05-17T18:55:00Z">
        <w:r w:rsidRPr="00F64FE8" w:rsidDel="00C977FA">
          <w:rPr>
            <w:rFonts w:ascii="Times New Roman" w:hAnsi="Times New Roman"/>
            <w:sz w:val="24"/>
            <w:szCs w:val="24"/>
          </w:rPr>
          <w:delText>: 250 millisecond</w:delText>
        </w:r>
      </w:del>
      <w:ins w:id="97" w:author="Truong" w:date="2012-05-17T18:55:00Z">
        <w:r w:rsidR="00C977FA">
          <w:rPr>
            <w:rFonts w:ascii="Times New Roman" w:hAnsi="Times New Roman"/>
            <w:sz w:val="24"/>
            <w:szCs w:val="24"/>
          </w:rPr>
          <w:t>2 second</w:t>
        </w:r>
      </w:ins>
      <w:r w:rsidRPr="00F64FE8">
        <w:rPr>
          <w:rFonts w:ascii="Times New Roman" w:hAnsi="Times New Roman"/>
          <w:sz w:val="24"/>
          <w:szCs w:val="24"/>
        </w:rPr>
        <w:t xml:space="preserve"> / search</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Maximum: </w:t>
      </w:r>
      <w:ins w:id="98" w:author="Truong" w:date="2012-05-17T18:55:00Z">
        <w:r w:rsidR="00C977FA">
          <w:rPr>
            <w:rFonts w:ascii="Times New Roman" w:hAnsi="Times New Roman"/>
            <w:sz w:val="24"/>
            <w:szCs w:val="24"/>
          </w:rPr>
          <w:t>3 second</w:t>
        </w:r>
      </w:ins>
      <w:del w:id="99" w:author="Truong" w:date="2012-05-17T18:55:00Z">
        <w:r w:rsidRPr="00F64FE8" w:rsidDel="00C977FA">
          <w:rPr>
            <w:rFonts w:ascii="Times New Roman" w:hAnsi="Times New Roman"/>
            <w:sz w:val="24"/>
            <w:szCs w:val="24"/>
          </w:rPr>
          <w:delText xml:space="preserve">500 millisecond </w:delText>
        </w:r>
      </w:del>
      <w:r w:rsidRPr="00F64FE8">
        <w:rPr>
          <w:rFonts w:ascii="Times New Roman" w:hAnsi="Times New Roman"/>
          <w:sz w:val="24"/>
          <w:szCs w:val="24"/>
        </w:rPr>
        <w:t>/ search</w:t>
      </w:r>
    </w:p>
    <w:p w:rsidR="00F64FE8" w:rsidRPr="00F64FE8" w:rsidDel="00C977FA" w:rsidRDefault="00F64FE8" w:rsidP="00F64FE8">
      <w:pPr>
        <w:rPr>
          <w:del w:id="100" w:author="Truong" w:date="2012-05-17T18:55:00Z"/>
          <w:rFonts w:ascii="Times New Roman" w:hAnsi="Times New Roman"/>
          <w:sz w:val="24"/>
          <w:szCs w:val="24"/>
        </w:rPr>
      </w:pPr>
      <w:del w:id="101" w:author="Truong" w:date="2012-05-17T18:55:00Z">
        <w:r w:rsidRPr="00F64FE8" w:rsidDel="00C977FA">
          <w:rPr>
            <w:rFonts w:ascii="Times New Roman" w:hAnsi="Times New Roman"/>
            <w:sz w:val="24"/>
            <w:szCs w:val="24"/>
          </w:rPr>
          <w:delText>Bugs per KLOC: 50</w:delText>
        </w:r>
      </w:del>
    </w:p>
    <w:p w:rsidR="00F64FE8" w:rsidDel="00C977FA" w:rsidRDefault="00F64FE8" w:rsidP="00F64FE8">
      <w:pPr>
        <w:rPr>
          <w:del w:id="102" w:author="Truong" w:date="2012-05-17T18:55:00Z"/>
          <w:rFonts w:ascii="Times New Roman" w:hAnsi="Times New Roman"/>
          <w:sz w:val="24"/>
          <w:szCs w:val="24"/>
        </w:rPr>
      </w:pPr>
      <w:del w:id="103" w:author="Truong" w:date="2012-05-17T18:55:00Z">
        <w:r w:rsidRPr="00F64FE8" w:rsidDel="00C977FA">
          <w:rPr>
            <w:rFonts w:ascii="Times New Roman" w:hAnsi="Times New Roman"/>
            <w:sz w:val="24"/>
            <w:szCs w:val="24"/>
          </w:rPr>
          <w:delText>Bugs per Page of Document: 5</w:delText>
        </w:r>
      </w:del>
    </w:p>
    <w:tbl>
      <w:tblPr>
        <w:tblStyle w:val="TableGrid"/>
        <w:tblW w:w="0" w:type="auto"/>
        <w:tblLook w:val="04A0"/>
      </w:tblPr>
      <w:tblGrid>
        <w:gridCol w:w="2394"/>
        <w:gridCol w:w="2394"/>
        <w:gridCol w:w="2394"/>
        <w:gridCol w:w="2394"/>
      </w:tblGrid>
      <w:tr w:rsidR="000B6791" w:rsidTr="00EE219D">
        <w:tc>
          <w:tcPr>
            <w:tcW w:w="2394" w:type="dxa"/>
            <w:vMerge w:val="restart"/>
          </w:tcPr>
          <w:p w:rsidR="000B6791" w:rsidRDefault="000B6791" w:rsidP="00C977FA">
            <w:pPr>
              <w:jc w:val="center"/>
              <w:rPr>
                <w:rFonts w:ascii="Times New Roman" w:hAnsi="Times New Roman"/>
                <w:sz w:val="24"/>
                <w:szCs w:val="24"/>
              </w:rPr>
            </w:pPr>
            <w:r>
              <w:rPr>
                <w:rFonts w:ascii="Times New Roman" w:hAnsi="Times New Roman"/>
                <w:sz w:val="24"/>
                <w:szCs w:val="24"/>
              </w:rPr>
              <w:t>Item</w:t>
            </w:r>
          </w:p>
        </w:tc>
        <w:tc>
          <w:tcPr>
            <w:tcW w:w="4788" w:type="dxa"/>
            <w:gridSpan w:val="2"/>
          </w:tcPr>
          <w:p w:rsidR="000B6791" w:rsidRDefault="000B6791" w:rsidP="00C977FA">
            <w:pPr>
              <w:jc w:val="center"/>
              <w:rPr>
                <w:rFonts w:ascii="Times New Roman" w:hAnsi="Times New Roman"/>
                <w:sz w:val="24"/>
                <w:szCs w:val="24"/>
              </w:rPr>
            </w:pPr>
            <w:ins w:id="104" w:author="Truong" w:date="2012-05-17T18:56:00Z">
              <w:r>
                <w:rPr>
                  <w:rFonts w:ascii="Times New Roman" w:hAnsi="Times New Roman"/>
                  <w:sz w:val="24"/>
                  <w:szCs w:val="24"/>
                </w:rPr>
                <w:t>In progress</w:t>
              </w:r>
            </w:ins>
          </w:p>
        </w:tc>
        <w:tc>
          <w:tcPr>
            <w:tcW w:w="2394" w:type="dxa"/>
            <w:vMerge w:val="restart"/>
          </w:tcPr>
          <w:p w:rsidR="000B6791" w:rsidRDefault="000B6791" w:rsidP="00C977FA">
            <w:pPr>
              <w:jc w:val="center"/>
              <w:rPr>
                <w:rFonts w:ascii="Times New Roman" w:hAnsi="Times New Roman"/>
                <w:sz w:val="24"/>
                <w:szCs w:val="24"/>
              </w:rPr>
              <w:pPrChange w:id="105" w:author="Truong" w:date="2012-05-17T18:58:00Z">
                <w:pPr/>
              </w:pPrChange>
            </w:pPr>
            <w:ins w:id="106" w:author="Truong" w:date="2012-05-17T18:56:00Z">
              <w:r>
                <w:rPr>
                  <w:rFonts w:ascii="Times New Roman" w:hAnsi="Times New Roman"/>
                  <w:sz w:val="24"/>
                  <w:szCs w:val="24"/>
                </w:rPr>
                <w:t>After release</w:t>
              </w:r>
            </w:ins>
          </w:p>
        </w:tc>
      </w:tr>
      <w:tr w:rsidR="000B6791" w:rsidTr="00C977FA">
        <w:tc>
          <w:tcPr>
            <w:tcW w:w="2394" w:type="dxa"/>
            <w:vMerge/>
          </w:tcPr>
          <w:p w:rsidR="000B6791" w:rsidRDefault="000B6791" w:rsidP="00F64FE8">
            <w:pPr>
              <w:rPr>
                <w:rFonts w:ascii="Times New Roman" w:hAnsi="Times New Roman"/>
                <w:sz w:val="24"/>
                <w:szCs w:val="24"/>
              </w:rPr>
            </w:pPr>
          </w:p>
        </w:tc>
        <w:tc>
          <w:tcPr>
            <w:tcW w:w="2394" w:type="dxa"/>
          </w:tcPr>
          <w:p w:rsidR="000B6791" w:rsidRDefault="000B6791" w:rsidP="00F64FE8">
            <w:pPr>
              <w:rPr>
                <w:rFonts w:ascii="Times New Roman" w:hAnsi="Times New Roman"/>
                <w:sz w:val="24"/>
                <w:szCs w:val="24"/>
              </w:rPr>
            </w:pPr>
            <w:ins w:id="107" w:author="Truong" w:date="2012-05-17T18:59:00Z">
              <w:r>
                <w:rPr>
                  <w:rFonts w:ascii="Times New Roman" w:hAnsi="Times New Roman"/>
                  <w:sz w:val="24"/>
                  <w:szCs w:val="24"/>
                </w:rPr>
                <w:t>Self Review</w:t>
              </w:r>
            </w:ins>
          </w:p>
        </w:tc>
        <w:tc>
          <w:tcPr>
            <w:tcW w:w="2394" w:type="dxa"/>
          </w:tcPr>
          <w:p w:rsidR="000B6791" w:rsidRDefault="000B6791" w:rsidP="00F64FE8">
            <w:pPr>
              <w:rPr>
                <w:rFonts w:ascii="Times New Roman" w:hAnsi="Times New Roman"/>
                <w:sz w:val="24"/>
                <w:szCs w:val="24"/>
              </w:rPr>
            </w:pPr>
            <w:ins w:id="108" w:author="Truong" w:date="2012-05-17T18:59:00Z">
              <w:r>
                <w:rPr>
                  <w:rFonts w:ascii="Times New Roman" w:hAnsi="Times New Roman"/>
                  <w:sz w:val="24"/>
                  <w:szCs w:val="24"/>
                </w:rPr>
                <w:t>Peer Review</w:t>
              </w:r>
            </w:ins>
          </w:p>
        </w:tc>
        <w:tc>
          <w:tcPr>
            <w:tcW w:w="2394" w:type="dxa"/>
            <w:vMerge/>
          </w:tcPr>
          <w:p w:rsidR="000B6791" w:rsidRDefault="000B6791" w:rsidP="00F64FE8">
            <w:pPr>
              <w:rPr>
                <w:rFonts w:ascii="Times New Roman" w:hAnsi="Times New Roman"/>
                <w:sz w:val="24"/>
                <w:szCs w:val="24"/>
              </w:rPr>
            </w:pPr>
          </w:p>
        </w:tc>
      </w:tr>
      <w:tr w:rsidR="00C977FA" w:rsidTr="00C977FA">
        <w:trPr>
          <w:ins w:id="109" w:author="Truong" w:date="2012-05-17T18:56:00Z"/>
        </w:trPr>
        <w:tc>
          <w:tcPr>
            <w:tcW w:w="2394" w:type="dxa"/>
          </w:tcPr>
          <w:p w:rsidR="00C977FA" w:rsidRDefault="00C977FA" w:rsidP="00F64FE8">
            <w:pPr>
              <w:rPr>
                <w:ins w:id="110" w:author="Truong" w:date="2012-05-17T18:56:00Z"/>
                <w:rFonts w:ascii="Times New Roman" w:hAnsi="Times New Roman"/>
                <w:sz w:val="24"/>
                <w:szCs w:val="24"/>
              </w:rPr>
            </w:pPr>
            <w:ins w:id="111" w:author="Truong" w:date="2012-05-17T18:59:00Z">
              <w:r>
                <w:rPr>
                  <w:rFonts w:ascii="Times New Roman" w:hAnsi="Times New Roman"/>
                  <w:sz w:val="24"/>
                  <w:szCs w:val="24"/>
                </w:rPr>
                <w:t>Document</w:t>
              </w:r>
            </w:ins>
          </w:p>
        </w:tc>
        <w:tc>
          <w:tcPr>
            <w:tcW w:w="2394" w:type="dxa"/>
          </w:tcPr>
          <w:p w:rsidR="00C977FA" w:rsidRDefault="00220FFE" w:rsidP="00F64FE8">
            <w:pPr>
              <w:rPr>
                <w:ins w:id="112" w:author="Truong" w:date="2012-05-17T18:56:00Z"/>
                <w:rFonts w:ascii="Times New Roman" w:hAnsi="Times New Roman"/>
                <w:sz w:val="24"/>
                <w:szCs w:val="24"/>
              </w:rPr>
            </w:pPr>
            <w:ins w:id="113" w:author="Truong" w:date="2012-05-17T19:02:00Z">
              <w:r>
                <w:rPr>
                  <w:rFonts w:ascii="Times New Roman" w:hAnsi="Times New Roman"/>
                  <w:sz w:val="24"/>
                  <w:szCs w:val="24"/>
                </w:rPr>
                <w:t>2 bug/page (min)</w:t>
              </w:r>
            </w:ins>
          </w:p>
        </w:tc>
        <w:tc>
          <w:tcPr>
            <w:tcW w:w="2394" w:type="dxa"/>
          </w:tcPr>
          <w:p w:rsidR="00C977FA" w:rsidRDefault="00220FFE" w:rsidP="00F64FE8">
            <w:pPr>
              <w:rPr>
                <w:ins w:id="114" w:author="Truong" w:date="2012-05-17T18:56:00Z"/>
                <w:rFonts w:ascii="Times New Roman" w:hAnsi="Times New Roman"/>
                <w:sz w:val="24"/>
                <w:szCs w:val="24"/>
              </w:rPr>
            </w:pPr>
            <w:ins w:id="115" w:author="Truong" w:date="2012-05-17T19:02:00Z">
              <w:r>
                <w:rPr>
                  <w:rFonts w:ascii="Times New Roman" w:hAnsi="Times New Roman"/>
                  <w:sz w:val="24"/>
                  <w:szCs w:val="24"/>
                </w:rPr>
                <w:t>1bug/page (min)</w:t>
              </w:r>
            </w:ins>
          </w:p>
        </w:tc>
        <w:tc>
          <w:tcPr>
            <w:tcW w:w="2394" w:type="dxa"/>
          </w:tcPr>
          <w:p w:rsidR="00C977FA" w:rsidRDefault="00220FFE" w:rsidP="00F64FE8">
            <w:pPr>
              <w:rPr>
                <w:ins w:id="116" w:author="Truong" w:date="2012-05-17T18:56:00Z"/>
                <w:rFonts w:ascii="Times New Roman" w:hAnsi="Times New Roman"/>
                <w:sz w:val="24"/>
                <w:szCs w:val="24"/>
              </w:rPr>
            </w:pPr>
            <w:ins w:id="117" w:author="Truong" w:date="2012-05-17T19:03:00Z">
              <w:r>
                <w:rPr>
                  <w:rFonts w:ascii="Times New Roman" w:hAnsi="Times New Roman"/>
                  <w:sz w:val="24"/>
                  <w:szCs w:val="24"/>
                </w:rPr>
                <w:t>2bug/10page(max)</w:t>
              </w:r>
            </w:ins>
          </w:p>
        </w:tc>
      </w:tr>
      <w:tr w:rsidR="00C977FA" w:rsidTr="00C977FA">
        <w:trPr>
          <w:ins w:id="118" w:author="Truong" w:date="2012-05-17T18:56:00Z"/>
        </w:trPr>
        <w:tc>
          <w:tcPr>
            <w:tcW w:w="2394" w:type="dxa"/>
          </w:tcPr>
          <w:p w:rsidR="00C977FA" w:rsidRDefault="00C977FA" w:rsidP="00F64FE8">
            <w:pPr>
              <w:rPr>
                <w:ins w:id="119" w:author="Truong" w:date="2012-05-17T18:56:00Z"/>
                <w:rFonts w:ascii="Times New Roman" w:hAnsi="Times New Roman"/>
                <w:sz w:val="24"/>
                <w:szCs w:val="24"/>
              </w:rPr>
            </w:pPr>
            <w:ins w:id="120" w:author="Truong" w:date="2012-05-17T19:00:00Z">
              <w:r>
                <w:rPr>
                  <w:rFonts w:ascii="Times New Roman" w:hAnsi="Times New Roman"/>
                  <w:sz w:val="24"/>
                  <w:szCs w:val="24"/>
                </w:rPr>
                <w:t>Source Code</w:t>
              </w:r>
            </w:ins>
          </w:p>
        </w:tc>
        <w:tc>
          <w:tcPr>
            <w:tcW w:w="2394" w:type="dxa"/>
          </w:tcPr>
          <w:p w:rsidR="00C977FA" w:rsidRDefault="00220FFE" w:rsidP="00F64FE8">
            <w:pPr>
              <w:rPr>
                <w:ins w:id="121" w:author="Truong" w:date="2012-05-17T18:56:00Z"/>
                <w:rFonts w:ascii="Times New Roman" w:hAnsi="Times New Roman"/>
                <w:sz w:val="24"/>
                <w:szCs w:val="24"/>
              </w:rPr>
            </w:pPr>
            <w:ins w:id="122" w:author="Truong" w:date="2012-05-17T19:07:00Z">
              <w:r>
                <w:rPr>
                  <w:rFonts w:ascii="Times New Roman" w:hAnsi="Times New Roman"/>
                  <w:sz w:val="24"/>
                  <w:szCs w:val="24"/>
                </w:rPr>
                <w:t>20Wdef/1KLOC</w:t>
              </w:r>
            </w:ins>
            <w:ins w:id="123" w:author="Truong" w:date="2012-05-17T19:08:00Z">
              <w:r>
                <w:rPr>
                  <w:rFonts w:ascii="Times New Roman" w:hAnsi="Times New Roman"/>
                  <w:sz w:val="24"/>
                  <w:szCs w:val="24"/>
                </w:rPr>
                <w:t>(min)</w:t>
              </w:r>
            </w:ins>
          </w:p>
        </w:tc>
        <w:tc>
          <w:tcPr>
            <w:tcW w:w="2394" w:type="dxa"/>
          </w:tcPr>
          <w:p w:rsidR="00C977FA" w:rsidRDefault="00220FFE" w:rsidP="00F64FE8">
            <w:pPr>
              <w:rPr>
                <w:ins w:id="124" w:author="Truong" w:date="2012-05-17T18:56:00Z"/>
                <w:rFonts w:ascii="Times New Roman" w:hAnsi="Times New Roman"/>
                <w:sz w:val="24"/>
                <w:szCs w:val="24"/>
              </w:rPr>
            </w:pPr>
            <w:ins w:id="125" w:author="Truong" w:date="2012-05-17T19:08:00Z">
              <w:r>
                <w:rPr>
                  <w:rFonts w:ascii="Times New Roman" w:hAnsi="Times New Roman"/>
                  <w:sz w:val="24"/>
                  <w:szCs w:val="24"/>
                </w:rPr>
                <w:t>8</w:t>
              </w:r>
              <w:r>
                <w:rPr>
                  <w:rFonts w:ascii="Times New Roman" w:hAnsi="Times New Roman"/>
                  <w:sz w:val="24"/>
                  <w:szCs w:val="24"/>
                </w:rPr>
                <w:t>Wdef/1KLOC</w:t>
              </w:r>
              <w:r>
                <w:rPr>
                  <w:rFonts w:ascii="Times New Roman" w:hAnsi="Times New Roman"/>
                  <w:sz w:val="24"/>
                  <w:szCs w:val="24"/>
                </w:rPr>
                <w:t>(min)</w:t>
              </w:r>
            </w:ins>
          </w:p>
        </w:tc>
        <w:tc>
          <w:tcPr>
            <w:tcW w:w="2394" w:type="dxa"/>
          </w:tcPr>
          <w:p w:rsidR="00C977FA" w:rsidRDefault="00220FFE" w:rsidP="00F64FE8">
            <w:pPr>
              <w:rPr>
                <w:ins w:id="126" w:author="Truong" w:date="2012-05-17T18:56:00Z"/>
                <w:rFonts w:ascii="Times New Roman" w:hAnsi="Times New Roman"/>
                <w:sz w:val="24"/>
                <w:szCs w:val="24"/>
              </w:rPr>
            </w:pPr>
            <w:ins w:id="127" w:author="Truong" w:date="2012-05-17T19:08:00Z">
              <w:r>
                <w:rPr>
                  <w:rFonts w:ascii="Times New Roman" w:hAnsi="Times New Roman"/>
                  <w:sz w:val="24"/>
                  <w:szCs w:val="24"/>
                </w:rPr>
                <w:t>3Wdef/1KLOC(max)</w:t>
              </w:r>
            </w:ins>
          </w:p>
        </w:tc>
      </w:tr>
    </w:tbl>
    <w:p w:rsidR="00C977FA" w:rsidRDefault="00C977FA" w:rsidP="00F64FE8">
      <w:pPr>
        <w:rPr>
          <w:ins w:id="128" w:author="Truong" w:date="2012-05-17T19:09:00Z"/>
          <w:rFonts w:ascii="Times New Roman" w:hAnsi="Times New Roman"/>
          <w:sz w:val="24"/>
          <w:szCs w:val="24"/>
        </w:rPr>
      </w:pPr>
    </w:p>
    <w:p w:rsidR="00220FFE" w:rsidRPr="00220FFE" w:rsidRDefault="00220FFE" w:rsidP="00F64FE8">
      <w:pPr>
        <w:rPr>
          <w:ins w:id="129" w:author="Truong" w:date="2012-05-17T19:09:00Z"/>
          <w:rFonts w:ascii="Times New Roman" w:hAnsi="Times New Roman"/>
          <w:i/>
          <w:sz w:val="20"/>
          <w:szCs w:val="20"/>
          <w:rPrChange w:id="130" w:author="Truong" w:date="2012-05-17T19:12:00Z">
            <w:rPr>
              <w:ins w:id="131" w:author="Truong" w:date="2012-05-17T19:09:00Z"/>
              <w:rFonts w:ascii="Times New Roman" w:hAnsi="Times New Roman"/>
              <w:sz w:val="24"/>
              <w:szCs w:val="24"/>
            </w:rPr>
          </w:rPrChange>
        </w:rPr>
      </w:pPr>
      <w:ins w:id="132" w:author="Truong" w:date="2012-05-17T19:09:00Z">
        <w:r w:rsidRPr="00220FFE">
          <w:rPr>
            <w:rFonts w:ascii="Times New Roman" w:hAnsi="Times New Roman"/>
            <w:i/>
            <w:sz w:val="20"/>
            <w:szCs w:val="20"/>
            <w:rPrChange w:id="133" w:author="Truong" w:date="2012-05-17T19:12:00Z">
              <w:rPr>
                <w:rFonts w:ascii="Times New Roman" w:hAnsi="Times New Roman"/>
                <w:sz w:val="24"/>
                <w:szCs w:val="24"/>
              </w:rPr>
            </w:rPrChange>
          </w:rPr>
          <w:t>*Note :</w:t>
        </w:r>
      </w:ins>
    </w:p>
    <w:p w:rsidR="00220FFE" w:rsidRPr="00220FFE" w:rsidRDefault="00220FFE" w:rsidP="00F64FE8">
      <w:pPr>
        <w:rPr>
          <w:ins w:id="134" w:author="Truong" w:date="2012-05-17T19:10:00Z"/>
          <w:rFonts w:ascii="Times New Roman" w:hAnsi="Times New Roman"/>
          <w:i/>
          <w:sz w:val="20"/>
          <w:szCs w:val="20"/>
          <w:rPrChange w:id="135" w:author="Truong" w:date="2012-05-17T19:12:00Z">
            <w:rPr>
              <w:ins w:id="136" w:author="Truong" w:date="2012-05-17T19:10:00Z"/>
              <w:rFonts w:ascii="Times New Roman" w:hAnsi="Times New Roman"/>
              <w:sz w:val="24"/>
              <w:szCs w:val="24"/>
            </w:rPr>
          </w:rPrChange>
        </w:rPr>
      </w:pPr>
      <w:ins w:id="137" w:author="Truong" w:date="2012-05-17T19:09:00Z">
        <w:r w:rsidRPr="00220FFE">
          <w:rPr>
            <w:rFonts w:ascii="Times New Roman" w:hAnsi="Times New Roman"/>
            <w:i/>
            <w:sz w:val="20"/>
            <w:szCs w:val="20"/>
            <w:rPrChange w:id="138" w:author="Truong" w:date="2012-05-17T19:12:00Z">
              <w:rPr>
                <w:rFonts w:ascii="Times New Roman" w:hAnsi="Times New Roman"/>
                <w:sz w:val="24"/>
                <w:szCs w:val="24"/>
              </w:rPr>
            </w:rPrChange>
          </w:rPr>
          <w:t xml:space="preserve">  Wdef : Weighted defect</w:t>
        </w:r>
      </w:ins>
    </w:p>
    <w:p w:rsidR="00220FFE" w:rsidRPr="00220FFE" w:rsidRDefault="00220FFE" w:rsidP="00F64FE8">
      <w:pPr>
        <w:rPr>
          <w:ins w:id="139" w:author="Truong" w:date="2012-05-17T19:09:00Z"/>
          <w:rFonts w:ascii="Times New Roman" w:hAnsi="Times New Roman"/>
          <w:i/>
          <w:sz w:val="20"/>
          <w:szCs w:val="20"/>
          <w:rPrChange w:id="140" w:author="Truong" w:date="2012-05-17T19:12:00Z">
            <w:rPr>
              <w:ins w:id="141" w:author="Truong" w:date="2012-05-17T19:09:00Z"/>
              <w:rFonts w:ascii="Times New Roman" w:hAnsi="Times New Roman"/>
              <w:sz w:val="24"/>
              <w:szCs w:val="24"/>
            </w:rPr>
          </w:rPrChange>
        </w:rPr>
      </w:pPr>
      <w:ins w:id="142" w:author="Truong" w:date="2012-05-17T19:10:00Z">
        <w:r w:rsidRPr="00220FFE">
          <w:rPr>
            <w:rFonts w:ascii="Times New Roman" w:hAnsi="Times New Roman"/>
            <w:i/>
            <w:sz w:val="20"/>
            <w:szCs w:val="20"/>
            <w:rPrChange w:id="143" w:author="Truong" w:date="2012-05-17T19:12:00Z">
              <w:rPr>
                <w:rFonts w:ascii="Times New Roman" w:hAnsi="Times New Roman"/>
                <w:sz w:val="24"/>
                <w:szCs w:val="24"/>
              </w:rPr>
            </w:rPrChange>
          </w:rPr>
          <w:t>Type</w:t>
        </w:r>
        <w:r w:rsidRPr="00220FFE">
          <w:rPr>
            <w:rFonts w:ascii="Times New Roman" w:hAnsi="Times New Roman"/>
            <w:i/>
            <w:sz w:val="20"/>
            <w:szCs w:val="20"/>
            <w:rPrChange w:id="144" w:author="Truong" w:date="2012-05-17T19:12:00Z">
              <w:rPr>
                <w:rFonts w:ascii="Times New Roman" w:hAnsi="Times New Roman"/>
                <w:sz w:val="24"/>
                <w:szCs w:val="24"/>
              </w:rPr>
            </w:rPrChange>
          </w:rPr>
          <w:tab/>
        </w:r>
        <w:r w:rsidRPr="00220FFE">
          <w:rPr>
            <w:rFonts w:ascii="Times New Roman" w:hAnsi="Times New Roman"/>
            <w:i/>
            <w:sz w:val="20"/>
            <w:szCs w:val="20"/>
            <w:rPrChange w:id="145" w:author="Truong" w:date="2012-05-17T19:12:00Z">
              <w:rPr>
                <w:rFonts w:ascii="Times New Roman" w:hAnsi="Times New Roman"/>
                <w:sz w:val="24"/>
                <w:szCs w:val="24"/>
              </w:rPr>
            </w:rPrChange>
          </w:rPr>
          <w:tab/>
        </w:r>
        <w:r w:rsidRPr="00220FFE">
          <w:rPr>
            <w:rFonts w:ascii="Times New Roman" w:hAnsi="Times New Roman"/>
            <w:i/>
            <w:sz w:val="20"/>
            <w:szCs w:val="20"/>
            <w:rPrChange w:id="146" w:author="Truong" w:date="2012-05-17T19:12:00Z">
              <w:rPr>
                <w:rFonts w:ascii="Times New Roman" w:hAnsi="Times New Roman"/>
                <w:sz w:val="24"/>
                <w:szCs w:val="24"/>
              </w:rPr>
            </w:rPrChange>
          </w:rPr>
          <w:tab/>
        </w:r>
        <w:r w:rsidRPr="00220FFE">
          <w:rPr>
            <w:rFonts w:ascii="Times New Roman" w:hAnsi="Times New Roman"/>
            <w:i/>
            <w:sz w:val="20"/>
            <w:szCs w:val="20"/>
            <w:rPrChange w:id="147" w:author="Truong" w:date="2012-05-17T19:12:00Z">
              <w:rPr>
                <w:rFonts w:ascii="Times New Roman" w:hAnsi="Times New Roman"/>
                <w:sz w:val="24"/>
                <w:szCs w:val="24"/>
              </w:rPr>
            </w:rPrChange>
          </w:rPr>
          <w:tab/>
        </w:r>
        <w:r w:rsidRPr="00220FFE">
          <w:rPr>
            <w:rFonts w:ascii="Times New Roman" w:hAnsi="Times New Roman"/>
            <w:i/>
            <w:sz w:val="20"/>
            <w:szCs w:val="20"/>
            <w:rPrChange w:id="148" w:author="Truong" w:date="2012-05-17T19:12:00Z">
              <w:rPr>
                <w:rFonts w:ascii="Times New Roman" w:hAnsi="Times New Roman"/>
                <w:sz w:val="24"/>
                <w:szCs w:val="24"/>
              </w:rPr>
            </w:rPrChange>
          </w:rPr>
          <w:tab/>
        </w:r>
      </w:ins>
      <w:ins w:id="149" w:author="Truong" w:date="2012-05-17T19:11:00Z">
        <w:r w:rsidRPr="00220FFE">
          <w:rPr>
            <w:rFonts w:ascii="Times New Roman" w:hAnsi="Times New Roman"/>
            <w:i/>
            <w:sz w:val="20"/>
            <w:szCs w:val="20"/>
            <w:rPrChange w:id="150" w:author="Truong" w:date="2012-05-17T19:12:00Z">
              <w:rPr>
                <w:rFonts w:ascii="Times New Roman" w:hAnsi="Times New Roman"/>
                <w:sz w:val="24"/>
                <w:szCs w:val="24"/>
              </w:rPr>
            </w:rPrChange>
          </w:rPr>
          <w:tab/>
        </w:r>
      </w:ins>
      <w:ins w:id="151" w:author="Truong" w:date="2012-05-17T19:37:00Z">
        <w:r w:rsidR="008E5C07">
          <w:rPr>
            <w:rFonts w:ascii="Times New Roman" w:hAnsi="Times New Roman"/>
            <w:i/>
            <w:sz w:val="20"/>
            <w:szCs w:val="20"/>
          </w:rPr>
          <w:t xml:space="preserve">           </w:t>
        </w:r>
      </w:ins>
      <w:ins w:id="152" w:author="Truong" w:date="2012-05-17T19:11:00Z">
        <w:r w:rsidRPr="00220FFE">
          <w:rPr>
            <w:rFonts w:ascii="Times New Roman" w:hAnsi="Times New Roman"/>
            <w:i/>
            <w:sz w:val="20"/>
            <w:szCs w:val="20"/>
            <w:rPrChange w:id="153" w:author="Truong" w:date="2012-05-17T19:12:00Z">
              <w:rPr>
                <w:rFonts w:ascii="Times New Roman" w:hAnsi="Times New Roman"/>
                <w:sz w:val="24"/>
                <w:szCs w:val="24"/>
              </w:rPr>
            </w:rPrChange>
          </w:rPr>
          <w:t>Weight</w:t>
        </w:r>
      </w:ins>
    </w:p>
    <w:p w:rsidR="00220FFE" w:rsidRPr="00220FFE" w:rsidRDefault="00220FFE" w:rsidP="00F64FE8">
      <w:pPr>
        <w:rPr>
          <w:ins w:id="154" w:author="Truong" w:date="2012-05-17T19:11:00Z"/>
          <w:rFonts w:ascii="Times New Roman" w:hAnsi="Times New Roman"/>
          <w:i/>
          <w:sz w:val="20"/>
          <w:szCs w:val="20"/>
          <w:rPrChange w:id="155" w:author="Truong" w:date="2012-05-17T19:12:00Z">
            <w:rPr>
              <w:ins w:id="156" w:author="Truong" w:date="2012-05-17T19:11:00Z"/>
              <w:rFonts w:ascii="Times New Roman" w:hAnsi="Times New Roman"/>
              <w:sz w:val="24"/>
              <w:szCs w:val="24"/>
            </w:rPr>
          </w:rPrChange>
        </w:rPr>
      </w:pPr>
      <w:ins w:id="157" w:author="Truong" w:date="2012-05-17T19:09:00Z">
        <w:r w:rsidRPr="00220FFE">
          <w:rPr>
            <w:rFonts w:ascii="Times New Roman" w:hAnsi="Times New Roman"/>
            <w:i/>
            <w:sz w:val="20"/>
            <w:szCs w:val="20"/>
            <w:rPrChange w:id="158" w:author="Truong" w:date="2012-05-17T19:12:00Z">
              <w:rPr>
                <w:rFonts w:ascii="Times New Roman" w:hAnsi="Times New Roman"/>
                <w:sz w:val="24"/>
                <w:szCs w:val="24"/>
              </w:rPr>
            </w:rPrChange>
          </w:rPr>
          <w:t xml:space="preserve">- Bug layout and coding convention </w:t>
        </w:r>
      </w:ins>
      <w:ins w:id="159" w:author="Truong" w:date="2012-05-17T19:11:00Z">
        <w:r w:rsidRPr="00220FFE">
          <w:rPr>
            <w:rFonts w:ascii="Times New Roman" w:hAnsi="Times New Roman"/>
            <w:i/>
            <w:sz w:val="20"/>
            <w:szCs w:val="20"/>
            <w:rPrChange w:id="160" w:author="Truong" w:date="2012-05-17T19:12:00Z">
              <w:rPr>
                <w:rFonts w:ascii="Times New Roman" w:hAnsi="Times New Roman"/>
                <w:sz w:val="24"/>
                <w:szCs w:val="24"/>
              </w:rPr>
            </w:rPrChange>
          </w:rPr>
          <w:tab/>
        </w:r>
        <w:r w:rsidRPr="00220FFE">
          <w:rPr>
            <w:rFonts w:ascii="Times New Roman" w:hAnsi="Times New Roman"/>
            <w:i/>
            <w:sz w:val="20"/>
            <w:szCs w:val="20"/>
            <w:rPrChange w:id="161" w:author="Truong" w:date="2012-05-17T19:12:00Z">
              <w:rPr>
                <w:rFonts w:ascii="Times New Roman" w:hAnsi="Times New Roman"/>
                <w:sz w:val="24"/>
                <w:szCs w:val="24"/>
              </w:rPr>
            </w:rPrChange>
          </w:rPr>
          <w:tab/>
        </w:r>
        <w:r w:rsidRPr="00220FFE">
          <w:rPr>
            <w:rFonts w:ascii="Times New Roman" w:hAnsi="Times New Roman"/>
            <w:i/>
            <w:sz w:val="20"/>
            <w:szCs w:val="20"/>
            <w:rPrChange w:id="162" w:author="Truong" w:date="2012-05-17T19:12:00Z">
              <w:rPr>
                <w:rFonts w:ascii="Times New Roman" w:hAnsi="Times New Roman"/>
                <w:sz w:val="24"/>
                <w:szCs w:val="24"/>
              </w:rPr>
            </w:rPrChange>
          </w:rPr>
          <w:tab/>
          <w:t>1</w:t>
        </w:r>
      </w:ins>
    </w:p>
    <w:p w:rsidR="00220FFE" w:rsidRPr="00220FFE" w:rsidRDefault="00220FFE" w:rsidP="00F64FE8">
      <w:pPr>
        <w:rPr>
          <w:ins w:id="163" w:author="Truong" w:date="2012-05-17T19:11:00Z"/>
          <w:rFonts w:ascii="Times New Roman" w:hAnsi="Times New Roman"/>
          <w:i/>
          <w:sz w:val="20"/>
          <w:szCs w:val="20"/>
          <w:rPrChange w:id="164" w:author="Truong" w:date="2012-05-17T19:12:00Z">
            <w:rPr>
              <w:ins w:id="165" w:author="Truong" w:date="2012-05-17T19:11:00Z"/>
              <w:rFonts w:ascii="Times New Roman" w:hAnsi="Times New Roman"/>
              <w:sz w:val="24"/>
              <w:szCs w:val="24"/>
            </w:rPr>
          </w:rPrChange>
        </w:rPr>
      </w:pPr>
      <w:ins w:id="166" w:author="Truong" w:date="2012-05-17T19:11:00Z">
        <w:r w:rsidRPr="00220FFE">
          <w:rPr>
            <w:rFonts w:ascii="Times New Roman" w:hAnsi="Times New Roman"/>
            <w:i/>
            <w:sz w:val="20"/>
            <w:szCs w:val="20"/>
            <w:rPrChange w:id="167" w:author="Truong" w:date="2012-05-17T19:12:00Z">
              <w:rPr>
                <w:rFonts w:ascii="Times New Roman" w:hAnsi="Times New Roman"/>
                <w:sz w:val="24"/>
                <w:szCs w:val="24"/>
              </w:rPr>
            </w:rPrChange>
          </w:rPr>
          <w:t>- Bug logic of code</w:t>
        </w:r>
        <w:r w:rsidRPr="00220FFE">
          <w:rPr>
            <w:rFonts w:ascii="Times New Roman" w:hAnsi="Times New Roman"/>
            <w:i/>
            <w:sz w:val="20"/>
            <w:szCs w:val="20"/>
            <w:rPrChange w:id="168" w:author="Truong" w:date="2012-05-17T19:12:00Z">
              <w:rPr>
                <w:rFonts w:ascii="Times New Roman" w:hAnsi="Times New Roman"/>
                <w:sz w:val="24"/>
                <w:szCs w:val="24"/>
              </w:rPr>
            </w:rPrChange>
          </w:rPr>
          <w:tab/>
        </w:r>
        <w:r w:rsidRPr="00220FFE">
          <w:rPr>
            <w:rFonts w:ascii="Times New Roman" w:hAnsi="Times New Roman"/>
            <w:i/>
            <w:sz w:val="20"/>
            <w:szCs w:val="20"/>
            <w:rPrChange w:id="169" w:author="Truong" w:date="2012-05-17T19:12:00Z">
              <w:rPr>
                <w:rFonts w:ascii="Times New Roman" w:hAnsi="Times New Roman"/>
                <w:sz w:val="24"/>
                <w:szCs w:val="24"/>
              </w:rPr>
            </w:rPrChange>
          </w:rPr>
          <w:tab/>
        </w:r>
        <w:r w:rsidRPr="00220FFE">
          <w:rPr>
            <w:rFonts w:ascii="Times New Roman" w:hAnsi="Times New Roman"/>
            <w:i/>
            <w:sz w:val="20"/>
            <w:szCs w:val="20"/>
            <w:rPrChange w:id="170" w:author="Truong" w:date="2012-05-17T19:12:00Z">
              <w:rPr>
                <w:rFonts w:ascii="Times New Roman" w:hAnsi="Times New Roman"/>
                <w:sz w:val="24"/>
                <w:szCs w:val="24"/>
              </w:rPr>
            </w:rPrChange>
          </w:rPr>
          <w:tab/>
        </w:r>
        <w:r w:rsidRPr="00220FFE">
          <w:rPr>
            <w:rFonts w:ascii="Times New Roman" w:hAnsi="Times New Roman"/>
            <w:i/>
            <w:sz w:val="20"/>
            <w:szCs w:val="20"/>
            <w:rPrChange w:id="171" w:author="Truong" w:date="2012-05-17T19:12:00Z">
              <w:rPr>
                <w:rFonts w:ascii="Times New Roman" w:hAnsi="Times New Roman"/>
                <w:sz w:val="24"/>
                <w:szCs w:val="24"/>
              </w:rPr>
            </w:rPrChange>
          </w:rPr>
          <w:tab/>
        </w:r>
        <w:r w:rsidRPr="00220FFE">
          <w:rPr>
            <w:rFonts w:ascii="Times New Roman" w:hAnsi="Times New Roman"/>
            <w:i/>
            <w:sz w:val="20"/>
            <w:szCs w:val="20"/>
            <w:rPrChange w:id="172" w:author="Truong" w:date="2012-05-17T19:12:00Z">
              <w:rPr>
                <w:rFonts w:ascii="Times New Roman" w:hAnsi="Times New Roman"/>
                <w:sz w:val="24"/>
                <w:szCs w:val="24"/>
              </w:rPr>
            </w:rPrChange>
          </w:rPr>
          <w:tab/>
          <w:t>3</w:t>
        </w:r>
      </w:ins>
    </w:p>
    <w:p w:rsidR="00220FFE" w:rsidRPr="00220FFE" w:rsidRDefault="00220FFE" w:rsidP="00F64FE8">
      <w:pPr>
        <w:rPr>
          <w:ins w:id="173" w:author="Truong" w:date="2012-05-17T18:55:00Z"/>
          <w:rFonts w:ascii="Times New Roman" w:hAnsi="Times New Roman"/>
          <w:i/>
          <w:sz w:val="20"/>
          <w:szCs w:val="20"/>
          <w:rPrChange w:id="174" w:author="Truong" w:date="2012-05-17T19:12:00Z">
            <w:rPr>
              <w:ins w:id="175" w:author="Truong" w:date="2012-05-17T18:55:00Z"/>
              <w:rFonts w:ascii="Times New Roman" w:hAnsi="Times New Roman"/>
              <w:sz w:val="24"/>
              <w:szCs w:val="24"/>
            </w:rPr>
          </w:rPrChange>
        </w:rPr>
      </w:pPr>
      <w:ins w:id="176" w:author="Truong" w:date="2012-05-17T19:11:00Z">
        <w:r w:rsidRPr="00220FFE">
          <w:rPr>
            <w:rFonts w:ascii="Times New Roman" w:hAnsi="Times New Roman"/>
            <w:i/>
            <w:sz w:val="20"/>
            <w:szCs w:val="20"/>
            <w:rPrChange w:id="177" w:author="Truong" w:date="2012-05-17T19:12:00Z">
              <w:rPr>
                <w:rFonts w:ascii="Times New Roman" w:hAnsi="Times New Roman"/>
                <w:sz w:val="24"/>
                <w:szCs w:val="24"/>
              </w:rPr>
            </w:rPrChange>
          </w:rPr>
          <w:t>- Bug fatal error</w:t>
        </w:r>
        <w:r w:rsidRPr="00220FFE">
          <w:rPr>
            <w:rFonts w:ascii="Times New Roman" w:hAnsi="Times New Roman"/>
            <w:i/>
            <w:sz w:val="20"/>
            <w:szCs w:val="20"/>
            <w:rPrChange w:id="178" w:author="Truong" w:date="2012-05-17T19:12:00Z">
              <w:rPr>
                <w:rFonts w:ascii="Times New Roman" w:hAnsi="Times New Roman"/>
                <w:sz w:val="24"/>
                <w:szCs w:val="24"/>
              </w:rPr>
            </w:rPrChange>
          </w:rPr>
          <w:tab/>
        </w:r>
        <w:r w:rsidRPr="00220FFE">
          <w:rPr>
            <w:rFonts w:ascii="Times New Roman" w:hAnsi="Times New Roman"/>
            <w:i/>
            <w:sz w:val="20"/>
            <w:szCs w:val="20"/>
            <w:rPrChange w:id="179" w:author="Truong" w:date="2012-05-17T19:12:00Z">
              <w:rPr>
                <w:rFonts w:ascii="Times New Roman" w:hAnsi="Times New Roman"/>
                <w:sz w:val="24"/>
                <w:szCs w:val="24"/>
              </w:rPr>
            </w:rPrChange>
          </w:rPr>
          <w:tab/>
        </w:r>
        <w:r w:rsidRPr="00220FFE">
          <w:rPr>
            <w:rFonts w:ascii="Times New Roman" w:hAnsi="Times New Roman"/>
            <w:i/>
            <w:sz w:val="20"/>
            <w:szCs w:val="20"/>
            <w:rPrChange w:id="180" w:author="Truong" w:date="2012-05-17T19:12:00Z">
              <w:rPr>
                <w:rFonts w:ascii="Times New Roman" w:hAnsi="Times New Roman"/>
                <w:sz w:val="24"/>
                <w:szCs w:val="24"/>
              </w:rPr>
            </w:rPrChange>
          </w:rPr>
          <w:tab/>
        </w:r>
        <w:r w:rsidRPr="00220FFE">
          <w:rPr>
            <w:rFonts w:ascii="Times New Roman" w:hAnsi="Times New Roman"/>
            <w:i/>
            <w:sz w:val="20"/>
            <w:szCs w:val="20"/>
            <w:rPrChange w:id="181" w:author="Truong" w:date="2012-05-17T19:12:00Z">
              <w:rPr>
                <w:rFonts w:ascii="Times New Roman" w:hAnsi="Times New Roman"/>
                <w:sz w:val="24"/>
                <w:szCs w:val="24"/>
              </w:rPr>
            </w:rPrChange>
          </w:rPr>
          <w:tab/>
        </w:r>
        <w:r w:rsidRPr="00220FFE">
          <w:rPr>
            <w:rFonts w:ascii="Times New Roman" w:hAnsi="Times New Roman"/>
            <w:i/>
            <w:sz w:val="20"/>
            <w:szCs w:val="20"/>
            <w:rPrChange w:id="182" w:author="Truong" w:date="2012-05-17T19:12:00Z">
              <w:rPr>
                <w:rFonts w:ascii="Times New Roman" w:hAnsi="Times New Roman"/>
                <w:sz w:val="24"/>
                <w:szCs w:val="24"/>
              </w:rPr>
            </w:rPrChange>
          </w:rPr>
          <w:tab/>
        </w:r>
        <w:r w:rsidRPr="00220FFE">
          <w:rPr>
            <w:rFonts w:ascii="Times New Roman" w:hAnsi="Times New Roman"/>
            <w:i/>
            <w:sz w:val="20"/>
            <w:szCs w:val="20"/>
            <w:rPrChange w:id="183" w:author="Truong" w:date="2012-05-17T19:12:00Z">
              <w:rPr>
                <w:rFonts w:ascii="Times New Roman" w:hAnsi="Times New Roman"/>
                <w:sz w:val="24"/>
                <w:szCs w:val="24"/>
              </w:rPr>
            </w:rPrChange>
          </w:rPr>
          <w:tab/>
          <w:t>5</w:t>
        </w:r>
      </w:ins>
    </w:p>
    <w:p w:rsidR="00F64FE8" w:rsidRDefault="00F64FE8" w:rsidP="00F64FE8">
      <w:pPr>
        <w:pStyle w:val="Heading1"/>
        <w:numPr>
          <w:ilvl w:val="0"/>
          <w:numId w:val="10"/>
        </w:numPr>
      </w:pPr>
      <w:bookmarkStart w:id="184" w:name="_License"/>
      <w:bookmarkEnd w:id="184"/>
      <w:r>
        <w:t>License</w:t>
      </w:r>
    </w:p>
    <w:p w:rsidR="00F64FE8" w:rsidDel="00220FFE" w:rsidRDefault="00220FFE" w:rsidP="00F64FE8">
      <w:pPr>
        <w:pStyle w:val="ListParagraph"/>
        <w:ind w:left="644"/>
        <w:contextualSpacing w:val="0"/>
        <w:rPr>
          <w:del w:id="185" w:author="Truong" w:date="2012-05-17T19:12:00Z"/>
          <w:sz w:val="28"/>
          <w:szCs w:val="28"/>
        </w:rPr>
      </w:pPr>
      <w:ins w:id="186" w:author="Truong" w:date="2012-05-17T19:12:00Z">
        <w:r>
          <w:rPr>
            <w:rFonts w:ascii="Arial" w:hAnsi="Arial" w:cs="Arial"/>
            <w:color w:val="555555"/>
            <w:shd w:val="clear" w:color="auto" w:fill="FFFFFF"/>
          </w:rPr>
          <w:t>OOPMS</w:t>
        </w:r>
        <w:r>
          <w:rPr>
            <w:rFonts w:ascii="Arial" w:hAnsi="Arial" w:cs="Arial"/>
            <w:color w:val="555555"/>
            <w:shd w:val="clear" w:color="auto" w:fill="FFFFFF"/>
          </w:rPr>
          <w:t xml:space="preserve"> is licensed under the</w:t>
        </w:r>
        <w:r>
          <w:rPr>
            <w:rStyle w:val="apple-converted-space"/>
            <w:rFonts w:ascii="Arial" w:hAnsi="Arial" w:cs="Arial"/>
            <w:color w:val="555555"/>
            <w:shd w:val="clear" w:color="auto" w:fill="FFFFFF"/>
          </w:rPr>
          <w:t> </w:t>
        </w:r>
        <w:r>
          <w:fldChar w:fldCharType="begin"/>
        </w:r>
        <w:r>
          <w:instrText xml:space="preserve"> HYPERLINK "http://www.apache.org/licenses/LICENSE-2.0" </w:instrText>
        </w:r>
        <w:r>
          <w:fldChar w:fldCharType="separate"/>
        </w:r>
        <w:r>
          <w:rPr>
            <w:rStyle w:val="Hyperlink"/>
            <w:rFonts w:ascii="Arial" w:hAnsi="Arial" w:cs="Arial"/>
            <w:color w:val="257BB2"/>
            <w:shd w:val="clear" w:color="auto" w:fill="FFFFFF"/>
          </w:rPr>
          <w:t>Apache License, Version 2.0</w:t>
        </w:r>
        <w:r>
          <w:fldChar w:fldCharType="end"/>
        </w:r>
        <w:r>
          <w:rPr>
            <w:rStyle w:val="apple-converted-space"/>
            <w:rFonts w:ascii="Arial" w:hAnsi="Arial" w:cs="Arial"/>
            <w:color w:val="555555"/>
            <w:shd w:val="clear" w:color="auto" w:fill="FFFFFF"/>
          </w:rPr>
          <w:t> </w:t>
        </w:r>
        <w:r>
          <w:rPr>
            <w:rFonts w:ascii="Arial" w:hAnsi="Arial" w:cs="Arial"/>
            <w:color w:val="555555"/>
            <w:shd w:val="clear" w:color="auto" w:fill="FFFFFF"/>
          </w:rPr>
          <w:t>as approved by the Open Source Initiative (OSI), an</w:t>
        </w:r>
        <w:r>
          <w:rPr>
            <w:rStyle w:val="apple-converted-space"/>
            <w:rFonts w:ascii="Arial" w:hAnsi="Arial" w:cs="Arial"/>
            <w:color w:val="555555"/>
            <w:shd w:val="clear" w:color="auto" w:fill="FFFFFF"/>
          </w:rPr>
          <w:t> </w:t>
        </w:r>
        <w:r>
          <w:fldChar w:fldCharType="begin"/>
        </w:r>
        <w:r>
          <w:instrText xml:space="preserve"> HYPERLINK "http://www.opensource.org/docs/osd" </w:instrText>
        </w:r>
        <w:r>
          <w:fldChar w:fldCharType="separate"/>
        </w:r>
        <w:r>
          <w:rPr>
            <w:rStyle w:val="Hyperlink"/>
            <w:rFonts w:ascii="Arial" w:hAnsi="Arial" w:cs="Arial"/>
            <w:color w:val="257BB2"/>
            <w:shd w:val="clear" w:color="auto" w:fill="FFFFFF"/>
          </w:rPr>
          <w:t>OSI-certified</w:t>
        </w:r>
        <w:r>
          <w:fldChar w:fldCharType="end"/>
        </w:r>
        <w:r>
          <w:rPr>
            <w:rStyle w:val="apple-converted-space"/>
            <w:rFonts w:ascii="Arial" w:hAnsi="Arial" w:cs="Arial"/>
            <w:color w:val="555555"/>
            <w:shd w:val="clear" w:color="auto" w:fill="FFFFFF"/>
          </w:rPr>
          <w:t> </w:t>
        </w:r>
        <w:r>
          <w:rPr>
            <w:rFonts w:ascii="Arial" w:hAnsi="Arial" w:cs="Arial"/>
            <w:color w:val="555555"/>
            <w:shd w:val="clear" w:color="auto" w:fill="FFFFFF"/>
          </w:rPr>
          <w:t>("open") and</w:t>
        </w:r>
        <w:r>
          <w:rPr>
            <w:rStyle w:val="apple-converted-space"/>
            <w:rFonts w:ascii="Arial" w:hAnsi="Arial" w:cs="Arial"/>
            <w:color w:val="555555"/>
            <w:shd w:val="clear" w:color="auto" w:fill="FFFFFF"/>
          </w:rPr>
          <w:t> </w:t>
        </w:r>
        <w:r>
          <w:fldChar w:fldCharType="begin"/>
        </w:r>
        <w:r>
          <w:instrText xml:space="preserve"> HYPERLINK "http://www.gnu.org/licenses/license-list.html" </w:instrText>
        </w:r>
        <w:r>
          <w:fldChar w:fldCharType="separate"/>
        </w:r>
        <w:r>
          <w:rPr>
            <w:rStyle w:val="Hyperlink"/>
            <w:rFonts w:ascii="Arial" w:hAnsi="Arial" w:cs="Arial"/>
            <w:color w:val="257BB2"/>
            <w:shd w:val="clear" w:color="auto" w:fill="FFFFFF"/>
          </w:rPr>
          <w:t>Gnu/FSF-recognized</w:t>
        </w:r>
        <w:r>
          <w:fldChar w:fldCharType="end"/>
        </w:r>
        <w:r>
          <w:rPr>
            <w:rStyle w:val="apple-converted-space"/>
            <w:rFonts w:ascii="Arial" w:hAnsi="Arial" w:cs="Arial"/>
            <w:color w:val="555555"/>
            <w:shd w:val="clear" w:color="auto" w:fill="FFFFFF"/>
          </w:rPr>
          <w:t> </w:t>
        </w:r>
        <w:r>
          <w:rPr>
            <w:rFonts w:ascii="Arial" w:hAnsi="Arial" w:cs="Arial"/>
            <w:color w:val="555555"/>
            <w:shd w:val="clear" w:color="auto" w:fill="FFFFFF"/>
          </w:rPr>
          <w:t>("free") license.</w:t>
        </w:r>
        <w:r w:rsidDel="00220FFE">
          <w:rPr>
            <w:sz w:val="28"/>
            <w:szCs w:val="28"/>
          </w:rPr>
          <w:t xml:space="preserve"> </w:t>
        </w:r>
      </w:ins>
      <w:del w:id="187" w:author="Truong" w:date="2012-05-17T19:12:00Z">
        <w:r w:rsidR="00F64FE8" w:rsidDel="00220FFE">
          <w:rPr>
            <w:sz w:val="28"/>
            <w:szCs w:val="28"/>
          </w:rPr>
          <w:delText>Apache License 2.0</w:delText>
        </w:r>
      </w:del>
    </w:p>
    <w:p w:rsidR="00F64FE8" w:rsidRPr="00F64FE8" w:rsidRDefault="00F64FE8" w:rsidP="00F64FE8">
      <w:pPr>
        <w:pStyle w:val="ListParagraph"/>
        <w:ind w:left="644"/>
      </w:pPr>
    </w:p>
    <w:p w:rsidR="00CB1212" w:rsidRDefault="00CB1212" w:rsidP="00224F1C">
      <w:pPr>
        <w:pStyle w:val="Heading1"/>
        <w:numPr>
          <w:ilvl w:val="0"/>
          <w:numId w:val="1"/>
        </w:numPr>
      </w:pPr>
      <w:bookmarkStart w:id="188" w:name="_References"/>
      <w:bookmarkEnd w:id="188"/>
      <w:r>
        <w:lastRenderedPageBreak/>
        <w:t>References</w:t>
      </w:r>
      <w:bookmarkEnd w:id="67"/>
      <w:bookmarkEnd w:id="68"/>
      <w:bookmarkEnd w:id="69"/>
    </w:p>
    <w:p w:rsidR="00CB1212" w:rsidRDefault="00F64FE8" w:rsidP="006C6407">
      <w:r>
        <w:t>Wikipedia.org</w:t>
      </w:r>
      <w:bookmarkStart w:id="189" w:name="_GoBack"/>
      <w:bookmarkEnd w:id="189"/>
    </w:p>
    <w:p w:rsidR="00765394" w:rsidRPr="00E40265" w:rsidRDefault="00765394" w:rsidP="006C6407">
      <w:pPr>
        <w:rPr>
          <w:lang w:eastAsia="ja-JP"/>
        </w:rPr>
      </w:pPr>
      <w:r>
        <w:t>FMS System</w:t>
      </w:r>
    </w:p>
    <w:p w:rsidR="00CB1212" w:rsidRPr="00BB1431" w:rsidRDefault="00CB1212" w:rsidP="006C6407"/>
    <w:p w:rsidR="009546C5" w:rsidRPr="00CB1212" w:rsidRDefault="009546C5" w:rsidP="00CB1212"/>
    <w:sectPr w:rsidR="009546C5" w:rsidRPr="00CB1212" w:rsidSect="00B55987">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6D4" w:rsidRDefault="00D366D4" w:rsidP="008E5C07">
      <w:pPr>
        <w:spacing w:after="0" w:line="240" w:lineRule="auto"/>
      </w:pPr>
      <w:r>
        <w:separator/>
      </w:r>
    </w:p>
  </w:endnote>
  <w:endnote w:type="continuationSeparator" w:id="1">
    <w:p w:rsidR="00D366D4" w:rsidRDefault="00D366D4" w:rsidP="008E5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191" w:author="Truong" w:date="2012-05-17T19:24:00Z"/>
  <w:sdt>
    <w:sdtPr>
      <w:id w:val="6287262"/>
      <w:docPartObj>
        <w:docPartGallery w:val="Page Numbers (Bottom of Page)"/>
        <w:docPartUnique/>
      </w:docPartObj>
    </w:sdtPr>
    <w:sdtContent>
      <w:customXmlInsRangeEnd w:id="191"/>
      <w:p w:rsidR="008E5C07" w:rsidRDefault="008E5C07">
        <w:pPr>
          <w:pStyle w:val="Footer"/>
          <w:jc w:val="center"/>
          <w:rPr>
            <w:ins w:id="192" w:author="Truong" w:date="2012-05-17T19:24:00Z"/>
          </w:rPr>
        </w:pPr>
        <w:ins w:id="193" w:author="Truong" w:date="2012-05-17T19:24:00Z">
          <w:r>
            <w:fldChar w:fldCharType="begin"/>
          </w:r>
          <w:r>
            <w:instrText xml:space="preserve"> PAGE   \* MERGEFORMAT </w:instrText>
          </w:r>
          <w:r>
            <w:fldChar w:fldCharType="separate"/>
          </w:r>
        </w:ins>
        <w:r w:rsidR="000B6791">
          <w:rPr>
            <w:noProof/>
          </w:rPr>
          <w:t>8</w:t>
        </w:r>
        <w:ins w:id="194" w:author="Truong" w:date="2012-05-17T19:24:00Z">
          <w:r>
            <w:fldChar w:fldCharType="end"/>
          </w:r>
        </w:ins>
      </w:p>
    </w:sdtContent>
    <w:customXmlInsRangeStart w:id="195" w:author="Truong" w:date="2012-05-17T19:24:00Z"/>
  </w:sdt>
  <w:customXmlInsRangeEnd w:id="195"/>
  <w:p w:rsidR="008E5C07" w:rsidRDefault="008E5C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6D4" w:rsidRDefault="00D366D4" w:rsidP="008E5C07">
      <w:pPr>
        <w:spacing w:after="0" w:line="240" w:lineRule="auto"/>
      </w:pPr>
      <w:r>
        <w:separator/>
      </w:r>
    </w:p>
  </w:footnote>
  <w:footnote w:type="continuationSeparator" w:id="1">
    <w:p w:rsidR="00D366D4" w:rsidRDefault="00D366D4" w:rsidP="008E5C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C07" w:rsidRDefault="008E5C07">
    <w:pPr>
      <w:pStyle w:val="Header"/>
    </w:pPr>
    <w:ins w:id="190" w:author="Truong" w:date="2012-05-17T19:23:00Z">
      <w:r>
        <w:tab/>
        <w:t>OOPMS Project</w: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3C5D"/>
    <w:multiLevelType w:val="hybridMultilevel"/>
    <w:tmpl w:val="F612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FC79C7"/>
    <w:multiLevelType w:val="hybridMultilevel"/>
    <w:tmpl w:val="49B89A76"/>
    <w:lvl w:ilvl="0" w:tplc="7526CB56">
      <w:numFmt w:val="bullet"/>
      <w:lvlText w:val="-"/>
      <w:lvlJc w:val="left"/>
      <w:pPr>
        <w:ind w:left="1125" w:hanging="360"/>
      </w:pPr>
      <w:rPr>
        <w:rFonts w:ascii="Calibri" w:eastAsia="MS Mincho"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47F00759"/>
    <w:multiLevelType w:val="hybridMultilevel"/>
    <w:tmpl w:val="D9BC7E6E"/>
    <w:lvl w:ilvl="0" w:tplc="0409000F">
      <w:start w:val="1"/>
      <w:numFmt w:val="decimal"/>
      <w:lvlText w:val="%1."/>
      <w:lvlJc w:val="left"/>
      <w:pPr>
        <w:ind w:left="1080" w:hanging="360"/>
      </w:pPr>
      <w:rPr>
        <w:rFonts w:hint="default"/>
      </w:rPr>
    </w:lvl>
    <w:lvl w:ilvl="1" w:tplc="04090019">
      <w:start w:val="1"/>
      <w:numFmt w:val="lowerLetter"/>
      <w:lvlText w:val="%2."/>
      <w:lvlJc w:val="left"/>
      <w:pPr>
        <w:ind w:left="1876" w:hanging="360"/>
      </w:pPr>
    </w:lvl>
    <w:lvl w:ilvl="2" w:tplc="0409001B">
      <w:start w:val="1"/>
      <w:numFmt w:val="lowerRoman"/>
      <w:lvlText w:val="%3."/>
      <w:lvlJc w:val="right"/>
      <w:pPr>
        <w:ind w:left="2596" w:hanging="180"/>
      </w:pPr>
    </w:lvl>
    <w:lvl w:ilvl="3" w:tplc="0409000F">
      <w:start w:val="1"/>
      <w:numFmt w:val="decimal"/>
      <w:lvlText w:val="%4."/>
      <w:lvlJc w:val="left"/>
      <w:pPr>
        <w:ind w:left="3316" w:hanging="360"/>
      </w:pPr>
    </w:lvl>
    <w:lvl w:ilvl="4" w:tplc="04090019">
      <w:start w:val="1"/>
      <w:numFmt w:val="lowerLetter"/>
      <w:lvlText w:val="%5."/>
      <w:lvlJc w:val="left"/>
      <w:pPr>
        <w:ind w:left="4036" w:hanging="360"/>
      </w:pPr>
    </w:lvl>
    <w:lvl w:ilvl="5" w:tplc="0409001B">
      <w:start w:val="1"/>
      <w:numFmt w:val="lowerRoman"/>
      <w:lvlText w:val="%6."/>
      <w:lvlJc w:val="right"/>
      <w:pPr>
        <w:ind w:left="4756" w:hanging="180"/>
      </w:pPr>
    </w:lvl>
    <w:lvl w:ilvl="6" w:tplc="0409000F">
      <w:start w:val="1"/>
      <w:numFmt w:val="decimal"/>
      <w:lvlText w:val="%7."/>
      <w:lvlJc w:val="left"/>
      <w:pPr>
        <w:ind w:left="5476" w:hanging="360"/>
      </w:pPr>
    </w:lvl>
    <w:lvl w:ilvl="7" w:tplc="04090019">
      <w:start w:val="1"/>
      <w:numFmt w:val="lowerLetter"/>
      <w:lvlText w:val="%8."/>
      <w:lvlJc w:val="left"/>
      <w:pPr>
        <w:ind w:left="6196" w:hanging="360"/>
      </w:pPr>
    </w:lvl>
    <w:lvl w:ilvl="8" w:tplc="0409001B">
      <w:start w:val="1"/>
      <w:numFmt w:val="lowerRoman"/>
      <w:lvlText w:val="%9."/>
      <w:lvlJc w:val="right"/>
      <w:pPr>
        <w:ind w:left="6916" w:hanging="180"/>
      </w:pPr>
    </w:lvl>
  </w:abstractNum>
  <w:abstractNum w:abstractNumId="3">
    <w:nsid w:val="4D3B1F12"/>
    <w:multiLevelType w:val="hybridMultilevel"/>
    <w:tmpl w:val="9B348542"/>
    <w:lvl w:ilvl="0" w:tplc="7A1CE6EC">
      <w:numFmt w:val="bullet"/>
      <w:lvlText w:val="-"/>
      <w:lvlJc w:val="left"/>
      <w:pPr>
        <w:ind w:left="720" w:hanging="360"/>
      </w:pPr>
      <w:rPr>
        <w:rFonts w:ascii="Calibri" w:eastAsia="MS Mincho"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61287630"/>
    <w:multiLevelType w:val="hybridMultilevel"/>
    <w:tmpl w:val="50A8D15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AAB7EA3"/>
    <w:multiLevelType w:val="hybridMultilevel"/>
    <w:tmpl w:val="2A767A8C"/>
    <w:lvl w:ilvl="0" w:tplc="6CAC682A">
      <w:start w:val="1"/>
      <w:numFmt w:val="bullet"/>
      <w:lvlText w:val="-"/>
      <w:lvlJc w:val="left"/>
      <w:pPr>
        <w:ind w:left="420" w:hanging="420"/>
      </w:pPr>
      <w:rPr>
        <w:rFonts w:ascii="Calibri" w:eastAsiaTheme="minorHAnsi" w:hAnsi="Calibri" w:cs="Calibr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F5B5236"/>
    <w:multiLevelType w:val="hybridMultilevel"/>
    <w:tmpl w:val="727A3E5E"/>
    <w:lvl w:ilvl="0" w:tplc="7DBC0FE8">
      <w:start w:val="1"/>
      <w:numFmt w:val="bullet"/>
      <w:lvlText w:val="-"/>
      <w:lvlJc w:val="left"/>
      <w:pPr>
        <w:ind w:left="502" w:hanging="360"/>
      </w:pPr>
      <w:rPr>
        <w:rFonts w:ascii="Calibri" w:eastAsia="Times New Roman" w:hAnsi="Calibri"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cs="Wingdings" w:hint="default"/>
      </w:rPr>
    </w:lvl>
    <w:lvl w:ilvl="3" w:tplc="04090001">
      <w:start w:val="1"/>
      <w:numFmt w:val="bullet"/>
      <w:lvlText w:val=""/>
      <w:lvlJc w:val="left"/>
      <w:pPr>
        <w:ind w:left="2662" w:hanging="360"/>
      </w:pPr>
      <w:rPr>
        <w:rFonts w:ascii="Symbol" w:hAnsi="Symbol" w:cs="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cs="Wingdings" w:hint="default"/>
      </w:rPr>
    </w:lvl>
    <w:lvl w:ilvl="6" w:tplc="04090001">
      <w:start w:val="1"/>
      <w:numFmt w:val="bullet"/>
      <w:lvlText w:val=""/>
      <w:lvlJc w:val="left"/>
      <w:pPr>
        <w:ind w:left="4822" w:hanging="360"/>
      </w:pPr>
      <w:rPr>
        <w:rFonts w:ascii="Symbol" w:hAnsi="Symbol" w:cs="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cs="Wingdings" w:hint="default"/>
      </w:rPr>
    </w:lvl>
  </w:abstractNum>
  <w:abstractNum w:abstractNumId="7">
    <w:nsid w:val="6FFD7F1E"/>
    <w:multiLevelType w:val="hybridMultilevel"/>
    <w:tmpl w:val="1066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8C1491"/>
    <w:multiLevelType w:val="hybridMultilevel"/>
    <w:tmpl w:val="DACA11B2"/>
    <w:lvl w:ilvl="0" w:tplc="0409000F">
      <w:start w:val="1"/>
      <w:numFmt w:val="decimal"/>
      <w:lvlText w:val="%1."/>
      <w:lvlJc w:val="left"/>
      <w:pPr>
        <w:ind w:left="1080" w:hanging="360"/>
      </w:pPr>
    </w:lvl>
    <w:lvl w:ilvl="1" w:tplc="04090019">
      <w:start w:val="1"/>
      <w:numFmt w:val="lowerLetter"/>
      <w:lvlText w:val="%2."/>
      <w:lvlJc w:val="left"/>
      <w:pPr>
        <w:ind w:left="1876" w:hanging="360"/>
      </w:pPr>
    </w:lvl>
    <w:lvl w:ilvl="2" w:tplc="0409001B">
      <w:start w:val="1"/>
      <w:numFmt w:val="lowerRoman"/>
      <w:lvlText w:val="%3."/>
      <w:lvlJc w:val="right"/>
      <w:pPr>
        <w:ind w:left="2596" w:hanging="180"/>
      </w:pPr>
    </w:lvl>
    <w:lvl w:ilvl="3" w:tplc="0409000F">
      <w:start w:val="1"/>
      <w:numFmt w:val="decimal"/>
      <w:lvlText w:val="%4."/>
      <w:lvlJc w:val="left"/>
      <w:pPr>
        <w:ind w:left="3316" w:hanging="360"/>
      </w:pPr>
    </w:lvl>
    <w:lvl w:ilvl="4" w:tplc="04090019">
      <w:start w:val="1"/>
      <w:numFmt w:val="lowerLetter"/>
      <w:lvlText w:val="%5."/>
      <w:lvlJc w:val="left"/>
      <w:pPr>
        <w:ind w:left="4036" w:hanging="360"/>
      </w:pPr>
    </w:lvl>
    <w:lvl w:ilvl="5" w:tplc="0409001B">
      <w:start w:val="1"/>
      <w:numFmt w:val="lowerRoman"/>
      <w:lvlText w:val="%6."/>
      <w:lvlJc w:val="right"/>
      <w:pPr>
        <w:ind w:left="4756" w:hanging="180"/>
      </w:pPr>
    </w:lvl>
    <w:lvl w:ilvl="6" w:tplc="0409000F">
      <w:start w:val="1"/>
      <w:numFmt w:val="decimal"/>
      <w:lvlText w:val="%7."/>
      <w:lvlJc w:val="left"/>
      <w:pPr>
        <w:ind w:left="5476" w:hanging="360"/>
      </w:pPr>
    </w:lvl>
    <w:lvl w:ilvl="7" w:tplc="04090019">
      <w:start w:val="1"/>
      <w:numFmt w:val="lowerLetter"/>
      <w:lvlText w:val="%8."/>
      <w:lvlJc w:val="left"/>
      <w:pPr>
        <w:ind w:left="6196" w:hanging="360"/>
      </w:pPr>
    </w:lvl>
    <w:lvl w:ilvl="8" w:tplc="0409001B">
      <w:start w:val="1"/>
      <w:numFmt w:val="lowerRoman"/>
      <w:lvlText w:val="%9."/>
      <w:lvlJc w:val="right"/>
      <w:pPr>
        <w:ind w:left="6916" w:hanging="180"/>
      </w:pPr>
    </w:lvl>
  </w:abstractNum>
  <w:abstractNum w:abstractNumId="9">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4"/>
  </w:num>
  <w:num w:numId="5">
    <w:abstractNumId w:val="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5"/>
  </w:num>
  <w:num w:numId="10">
    <w:abstractNumId w:val="2"/>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trackRevisions/>
  <w:defaultTabStop w:val="720"/>
  <w:characterSpacingControl w:val="doNotCompress"/>
  <w:footnotePr>
    <w:footnote w:id="0"/>
    <w:footnote w:id="1"/>
  </w:footnotePr>
  <w:endnotePr>
    <w:endnote w:id="0"/>
    <w:endnote w:id="1"/>
  </w:endnotePr>
  <w:compat>
    <w:useFELayout/>
  </w:compat>
  <w:rsids>
    <w:rsidRoot w:val="00224F1C"/>
    <w:rsid w:val="00023B58"/>
    <w:rsid w:val="00037D63"/>
    <w:rsid w:val="0005315A"/>
    <w:rsid w:val="000620E7"/>
    <w:rsid w:val="000B6791"/>
    <w:rsid w:val="000C4941"/>
    <w:rsid w:val="000D70C3"/>
    <w:rsid w:val="000E227C"/>
    <w:rsid w:val="00143550"/>
    <w:rsid w:val="0016655B"/>
    <w:rsid w:val="001833B6"/>
    <w:rsid w:val="001F241F"/>
    <w:rsid w:val="0020121E"/>
    <w:rsid w:val="002012AF"/>
    <w:rsid w:val="00220FFE"/>
    <w:rsid w:val="00224F1C"/>
    <w:rsid w:val="00244FDB"/>
    <w:rsid w:val="00250A0A"/>
    <w:rsid w:val="0027487C"/>
    <w:rsid w:val="002A7F04"/>
    <w:rsid w:val="002B3C62"/>
    <w:rsid w:val="002E45D4"/>
    <w:rsid w:val="00313A9B"/>
    <w:rsid w:val="00361BA8"/>
    <w:rsid w:val="00377E85"/>
    <w:rsid w:val="003B1EB3"/>
    <w:rsid w:val="003C04EC"/>
    <w:rsid w:val="003F4599"/>
    <w:rsid w:val="004141A1"/>
    <w:rsid w:val="0046636B"/>
    <w:rsid w:val="00470449"/>
    <w:rsid w:val="0047196F"/>
    <w:rsid w:val="004C0CC0"/>
    <w:rsid w:val="004E2736"/>
    <w:rsid w:val="004F34DF"/>
    <w:rsid w:val="004F59C4"/>
    <w:rsid w:val="005434D4"/>
    <w:rsid w:val="00577490"/>
    <w:rsid w:val="005838DE"/>
    <w:rsid w:val="005C7013"/>
    <w:rsid w:val="005D5AA8"/>
    <w:rsid w:val="006141BC"/>
    <w:rsid w:val="00627A14"/>
    <w:rsid w:val="00636B3C"/>
    <w:rsid w:val="0066128E"/>
    <w:rsid w:val="006A2EF3"/>
    <w:rsid w:val="006A4CE6"/>
    <w:rsid w:val="006C6407"/>
    <w:rsid w:val="007457BE"/>
    <w:rsid w:val="00747138"/>
    <w:rsid w:val="00760DDE"/>
    <w:rsid w:val="00765394"/>
    <w:rsid w:val="007C25E9"/>
    <w:rsid w:val="007D67E6"/>
    <w:rsid w:val="00807A7B"/>
    <w:rsid w:val="008C2665"/>
    <w:rsid w:val="008E5C07"/>
    <w:rsid w:val="00923F30"/>
    <w:rsid w:val="009546C5"/>
    <w:rsid w:val="009A65E8"/>
    <w:rsid w:val="009C43FC"/>
    <w:rsid w:val="009D1358"/>
    <w:rsid w:val="009F1CD0"/>
    <w:rsid w:val="00A26469"/>
    <w:rsid w:val="00A5155A"/>
    <w:rsid w:val="00A63C39"/>
    <w:rsid w:val="00A65412"/>
    <w:rsid w:val="00A97EE1"/>
    <w:rsid w:val="00AA216A"/>
    <w:rsid w:val="00AD58F5"/>
    <w:rsid w:val="00B10104"/>
    <w:rsid w:val="00B25A6D"/>
    <w:rsid w:val="00B4777E"/>
    <w:rsid w:val="00B55987"/>
    <w:rsid w:val="00B56644"/>
    <w:rsid w:val="00B64126"/>
    <w:rsid w:val="00B930D8"/>
    <w:rsid w:val="00BA14B1"/>
    <w:rsid w:val="00BB1431"/>
    <w:rsid w:val="00BB308A"/>
    <w:rsid w:val="00BD58A3"/>
    <w:rsid w:val="00BF71AB"/>
    <w:rsid w:val="00BF7641"/>
    <w:rsid w:val="00C00A49"/>
    <w:rsid w:val="00C977FA"/>
    <w:rsid w:val="00CB1212"/>
    <w:rsid w:val="00CC1B8D"/>
    <w:rsid w:val="00CE5A5C"/>
    <w:rsid w:val="00CF0F88"/>
    <w:rsid w:val="00CF6F0C"/>
    <w:rsid w:val="00D04D6C"/>
    <w:rsid w:val="00D154F1"/>
    <w:rsid w:val="00D20DD8"/>
    <w:rsid w:val="00D366D4"/>
    <w:rsid w:val="00D57CDF"/>
    <w:rsid w:val="00DC02F8"/>
    <w:rsid w:val="00E02ABD"/>
    <w:rsid w:val="00E3212A"/>
    <w:rsid w:val="00E40265"/>
    <w:rsid w:val="00E9116D"/>
    <w:rsid w:val="00F4743C"/>
    <w:rsid w:val="00F64FE8"/>
    <w:rsid w:val="00FA07E2"/>
    <w:rsid w:val="00FA08BD"/>
    <w:rsid w:val="00FE47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MS Gothic" w:hAnsi="Cambria" w:cs="Times New Roman"/>
      <w:b/>
      <w:bCs/>
      <w:color w:val="365F91"/>
      <w:sz w:val="28"/>
      <w:szCs w:val="28"/>
      <w:lang w:eastAsia="en-US"/>
    </w:rPr>
  </w:style>
  <w:style w:type="character" w:customStyle="1" w:styleId="Heading2Char">
    <w:name w:val="Heading 2 Char"/>
    <w:basedOn w:val="DefaultParagraphFont"/>
    <w:link w:val="Heading2"/>
    <w:uiPriority w:val="99"/>
    <w:rsid w:val="00224F1C"/>
    <w:rPr>
      <w:rFonts w:ascii="Cambria" w:eastAsia="MS Gothic"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MS Mincho" w:hAnsi="MS Mincho"/>
    </w:rPr>
  </w:style>
  <w:style w:type="paragraph" w:styleId="NoSpacing">
    <w:name w:val="No Spacing"/>
    <w:link w:val="NoSpacingChar"/>
    <w:uiPriority w:val="1"/>
    <w:qFormat/>
    <w:rsid w:val="00224F1C"/>
    <w:pPr>
      <w:spacing w:after="0" w:line="240" w:lineRule="auto"/>
    </w:pPr>
    <w:rPr>
      <w:rFonts w:ascii="MS Mincho" w:hAnsi="MS Mincho"/>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MS Gothic"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 w:type="character" w:styleId="Strong">
    <w:name w:val="Strong"/>
    <w:basedOn w:val="DefaultParagraphFont"/>
    <w:uiPriority w:val="22"/>
    <w:qFormat/>
    <w:rsid w:val="00F64FE8"/>
    <w:rPr>
      <w:b/>
      <w:bCs/>
    </w:rPr>
  </w:style>
  <w:style w:type="paragraph" w:styleId="BodyText">
    <w:name w:val="Body Text"/>
    <w:basedOn w:val="Normal"/>
    <w:link w:val="BodyTextChar"/>
    <w:uiPriority w:val="99"/>
    <w:rsid w:val="00F64FE8"/>
    <w:pPr>
      <w:spacing w:after="60" w:line="240" w:lineRule="auto"/>
      <w:jc w:val="both"/>
    </w:pPr>
    <w:rPr>
      <w:rFonts w:ascii="Times New Roman" w:eastAsia="MS Mincho" w:hAnsi="Times New Roman"/>
      <w:sz w:val="24"/>
      <w:szCs w:val="24"/>
      <w:lang w:val="en-AU"/>
    </w:rPr>
  </w:style>
  <w:style w:type="character" w:customStyle="1" w:styleId="BodyTextChar">
    <w:name w:val="Body Text Char"/>
    <w:basedOn w:val="DefaultParagraphFont"/>
    <w:link w:val="BodyText"/>
    <w:uiPriority w:val="99"/>
    <w:rsid w:val="00F64FE8"/>
    <w:rPr>
      <w:rFonts w:ascii="Times New Roman" w:eastAsia="MS Mincho" w:hAnsi="Times New Roman" w:cs="Times New Roman"/>
      <w:sz w:val="24"/>
      <w:szCs w:val="24"/>
      <w:lang w:val="en-AU" w:eastAsia="en-US"/>
    </w:rPr>
  </w:style>
  <w:style w:type="paragraph" w:customStyle="1" w:styleId="InfoBlue">
    <w:name w:val="InfoBlue"/>
    <w:basedOn w:val="Normal"/>
    <w:next w:val="BodyText"/>
    <w:autoRedefine/>
    <w:uiPriority w:val="99"/>
    <w:rsid w:val="00F64FE8"/>
    <w:pPr>
      <w:widowControl w:val="0"/>
      <w:spacing w:after="120" w:line="240" w:lineRule="atLeast"/>
      <w:ind w:left="142"/>
      <w:jc w:val="both"/>
    </w:pPr>
    <w:rPr>
      <w:rFonts w:ascii="Tahoma" w:eastAsia="MS Mincho" w:hAnsi="Tahoma" w:cs="Tahoma"/>
      <w:color w:val="000000"/>
      <w:sz w:val="20"/>
      <w:szCs w:val="20"/>
    </w:rPr>
  </w:style>
  <w:style w:type="paragraph" w:styleId="Header">
    <w:name w:val="header"/>
    <w:basedOn w:val="Normal"/>
    <w:link w:val="HeaderChar"/>
    <w:uiPriority w:val="99"/>
    <w:semiHidden/>
    <w:unhideWhenUsed/>
    <w:rsid w:val="008E5C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5C07"/>
    <w:rPr>
      <w:rFonts w:ascii="Calibri" w:eastAsia="Calibri" w:hAnsi="Calibri" w:cs="Times New Roman"/>
      <w:lang w:eastAsia="en-US"/>
    </w:rPr>
  </w:style>
  <w:style w:type="paragraph" w:styleId="Footer">
    <w:name w:val="footer"/>
    <w:basedOn w:val="Normal"/>
    <w:link w:val="FooterChar"/>
    <w:uiPriority w:val="99"/>
    <w:unhideWhenUsed/>
    <w:rsid w:val="008E5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C07"/>
    <w:rPr>
      <w:rFonts w:ascii="Calibri" w:eastAsia="Calibri"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ＭＳ ゴシック"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ＭＳ ゴシック"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ＭＳ ゴシック"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ＭＳ ゴシック" w:hAnsi="Cambria" w:cs="Times New Roman"/>
      <w:b/>
      <w:bCs/>
      <w:color w:val="365F91"/>
      <w:sz w:val="28"/>
      <w:szCs w:val="28"/>
      <w:lang w:eastAsia="en-US"/>
    </w:rPr>
  </w:style>
  <w:style w:type="character" w:customStyle="1" w:styleId="Heading2Char">
    <w:name w:val="Heading 2 Char"/>
    <w:basedOn w:val="DefaultParagraphFont"/>
    <w:link w:val="Heading2"/>
    <w:uiPriority w:val="99"/>
    <w:rsid w:val="00224F1C"/>
    <w:rPr>
      <w:rFonts w:ascii="Cambria" w:eastAsia="ＭＳ ゴシック"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ＭＳ 明朝" w:hAnsi="ＭＳ 明朝"/>
    </w:rPr>
  </w:style>
  <w:style w:type="paragraph" w:styleId="NoSpacing">
    <w:name w:val="No Spacing"/>
    <w:link w:val="NoSpacingChar"/>
    <w:uiPriority w:val="1"/>
    <w:qFormat/>
    <w:rsid w:val="00224F1C"/>
    <w:pPr>
      <w:spacing w:after="0" w:line="240" w:lineRule="auto"/>
    </w:pPr>
    <w:rPr>
      <w:rFonts w:ascii="ＭＳ 明朝" w:hAnsi="ＭＳ 明朝"/>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ＭＳ ゴシック"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 w:type="character" w:styleId="Strong">
    <w:name w:val="Strong"/>
    <w:basedOn w:val="DefaultParagraphFont"/>
    <w:uiPriority w:val="22"/>
    <w:qFormat/>
    <w:rsid w:val="00F64FE8"/>
    <w:rPr>
      <w:b/>
      <w:bCs/>
    </w:rPr>
  </w:style>
  <w:style w:type="paragraph" w:styleId="BodyText">
    <w:name w:val="Body Text"/>
    <w:basedOn w:val="Normal"/>
    <w:link w:val="BodyTextChar"/>
    <w:uiPriority w:val="99"/>
    <w:rsid w:val="00F64FE8"/>
    <w:pPr>
      <w:spacing w:after="60" w:line="240" w:lineRule="auto"/>
      <w:jc w:val="both"/>
    </w:pPr>
    <w:rPr>
      <w:rFonts w:ascii="Times New Roman" w:eastAsia="ＭＳ 明朝" w:hAnsi="Times New Roman"/>
      <w:sz w:val="24"/>
      <w:szCs w:val="24"/>
      <w:lang w:val="en-AU"/>
    </w:rPr>
  </w:style>
  <w:style w:type="character" w:customStyle="1" w:styleId="BodyTextChar">
    <w:name w:val="Body Text Char"/>
    <w:basedOn w:val="DefaultParagraphFont"/>
    <w:link w:val="BodyText"/>
    <w:uiPriority w:val="99"/>
    <w:rsid w:val="00F64FE8"/>
    <w:rPr>
      <w:rFonts w:ascii="Times New Roman" w:eastAsia="ＭＳ 明朝" w:hAnsi="Times New Roman" w:cs="Times New Roman"/>
      <w:sz w:val="24"/>
      <w:szCs w:val="24"/>
      <w:lang w:val="en-AU" w:eastAsia="en-US"/>
    </w:rPr>
  </w:style>
  <w:style w:type="paragraph" w:customStyle="1" w:styleId="InfoBlue">
    <w:name w:val="InfoBlue"/>
    <w:basedOn w:val="Normal"/>
    <w:next w:val="BodyText"/>
    <w:autoRedefine/>
    <w:uiPriority w:val="99"/>
    <w:rsid w:val="00F64FE8"/>
    <w:pPr>
      <w:widowControl w:val="0"/>
      <w:spacing w:after="120" w:line="240" w:lineRule="atLeast"/>
      <w:ind w:left="142"/>
      <w:jc w:val="both"/>
    </w:pPr>
    <w:rPr>
      <w:rFonts w:ascii="Tahoma" w:eastAsia="ＭＳ 明朝" w:hAnsi="Tahoma" w:cs="Tahoma"/>
      <w:color w:val="000000"/>
      <w:sz w:val="20"/>
      <w:szCs w:val="20"/>
    </w:rPr>
  </w:style>
</w:styles>
</file>

<file path=word/webSettings.xml><?xml version="1.0" encoding="utf-8"?>
<w:webSettings xmlns:r="http://schemas.openxmlformats.org/officeDocument/2006/relationships" xmlns:w="http://schemas.openxmlformats.org/wordprocessingml/2006/main">
  <w:divs>
    <w:div w:id="34186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 Type="http://schemas.openxmlformats.org/officeDocument/2006/relationships/customXml" Target="../customXml/item3.xml"/><Relationship Id="rId21" Type="http://schemas.openxmlformats.org/officeDocument/2006/relationships/numbering" Target="numbering.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32"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image" Target="media/image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F032C-8677-4E85-91C1-B8D5A049B367}">
  <ds:schemaRefs>
    <ds:schemaRef ds:uri="http://schemas.openxmlformats.org/officeDocument/2006/bibliography"/>
  </ds:schemaRefs>
</ds:datastoreItem>
</file>

<file path=customXml/itemProps10.xml><?xml version="1.0" encoding="utf-8"?>
<ds:datastoreItem xmlns:ds="http://schemas.openxmlformats.org/officeDocument/2006/customXml" ds:itemID="{5D2C0C8A-B2D6-4DBA-8B45-E0E44663C4FF}">
  <ds:schemaRefs>
    <ds:schemaRef ds:uri="http://schemas.openxmlformats.org/officeDocument/2006/bibliography"/>
  </ds:schemaRefs>
</ds:datastoreItem>
</file>

<file path=customXml/itemProps11.xml><?xml version="1.0" encoding="utf-8"?>
<ds:datastoreItem xmlns:ds="http://schemas.openxmlformats.org/officeDocument/2006/customXml" ds:itemID="{F32B9F80-4A30-470E-8BBF-0FCD7E271A4B}">
  <ds:schemaRefs>
    <ds:schemaRef ds:uri="http://schemas.openxmlformats.org/officeDocument/2006/bibliography"/>
  </ds:schemaRefs>
</ds:datastoreItem>
</file>

<file path=customXml/itemProps12.xml><?xml version="1.0" encoding="utf-8"?>
<ds:datastoreItem xmlns:ds="http://schemas.openxmlformats.org/officeDocument/2006/customXml" ds:itemID="{F454C0FC-DBCC-48DC-AA45-88D34EDDBADF}">
  <ds:schemaRefs>
    <ds:schemaRef ds:uri="http://schemas.openxmlformats.org/officeDocument/2006/bibliography"/>
  </ds:schemaRefs>
</ds:datastoreItem>
</file>

<file path=customXml/itemProps13.xml><?xml version="1.0" encoding="utf-8"?>
<ds:datastoreItem xmlns:ds="http://schemas.openxmlformats.org/officeDocument/2006/customXml" ds:itemID="{C7038283-74D2-49D0-804C-D09C57308544}">
  <ds:schemaRefs>
    <ds:schemaRef ds:uri="http://schemas.openxmlformats.org/officeDocument/2006/bibliography"/>
  </ds:schemaRefs>
</ds:datastoreItem>
</file>

<file path=customXml/itemProps14.xml><?xml version="1.0" encoding="utf-8"?>
<ds:datastoreItem xmlns:ds="http://schemas.openxmlformats.org/officeDocument/2006/customXml" ds:itemID="{7DA83BCA-97FD-4EAE-8572-111920869370}">
  <ds:schemaRefs>
    <ds:schemaRef ds:uri="http://schemas.openxmlformats.org/officeDocument/2006/bibliography"/>
  </ds:schemaRefs>
</ds:datastoreItem>
</file>

<file path=customXml/itemProps15.xml><?xml version="1.0" encoding="utf-8"?>
<ds:datastoreItem xmlns:ds="http://schemas.openxmlformats.org/officeDocument/2006/customXml" ds:itemID="{6A62B486-1631-4BC8-9F19-ABA238430067}">
  <ds:schemaRefs>
    <ds:schemaRef ds:uri="http://schemas.openxmlformats.org/officeDocument/2006/bibliography"/>
  </ds:schemaRefs>
</ds:datastoreItem>
</file>

<file path=customXml/itemProps16.xml><?xml version="1.0" encoding="utf-8"?>
<ds:datastoreItem xmlns:ds="http://schemas.openxmlformats.org/officeDocument/2006/customXml" ds:itemID="{F71F3C9C-D99A-46DB-888E-8C482843C4C5}">
  <ds:schemaRefs>
    <ds:schemaRef ds:uri="http://schemas.openxmlformats.org/officeDocument/2006/bibliography"/>
  </ds:schemaRefs>
</ds:datastoreItem>
</file>

<file path=customXml/itemProps17.xml><?xml version="1.0" encoding="utf-8"?>
<ds:datastoreItem xmlns:ds="http://schemas.openxmlformats.org/officeDocument/2006/customXml" ds:itemID="{7B02B3DF-EEB5-4513-BCC0-D04FBD6399B1}">
  <ds:schemaRefs>
    <ds:schemaRef ds:uri="http://schemas.openxmlformats.org/officeDocument/2006/bibliography"/>
  </ds:schemaRefs>
</ds:datastoreItem>
</file>

<file path=customXml/itemProps18.xml><?xml version="1.0" encoding="utf-8"?>
<ds:datastoreItem xmlns:ds="http://schemas.openxmlformats.org/officeDocument/2006/customXml" ds:itemID="{F8536E60-60B4-4A5A-81AB-4DEDC29F1062}">
  <ds:schemaRefs>
    <ds:schemaRef ds:uri="http://schemas.openxmlformats.org/officeDocument/2006/bibliography"/>
  </ds:schemaRefs>
</ds:datastoreItem>
</file>

<file path=customXml/itemProps19.xml><?xml version="1.0" encoding="utf-8"?>
<ds:datastoreItem xmlns:ds="http://schemas.openxmlformats.org/officeDocument/2006/customXml" ds:itemID="{E8FD1B0B-7A0D-4B33-AA6D-BD114408DF58}">
  <ds:schemaRefs>
    <ds:schemaRef ds:uri="http://schemas.openxmlformats.org/officeDocument/2006/bibliography"/>
  </ds:schemaRefs>
</ds:datastoreItem>
</file>

<file path=customXml/itemProps2.xml><?xml version="1.0" encoding="utf-8"?>
<ds:datastoreItem xmlns:ds="http://schemas.openxmlformats.org/officeDocument/2006/customXml" ds:itemID="{FAF3E902-4BCB-486E-A14D-770954A48490}">
  <ds:schemaRefs>
    <ds:schemaRef ds:uri="http://schemas.openxmlformats.org/officeDocument/2006/bibliography"/>
  </ds:schemaRefs>
</ds:datastoreItem>
</file>

<file path=customXml/itemProps20.xml><?xml version="1.0" encoding="utf-8"?>
<ds:datastoreItem xmlns:ds="http://schemas.openxmlformats.org/officeDocument/2006/customXml" ds:itemID="{78102A06-89CB-4125-A3D8-DD266F0F963C}">
  <ds:schemaRefs>
    <ds:schemaRef ds:uri="http://schemas.openxmlformats.org/officeDocument/2006/bibliography"/>
  </ds:schemaRefs>
</ds:datastoreItem>
</file>

<file path=customXml/itemProps3.xml><?xml version="1.0" encoding="utf-8"?>
<ds:datastoreItem xmlns:ds="http://schemas.openxmlformats.org/officeDocument/2006/customXml" ds:itemID="{FADCBC4B-D41D-46A2-B755-17B9D43321C9}">
  <ds:schemaRefs>
    <ds:schemaRef ds:uri="http://schemas.openxmlformats.org/officeDocument/2006/bibliography"/>
  </ds:schemaRefs>
</ds:datastoreItem>
</file>

<file path=customXml/itemProps4.xml><?xml version="1.0" encoding="utf-8"?>
<ds:datastoreItem xmlns:ds="http://schemas.openxmlformats.org/officeDocument/2006/customXml" ds:itemID="{C3C079FA-D7A7-4C65-80FB-1A3788ABB853}">
  <ds:schemaRefs>
    <ds:schemaRef ds:uri="http://schemas.openxmlformats.org/officeDocument/2006/bibliography"/>
  </ds:schemaRefs>
</ds:datastoreItem>
</file>

<file path=customXml/itemProps5.xml><?xml version="1.0" encoding="utf-8"?>
<ds:datastoreItem xmlns:ds="http://schemas.openxmlformats.org/officeDocument/2006/customXml" ds:itemID="{0086C189-B194-4874-8C7F-CCD61CCBA23A}">
  <ds:schemaRefs>
    <ds:schemaRef ds:uri="http://schemas.openxmlformats.org/officeDocument/2006/bibliography"/>
  </ds:schemaRefs>
</ds:datastoreItem>
</file>

<file path=customXml/itemProps6.xml><?xml version="1.0" encoding="utf-8"?>
<ds:datastoreItem xmlns:ds="http://schemas.openxmlformats.org/officeDocument/2006/customXml" ds:itemID="{CCE20D7A-0B85-4A28-A76D-0F311CAFB902}">
  <ds:schemaRefs>
    <ds:schemaRef ds:uri="http://schemas.openxmlformats.org/officeDocument/2006/bibliography"/>
  </ds:schemaRefs>
</ds:datastoreItem>
</file>

<file path=customXml/itemProps7.xml><?xml version="1.0" encoding="utf-8"?>
<ds:datastoreItem xmlns:ds="http://schemas.openxmlformats.org/officeDocument/2006/customXml" ds:itemID="{AD096AE6-8E26-4AE2-A32A-5730F64E7E96}">
  <ds:schemaRefs>
    <ds:schemaRef ds:uri="http://schemas.openxmlformats.org/officeDocument/2006/bibliography"/>
  </ds:schemaRefs>
</ds:datastoreItem>
</file>

<file path=customXml/itemProps8.xml><?xml version="1.0" encoding="utf-8"?>
<ds:datastoreItem xmlns:ds="http://schemas.openxmlformats.org/officeDocument/2006/customXml" ds:itemID="{091DD149-61E4-4A5A-A07E-E38DE32F08CD}">
  <ds:schemaRefs>
    <ds:schemaRef ds:uri="http://schemas.openxmlformats.org/officeDocument/2006/bibliography"/>
  </ds:schemaRefs>
</ds:datastoreItem>
</file>

<file path=customXml/itemProps9.xml><?xml version="1.0" encoding="utf-8"?>
<ds:datastoreItem xmlns:ds="http://schemas.openxmlformats.org/officeDocument/2006/customXml" ds:itemID="{50AB77C0-2BFB-4C02-BF0D-215E9CE71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Teacher Left Hand</vt:lpstr>
    </vt:vector>
  </TitlesOfParts>
  <Company/>
  <LinksUpToDate>false</LinksUpToDate>
  <CharactersWithSpaces>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Left Hand</dc:title>
  <dc:subject>Capstone Project</dc:subject>
  <dc:creator>Author: Team TLH – Supervisor: Lâm Hữu Khánh Phương</dc:creator>
  <cp:lastModifiedBy>Truong</cp:lastModifiedBy>
  <cp:revision>13</cp:revision>
  <dcterms:created xsi:type="dcterms:W3CDTF">2012-05-16T12:20:00Z</dcterms:created>
  <dcterms:modified xsi:type="dcterms:W3CDTF">2012-05-17T12:38:00Z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1XEqXW28pL2RRqzOwizaYltJBomSIzTJJNp3K6JWXSR0</vt:lpwstr>
  </property>
  <property fmtid="{D5CDD505-2E9C-101B-9397-08002B2CF9AE}" pid="4" name="Google.Documents.RevisionId">
    <vt:lpwstr>03794470590320258777</vt:lpwstr>
  </property>
  <property fmtid="{D5CDD505-2E9C-101B-9397-08002B2CF9AE}" pid="5" name="Google.Documents.PreviousRevisionId">
    <vt:lpwstr>11014729835656770252</vt:lpwstr>
  </property>
  <property fmtid="{D5CDD505-2E9C-101B-9397-08002B2CF9AE}" pid="6" name="Google.Documents.PluginVersion">
    <vt:lpwstr>2.0.2662.553</vt:lpwstr>
  </property>
  <property fmtid="{D5CDD505-2E9C-101B-9397-08002B2CF9AE}" pid="7" name="Google.Documents.MergeIncapabilityFlags">
    <vt:i4>0</vt:i4>
  </property>
</Properties>
</file>