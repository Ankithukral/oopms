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A25" w:rsidRPr="006D7BE1" w:rsidRDefault="007F2A25" w:rsidP="007F2A25"/>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7F2A25" w:rsidRPr="008B6253" w:rsidTr="00C7491B">
        <w:tc>
          <w:tcPr>
            <w:tcW w:w="3960" w:type="dxa"/>
            <w:tcBorders>
              <w:right w:val="nil"/>
            </w:tcBorders>
          </w:tcPr>
          <w:p w:rsidR="007F2A25" w:rsidRPr="00FF73DC" w:rsidRDefault="007F2A25" w:rsidP="00C7491B">
            <w:del w:id="0" w:author="Phuong Giang" w:date="2012-01-30T20:59:00Z">
              <w:r w:rsidRPr="00277A7C">
                <w:rPr>
                  <w:rFonts w:cstheme="minorHAnsi"/>
                  <w:b/>
                  <w:noProof/>
                  <w:sz w:val="32"/>
                  <w:szCs w:val="32"/>
                  <w:lang w:eastAsia="ja-JP"/>
                </w:rPr>
                <w:drawing>
                  <wp:anchor distT="0" distB="0" distL="114300" distR="114300" simplePos="0" relativeHeight="251661312" behindDoc="0" locked="0" layoutInCell="1" allowOverlap="1">
                    <wp:simplePos x="0" y="0"/>
                    <wp:positionH relativeFrom="column">
                      <wp:posOffset>704215</wp:posOffset>
                    </wp:positionH>
                    <wp:positionV relativeFrom="paragraph">
                      <wp:posOffset>-1037590</wp:posOffset>
                    </wp:positionV>
                    <wp:extent cx="1409700" cy="1184275"/>
                    <wp:effectExtent l="0" t="0" r="0" b="0"/>
                    <wp:wrapSquare wrapText="bothSides"/>
                    <wp:docPr id="1" name="Picture 1"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anchor>
                </w:drawing>
              </w:r>
            </w:del>
            <w:ins w:id="1" w:author="Phuong Giang" w:date="2012-01-30T20:59:00Z">
              <w:r w:rsidRPr="00277A7C">
                <w:rPr>
                  <w:rFonts w:cstheme="minorHAnsi"/>
                  <w:b/>
                  <w:noProof/>
                  <w:sz w:val="32"/>
                  <w:szCs w:val="32"/>
                  <w:lang w:eastAsia="ja-JP"/>
                </w:rPr>
                <w:drawing>
                  <wp:anchor distT="0" distB="0" distL="114300" distR="114300" simplePos="0" relativeHeight="251659264" behindDoc="0" locked="0" layoutInCell="1" allowOverlap="1" wp14:anchorId="1F129E6F" wp14:editId="2854C88A">
                    <wp:simplePos x="0" y="0"/>
                    <wp:positionH relativeFrom="column">
                      <wp:posOffset>704215</wp:posOffset>
                    </wp:positionH>
                    <wp:positionV relativeFrom="paragraph">
                      <wp:posOffset>-1037590</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ins>
          </w:p>
        </w:tc>
        <w:tc>
          <w:tcPr>
            <w:tcW w:w="5760" w:type="dxa"/>
            <w:tcBorders>
              <w:top w:val="nil"/>
              <w:left w:val="nil"/>
              <w:bottom w:val="nil"/>
            </w:tcBorders>
          </w:tcPr>
          <w:p w:rsidR="007F2A25" w:rsidRPr="007F2A25" w:rsidRDefault="007F2A25" w:rsidP="00C7491B">
            <w:pPr>
              <w:rPr>
                <w:rFonts w:ascii="Verdana Ref" w:hAnsi="Verdana Ref"/>
                <w:b/>
                <w:sz w:val="32"/>
                <w:lang w:val="vi-VN"/>
              </w:rPr>
            </w:pPr>
            <w:r w:rsidRPr="007F2A25">
              <w:rPr>
                <w:b/>
                <w:sz w:val="32"/>
              </w:rPr>
              <w:t>MINISTRY OF EDUCATION AND TRAINING</w:t>
            </w:r>
          </w:p>
          <w:p w:rsidR="007F2A25" w:rsidRPr="00FF73DC" w:rsidRDefault="007F2A25" w:rsidP="00C7491B">
            <w:del w:id="2" w:author="Phuong Giang" w:date="2012-01-30T20:59:00Z">
              <w:r w:rsidRPr="00FF73DC">
                <w:delText xml:space="preserve"> </w:delText>
              </w:r>
            </w:del>
          </w:p>
        </w:tc>
      </w:tr>
    </w:tbl>
    <w:p w:rsidR="007F2A25" w:rsidRPr="00305956" w:rsidRDefault="007F2A25" w:rsidP="007F2A25">
      <w:del w:id="3" w:author="Phuong Giang" w:date="2012-01-30T20:59:00Z">
        <w:r w:rsidRPr="00305956">
          <w:delText xml:space="preserve">   </w:delText>
        </w:r>
      </w:del>
    </w:p>
    <w:tbl>
      <w:tblPr>
        <w:tblW w:w="5000" w:type="pct"/>
        <w:jc w:val="center"/>
        <w:tblLook w:val="00A0" w:firstRow="1" w:lastRow="0" w:firstColumn="1" w:lastColumn="0" w:noHBand="0" w:noVBand="0"/>
      </w:tblPr>
      <w:tblGrid>
        <w:gridCol w:w="9576"/>
      </w:tblGrid>
      <w:tr w:rsidR="007F2A25" w:rsidRPr="008B6253" w:rsidTr="00C7491B">
        <w:trPr>
          <w:trHeight w:val="2187"/>
          <w:jc w:val="center"/>
        </w:trPr>
        <w:tc>
          <w:tcPr>
            <w:tcW w:w="5000" w:type="pct"/>
          </w:tcPr>
          <w:p w:rsidR="007F2A25" w:rsidRPr="00305956" w:rsidRDefault="007F2A25" w:rsidP="00C7491B">
            <w:pPr>
              <w:pStyle w:val="NoSpacing"/>
              <w:jc w:val="center"/>
              <w:rPr>
                <w:rFonts w:ascii="Cambria" w:hAnsi="Cambria"/>
                <w:caps/>
              </w:rPr>
            </w:pPr>
          </w:p>
          <w:p w:rsidR="007F2A25" w:rsidRPr="00305956" w:rsidRDefault="007F2A25" w:rsidP="00C7491B">
            <w:pPr>
              <w:pStyle w:val="NoSpacing"/>
              <w:jc w:val="center"/>
              <w:rPr>
                <w:rFonts w:ascii="Cambria" w:hAnsi="Cambria"/>
                <w:caps/>
                <w:sz w:val="72"/>
                <w:szCs w:val="72"/>
                <w:u w:val="single"/>
              </w:rPr>
            </w:pPr>
            <w:r w:rsidRPr="00305956">
              <w:rPr>
                <w:b/>
                <w:sz w:val="72"/>
                <w:szCs w:val="72"/>
              </w:rPr>
              <w:t>FPT UNIVERSITY</w:t>
            </w:r>
          </w:p>
        </w:tc>
      </w:tr>
      <w:tr w:rsidR="007F2A25" w:rsidRPr="008B6253" w:rsidTr="00C7491B">
        <w:trPr>
          <w:trHeight w:val="1440"/>
          <w:jc w:val="center"/>
        </w:trPr>
        <w:tc>
          <w:tcPr>
            <w:tcW w:w="5000" w:type="pct"/>
            <w:tcBorders>
              <w:bottom w:val="single" w:sz="4" w:space="0" w:color="4F81BD"/>
            </w:tcBorders>
            <w:vAlign w:val="center"/>
          </w:tcPr>
          <w:p w:rsidR="007F2A25" w:rsidRPr="00305956" w:rsidRDefault="007F2A25" w:rsidP="00C7491B">
            <w:pPr>
              <w:pStyle w:val="NoSpacing"/>
              <w:jc w:val="center"/>
              <w:rPr>
                <w:rFonts w:ascii="Cambria" w:hAnsi="Cambria"/>
                <w:sz w:val="56"/>
                <w:szCs w:val="56"/>
              </w:rPr>
            </w:pPr>
            <w:r>
              <w:rPr>
                <w:rFonts w:ascii="Cambria" w:hAnsi="Cambria"/>
                <w:sz w:val="56"/>
                <w:szCs w:val="56"/>
              </w:rPr>
              <w:t>Software Project Management Plan</w:t>
            </w:r>
          </w:p>
        </w:tc>
      </w:tr>
      <w:tr w:rsidR="007F2A25" w:rsidRPr="008B6253" w:rsidTr="00C7491B">
        <w:trPr>
          <w:trHeight w:val="720"/>
          <w:jc w:val="center"/>
        </w:trPr>
        <w:tc>
          <w:tcPr>
            <w:tcW w:w="5000" w:type="pct"/>
            <w:tcBorders>
              <w:top w:val="single" w:sz="4" w:space="0" w:color="4F81BD"/>
            </w:tcBorders>
            <w:vAlign w:val="center"/>
          </w:tcPr>
          <w:p w:rsidR="007F2A25" w:rsidRPr="00305956" w:rsidRDefault="007F2A25" w:rsidP="00C7491B">
            <w:pPr>
              <w:pStyle w:val="NoSpacing"/>
              <w:jc w:val="center"/>
              <w:rPr>
                <w:rFonts w:ascii="Cambria" w:hAnsi="Cambria"/>
                <w:sz w:val="44"/>
                <w:szCs w:val="44"/>
              </w:rPr>
            </w:pPr>
            <w:r>
              <w:rPr>
                <w:rFonts w:ascii="Cambria" w:hAnsi="Cambria"/>
                <w:sz w:val="44"/>
                <w:szCs w:val="44"/>
              </w:rPr>
              <w:t>Teacher Left Hand</w:t>
            </w:r>
          </w:p>
        </w:tc>
      </w:tr>
      <w:tr w:rsidR="007F2A25" w:rsidRPr="008B6253" w:rsidTr="00C7491B">
        <w:trPr>
          <w:trHeight w:val="360"/>
          <w:jc w:val="center"/>
        </w:trPr>
        <w:tc>
          <w:tcPr>
            <w:tcW w:w="5000" w:type="pct"/>
            <w:vAlign w:val="center"/>
          </w:tcPr>
          <w:p w:rsidR="007F2A25" w:rsidRPr="00305956" w:rsidRDefault="007F2A25" w:rsidP="00C7491B">
            <w:pPr>
              <w:pStyle w:val="NoSpacing"/>
              <w:jc w:val="center"/>
            </w:pPr>
          </w:p>
        </w:tc>
      </w:tr>
      <w:tr w:rsidR="007F2A25" w:rsidRPr="008B6253" w:rsidTr="00C7491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7F2A25" w:rsidRPr="008B6253" w:rsidTr="00C7491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7F2A25" w:rsidRPr="007F2A25" w:rsidRDefault="007F2A25" w:rsidP="007F2A25">
                  <w:pPr>
                    <w:jc w:val="center"/>
                    <w:rPr>
                      <w:b/>
                    </w:rPr>
                  </w:pPr>
                  <w:r w:rsidRPr="007F2A25">
                    <w:rPr>
                      <w:b/>
                      <w:sz w:val="28"/>
                    </w:rPr>
                    <w:t>TLH Team</w:t>
                  </w:r>
                </w:p>
              </w:tc>
            </w:tr>
            <w:tr w:rsidR="007F2A25" w:rsidRPr="008B6253" w:rsidTr="00C7491B">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7F2A25" w:rsidRPr="007F2A25" w:rsidRDefault="007F2A25" w:rsidP="00C7491B">
                  <w:pPr>
                    <w:rPr>
                      <w:b/>
                    </w:rPr>
                  </w:pPr>
                  <w:r w:rsidRPr="007F2A25">
                    <w:rPr>
                      <w:b/>
                    </w:rPr>
                    <w:t>Group Members</w:t>
                  </w:r>
                </w:p>
              </w:tc>
              <w:tc>
                <w:tcPr>
                  <w:tcW w:w="5504" w:type="dxa"/>
                  <w:tcBorders>
                    <w:top w:val="single" w:sz="4" w:space="0" w:color="auto"/>
                    <w:left w:val="single" w:sz="4" w:space="0" w:color="auto"/>
                    <w:bottom w:val="single" w:sz="4" w:space="0" w:color="auto"/>
                    <w:right w:val="single" w:sz="4" w:space="0" w:color="auto"/>
                  </w:tcBorders>
                </w:tcPr>
                <w:p w:rsidR="007F2A25" w:rsidRPr="00FF73DC" w:rsidRDefault="007F2A25" w:rsidP="00C7491B">
                  <w:proofErr w:type="spellStart"/>
                  <w:r w:rsidRPr="00FF73DC">
                    <w:t>Lê</w:t>
                  </w:r>
                  <w:proofErr w:type="spellEnd"/>
                  <w:r w:rsidRPr="00FF73DC">
                    <w:t xml:space="preserve"> </w:t>
                  </w:r>
                  <w:proofErr w:type="spellStart"/>
                  <w:r w:rsidRPr="00FF73DC">
                    <w:t>Phương</w:t>
                  </w:r>
                  <w:proofErr w:type="spellEnd"/>
                  <w:r w:rsidRPr="00FF73DC">
                    <w:t xml:space="preserve"> </w:t>
                  </w:r>
                  <w:proofErr w:type="spellStart"/>
                  <w:r w:rsidRPr="00FF73DC">
                    <w:t>Giang</w:t>
                  </w:r>
                  <w:proofErr w:type="spellEnd"/>
                  <w:r w:rsidRPr="00FF73DC">
                    <w:t xml:space="preserve"> – 60046 – GiangLP60046</w:t>
                  </w:r>
                </w:p>
                <w:p w:rsidR="007F2A25" w:rsidRPr="00FF73DC" w:rsidRDefault="007F2A25" w:rsidP="00C7491B">
                  <w:proofErr w:type="spellStart"/>
                  <w:r w:rsidRPr="00FF73DC">
                    <w:t>Nguyễn</w:t>
                  </w:r>
                  <w:proofErr w:type="spellEnd"/>
                  <w:r w:rsidRPr="00FF73DC">
                    <w:t xml:space="preserve"> </w:t>
                  </w:r>
                  <w:proofErr w:type="spellStart"/>
                  <w:r w:rsidRPr="00FF73DC">
                    <w:t>Hồ</w:t>
                  </w:r>
                  <w:proofErr w:type="spellEnd"/>
                  <w:r w:rsidRPr="00FF73DC">
                    <w:t xml:space="preserve"> </w:t>
                  </w:r>
                  <w:proofErr w:type="spellStart"/>
                  <w:r w:rsidRPr="00FF73DC">
                    <w:t>Hải</w:t>
                  </w:r>
                  <w:proofErr w:type="spellEnd"/>
                  <w:r w:rsidRPr="00FF73DC">
                    <w:t xml:space="preserve"> – 00268 – HaiNH00268</w:t>
                  </w:r>
                </w:p>
                <w:p w:rsidR="007F2A25" w:rsidRPr="00FF73DC" w:rsidRDefault="007F2A25" w:rsidP="00C7491B">
                  <w:proofErr w:type="spellStart"/>
                  <w:r w:rsidRPr="00FF73DC">
                    <w:t>Nguyễn</w:t>
                  </w:r>
                  <w:proofErr w:type="spellEnd"/>
                  <w:r w:rsidRPr="00FF73DC">
                    <w:t xml:space="preserve"> </w:t>
                  </w:r>
                  <w:proofErr w:type="spellStart"/>
                  <w:r w:rsidRPr="00FF73DC">
                    <w:t>Quốc</w:t>
                  </w:r>
                  <w:proofErr w:type="spellEnd"/>
                  <w:r w:rsidRPr="00FF73DC">
                    <w:t xml:space="preserve"> </w:t>
                  </w:r>
                  <w:proofErr w:type="spellStart"/>
                  <w:r w:rsidRPr="00FF73DC">
                    <w:t>Hùng</w:t>
                  </w:r>
                  <w:proofErr w:type="spellEnd"/>
                  <w:r w:rsidRPr="00FF73DC">
                    <w:t xml:space="preserve"> – 00267 – HungNQ00267</w:t>
                  </w:r>
                </w:p>
                <w:p w:rsidR="007F2A25" w:rsidRPr="00FF73DC" w:rsidRDefault="007F2A25" w:rsidP="00C7491B">
                  <w:proofErr w:type="spellStart"/>
                  <w:r w:rsidRPr="00FF73DC">
                    <w:t>Tô</w:t>
                  </w:r>
                  <w:proofErr w:type="spellEnd"/>
                  <w:r w:rsidRPr="00FF73DC">
                    <w:t xml:space="preserve"> </w:t>
                  </w:r>
                  <w:proofErr w:type="spellStart"/>
                  <w:r w:rsidRPr="00FF73DC">
                    <w:t>Hồng</w:t>
                  </w:r>
                  <w:proofErr w:type="spellEnd"/>
                  <w:r w:rsidRPr="00FF73DC">
                    <w:t xml:space="preserve"> </w:t>
                  </w:r>
                  <w:proofErr w:type="spellStart"/>
                  <w:r w:rsidRPr="00FF73DC">
                    <w:t>Quân</w:t>
                  </w:r>
                  <w:proofErr w:type="spellEnd"/>
                  <w:r w:rsidRPr="00FF73DC">
                    <w:t xml:space="preserve"> – 60061 – QuanTH60061</w:t>
                  </w:r>
                </w:p>
              </w:tc>
            </w:tr>
            <w:tr w:rsidR="007F2A25" w:rsidRPr="008B6253" w:rsidTr="00C7491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7F2A25" w:rsidRPr="007F2A25" w:rsidRDefault="007F2A25" w:rsidP="00C7491B">
                  <w:pPr>
                    <w:rPr>
                      <w:b/>
                    </w:rPr>
                  </w:pPr>
                  <w:r w:rsidRPr="007F2A25">
                    <w:rPr>
                      <w:b/>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7F2A25" w:rsidRPr="00FF73DC" w:rsidRDefault="007F2A25" w:rsidP="00C7491B">
                  <w:proofErr w:type="spellStart"/>
                  <w:r w:rsidRPr="00FF73DC">
                    <w:t>Lâm</w:t>
                  </w:r>
                  <w:proofErr w:type="spellEnd"/>
                  <w:r w:rsidRPr="00FF73DC">
                    <w:t xml:space="preserve"> </w:t>
                  </w:r>
                  <w:proofErr w:type="spellStart"/>
                  <w:r w:rsidRPr="00FF73DC">
                    <w:t>Hữu</w:t>
                  </w:r>
                  <w:proofErr w:type="spellEnd"/>
                  <w:r w:rsidRPr="00FF73DC">
                    <w:t xml:space="preserve"> </w:t>
                  </w:r>
                  <w:proofErr w:type="spellStart"/>
                  <w:r w:rsidRPr="00FF73DC">
                    <w:t>Khánh</w:t>
                  </w:r>
                  <w:proofErr w:type="spellEnd"/>
                  <w:r w:rsidRPr="00FF73DC">
                    <w:t xml:space="preserve"> </w:t>
                  </w:r>
                  <w:proofErr w:type="spellStart"/>
                  <w:r w:rsidRPr="00FF73DC">
                    <w:t>Phương</w:t>
                  </w:r>
                  <w:proofErr w:type="spellEnd"/>
                </w:p>
              </w:tc>
            </w:tr>
            <w:tr w:rsidR="007F2A25" w:rsidRPr="008B6253" w:rsidTr="00C7491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7F2A25" w:rsidRPr="007F2A25" w:rsidRDefault="007F2A25" w:rsidP="00C7491B">
                  <w:pPr>
                    <w:rPr>
                      <w:b/>
                    </w:rPr>
                  </w:pPr>
                  <w:r w:rsidRPr="007F2A25">
                    <w:rPr>
                      <w:b/>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7F2A25" w:rsidRPr="00FF73DC" w:rsidRDefault="007F2A25" w:rsidP="00C7491B"/>
              </w:tc>
            </w:tr>
            <w:tr w:rsidR="007F2A25" w:rsidRPr="008B6253" w:rsidTr="00C7491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7F2A25" w:rsidRPr="007F2A25" w:rsidRDefault="007F2A25" w:rsidP="00C7491B">
                  <w:pPr>
                    <w:rPr>
                      <w:b/>
                    </w:rPr>
                  </w:pPr>
                  <w:r w:rsidRPr="007F2A25">
                    <w:rPr>
                      <w:b/>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7F2A25" w:rsidRPr="00FF73DC" w:rsidRDefault="007F2A25" w:rsidP="00C7491B">
                  <w:r w:rsidRPr="00FF73DC">
                    <w:t xml:space="preserve"> TLH</w:t>
                  </w:r>
                </w:p>
              </w:tc>
            </w:tr>
          </w:tbl>
          <w:p w:rsidR="007F2A25" w:rsidRPr="00305956" w:rsidRDefault="007F2A25" w:rsidP="00C7491B">
            <w:pPr>
              <w:pStyle w:val="NoSpacing"/>
              <w:jc w:val="center"/>
              <w:rPr>
                <w:b/>
                <w:bCs/>
              </w:rPr>
            </w:pPr>
          </w:p>
        </w:tc>
      </w:tr>
      <w:tr w:rsidR="007F2A25" w:rsidRPr="008B6253" w:rsidTr="00C7491B">
        <w:trPr>
          <w:trHeight w:val="360"/>
          <w:jc w:val="center"/>
        </w:trPr>
        <w:tc>
          <w:tcPr>
            <w:tcW w:w="5000" w:type="pct"/>
            <w:vAlign w:val="center"/>
          </w:tcPr>
          <w:p w:rsidR="007F2A25" w:rsidRPr="00305956" w:rsidRDefault="007F2A25" w:rsidP="00C7491B">
            <w:pPr>
              <w:pStyle w:val="NoSpacing"/>
              <w:rPr>
                <w:b/>
                <w:bCs/>
              </w:rPr>
            </w:pPr>
          </w:p>
        </w:tc>
      </w:tr>
    </w:tbl>
    <w:p w:rsidR="007F2A25" w:rsidRPr="00305956" w:rsidRDefault="007F2A25" w:rsidP="007F2A25">
      <w:pPr>
        <w:jc w:val="center"/>
        <w:rPr>
          <w:sz w:val="56"/>
          <w:szCs w:val="52"/>
        </w:rPr>
      </w:pPr>
      <w:r w:rsidRPr="006D7BE1">
        <w:t>Ho Chi Minh, January 13</w:t>
      </w:r>
      <w:r w:rsidRPr="006D7BE1">
        <w:rPr>
          <w:vertAlign w:val="superscript"/>
        </w:rPr>
        <w:t>th</w:t>
      </w:r>
      <w:r w:rsidRPr="006D7BE1">
        <w:t xml:space="preserve"> 2012</w:t>
      </w:r>
    </w:p>
    <w:sdt>
      <w:sdtPr>
        <w:rPr>
          <w:rFonts w:ascii="Calibri" w:eastAsia="Times New Roman" w:hAnsi="Calibri" w:cs="Calibri"/>
          <w:b w:val="0"/>
          <w:bCs w:val="0"/>
          <w:color w:val="auto"/>
          <w:sz w:val="22"/>
          <w:szCs w:val="22"/>
          <w:lang w:eastAsia="en-US"/>
        </w:rPr>
        <w:id w:val="-1010361607"/>
        <w:docPartObj>
          <w:docPartGallery w:val="Table of Contents"/>
          <w:docPartUnique/>
        </w:docPartObj>
      </w:sdtPr>
      <w:sdtEndPr>
        <w:rPr>
          <w:noProof/>
        </w:rPr>
      </w:sdtEndPr>
      <w:sdtContent>
        <w:p w:rsidR="00692FD7" w:rsidRDefault="00692FD7" w:rsidP="00692FD7">
          <w:pPr>
            <w:pStyle w:val="TOCHeading"/>
            <w:numPr>
              <w:ilvl w:val="0"/>
              <w:numId w:val="0"/>
            </w:numPr>
            <w:ind w:left="432"/>
          </w:pPr>
          <w:r>
            <w:t>Contents</w:t>
          </w:r>
        </w:p>
        <w:p w:rsidR="00692FD7" w:rsidRDefault="00692FD7">
          <w:pPr>
            <w:pStyle w:val="TOC1"/>
            <w:tabs>
              <w:tab w:val="left" w:pos="440"/>
              <w:tab w:val="right" w:leader="dot" w:pos="935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315703768" w:history="1">
            <w:r w:rsidRPr="00785463">
              <w:rPr>
                <w:rStyle w:val="Hyperlink"/>
                <w:rFonts w:eastAsiaTheme="majorEastAsia"/>
                <w:noProof/>
              </w:rPr>
              <w:t>A</w:t>
            </w:r>
            <w:r>
              <w:rPr>
                <w:rFonts w:asciiTheme="minorHAnsi" w:eastAsiaTheme="minorEastAsia" w:hAnsiTheme="minorHAnsi" w:cstheme="minorBidi"/>
                <w:noProof/>
                <w:lang w:eastAsia="ja-JP"/>
              </w:rPr>
              <w:tab/>
            </w:r>
            <w:r w:rsidRPr="00785463">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_Toc315703768 \h </w:instrText>
            </w:r>
            <w:r>
              <w:rPr>
                <w:noProof/>
                <w:webHidden/>
              </w:rPr>
            </w:r>
            <w:r>
              <w:rPr>
                <w:noProof/>
                <w:webHidden/>
              </w:rPr>
              <w:fldChar w:fldCharType="separate"/>
            </w:r>
            <w:r>
              <w:rPr>
                <w:noProof/>
                <w:webHidden/>
              </w:rPr>
              <w:t>3</w:t>
            </w:r>
            <w:r>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69" w:history="1">
            <w:r w:rsidR="00692FD7" w:rsidRPr="00785463">
              <w:rPr>
                <w:rStyle w:val="Hyperlink"/>
                <w:rFonts w:eastAsiaTheme="majorEastAsia"/>
                <w:noProof/>
              </w:rPr>
              <w:t>1</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Name of this Capstone Project</w:t>
            </w:r>
            <w:r w:rsidR="00692FD7">
              <w:rPr>
                <w:noProof/>
                <w:webHidden/>
              </w:rPr>
              <w:tab/>
            </w:r>
            <w:r w:rsidR="00692FD7">
              <w:rPr>
                <w:noProof/>
                <w:webHidden/>
              </w:rPr>
              <w:fldChar w:fldCharType="begin"/>
            </w:r>
            <w:r w:rsidR="00692FD7">
              <w:rPr>
                <w:noProof/>
                <w:webHidden/>
              </w:rPr>
              <w:instrText xml:space="preserve"> PAGEREF _Toc315703769 \h </w:instrText>
            </w:r>
            <w:r w:rsidR="00692FD7">
              <w:rPr>
                <w:noProof/>
                <w:webHidden/>
              </w:rPr>
            </w:r>
            <w:r w:rsidR="00692FD7">
              <w:rPr>
                <w:noProof/>
                <w:webHidden/>
              </w:rPr>
              <w:fldChar w:fldCharType="separate"/>
            </w:r>
            <w:r w:rsidR="00692FD7">
              <w:rPr>
                <w:noProof/>
                <w:webHidden/>
              </w:rPr>
              <w:t>3</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70" w:history="1">
            <w:r w:rsidR="00692FD7" w:rsidRPr="00785463">
              <w:rPr>
                <w:rStyle w:val="Hyperlink"/>
                <w:rFonts w:eastAsiaTheme="majorEastAsia"/>
                <w:noProof/>
              </w:rPr>
              <w:t>2</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Problem Abstract</w:t>
            </w:r>
            <w:r w:rsidR="00692FD7">
              <w:rPr>
                <w:noProof/>
                <w:webHidden/>
              </w:rPr>
              <w:tab/>
            </w:r>
            <w:r w:rsidR="00692FD7">
              <w:rPr>
                <w:noProof/>
                <w:webHidden/>
              </w:rPr>
              <w:fldChar w:fldCharType="begin"/>
            </w:r>
            <w:r w:rsidR="00692FD7">
              <w:rPr>
                <w:noProof/>
                <w:webHidden/>
              </w:rPr>
              <w:instrText xml:space="preserve"> PAGEREF _Toc315703770 \h </w:instrText>
            </w:r>
            <w:r w:rsidR="00692FD7">
              <w:rPr>
                <w:noProof/>
                <w:webHidden/>
              </w:rPr>
            </w:r>
            <w:r w:rsidR="00692FD7">
              <w:rPr>
                <w:noProof/>
                <w:webHidden/>
              </w:rPr>
              <w:fldChar w:fldCharType="separate"/>
            </w:r>
            <w:r w:rsidR="00692FD7">
              <w:rPr>
                <w:noProof/>
                <w:webHidden/>
              </w:rPr>
              <w:t>3</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71" w:history="1">
            <w:r w:rsidR="00692FD7" w:rsidRPr="00785463">
              <w:rPr>
                <w:rStyle w:val="Hyperlink"/>
                <w:rFonts w:eastAsiaTheme="majorEastAsia"/>
                <w:noProof/>
              </w:rPr>
              <w:t>3</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Project Overview</w:t>
            </w:r>
            <w:r w:rsidR="00692FD7">
              <w:rPr>
                <w:noProof/>
                <w:webHidden/>
              </w:rPr>
              <w:tab/>
            </w:r>
            <w:r w:rsidR="00692FD7">
              <w:rPr>
                <w:noProof/>
                <w:webHidden/>
              </w:rPr>
              <w:fldChar w:fldCharType="begin"/>
            </w:r>
            <w:r w:rsidR="00692FD7">
              <w:rPr>
                <w:noProof/>
                <w:webHidden/>
              </w:rPr>
              <w:instrText xml:space="preserve"> PAGEREF _Toc315703771 \h </w:instrText>
            </w:r>
            <w:r w:rsidR="00692FD7">
              <w:rPr>
                <w:noProof/>
                <w:webHidden/>
              </w:rPr>
            </w:r>
            <w:r w:rsidR="00692FD7">
              <w:rPr>
                <w:noProof/>
                <w:webHidden/>
              </w:rPr>
              <w:fldChar w:fldCharType="separate"/>
            </w:r>
            <w:r w:rsidR="00692FD7">
              <w:rPr>
                <w:noProof/>
                <w:webHidden/>
              </w:rPr>
              <w:t>3</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72" w:history="1">
            <w:r w:rsidR="00692FD7" w:rsidRPr="00785463">
              <w:rPr>
                <w:rStyle w:val="Hyperlink"/>
                <w:rFonts w:eastAsiaTheme="majorEastAsia"/>
                <w:noProof/>
              </w:rPr>
              <w:t>3.1</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The current system</w:t>
            </w:r>
            <w:r w:rsidR="00692FD7">
              <w:rPr>
                <w:noProof/>
                <w:webHidden/>
              </w:rPr>
              <w:tab/>
            </w:r>
            <w:r w:rsidR="00692FD7">
              <w:rPr>
                <w:noProof/>
                <w:webHidden/>
              </w:rPr>
              <w:fldChar w:fldCharType="begin"/>
            </w:r>
            <w:r w:rsidR="00692FD7">
              <w:rPr>
                <w:noProof/>
                <w:webHidden/>
              </w:rPr>
              <w:instrText xml:space="preserve"> PAGEREF _Toc315703772 \h </w:instrText>
            </w:r>
            <w:r w:rsidR="00692FD7">
              <w:rPr>
                <w:noProof/>
                <w:webHidden/>
              </w:rPr>
            </w:r>
            <w:r w:rsidR="00692FD7">
              <w:rPr>
                <w:noProof/>
                <w:webHidden/>
              </w:rPr>
              <w:fldChar w:fldCharType="separate"/>
            </w:r>
            <w:r w:rsidR="00692FD7">
              <w:rPr>
                <w:noProof/>
                <w:webHidden/>
              </w:rPr>
              <w:t>3</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73" w:history="1">
            <w:r w:rsidR="00692FD7" w:rsidRPr="00785463">
              <w:rPr>
                <w:rStyle w:val="Hyperlink"/>
                <w:rFonts w:eastAsiaTheme="majorEastAsia"/>
                <w:noProof/>
              </w:rPr>
              <w:t>3.2</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The Proposed System</w:t>
            </w:r>
            <w:r w:rsidR="00692FD7">
              <w:rPr>
                <w:noProof/>
                <w:webHidden/>
              </w:rPr>
              <w:tab/>
            </w:r>
            <w:r w:rsidR="00692FD7">
              <w:rPr>
                <w:noProof/>
                <w:webHidden/>
              </w:rPr>
              <w:fldChar w:fldCharType="begin"/>
            </w:r>
            <w:r w:rsidR="00692FD7">
              <w:rPr>
                <w:noProof/>
                <w:webHidden/>
              </w:rPr>
              <w:instrText xml:space="preserve"> PAGEREF _Toc315703773 \h </w:instrText>
            </w:r>
            <w:r w:rsidR="00692FD7">
              <w:rPr>
                <w:noProof/>
                <w:webHidden/>
              </w:rPr>
            </w:r>
            <w:r w:rsidR="00692FD7">
              <w:rPr>
                <w:noProof/>
                <w:webHidden/>
              </w:rPr>
              <w:fldChar w:fldCharType="separate"/>
            </w:r>
            <w:r w:rsidR="00692FD7">
              <w:rPr>
                <w:noProof/>
                <w:webHidden/>
              </w:rPr>
              <w:t>3</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74" w:history="1">
            <w:r w:rsidR="00692FD7" w:rsidRPr="00785463">
              <w:rPr>
                <w:rStyle w:val="Hyperlink"/>
                <w:rFonts w:eastAsiaTheme="majorEastAsia"/>
                <w:noProof/>
              </w:rPr>
              <w:t>3.3</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Boundaries of the System</w:t>
            </w:r>
            <w:r w:rsidR="00692FD7">
              <w:rPr>
                <w:noProof/>
                <w:webHidden/>
              </w:rPr>
              <w:tab/>
            </w:r>
            <w:r w:rsidR="00692FD7">
              <w:rPr>
                <w:noProof/>
                <w:webHidden/>
              </w:rPr>
              <w:fldChar w:fldCharType="begin"/>
            </w:r>
            <w:r w:rsidR="00692FD7">
              <w:rPr>
                <w:noProof/>
                <w:webHidden/>
              </w:rPr>
              <w:instrText xml:space="preserve"> PAGEREF _Toc315703774 \h </w:instrText>
            </w:r>
            <w:r w:rsidR="00692FD7">
              <w:rPr>
                <w:noProof/>
                <w:webHidden/>
              </w:rPr>
            </w:r>
            <w:r w:rsidR="00692FD7">
              <w:rPr>
                <w:noProof/>
                <w:webHidden/>
              </w:rPr>
              <w:fldChar w:fldCharType="separate"/>
            </w:r>
            <w:r w:rsidR="00692FD7">
              <w:rPr>
                <w:noProof/>
                <w:webHidden/>
              </w:rPr>
              <w:t>4</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75" w:history="1">
            <w:r w:rsidR="00692FD7" w:rsidRPr="00785463">
              <w:rPr>
                <w:rStyle w:val="Hyperlink"/>
                <w:rFonts w:eastAsiaTheme="majorEastAsia"/>
                <w:noProof/>
              </w:rPr>
              <w:t>3.4</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Development Environment</w:t>
            </w:r>
            <w:r w:rsidR="00692FD7">
              <w:rPr>
                <w:noProof/>
                <w:webHidden/>
              </w:rPr>
              <w:tab/>
            </w:r>
            <w:r w:rsidR="00692FD7">
              <w:rPr>
                <w:noProof/>
                <w:webHidden/>
              </w:rPr>
              <w:fldChar w:fldCharType="begin"/>
            </w:r>
            <w:r w:rsidR="00692FD7">
              <w:rPr>
                <w:noProof/>
                <w:webHidden/>
              </w:rPr>
              <w:instrText xml:space="preserve"> PAGEREF _Toc315703775 \h </w:instrText>
            </w:r>
            <w:r w:rsidR="00692FD7">
              <w:rPr>
                <w:noProof/>
                <w:webHidden/>
              </w:rPr>
            </w:r>
            <w:r w:rsidR="00692FD7">
              <w:rPr>
                <w:noProof/>
                <w:webHidden/>
              </w:rPr>
              <w:fldChar w:fldCharType="separate"/>
            </w:r>
            <w:r w:rsidR="00692FD7">
              <w:rPr>
                <w:noProof/>
                <w:webHidden/>
              </w:rPr>
              <w:t>4</w:t>
            </w:r>
            <w:r w:rsidR="00692FD7">
              <w:rPr>
                <w:noProof/>
                <w:webHidden/>
              </w:rPr>
              <w:fldChar w:fldCharType="end"/>
            </w:r>
          </w:hyperlink>
        </w:p>
        <w:p w:rsidR="00692FD7" w:rsidRDefault="00DE738C">
          <w:pPr>
            <w:pStyle w:val="TOC1"/>
            <w:tabs>
              <w:tab w:val="left" w:pos="440"/>
              <w:tab w:val="right" w:leader="dot" w:pos="9350"/>
            </w:tabs>
            <w:rPr>
              <w:rFonts w:asciiTheme="minorHAnsi" w:eastAsiaTheme="minorEastAsia" w:hAnsiTheme="minorHAnsi" w:cstheme="minorBidi"/>
              <w:noProof/>
              <w:lang w:eastAsia="ja-JP"/>
            </w:rPr>
          </w:pPr>
          <w:hyperlink w:anchor="_Toc315703776" w:history="1">
            <w:r w:rsidR="00692FD7" w:rsidRPr="00785463">
              <w:rPr>
                <w:rStyle w:val="Hyperlink"/>
                <w:rFonts w:eastAsiaTheme="majorEastAsia"/>
                <w:noProof/>
              </w:rPr>
              <w:t>B</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Project Organization</w:t>
            </w:r>
            <w:r w:rsidR="00692FD7">
              <w:rPr>
                <w:noProof/>
                <w:webHidden/>
              </w:rPr>
              <w:tab/>
            </w:r>
            <w:r w:rsidR="00692FD7">
              <w:rPr>
                <w:noProof/>
                <w:webHidden/>
              </w:rPr>
              <w:fldChar w:fldCharType="begin"/>
            </w:r>
            <w:r w:rsidR="00692FD7">
              <w:rPr>
                <w:noProof/>
                <w:webHidden/>
              </w:rPr>
              <w:instrText xml:space="preserve"> PAGEREF _Toc315703776 \h </w:instrText>
            </w:r>
            <w:r w:rsidR="00692FD7">
              <w:rPr>
                <w:noProof/>
                <w:webHidden/>
              </w:rPr>
            </w:r>
            <w:r w:rsidR="00692FD7">
              <w:rPr>
                <w:noProof/>
                <w:webHidden/>
              </w:rPr>
              <w:fldChar w:fldCharType="separate"/>
            </w:r>
            <w:r w:rsidR="00692FD7">
              <w:rPr>
                <w:noProof/>
                <w:webHidden/>
              </w:rPr>
              <w:t>4</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77" w:history="1">
            <w:r w:rsidR="00692FD7" w:rsidRPr="00785463">
              <w:rPr>
                <w:rStyle w:val="Hyperlink"/>
                <w:rFonts w:eastAsiaTheme="majorEastAsia"/>
                <w:noProof/>
              </w:rPr>
              <w:t>1</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Software Process Model</w:t>
            </w:r>
            <w:r w:rsidR="00692FD7">
              <w:rPr>
                <w:noProof/>
                <w:webHidden/>
              </w:rPr>
              <w:tab/>
            </w:r>
            <w:r w:rsidR="00692FD7">
              <w:rPr>
                <w:noProof/>
                <w:webHidden/>
              </w:rPr>
              <w:fldChar w:fldCharType="begin"/>
            </w:r>
            <w:r w:rsidR="00692FD7">
              <w:rPr>
                <w:noProof/>
                <w:webHidden/>
              </w:rPr>
              <w:instrText xml:space="preserve"> PAGEREF _Toc315703777 \h </w:instrText>
            </w:r>
            <w:r w:rsidR="00692FD7">
              <w:rPr>
                <w:noProof/>
                <w:webHidden/>
              </w:rPr>
            </w:r>
            <w:r w:rsidR="00692FD7">
              <w:rPr>
                <w:noProof/>
                <w:webHidden/>
              </w:rPr>
              <w:fldChar w:fldCharType="separate"/>
            </w:r>
            <w:r w:rsidR="00692FD7">
              <w:rPr>
                <w:noProof/>
                <w:webHidden/>
              </w:rPr>
              <w:t>4</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78" w:history="1">
            <w:r w:rsidR="00692FD7" w:rsidRPr="00785463">
              <w:rPr>
                <w:rStyle w:val="Hyperlink"/>
                <w:rFonts w:eastAsiaTheme="majorEastAsia"/>
                <w:noProof/>
              </w:rPr>
              <w:t>2</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Roles and Responsibilities</w:t>
            </w:r>
            <w:r w:rsidR="00692FD7">
              <w:rPr>
                <w:noProof/>
                <w:webHidden/>
              </w:rPr>
              <w:tab/>
            </w:r>
            <w:r w:rsidR="00692FD7">
              <w:rPr>
                <w:noProof/>
                <w:webHidden/>
              </w:rPr>
              <w:fldChar w:fldCharType="begin"/>
            </w:r>
            <w:r w:rsidR="00692FD7">
              <w:rPr>
                <w:noProof/>
                <w:webHidden/>
              </w:rPr>
              <w:instrText xml:space="preserve"> PAGEREF _Toc315703778 \h </w:instrText>
            </w:r>
            <w:r w:rsidR="00692FD7">
              <w:rPr>
                <w:noProof/>
                <w:webHidden/>
              </w:rPr>
            </w:r>
            <w:r w:rsidR="00692FD7">
              <w:rPr>
                <w:noProof/>
                <w:webHidden/>
              </w:rPr>
              <w:fldChar w:fldCharType="separate"/>
            </w:r>
            <w:r w:rsidR="00692FD7">
              <w:rPr>
                <w:noProof/>
                <w:webHidden/>
              </w:rPr>
              <w:t>5</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79" w:history="1">
            <w:r w:rsidR="00692FD7" w:rsidRPr="00785463">
              <w:rPr>
                <w:rStyle w:val="Hyperlink"/>
                <w:rFonts w:eastAsiaTheme="majorEastAsia"/>
                <w:noProof/>
              </w:rPr>
              <w:t>3</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Tools and Techniques</w:t>
            </w:r>
            <w:r w:rsidR="00692FD7">
              <w:rPr>
                <w:noProof/>
                <w:webHidden/>
              </w:rPr>
              <w:tab/>
            </w:r>
            <w:r w:rsidR="00692FD7">
              <w:rPr>
                <w:noProof/>
                <w:webHidden/>
              </w:rPr>
              <w:fldChar w:fldCharType="begin"/>
            </w:r>
            <w:r w:rsidR="00692FD7">
              <w:rPr>
                <w:noProof/>
                <w:webHidden/>
              </w:rPr>
              <w:instrText xml:space="preserve"> PAGEREF _Toc315703779 \h </w:instrText>
            </w:r>
            <w:r w:rsidR="00692FD7">
              <w:rPr>
                <w:noProof/>
                <w:webHidden/>
              </w:rPr>
            </w:r>
            <w:r w:rsidR="00692FD7">
              <w:rPr>
                <w:noProof/>
                <w:webHidden/>
              </w:rPr>
              <w:fldChar w:fldCharType="separate"/>
            </w:r>
            <w:r w:rsidR="00692FD7">
              <w:rPr>
                <w:noProof/>
                <w:webHidden/>
              </w:rPr>
              <w:t>6</w:t>
            </w:r>
            <w:r w:rsidR="00692FD7">
              <w:rPr>
                <w:noProof/>
                <w:webHidden/>
              </w:rPr>
              <w:fldChar w:fldCharType="end"/>
            </w:r>
          </w:hyperlink>
        </w:p>
        <w:p w:rsidR="00692FD7" w:rsidRDefault="00DE738C">
          <w:pPr>
            <w:pStyle w:val="TOC1"/>
            <w:tabs>
              <w:tab w:val="left" w:pos="440"/>
              <w:tab w:val="right" w:leader="dot" w:pos="9350"/>
            </w:tabs>
            <w:rPr>
              <w:rFonts w:asciiTheme="minorHAnsi" w:eastAsiaTheme="minorEastAsia" w:hAnsiTheme="minorHAnsi" w:cstheme="minorBidi"/>
              <w:noProof/>
              <w:lang w:eastAsia="ja-JP"/>
            </w:rPr>
          </w:pPr>
          <w:hyperlink w:anchor="_Toc315703780" w:history="1">
            <w:r w:rsidR="00692FD7" w:rsidRPr="00785463">
              <w:rPr>
                <w:rStyle w:val="Hyperlink"/>
                <w:rFonts w:eastAsiaTheme="majorEastAsia"/>
                <w:noProof/>
              </w:rPr>
              <w:t>C</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Project Management Plan</w:t>
            </w:r>
            <w:r w:rsidR="00692FD7">
              <w:rPr>
                <w:noProof/>
                <w:webHidden/>
              </w:rPr>
              <w:tab/>
            </w:r>
            <w:r w:rsidR="00692FD7">
              <w:rPr>
                <w:noProof/>
                <w:webHidden/>
              </w:rPr>
              <w:fldChar w:fldCharType="begin"/>
            </w:r>
            <w:r w:rsidR="00692FD7">
              <w:rPr>
                <w:noProof/>
                <w:webHidden/>
              </w:rPr>
              <w:instrText xml:space="preserve"> PAGEREF _Toc315703780 \h </w:instrText>
            </w:r>
            <w:r w:rsidR="00692FD7">
              <w:rPr>
                <w:noProof/>
                <w:webHidden/>
              </w:rPr>
            </w:r>
            <w:r w:rsidR="00692FD7">
              <w:rPr>
                <w:noProof/>
                <w:webHidden/>
              </w:rPr>
              <w:fldChar w:fldCharType="separate"/>
            </w:r>
            <w:r w:rsidR="00692FD7">
              <w:rPr>
                <w:noProof/>
                <w:webHidden/>
              </w:rPr>
              <w:t>6</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81" w:history="1">
            <w:r w:rsidR="00692FD7" w:rsidRPr="00785463">
              <w:rPr>
                <w:rStyle w:val="Hyperlink"/>
                <w:rFonts w:eastAsiaTheme="majorEastAsia"/>
                <w:noProof/>
              </w:rPr>
              <w:t>1</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Tasks</w:t>
            </w:r>
            <w:r w:rsidR="00692FD7">
              <w:rPr>
                <w:noProof/>
                <w:webHidden/>
              </w:rPr>
              <w:tab/>
            </w:r>
            <w:r w:rsidR="00692FD7">
              <w:rPr>
                <w:noProof/>
                <w:webHidden/>
              </w:rPr>
              <w:fldChar w:fldCharType="begin"/>
            </w:r>
            <w:r w:rsidR="00692FD7">
              <w:rPr>
                <w:noProof/>
                <w:webHidden/>
              </w:rPr>
              <w:instrText xml:space="preserve"> PAGEREF _Toc315703781 \h </w:instrText>
            </w:r>
            <w:r w:rsidR="00692FD7">
              <w:rPr>
                <w:noProof/>
                <w:webHidden/>
              </w:rPr>
            </w:r>
            <w:r w:rsidR="00692FD7">
              <w:rPr>
                <w:noProof/>
                <w:webHidden/>
              </w:rPr>
              <w:fldChar w:fldCharType="separate"/>
            </w:r>
            <w:r w:rsidR="00692FD7">
              <w:rPr>
                <w:noProof/>
                <w:webHidden/>
              </w:rPr>
              <w:t>6</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82" w:history="1">
            <w:r w:rsidR="00692FD7" w:rsidRPr="00785463">
              <w:rPr>
                <w:rStyle w:val="Hyperlink"/>
                <w:rFonts w:eastAsiaTheme="majorEastAsia"/>
                <w:noProof/>
              </w:rPr>
              <w:t>1.1</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Create Software Requirement Specification</w:t>
            </w:r>
            <w:r w:rsidR="00692FD7">
              <w:rPr>
                <w:noProof/>
                <w:webHidden/>
              </w:rPr>
              <w:tab/>
            </w:r>
            <w:r w:rsidR="00692FD7">
              <w:rPr>
                <w:noProof/>
                <w:webHidden/>
              </w:rPr>
              <w:fldChar w:fldCharType="begin"/>
            </w:r>
            <w:r w:rsidR="00692FD7">
              <w:rPr>
                <w:noProof/>
                <w:webHidden/>
              </w:rPr>
              <w:instrText xml:space="preserve"> PAGEREF _Toc315703782 \h </w:instrText>
            </w:r>
            <w:r w:rsidR="00692FD7">
              <w:rPr>
                <w:noProof/>
                <w:webHidden/>
              </w:rPr>
            </w:r>
            <w:r w:rsidR="00692FD7">
              <w:rPr>
                <w:noProof/>
                <w:webHidden/>
              </w:rPr>
              <w:fldChar w:fldCharType="separate"/>
            </w:r>
            <w:r w:rsidR="00692FD7">
              <w:rPr>
                <w:noProof/>
                <w:webHidden/>
              </w:rPr>
              <w:t>6</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83" w:history="1">
            <w:r w:rsidR="00692FD7" w:rsidRPr="00785463">
              <w:rPr>
                <w:rStyle w:val="Hyperlink"/>
                <w:rFonts w:eastAsiaTheme="majorEastAsia"/>
                <w:noProof/>
              </w:rPr>
              <w:t>1.2</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Design database</w:t>
            </w:r>
            <w:r w:rsidR="00692FD7">
              <w:rPr>
                <w:noProof/>
                <w:webHidden/>
              </w:rPr>
              <w:tab/>
            </w:r>
            <w:r w:rsidR="00692FD7">
              <w:rPr>
                <w:noProof/>
                <w:webHidden/>
              </w:rPr>
              <w:fldChar w:fldCharType="begin"/>
            </w:r>
            <w:r w:rsidR="00692FD7">
              <w:rPr>
                <w:noProof/>
                <w:webHidden/>
              </w:rPr>
              <w:instrText xml:space="preserve"> PAGEREF _Toc315703783 \h </w:instrText>
            </w:r>
            <w:r w:rsidR="00692FD7">
              <w:rPr>
                <w:noProof/>
                <w:webHidden/>
              </w:rPr>
            </w:r>
            <w:r w:rsidR="00692FD7">
              <w:rPr>
                <w:noProof/>
                <w:webHidden/>
              </w:rPr>
              <w:fldChar w:fldCharType="separate"/>
            </w:r>
            <w:r w:rsidR="00692FD7">
              <w:rPr>
                <w:noProof/>
                <w:webHidden/>
              </w:rPr>
              <w:t>6</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84" w:history="1">
            <w:r w:rsidR="00692FD7" w:rsidRPr="00785463">
              <w:rPr>
                <w:rStyle w:val="Hyperlink"/>
                <w:rFonts w:eastAsiaTheme="majorEastAsia"/>
                <w:noProof/>
              </w:rPr>
              <w:t>1.3</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Create Software Design Description</w:t>
            </w:r>
            <w:r w:rsidR="00692FD7">
              <w:rPr>
                <w:noProof/>
                <w:webHidden/>
              </w:rPr>
              <w:tab/>
            </w:r>
            <w:r w:rsidR="00692FD7">
              <w:rPr>
                <w:noProof/>
                <w:webHidden/>
              </w:rPr>
              <w:fldChar w:fldCharType="begin"/>
            </w:r>
            <w:r w:rsidR="00692FD7">
              <w:rPr>
                <w:noProof/>
                <w:webHidden/>
              </w:rPr>
              <w:instrText xml:space="preserve"> PAGEREF _Toc315703784 \h </w:instrText>
            </w:r>
            <w:r w:rsidR="00692FD7">
              <w:rPr>
                <w:noProof/>
                <w:webHidden/>
              </w:rPr>
            </w:r>
            <w:r w:rsidR="00692FD7">
              <w:rPr>
                <w:noProof/>
                <w:webHidden/>
              </w:rPr>
              <w:fldChar w:fldCharType="separate"/>
            </w:r>
            <w:r w:rsidR="00692FD7">
              <w:rPr>
                <w:noProof/>
                <w:webHidden/>
              </w:rPr>
              <w:t>7</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85" w:history="1">
            <w:r w:rsidR="00692FD7" w:rsidRPr="00785463">
              <w:rPr>
                <w:rStyle w:val="Hyperlink"/>
                <w:rFonts w:eastAsiaTheme="majorEastAsia"/>
                <w:noProof/>
              </w:rPr>
              <w:t>1.4</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Implementation</w:t>
            </w:r>
            <w:r w:rsidR="00692FD7">
              <w:rPr>
                <w:noProof/>
                <w:webHidden/>
              </w:rPr>
              <w:tab/>
            </w:r>
            <w:r w:rsidR="00692FD7">
              <w:rPr>
                <w:noProof/>
                <w:webHidden/>
              </w:rPr>
              <w:fldChar w:fldCharType="begin"/>
            </w:r>
            <w:r w:rsidR="00692FD7">
              <w:rPr>
                <w:noProof/>
                <w:webHidden/>
              </w:rPr>
              <w:instrText xml:space="preserve"> PAGEREF _Toc315703785 \h </w:instrText>
            </w:r>
            <w:r w:rsidR="00692FD7">
              <w:rPr>
                <w:noProof/>
                <w:webHidden/>
              </w:rPr>
            </w:r>
            <w:r w:rsidR="00692FD7">
              <w:rPr>
                <w:noProof/>
                <w:webHidden/>
              </w:rPr>
              <w:fldChar w:fldCharType="separate"/>
            </w:r>
            <w:r w:rsidR="00692FD7">
              <w:rPr>
                <w:noProof/>
                <w:webHidden/>
              </w:rPr>
              <w:t>7</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786" w:history="1">
            <w:r w:rsidR="00692FD7" w:rsidRPr="00785463">
              <w:rPr>
                <w:rStyle w:val="Hyperlink"/>
                <w:rFonts w:eastAsiaTheme="majorEastAsia"/>
                <w:noProof/>
              </w:rPr>
              <w:t>1.5</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Verification</w:t>
            </w:r>
            <w:r w:rsidR="00692FD7">
              <w:rPr>
                <w:noProof/>
                <w:webHidden/>
              </w:rPr>
              <w:tab/>
            </w:r>
            <w:r w:rsidR="00692FD7">
              <w:rPr>
                <w:noProof/>
                <w:webHidden/>
              </w:rPr>
              <w:fldChar w:fldCharType="begin"/>
            </w:r>
            <w:r w:rsidR="00692FD7">
              <w:rPr>
                <w:noProof/>
                <w:webHidden/>
              </w:rPr>
              <w:instrText xml:space="preserve"> PAGEREF _Toc315703786 \h </w:instrText>
            </w:r>
            <w:r w:rsidR="00692FD7">
              <w:rPr>
                <w:noProof/>
                <w:webHidden/>
              </w:rPr>
            </w:r>
            <w:r w:rsidR="00692FD7">
              <w:rPr>
                <w:noProof/>
                <w:webHidden/>
              </w:rPr>
              <w:fldChar w:fldCharType="separate"/>
            </w:r>
            <w:r w:rsidR="00692FD7">
              <w:rPr>
                <w:noProof/>
                <w:webHidden/>
              </w:rPr>
              <w:t>7</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87" w:history="1">
            <w:r w:rsidR="00692FD7" w:rsidRPr="00785463">
              <w:rPr>
                <w:rStyle w:val="Hyperlink"/>
                <w:rFonts w:eastAsiaTheme="majorEastAsia"/>
                <w:noProof/>
              </w:rPr>
              <w:t>2</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Task Sheet: Assignments and Timetable</w:t>
            </w:r>
            <w:r w:rsidR="00692FD7">
              <w:rPr>
                <w:noProof/>
                <w:webHidden/>
              </w:rPr>
              <w:tab/>
            </w:r>
            <w:r w:rsidR="00692FD7">
              <w:rPr>
                <w:noProof/>
                <w:webHidden/>
              </w:rPr>
              <w:fldChar w:fldCharType="begin"/>
            </w:r>
            <w:r w:rsidR="00692FD7">
              <w:rPr>
                <w:noProof/>
                <w:webHidden/>
              </w:rPr>
              <w:instrText xml:space="preserve"> PAGEREF _Toc315703787 \h </w:instrText>
            </w:r>
            <w:r w:rsidR="00692FD7">
              <w:rPr>
                <w:noProof/>
                <w:webHidden/>
              </w:rPr>
            </w:r>
            <w:r w:rsidR="00692FD7">
              <w:rPr>
                <w:noProof/>
                <w:webHidden/>
              </w:rPr>
              <w:fldChar w:fldCharType="separate"/>
            </w:r>
            <w:r w:rsidR="00692FD7">
              <w:rPr>
                <w:noProof/>
                <w:webHidden/>
              </w:rPr>
              <w:t>7</w:t>
            </w:r>
            <w:r w:rsidR="00692FD7">
              <w:rPr>
                <w:noProof/>
                <w:webHidden/>
              </w:rPr>
              <w:fldChar w:fldCharType="end"/>
            </w:r>
          </w:hyperlink>
        </w:p>
        <w:p w:rsidR="00692FD7" w:rsidRDefault="00DE738C">
          <w:pPr>
            <w:pStyle w:val="TOC2"/>
            <w:tabs>
              <w:tab w:val="left" w:pos="660"/>
              <w:tab w:val="right" w:leader="dot" w:pos="9350"/>
            </w:tabs>
            <w:rPr>
              <w:rFonts w:asciiTheme="minorHAnsi" w:eastAsiaTheme="minorEastAsia" w:hAnsiTheme="minorHAnsi" w:cstheme="minorBidi"/>
              <w:noProof/>
              <w:lang w:eastAsia="ja-JP"/>
            </w:rPr>
          </w:pPr>
          <w:hyperlink w:anchor="_Toc315703788" w:history="1">
            <w:r w:rsidR="00692FD7" w:rsidRPr="00785463">
              <w:rPr>
                <w:rStyle w:val="Hyperlink"/>
                <w:rFonts w:eastAsiaTheme="majorEastAsia"/>
                <w:noProof/>
              </w:rPr>
              <w:t>3</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All Meeting Minutes</w:t>
            </w:r>
            <w:r w:rsidR="00692FD7">
              <w:rPr>
                <w:noProof/>
                <w:webHidden/>
              </w:rPr>
              <w:tab/>
            </w:r>
            <w:r w:rsidR="00692FD7">
              <w:rPr>
                <w:noProof/>
                <w:webHidden/>
              </w:rPr>
              <w:fldChar w:fldCharType="begin"/>
            </w:r>
            <w:r w:rsidR="00692FD7">
              <w:rPr>
                <w:noProof/>
                <w:webHidden/>
              </w:rPr>
              <w:instrText xml:space="preserve"> PAGEREF _Toc315703788 \h </w:instrText>
            </w:r>
            <w:r w:rsidR="00692FD7">
              <w:rPr>
                <w:noProof/>
                <w:webHidden/>
              </w:rPr>
            </w:r>
            <w:r w:rsidR="00692FD7">
              <w:rPr>
                <w:noProof/>
                <w:webHidden/>
              </w:rPr>
              <w:fldChar w:fldCharType="separate"/>
            </w:r>
            <w:r w:rsidR="00692FD7">
              <w:rPr>
                <w:noProof/>
                <w:webHidden/>
              </w:rPr>
              <w:t>8</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800" w:history="1">
            <w:r w:rsidR="00692FD7" w:rsidRPr="00785463">
              <w:rPr>
                <w:rStyle w:val="Hyperlink"/>
                <w:rFonts w:eastAsiaTheme="majorEastAsia"/>
                <w:noProof/>
              </w:rPr>
              <w:t>3.1</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Meeting 03/1/2012</w:t>
            </w:r>
            <w:r w:rsidR="00692FD7">
              <w:rPr>
                <w:noProof/>
                <w:webHidden/>
              </w:rPr>
              <w:tab/>
            </w:r>
            <w:r w:rsidR="00692FD7">
              <w:rPr>
                <w:noProof/>
                <w:webHidden/>
              </w:rPr>
              <w:fldChar w:fldCharType="begin"/>
            </w:r>
            <w:r w:rsidR="00692FD7">
              <w:rPr>
                <w:noProof/>
                <w:webHidden/>
              </w:rPr>
              <w:instrText xml:space="preserve"> PAGEREF _Toc315703800 \h </w:instrText>
            </w:r>
            <w:r w:rsidR="00692FD7">
              <w:rPr>
                <w:noProof/>
                <w:webHidden/>
              </w:rPr>
            </w:r>
            <w:r w:rsidR="00692FD7">
              <w:rPr>
                <w:noProof/>
                <w:webHidden/>
              </w:rPr>
              <w:fldChar w:fldCharType="separate"/>
            </w:r>
            <w:r w:rsidR="00692FD7">
              <w:rPr>
                <w:noProof/>
                <w:webHidden/>
              </w:rPr>
              <w:t>8</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813" w:history="1">
            <w:r w:rsidR="00692FD7" w:rsidRPr="00785463">
              <w:rPr>
                <w:rStyle w:val="Hyperlink"/>
                <w:rFonts w:eastAsiaTheme="majorEastAsia"/>
                <w:noProof/>
              </w:rPr>
              <w:t>3.2</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Meeting 05/1/2012</w:t>
            </w:r>
            <w:r w:rsidR="00692FD7">
              <w:rPr>
                <w:noProof/>
                <w:webHidden/>
              </w:rPr>
              <w:tab/>
            </w:r>
            <w:r w:rsidR="00692FD7">
              <w:rPr>
                <w:noProof/>
                <w:webHidden/>
              </w:rPr>
              <w:fldChar w:fldCharType="begin"/>
            </w:r>
            <w:r w:rsidR="00692FD7">
              <w:rPr>
                <w:noProof/>
                <w:webHidden/>
              </w:rPr>
              <w:instrText xml:space="preserve"> PAGEREF _Toc315703813 \h </w:instrText>
            </w:r>
            <w:r w:rsidR="00692FD7">
              <w:rPr>
                <w:noProof/>
                <w:webHidden/>
              </w:rPr>
            </w:r>
            <w:r w:rsidR="00692FD7">
              <w:rPr>
                <w:noProof/>
                <w:webHidden/>
              </w:rPr>
              <w:fldChar w:fldCharType="separate"/>
            </w:r>
            <w:r w:rsidR="00692FD7">
              <w:rPr>
                <w:noProof/>
                <w:webHidden/>
              </w:rPr>
              <w:t>8</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814" w:history="1">
            <w:r w:rsidR="00692FD7" w:rsidRPr="00785463">
              <w:rPr>
                <w:rStyle w:val="Hyperlink"/>
                <w:rFonts w:eastAsiaTheme="majorEastAsia"/>
                <w:noProof/>
              </w:rPr>
              <w:t>3.3</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Meeting 10/1/2011</w:t>
            </w:r>
            <w:r w:rsidR="00692FD7">
              <w:rPr>
                <w:noProof/>
                <w:webHidden/>
              </w:rPr>
              <w:tab/>
            </w:r>
            <w:r w:rsidR="00692FD7">
              <w:rPr>
                <w:noProof/>
                <w:webHidden/>
              </w:rPr>
              <w:fldChar w:fldCharType="begin"/>
            </w:r>
            <w:r w:rsidR="00692FD7">
              <w:rPr>
                <w:noProof/>
                <w:webHidden/>
              </w:rPr>
              <w:instrText xml:space="preserve"> PAGEREF _Toc315703814 \h </w:instrText>
            </w:r>
            <w:r w:rsidR="00692FD7">
              <w:rPr>
                <w:noProof/>
                <w:webHidden/>
              </w:rPr>
            </w:r>
            <w:r w:rsidR="00692FD7">
              <w:rPr>
                <w:noProof/>
                <w:webHidden/>
              </w:rPr>
              <w:fldChar w:fldCharType="separate"/>
            </w:r>
            <w:r w:rsidR="00692FD7">
              <w:rPr>
                <w:noProof/>
                <w:webHidden/>
              </w:rPr>
              <w:t>9</w:t>
            </w:r>
            <w:r w:rsidR="00692FD7">
              <w:rPr>
                <w:noProof/>
                <w:webHidden/>
              </w:rPr>
              <w:fldChar w:fldCharType="end"/>
            </w:r>
          </w:hyperlink>
        </w:p>
        <w:p w:rsidR="00692FD7" w:rsidRDefault="00DE738C">
          <w:pPr>
            <w:pStyle w:val="TOC3"/>
            <w:tabs>
              <w:tab w:val="left" w:pos="1100"/>
              <w:tab w:val="right" w:leader="dot" w:pos="9350"/>
            </w:tabs>
            <w:rPr>
              <w:rFonts w:asciiTheme="minorHAnsi" w:eastAsiaTheme="minorEastAsia" w:hAnsiTheme="minorHAnsi" w:cstheme="minorBidi"/>
              <w:noProof/>
              <w:lang w:eastAsia="ja-JP"/>
            </w:rPr>
          </w:pPr>
          <w:hyperlink w:anchor="_Toc315703815" w:history="1">
            <w:r w:rsidR="00692FD7" w:rsidRPr="00785463">
              <w:rPr>
                <w:rStyle w:val="Hyperlink"/>
                <w:rFonts w:eastAsiaTheme="majorEastAsia"/>
                <w:noProof/>
              </w:rPr>
              <w:t>3.4</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Meeting 12/1/2011</w:t>
            </w:r>
            <w:r w:rsidR="00692FD7">
              <w:rPr>
                <w:noProof/>
                <w:webHidden/>
              </w:rPr>
              <w:tab/>
            </w:r>
            <w:r w:rsidR="00692FD7">
              <w:rPr>
                <w:noProof/>
                <w:webHidden/>
              </w:rPr>
              <w:fldChar w:fldCharType="begin"/>
            </w:r>
            <w:r w:rsidR="00692FD7">
              <w:rPr>
                <w:noProof/>
                <w:webHidden/>
              </w:rPr>
              <w:instrText xml:space="preserve"> PAGEREF _Toc315703815 \h </w:instrText>
            </w:r>
            <w:r w:rsidR="00692FD7">
              <w:rPr>
                <w:noProof/>
                <w:webHidden/>
              </w:rPr>
            </w:r>
            <w:r w:rsidR="00692FD7">
              <w:rPr>
                <w:noProof/>
                <w:webHidden/>
              </w:rPr>
              <w:fldChar w:fldCharType="separate"/>
            </w:r>
            <w:r w:rsidR="00692FD7">
              <w:rPr>
                <w:noProof/>
                <w:webHidden/>
              </w:rPr>
              <w:t>10</w:t>
            </w:r>
            <w:r w:rsidR="00692FD7">
              <w:rPr>
                <w:noProof/>
                <w:webHidden/>
              </w:rPr>
              <w:fldChar w:fldCharType="end"/>
            </w:r>
          </w:hyperlink>
        </w:p>
        <w:p w:rsidR="00692FD7" w:rsidRDefault="00DE738C">
          <w:pPr>
            <w:pStyle w:val="TOC1"/>
            <w:tabs>
              <w:tab w:val="left" w:pos="440"/>
              <w:tab w:val="right" w:leader="dot" w:pos="9350"/>
            </w:tabs>
            <w:rPr>
              <w:rFonts w:asciiTheme="minorHAnsi" w:eastAsiaTheme="minorEastAsia" w:hAnsiTheme="minorHAnsi" w:cstheme="minorBidi"/>
              <w:noProof/>
              <w:lang w:eastAsia="ja-JP"/>
            </w:rPr>
          </w:pPr>
          <w:hyperlink w:anchor="_Toc315703816" w:history="1">
            <w:r w:rsidR="00692FD7" w:rsidRPr="00785463">
              <w:rPr>
                <w:rStyle w:val="Hyperlink"/>
                <w:rFonts w:eastAsiaTheme="majorEastAsia"/>
                <w:noProof/>
              </w:rPr>
              <w:t>D</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Coding Convention</w:t>
            </w:r>
            <w:r w:rsidR="00692FD7">
              <w:rPr>
                <w:noProof/>
                <w:webHidden/>
              </w:rPr>
              <w:tab/>
            </w:r>
            <w:r w:rsidR="00692FD7">
              <w:rPr>
                <w:noProof/>
                <w:webHidden/>
              </w:rPr>
              <w:fldChar w:fldCharType="begin"/>
            </w:r>
            <w:r w:rsidR="00692FD7">
              <w:rPr>
                <w:noProof/>
                <w:webHidden/>
              </w:rPr>
              <w:instrText xml:space="preserve"> PAGEREF _Toc315703816 \h </w:instrText>
            </w:r>
            <w:r w:rsidR="00692FD7">
              <w:rPr>
                <w:noProof/>
                <w:webHidden/>
              </w:rPr>
            </w:r>
            <w:r w:rsidR="00692FD7">
              <w:rPr>
                <w:noProof/>
                <w:webHidden/>
              </w:rPr>
              <w:fldChar w:fldCharType="separate"/>
            </w:r>
            <w:r w:rsidR="00692FD7">
              <w:rPr>
                <w:noProof/>
                <w:webHidden/>
              </w:rPr>
              <w:t>11</w:t>
            </w:r>
            <w:r w:rsidR="00692FD7">
              <w:rPr>
                <w:noProof/>
                <w:webHidden/>
              </w:rPr>
              <w:fldChar w:fldCharType="end"/>
            </w:r>
          </w:hyperlink>
        </w:p>
        <w:p w:rsidR="00692FD7" w:rsidRDefault="00DE738C">
          <w:pPr>
            <w:pStyle w:val="TOC1"/>
            <w:tabs>
              <w:tab w:val="left" w:pos="440"/>
              <w:tab w:val="right" w:leader="dot" w:pos="9350"/>
            </w:tabs>
            <w:rPr>
              <w:rFonts w:asciiTheme="minorHAnsi" w:eastAsiaTheme="minorEastAsia" w:hAnsiTheme="minorHAnsi" w:cstheme="minorBidi"/>
              <w:noProof/>
              <w:lang w:eastAsia="ja-JP"/>
            </w:rPr>
          </w:pPr>
          <w:hyperlink w:anchor="_Toc315703817" w:history="1">
            <w:r w:rsidR="00692FD7" w:rsidRPr="00785463">
              <w:rPr>
                <w:rStyle w:val="Hyperlink"/>
                <w:rFonts w:eastAsiaTheme="majorEastAsia"/>
                <w:noProof/>
              </w:rPr>
              <w:t>E</w:t>
            </w:r>
            <w:r w:rsidR="00692FD7">
              <w:rPr>
                <w:rFonts w:asciiTheme="minorHAnsi" w:eastAsiaTheme="minorEastAsia" w:hAnsiTheme="minorHAnsi" w:cstheme="minorBidi"/>
                <w:noProof/>
                <w:lang w:eastAsia="ja-JP"/>
              </w:rPr>
              <w:tab/>
            </w:r>
            <w:r w:rsidR="00692FD7" w:rsidRPr="00785463">
              <w:rPr>
                <w:rStyle w:val="Hyperlink"/>
                <w:rFonts w:eastAsiaTheme="majorEastAsia"/>
                <w:noProof/>
              </w:rPr>
              <w:t>Reference</w:t>
            </w:r>
            <w:r w:rsidR="00692FD7">
              <w:rPr>
                <w:noProof/>
                <w:webHidden/>
              </w:rPr>
              <w:tab/>
            </w:r>
            <w:r w:rsidR="00692FD7">
              <w:rPr>
                <w:noProof/>
                <w:webHidden/>
              </w:rPr>
              <w:fldChar w:fldCharType="begin"/>
            </w:r>
            <w:r w:rsidR="00692FD7">
              <w:rPr>
                <w:noProof/>
                <w:webHidden/>
              </w:rPr>
              <w:instrText xml:space="preserve"> PAGEREF _Toc315703817 \h </w:instrText>
            </w:r>
            <w:r w:rsidR="00692FD7">
              <w:rPr>
                <w:noProof/>
                <w:webHidden/>
              </w:rPr>
            </w:r>
            <w:r w:rsidR="00692FD7">
              <w:rPr>
                <w:noProof/>
                <w:webHidden/>
              </w:rPr>
              <w:fldChar w:fldCharType="separate"/>
            </w:r>
            <w:r w:rsidR="00692FD7">
              <w:rPr>
                <w:noProof/>
                <w:webHidden/>
              </w:rPr>
              <w:t>11</w:t>
            </w:r>
            <w:r w:rsidR="00692FD7">
              <w:rPr>
                <w:noProof/>
                <w:webHidden/>
              </w:rPr>
              <w:fldChar w:fldCharType="end"/>
            </w:r>
          </w:hyperlink>
        </w:p>
        <w:p w:rsidR="00692FD7" w:rsidRDefault="00692FD7">
          <w:r>
            <w:rPr>
              <w:b/>
              <w:bCs/>
              <w:noProof/>
            </w:rPr>
            <w:fldChar w:fldCharType="end"/>
          </w:r>
        </w:p>
      </w:sdtContent>
    </w:sdt>
    <w:p w:rsidR="007F2A25" w:rsidRDefault="007F2A25" w:rsidP="004317E8">
      <w:pPr>
        <w:pStyle w:val="Heading1"/>
        <w:numPr>
          <w:ilvl w:val="0"/>
          <w:numId w:val="0"/>
        </w:numPr>
        <w:ind w:left="432"/>
      </w:pPr>
    </w:p>
    <w:p w:rsidR="007F2A25" w:rsidRDefault="007F2A25">
      <w:r>
        <w:br w:type="page"/>
      </w:r>
    </w:p>
    <w:p w:rsidR="001B2E70" w:rsidRDefault="007F2A25" w:rsidP="004317E8">
      <w:pPr>
        <w:pStyle w:val="Heading1"/>
      </w:pPr>
      <w:bookmarkStart w:id="4" w:name="_Toc315701307"/>
      <w:bookmarkStart w:id="5" w:name="_Toc315703768"/>
      <w:r>
        <w:lastRenderedPageBreak/>
        <w:t>Problem Definition</w:t>
      </w:r>
      <w:bookmarkEnd w:id="4"/>
      <w:bookmarkEnd w:id="5"/>
    </w:p>
    <w:p w:rsidR="007F2A25" w:rsidRDefault="007F2A25" w:rsidP="004317E8">
      <w:pPr>
        <w:pStyle w:val="Heading2"/>
      </w:pPr>
      <w:bookmarkStart w:id="6" w:name="_Toc315701308"/>
      <w:bookmarkStart w:id="7" w:name="_Toc315703769"/>
      <w:r>
        <w:t>Name of this Capstone Project</w:t>
      </w:r>
      <w:bookmarkEnd w:id="6"/>
      <w:bookmarkEnd w:id="7"/>
    </w:p>
    <w:p w:rsidR="004317E8" w:rsidRPr="004317E8" w:rsidRDefault="004317E8" w:rsidP="004317E8">
      <w:r w:rsidRPr="00886648">
        <w:t xml:space="preserve">The official project name is “The Teaching Knowledge and Teaching Method Management Software </w:t>
      </w:r>
      <w:proofErr w:type="gramStart"/>
      <w:r w:rsidRPr="00886648">
        <w:t>For</w:t>
      </w:r>
      <w:proofErr w:type="gramEnd"/>
      <w:r w:rsidRPr="00886648">
        <w:t xml:space="preserve"> Primary School Teacher”. The product is named Teacher Left Hand. However, the product name may be varied when being deployed</w:t>
      </w:r>
      <w:r w:rsidRPr="003E4F80">
        <w:rPr>
          <w:rFonts w:ascii="Times New Roman" w:hAnsi="Times New Roman" w:cs="Times New Roman"/>
          <w:sz w:val="20"/>
          <w:szCs w:val="20"/>
        </w:rPr>
        <w:t>.</w:t>
      </w:r>
    </w:p>
    <w:p w:rsidR="007F2A25" w:rsidRDefault="007F2A25" w:rsidP="004317E8">
      <w:pPr>
        <w:pStyle w:val="Heading2"/>
      </w:pPr>
      <w:bookmarkStart w:id="8" w:name="_Toc315701309"/>
      <w:bookmarkStart w:id="9" w:name="_Toc315703770"/>
      <w:r>
        <w:t>Problem Abstract</w:t>
      </w:r>
      <w:bookmarkEnd w:id="8"/>
      <w:bookmarkEnd w:id="9"/>
    </w:p>
    <w:p w:rsidR="004317E8" w:rsidRPr="006D7BE1" w:rsidRDefault="004317E8" w:rsidP="004317E8">
      <w:r w:rsidRPr="006D7BE1">
        <w:t>Knowledge management system (KMS), along with content/course management system (CMS) and others information system (IS), have proved their strength to solve the critical problems involving information which will made up data, then knowledge</w:t>
      </w:r>
      <w:r>
        <w:t>.</w:t>
      </w:r>
    </w:p>
    <w:p w:rsidR="004317E8" w:rsidRPr="006D7BE1" w:rsidRDefault="004317E8" w:rsidP="004317E8">
      <w:r w:rsidRPr="006D7BE1">
        <w:t>The problem that primary school teachers face is knowledge management. It’s as good as a car manufacturer deal with their breakthroughs to improve product. They use KMS to manage their approach efficiently. So far, primary school teacher need a compact KMS to improve their work with knowledge.</w:t>
      </w:r>
    </w:p>
    <w:p w:rsidR="004317E8" w:rsidRDefault="004317E8" w:rsidP="004317E8">
      <w:r w:rsidRPr="006D7BE1">
        <w:t>To help the primary school teacher reduce knowledge management time, increase the quality of education, we need to provide them a strong information technology tools. By maximizing the teacher’s work efficiency and production the software will meet the teacher’s needs. This tool, combined with recent approach in education innovation is supported to be the solution to these problems.</w:t>
      </w:r>
    </w:p>
    <w:p w:rsidR="004317E8" w:rsidRPr="006D7BE1" w:rsidRDefault="004317E8" w:rsidP="004317E8">
      <w:r>
        <w:t>T</w:t>
      </w:r>
      <w:r w:rsidRPr="006D7BE1">
        <w:t xml:space="preserve">he product </w:t>
      </w:r>
      <w:r>
        <w:t>in this version is supported to have</w:t>
      </w:r>
      <w:r w:rsidRPr="006D7BE1">
        <w:t xml:space="preserve"> the following characteristics:</w:t>
      </w:r>
    </w:p>
    <w:p w:rsidR="004317E8" w:rsidRPr="006D7BE1" w:rsidRDefault="004317E8" w:rsidP="004317E8">
      <w:pPr>
        <w:pStyle w:val="ListParagraph"/>
        <w:numPr>
          <w:ilvl w:val="0"/>
          <w:numId w:val="4"/>
        </w:numPr>
      </w:pPr>
      <w:r>
        <w:t>A desktop application, working offline, one instance per user.</w:t>
      </w:r>
    </w:p>
    <w:p w:rsidR="004317E8" w:rsidRPr="006D7BE1" w:rsidRDefault="004317E8" w:rsidP="004317E8">
      <w:pPr>
        <w:pStyle w:val="ListParagraph"/>
        <w:numPr>
          <w:ilvl w:val="0"/>
          <w:numId w:val="4"/>
        </w:numPr>
      </w:pPr>
      <w:r w:rsidRPr="006D7BE1">
        <w:t xml:space="preserve">Having a good initial database for </w:t>
      </w:r>
      <w:r>
        <w:t>every first 10 lesson</w:t>
      </w:r>
      <w:r w:rsidR="00C7491B">
        <w:t>s</w:t>
      </w:r>
      <w:r>
        <w:t xml:space="preserve"> of 5 selected subjects of 5 primary school class levels</w:t>
      </w:r>
      <w:r w:rsidRPr="006D7BE1">
        <w:t xml:space="preserve">. </w:t>
      </w:r>
    </w:p>
    <w:p w:rsidR="004317E8" w:rsidRPr="006D7BE1" w:rsidRDefault="004317E8" w:rsidP="004317E8">
      <w:pPr>
        <w:pStyle w:val="ListParagraph"/>
        <w:numPr>
          <w:ilvl w:val="0"/>
          <w:numId w:val="4"/>
        </w:numPr>
      </w:pPr>
      <w:r w:rsidRPr="006D7BE1">
        <w:t xml:space="preserve">Can be used by </w:t>
      </w:r>
      <w:r>
        <w:t>user with limited computer skill</w:t>
      </w:r>
      <w:r w:rsidR="00C7491B">
        <w:t>s</w:t>
      </w:r>
      <w:r>
        <w:t>.</w:t>
      </w:r>
    </w:p>
    <w:p w:rsidR="004317E8" w:rsidRPr="006D7BE1" w:rsidRDefault="004317E8" w:rsidP="004317E8">
      <w:pPr>
        <w:pStyle w:val="ListParagraph"/>
        <w:numPr>
          <w:ilvl w:val="0"/>
          <w:numId w:val="4"/>
        </w:numPr>
      </w:pPr>
      <w:r>
        <w:t>Having a good infrastruct</w:t>
      </w:r>
      <w:r w:rsidR="00C7491B">
        <w:t xml:space="preserve">ure design for migrating to </w:t>
      </w:r>
      <w:r>
        <w:t>Web</w:t>
      </w:r>
      <w:r w:rsidR="00C7491B">
        <w:t xml:space="preserve"> environment</w:t>
      </w:r>
      <w:r>
        <w:t>.</w:t>
      </w:r>
    </w:p>
    <w:p w:rsidR="004317E8" w:rsidRDefault="004317E8" w:rsidP="004317E8">
      <w:pPr>
        <w:pStyle w:val="ListParagraph"/>
        <w:numPr>
          <w:ilvl w:val="0"/>
          <w:numId w:val="4"/>
        </w:numPr>
      </w:pPr>
      <w:r w:rsidRPr="006D7BE1">
        <w:t>Can be commercialized</w:t>
      </w:r>
      <w:r>
        <w:t>.</w:t>
      </w:r>
    </w:p>
    <w:p w:rsidR="004317E8" w:rsidRPr="004317E8" w:rsidRDefault="004317E8" w:rsidP="004317E8"/>
    <w:p w:rsidR="007F2A25" w:rsidRDefault="007F2A25" w:rsidP="004317E8">
      <w:pPr>
        <w:pStyle w:val="Heading2"/>
      </w:pPr>
      <w:bookmarkStart w:id="10" w:name="_Toc315701310"/>
      <w:bookmarkStart w:id="11" w:name="_Toc315703771"/>
      <w:r>
        <w:t>Project Overview</w:t>
      </w:r>
      <w:bookmarkEnd w:id="10"/>
      <w:bookmarkEnd w:id="11"/>
    </w:p>
    <w:p w:rsidR="00A26375" w:rsidRDefault="00A26375" w:rsidP="00A26375">
      <w:pPr>
        <w:pStyle w:val="Heading3"/>
      </w:pPr>
      <w:bookmarkStart w:id="12" w:name="_Toc315703772"/>
      <w:r>
        <w:t>The current system</w:t>
      </w:r>
      <w:bookmarkEnd w:id="12"/>
    </w:p>
    <w:p w:rsidR="00A26375" w:rsidRPr="006D7BE1" w:rsidRDefault="00A26375" w:rsidP="00A26375">
      <w:pPr>
        <w:rPr>
          <w:i/>
        </w:rPr>
      </w:pPr>
      <w:r w:rsidRPr="006D7BE1">
        <w:t>There is no current system. The product is building from scratch as a new idea.</w:t>
      </w:r>
    </w:p>
    <w:p w:rsidR="00A26375" w:rsidRDefault="00A26375" w:rsidP="00A26375">
      <w:pPr>
        <w:pStyle w:val="Heading3"/>
      </w:pPr>
      <w:bookmarkStart w:id="13" w:name="_Toc315703773"/>
      <w:r>
        <w:t>The Proposed System</w:t>
      </w:r>
      <w:bookmarkEnd w:id="13"/>
    </w:p>
    <w:p w:rsidR="00A26375" w:rsidRPr="006D7BE1" w:rsidRDefault="00A26375" w:rsidP="00A26375">
      <w:pPr>
        <w:spacing w:after="100"/>
      </w:pPr>
      <w:r w:rsidRPr="006D7BE1">
        <w:t>This project is registered and implemented as the capstone project for the team members to fulfill the requirements from FPT University studying program.</w:t>
      </w:r>
    </w:p>
    <w:p w:rsidR="00A26375" w:rsidRPr="006D7BE1" w:rsidRDefault="00A26375" w:rsidP="00A26375">
      <w:pPr>
        <w:spacing w:after="100"/>
      </w:pPr>
      <w:r w:rsidRPr="006D7BE1">
        <w:t>The project is launched to produce software maximizing the teacher’s productivity.</w:t>
      </w:r>
    </w:p>
    <w:p w:rsidR="00A26375" w:rsidRPr="006D7BE1" w:rsidRDefault="00A26375" w:rsidP="00A26375">
      <w:pPr>
        <w:spacing w:after="100"/>
      </w:pPr>
      <w:r w:rsidRPr="006D7BE1">
        <w:t xml:space="preserve">The main product of this project is a desktop application with these following functions: </w:t>
      </w:r>
    </w:p>
    <w:p w:rsidR="00A26375" w:rsidRPr="006D7BE1" w:rsidRDefault="00A26375" w:rsidP="00A26375">
      <w:pPr>
        <w:pStyle w:val="ListParagraph"/>
        <w:numPr>
          <w:ilvl w:val="0"/>
          <w:numId w:val="8"/>
        </w:numPr>
      </w:pPr>
      <w:r w:rsidRPr="006D7BE1">
        <w:t xml:space="preserve">Manage teaching resources and teaching methods </w:t>
      </w:r>
    </w:p>
    <w:p w:rsidR="00A26375" w:rsidRPr="006D7BE1" w:rsidRDefault="00A26375" w:rsidP="00A26375">
      <w:pPr>
        <w:pStyle w:val="ListParagraph"/>
        <w:numPr>
          <w:ilvl w:val="0"/>
          <w:numId w:val="8"/>
        </w:numPr>
      </w:pPr>
      <w:r w:rsidRPr="006D7BE1">
        <w:lastRenderedPageBreak/>
        <w:t xml:space="preserve">Support users to create a </w:t>
      </w:r>
      <w:r w:rsidR="00C7491B">
        <w:t xml:space="preserve">teaching plan with friendly </w:t>
      </w:r>
      <w:r w:rsidRPr="006D7BE1">
        <w:t>U</w:t>
      </w:r>
      <w:r w:rsidR="00C7491B">
        <w:t>ser-</w:t>
      </w:r>
      <w:r w:rsidRPr="006D7BE1">
        <w:t>I</w:t>
      </w:r>
      <w:r w:rsidR="00C7491B">
        <w:t>nterface</w:t>
      </w:r>
      <w:r w:rsidRPr="006D7BE1">
        <w:t xml:space="preserve">. </w:t>
      </w:r>
    </w:p>
    <w:p w:rsidR="00A26375" w:rsidRPr="006D7BE1" w:rsidRDefault="00A26375" w:rsidP="00A26375">
      <w:pPr>
        <w:pStyle w:val="ListParagraph"/>
        <w:numPr>
          <w:ilvl w:val="0"/>
          <w:numId w:val="8"/>
        </w:numPr>
      </w:pPr>
      <w:r w:rsidRPr="006D7BE1">
        <w:t>Export the lesson plan to different file types.</w:t>
      </w:r>
    </w:p>
    <w:p w:rsidR="00A26375" w:rsidRPr="006D7BE1" w:rsidRDefault="00A26375" w:rsidP="00A26375">
      <w:pPr>
        <w:pStyle w:val="ListParagraph"/>
        <w:numPr>
          <w:ilvl w:val="0"/>
          <w:numId w:val="8"/>
        </w:numPr>
      </w:pPr>
      <w:r w:rsidRPr="006D7BE1">
        <w:t xml:space="preserve">Collect experience notes created to do other researches. </w:t>
      </w:r>
    </w:p>
    <w:p w:rsidR="00A26375" w:rsidRPr="006D7BE1" w:rsidRDefault="00A26375" w:rsidP="00A26375">
      <w:r w:rsidRPr="006D7BE1">
        <w:t xml:space="preserve">The application will be first developed for a single offline user per installation. </w:t>
      </w:r>
    </w:p>
    <w:p w:rsidR="00A26375" w:rsidRDefault="00A26375" w:rsidP="00A26375">
      <w:pPr>
        <w:pStyle w:val="Heading3"/>
      </w:pPr>
      <w:bookmarkStart w:id="14" w:name="_Toc315703774"/>
      <w:r>
        <w:t>Boundaries of the System</w:t>
      </w:r>
      <w:bookmarkEnd w:id="14"/>
    </w:p>
    <w:p w:rsidR="00A26375" w:rsidRPr="006D7BE1" w:rsidRDefault="00A26375" w:rsidP="00A26375">
      <w:r w:rsidRPr="006D7BE1">
        <w:t>The system under development of this Capstone Project will include:</w:t>
      </w:r>
    </w:p>
    <w:p w:rsidR="00A26375" w:rsidRPr="006D7BE1" w:rsidRDefault="00C7491B" w:rsidP="00A26375">
      <w:pPr>
        <w:pStyle w:val="ListParagraph"/>
        <w:numPr>
          <w:ilvl w:val="0"/>
          <w:numId w:val="9"/>
        </w:numPr>
      </w:pPr>
      <w:r>
        <w:t>A</w:t>
      </w:r>
      <w:r w:rsidR="00A26375" w:rsidRPr="006D7BE1">
        <w:t xml:space="preserve"> complete windows application</w:t>
      </w:r>
    </w:p>
    <w:p w:rsidR="00A26375" w:rsidRPr="006D7BE1" w:rsidRDefault="00A26375" w:rsidP="00A26375">
      <w:pPr>
        <w:pStyle w:val="ListParagraph"/>
        <w:numPr>
          <w:ilvl w:val="0"/>
          <w:numId w:val="9"/>
        </w:numPr>
        <w:rPr>
          <w:i/>
        </w:rPr>
      </w:pPr>
      <w:r w:rsidRPr="006D7BE1">
        <w:t xml:space="preserve">All the </w:t>
      </w:r>
      <w:r w:rsidR="00C7491B">
        <w:t>software</w:t>
      </w:r>
      <w:r w:rsidRPr="006D7BE1">
        <w:t xml:space="preserve"> documents involved</w:t>
      </w:r>
    </w:p>
    <w:p w:rsidR="00A26375" w:rsidRDefault="00A26375" w:rsidP="00A26375">
      <w:pPr>
        <w:pStyle w:val="Heading3"/>
      </w:pPr>
      <w:bookmarkStart w:id="15" w:name="_Toc315703775"/>
      <w:r>
        <w:t>Development Environment</w:t>
      </w:r>
      <w:bookmarkEnd w:id="15"/>
    </w:p>
    <w:p w:rsidR="00A26375" w:rsidRDefault="00A26375" w:rsidP="00A26375">
      <w:pPr>
        <w:pStyle w:val="Heading4"/>
      </w:pPr>
      <w:r>
        <w:t>Hardware Requirement</w:t>
      </w:r>
    </w:p>
    <w:p w:rsidR="00A26375" w:rsidRPr="006D7BE1" w:rsidRDefault="00A26375" w:rsidP="00A26375">
      <w:r w:rsidRPr="006D7BE1">
        <w:t xml:space="preserve">4 personal computers for developing with the minimum configuration: 2 </w:t>
      </w:r>
      <w:proofErr w:type="gramStart"/>
      <w:r w:rsidRPr="006D7BE1">
        <w:t>Gb</w:t>
      </w:r>
      <w:proofErr w:type="gramEnd"/>
      <w:r w:rsidRPr="006D7BE1">
        <w:t xml:space="preserve"> of RAM, 80 Gb of hard disk, Core 2 Duo 2.0 </w:t>
      </w:r>
      <w:proofErr w:type="spellStart"/>
      <w:r w:rsidRPr="006D7BE1">
        <w:t>Ghz</w:t>
      </w:r>
      <w:proofErr w:type="spellEnd"/>
      <w:r w:rsidRPr="006D7BE1">
        <w:t>.</w:t>
      </w:r>
    </w:p>
    <w:p w:rsidR="00A26375" w:rsidRDefault="00A26375" w:rsidP="00A26375">
      <w:pPr>
        <w:pStyle w:val="Heading4"/>
      </w:pPr>
      <w:r>
        <w:t>Software Requirements</w:t>
      </w:r>
    </w:p>
    <w:p w:rsidR="00A26375" w:rsidRPr="006D7BE1" w:rsidRDefault="00A26375" w:rsidP="00A26375">
      <w:r w:rsidRPr="006D7BE1">
        <w:t>All required software, in-house tools or tools to be developed in project:</w:t>
      </w:r>
    </w:p>
    <w:p w:rsidR="00A26375" w:rsidRPr="006D7BE1" w:rsidRDefault="00A26375" w:rsidP="00A26375">
      <w:pPr>
        <w:pStyle w:val="ListParagraph"/>
        <w:numPr>
          <w:ilvl w:val="0"/>
          <w:numId w:val="10"/>
        </w:numPr>
      </w:pPr>
      <w:r w:rsidRPr="006D7BE1">
        <w:t xml:space="preserve">Window7 32bit </w:t>
      </w:r>
    </w:p>
    <w:p w:rsidR="00A26375" w:rsidRPr="006D7BE1" w:rsidRDefault="00A26375" w:rsidP="00A26375">
      <w:pPr>
        <w:pStyle w:val="ListParagraph"/>
        <w:numPr>
          <w:ilvl w:val="0"/>
          <w:numId w:val="10"/>
        </w:numPr>
      </w:pPr>
      <w:r w:rsidRPr="006D7BE1">
        <w:t xml:space="preserve">Visual Studio 2010,  </w:t>
      </w:r>
      <w:proofErr w:type="spellStart"/>
      <w:r w:rsidRPr="006D7BE1">
        <w:t>VisualSVN</w:t>
      </w:r>
      <w:proofErr w:type="spellEnd"/>
    </w:p>
    <w:p w:rsidR="00A26375" w:rsidRPr="006D7BE1" w:rsidRDefault="00A26375" w:rsidP="00A26375">
      <w:pPr>
        <w:pStyle w:val="ListParagraph"/>
        <w:numPr>
          <w:ilvl w:val="0"/>
          <w:numId w:val="10"/>
        </w:numPr>
      </w:pPr>
      <w:r w:rsidRPr="006D7BE1">
        <w:t>Framework: .NET Framework 4.0</w:t>
      </w:r>
    </w:p>
    <w:p w:rsidR="00A26375" w:rsidRPr="006D7BE1" w:rsidRDefault="00A26375" w:rsidP="00A26375">
      <w:pPr>
        <w:pStyle w:val="ListParagraph"/>
        <w:numPr>
          <w:ilvl w:val="0"/>
          <w:numId w:val="10"/>
        </w:numPr>
      </w:pPr>
      <w:r w:rsidRPr="006D7BE1">
        <w:t>SQL Server 2008</w:t>
      </w:r>
    </w:p>
    <w:p w:rsidR="00A26375" w:rsidRPr="006D7BE1" w:rsidRDefault="00A26375" w:rsidP="00A26375">
      <w:pPr>
        <w:pStyle w:val="ListParagraph"/>
        <w:numPr>
          <w:ilvl w:val="0"/>
          <w:numId w:val="10"/>
        </w:numPr>
      </w:pPr>
      <w:r w:rsidRPr="006D7BE1">
        <w:t>Microsoft Office 2010 (+MS Project, Visio 2010), Google Cloud Connect</w:t>
      </w:r>
    </w:p>
    <w:p w:rsidR="00A26375" w:rsidRPr="006D7BE1" w:rsidRDefault="00A26375" w:rsidP="00A26375">
      <w:pPr>
        <w:pStyle w:val="ListParagraph"/>
        <w:numPr>
          <w:ilvl w:val="0"/>
          <w:numId w:val="10"/>
        </w:numPr>
      </w:pPr>
      <w:proofErr w:type="spellStart"/>
      <w:r w:rsidRPr="006D7BE1">
        <w:t>TortoiseSVN</w:t>
      </w:r>
      <w:proofErr w:type="spellEnd"/>
      <w:r w:rsidRPr="006D7BE1">
        <w:t>, server Google Code, Visual</w:t>
      </w:r>
    </w:p>
    <w:p w:rsidR="00A26375" w:rsidRDefault="00A26375" w:rsidP="00A26375">
      <w:pPr>
        <w:pStyle w:val="ListParagraph"/>
        <w:numPr>
          <w:ilvl w:val="0"/>
          <w:numId w:val="10"/>
        </w:numPr>
      </w:pPr>
      <w:proofErr w:type="spellStart"/>
      <w:r w:rsidRPr="006D7BE1">
        <w:t>NUnit</w:t>
      </w:r>
      <w:proofErr w:type="spellEnd"/>
      <w:r w:rsidRPr="006D7BE1">
        <w:t>, Beyond Compare</w:t>
      </w:r>
    </w:p>
    <w:p w:rsidR="00C7491B" w:rsidRPr="006D7BE1" w:rsidRDefault="00C7491B" w:rsidP="00A26375">
      <w:pPr>
        <w:pStyle w:val="ListParagraph"/>
        <w:numPr>
          <w:ilvl w:val="0"/>
          <w:numId w:val="10"/>
        </w:numPr>
      </w:pPr>
      <w:r>
        <w:t>Microsoft Expression Blend 4</w:t>
      </w:r>
    </w:p>
    <w:p w:rsidR="007F2A25" w:rsidRDefault="007F2A25" w:rsidP="004317E8">
      <w:pPr>
        <w:pStyle w:val="Heading1"/>
      </w:pPr>
      <w:bookmarkStart w:id="16" w:name="_Toc315701311"/>
      <w:bookmarkStart w:id="17" w:name="_Toc315703776"/>
      <w:r>
        <w:t>Project Organization</w:t>
      </w:r>
      <w:bookmarkEnd w:id="16"/>
      <w:bookmarkEnd w:id="17"/>
    </w:p>
    <w:p w:rsidR="00A26375" w:rsidRDefault="00A26375" w:rsidP="00A26375">
      <w:pPr>
        <w:pStyle w:val="Heading2"/>
      </w:pPr>
      <w:bookmarkStart w:id="18" w:name="_Toc315703777"/>
      <w:r>
        <w:t>Software Process Model</w:t>
      </w:r>
      <w:bookmarkEnd w:id="18"/>
    </w:p>
    <w:p w:rsidR="00A26375" w:rsidRDefault="00A26375" w:rsidP="00A26375">
      <w:r>
        <w:t>The process being applied for this project is waterfall model.</w:t>
      </w:r>
    </w:p>
    <w:p w:rsidR="00692FD7" w:rsidRDefault="00A26375" w:rsidP="00692FD7">
      <w:pPr>
        <w:keepNext/>
        <w:jc w:val="center"/>
      </w:pPr>
      <w:r>
        <w:object w:dxaOrig="9084" w:dyaOrig="6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18.75pt" o:ole="">
            <v:imagedata r:id="rId11" o:title=""/>
          </v:shape>
          <o:OLEObject Type="Embed" ProgID="Visio.Drawing.11" ShapeID="_x0000_i1025" DrawAspect="Content" ObjectID="_1389470838" r:id="rId12"/>
        </w:object>
      </w:r>
    </w:p>
    <w:p w:rsidR="00A26375" w:rsidRDefault="00692FD7" w:rsidP="00692FD7">
      <w:pPr>
        <w:pStyle w:val="Caption"/>
        <w:jc w:val="center"/>
      </w:pPr>
      <w:r>
        <w:t xml:space="preserve">Figure </w:t>
      </w:r>
      <w:fldSimple w:instr=" SEQ Figure \* ARABIC ">
        <w:r>
          <w:rPr>
            <w:noProof/>
          </w:rPr>
          <w:t>1</w:t>
        </w:r>
      </w:fldSimple>
      <w:r>
        <w:t xml:space="preserve"> - Software Process Model</w:t>
      </w:r>
    </w:p>
    <w:p w:rsidR="00A26375" w:rsidRPr="00EE19BA" w:rsidRDefault="00A26375" w:rsidP="00A26375">
      <w:pPr>
        <w:tabs>
          <w:tab w:val="left" w:pos="8172"/>
        </w:tabs>
      </w:pPr>
      <w:r>
        <w:t>All phases of waterfall model are included in the scope of this project except for maintenance.</w:t>
      </w:r>
    </w:p>
    <w:p w:rsidR="00A26375" w:rsidRPr="00A26375" w:rsidRDefault="00A26375" w:rsidP="00A26375"/>
    <w:p w:rsidR="007F2A25" w:rsidRDefault="007F2A25" w:rsidP="004317E8">
      <w:pPr>
        <w:pStyle w:val="Heading2"/>
      </w:pPr>
      <w:bookmarkStart w:id="19" w:name="_Toc315701313"/>
      <w:bookmarkStart w:id="20" w:name="_Toc315703778"/>
      <w:r>
        <w:t>Roles and Responsibilities</w:t>
      </w:r>
      <w:bookmarkEnd w:id="19"/>
      <w:bookmarkEnd w:id="20"/>
    </w:p>
    <w:p w:rsidR="00692FD7" w:rsidRDefault="00C7491B" w:rsidP="00692FD7">
      <w:pPr>
        <w:keepNext/>
        <w:jc w:val="center"/>
      </w:pPr>
      <w:r>
        <w:object w:dxaOrig="5455" w:dyaOrig="3295">
          <v:shape id="_x0000_i1026" type="#_x0000_t75" style="width:312pt;height:188.25pt" o:ole="">
            <v:imagedata r:id="rId13" o:title=""/>
          </v:shape>
          <o:OLEObject Type="Embed" ProgID="Visio.Drawing.11" ShapeID="_x0000_i1026" DrawAspect="Content" ObjectID="_1389470839" r:id="rId14"/>
        </w:object>
      </w:r>
    </w:p>
    <w:p w:rsidR="00A26375" w:rsidRPr="00A26375" w:rsidRDefault="00692FD7" w:rsidP="00692FD7">
      <w:pPr>
        <w:pStyle w:val="Caption"/>
        <w:jc w:val="center"/>
      </w:pPr>
      <w:r>
        <w:t xml:space="preserve">Figure </w:t>
      </w:r>
      <w:fldSimple w:instr=" SEQ Figure \* ARABIC ">
        <w:r>
          <w:rPr>
            <w:noProof/>
          </w:rPr>
          <w:t>2</w:t>
        </w:r>
      </w:fldSimple>
      <w:r>
        <w:t xml:space="preserve"> - Organizational chart</w:t>
      </w:r>
    </w:p>
    <w:tbl>
      <w:tblPr>
        <w:tblStyle w:val="LightList-Accent5"/>
        <w:tblW w:w="8370" w:type="dxa"/>
        <w:jc w:val="center"/>
        <w:tblLayout w:type="fixed"/>
        <w:tblLook w:val="0000" w:firstRow="0" w:lastRow="0" w:firstColumn="0" w:lastColumn="0" w:noHBand="0" w:noVBand="0"/>
      </w:tblPr>
      <w:tblGrid>
        <w:gridCol w:w="630"/>
        <w:gridCol w:w="2070"/>
        <w:gridCol w:w="1260"/>
        <w:gridCol w:w="1440"/>
        <w:gridCol w:w="1350"/>
        <w:gridCol w:w="1620"/>
      </w:tblGrid>
      <w:tr w:rsidR="00A26375" w:rsidRPr="008B6253" w:rsidTr="00A26375">
        <w:trPr>
          <w:cnfStyle w:val="000000100000" w:firstRow="0" w:lastRow="0" w:firstColumn="0" w:lastColumn="0" w:oddVBand="0" w:evenVBand="0" w:oddHBand="1" w:evenHBand="0" w:firstRowFirstColumn="0" w:firstRowLastColumn="0" w:lastRowFirstColumn="0" w:lastRowLastColumn="0"/>
          <w:trHeight w:val="207"/>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Pr="008B6253" w:rsidRDefault="00A26375" w:rsidP="00C7491B">
            <w:pPr>
              <w:pStyle w:val="Bang"/>
              <w:rPr>
                <w:b/>
                <w:color w:val="4F81BD"/>
              </w:rPr>
            </w:pPr>
            <w:r w:rsidRPr="008B6253">
              <w:rPr>
                <w:b/>
                <w:color w:val="4F81BD"/>
              </w:rPr>
              <w:lastRenderedPageBreak/>
              <w:t>No.</w:t>
            </w:r>
          </w:p>
        </w:tc>
        <w:tc>
          <w:tcPr>
            <w:tcW w:w="2070" w:type="dxa"/>
          </w:tcPr>
          <w:p w:rsidR="00A26375" w:rsidRPr="008B6253" w:rsidRDefault="00A26375" w:rsidP="00C7491B">
            <w:pPr>
              <w:pStyle w:val="Bang"/>
              <w:cnfStyle w:val="000000100000" w:firstRow="0" w:lastRow="0" w:firstColumn="0" w:lastColumn="0" w:oddVBand="0" w:evenVBand="0" w:oddHBand="1" w:evenHBand="0" w:firstRowFirstColumn="0" w:firstRowLastColumn="0" w:lastRowFirstColumn="0" w:lastRowLastColumn="0"/>
              <w:rPr>
                <w:b/>
                <w:color w:val="4F81BD"/>
              </w:rPr>
            </w:pPr>
            <w:r w:rsidRPr="008B6253">
              <w:rPr>
                <w:b/>
                <w:color w:val="4F81BD"/>
              </w:rPr>
              <w:t>Name</w:t>
            </w:r>
          </w:p>
        </w:tc>
        <w:tc>
          <w:tcPr>
            <w:cnfStyle w:val="000010000000" w:firstRow="0" w:lastRow="0" w:firstColumn="0" w:lastColumn="0" w:oddVBand="1" w:evenVBand="0" w:oddHBand="0" w:evenHBand="0" w:firstRowFirstColumn="0" w:firstRowLastColumn="0" w:lastRowFirstColumn="0" w:lastRowLastColumn="0"/>
            <w:tcW w:w="1260" w:type="dxa"/>
          </w:tcPr>
          <w:p w:rsidR="00A26375" w:rsidRPr="008B6253" w:rsidRDefault="00A26375" w:rsidP="00C7491B">
            <w:pPr>
              <w:pStyle w:val="Bang"/>
              <w:rPr>
                <w:b/>
                <w:color w:val="4F81BD"/>
              </w:rPr>
            </w:pPr>
            <w:r w:rsidRPr="008B6253">
              <w:rPr>
                <w:b/>
                <w:color w:val="4F81BD"/>
              </w:rPr>
              <w:t>Position</w:t>
            </w:r>
          </w:p>
        </w:tc>
        <w:tc>
          <w:tcPr>
            <w:tcW w:w="1440" w:type="dxa"/>
          </w:tcPr>
          <w:p w:rsidR="00A26375" w:rsidRPr="008B6253" w:rsidRDefault="00A26375" w:rsidP="00C7491B">
            <w:pPr>
              <w:pStyle w:val="Bang"/>
              <w:cnfStyle w:val="000000100000" w:firstRow="0" w:lastRow="0" w:firstColumn="0" w:lastColumn="0" w:oddVBand="0" w:evenVBand="0" w:oddHBand="1" w:evenHBand="0" w:firstRowFirstColumn="0" w:firstRowLastColumn="0" w:lastRowFirstColumn="0" w:lastRowLastColumn="0"/>
              <w:rPr>
                <w:b/>
                <w:color w:val="4F81BD"/>
              </w:rPr>
            </w:pPr>
            <w:r w:rsidRPr="008B6253">
              <w:rPr>
                <w:b/>
                <w:color w:val="4F81BD"/>
              </w:rPr>
              <w:t xml:space="preserve">Start date </w:t>
            </w:r>
          </w:p>
        </w:tc>
        <w:tc>
          <w:tcPr>
            <w:cnfStyle w:val="000010000000" w:firstRow="0" w:lastRow="0" w:firstColumn="0" w:lastColumn="0" w:oddVBand="1" w:evenVBand="0" w:oddHBand="0" w:evenHBand="0" w:firstRowFirstColumn="0" w:firstRowLastColumn="0" w:lastRowFirstColumn="0" w:lastRowLastColumn="0"/>
            <w:tcW w:w="1350" w:type="dxa"/>
          </w:tcPr>
          <w:p w:rsidR="00A26375" w:rsidRPr="008B6253" w:rsidRDefault="00A26375" w:rsidP="00C7491B">
            <w:pPr>
              <w:pStyle w:val="Bang"/>
              <w:rPr>
                <w:b/>
                <w:color w:val="4F81BD"/>
              </w:rPr>
            </w:pPr>
            <w:r w:rsidRPr="008B6253">
              <w:rPr>
                <w:b/>
                <w:color w:val="4F81BD"/>
              </w:rPr>
              <w:t>End date</w:t>
            </w:r>
          </w:p>
        </w:tc>
        <w:tc>
          <w:tcPr>
            <w:tcW w:w="1620" w:type="dxa"/>
          </w:tcPr>
          <w:p w:rsidR="00A26375" w:rsidRPr="008B6253" w:rsidRDefault="00A26375" w:rsidP="00C7491B">
            <w:pPr>
              <w:pStyle w:val="Bang"/>
              <w:cnfStyle w:val="000000100000" w:firstRow="0" w:lastRow="0" w:firstColumn="0" w:lastColumn="0" w:oddVBand="0" w:evenVBand="0" w:oddHBand="1" w:evenHBand="0" w:firstRowFirstColumn="0" w:firstRowLastColumn="0" w:lastRowFirstColumn="0" w:lastRowLastColumn="0"/>
              <w:rPr>
                <w:b/>
                <w:color w:val="4F81BD"/>
              </w:rPr>
            </w:pPr>
            <w:r w:rsidRPr="008B6253">
              <w:rPr>
                <w:b/>
                <w:color w:val="4F81BD"/>
              </w:rPr>
              <w:t>Working time</w:t>
            </w:r>
          </w:p>
        </w:tc>
      </w:tr>
      <w:tr w:rsidR="00A26375" w:rsidRPr="008B6253" w:rsidTr="00A26375">
        <w:trPr>
          <w:trHeight w:val="207"/>
          <w:jc w:val="center"/>
        </w:trPr>
        <w:tc>
          <w:tcPr>
            <w:cnfStyle w:val="000010000000" w:firstRow="0" w:lastRow="0" w:firstColumn="0" w:lastColumn="0" w:oddVBand="1" w:evenVBand="0" w:oddHBand="0" w:evenHBand="0" w:firstRowFirstColumn="0" w:firstRowLastColumn="0" w:lastRowFirstColumn="0" w:lastRowLastColumn="0"/>
            <w:tcW w:w="8370" w:type="dxa"/>
            <w:gridSpan w:val="6"/>
          </w:tcPr>
          <w:p w:rsidR="00A26375" w:rsidRDefault="00A26375" w:rsidP="00C7491B">
            <w:pPr>
              <w:pStyle w:val="Bang"/>
            </w:pPr>
            <w:bookmarkStart w:id="21" w:name="OLE_LINK2"/>
            <w:r>
              <w:t xml:space="preserve">Management </w:t>
            </w:r>
            <w:r w:rsidR="00294FCE">
              <w:rPr>
                <w:rStyle w:val="CommentReference"/>
                <w:rFonts w:ascii="Calibri" w:hAnsi="Calibri" w:cs="Calibri"/>
              </w:rPr>
              <w:commentReference w:id="22"/>
            </w:r>
          </w:p>
        </w:tc>
      </w:tr>
      <w:tr w:rsidR="00A26375" w:rsidRPr="008B6253" w:rsidTr="00A26375">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Default="00A26375" w:rsidP="00C7491B">
            <w:pPr>
              <w:pStyle w:val="Bang"/>
            </w:pPr>
            <w:r>
              <w:t>1</w:t>
            </w:r>
          </w:p>
        </w:tc>
        <w:tc>
          <w:tcPr>
            <w:tcW w:w="207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proofErr w:type="spellStart"/>
            <w:r>
              <w:t>PhuongLHK</w:t>
            </w:r>
            <w:proofErr w:type="spellEnd"/>
          </w:p>
        </w:tc>
        <w:tc>
          <w:tcPr>
            <w:cnfStyle w:val="000010000000" w:firstRow="0" w:lastRow="0" w:firstColumn="0" w:lastColumn="0" w:oddVBand="1" w:evenVBand="0" w:oddHBand="0" w:evenHBand="0" w:firstRowFirstColumn="0" w:firstRowLastColumn="0" w:lastRowFirstColumn="0" w:lastRowLastColumn="0"/>
            <w:tcW w:w="1260" w:type="dxa"/>
          </w:tcPr>
          <w:p w:rsidR="00A26375" w:rsidRDefault="00C557D2" w:rsidP="00C7491B">
            <w:pPr>
              <w:pStyle w:val="Bang"/>
            </w:pPr>
            <w:r>
              <w:t>Supervisor</w:t>
            </w:r>
          </w:p>
        </w:tc>
        <w:tc>
          <w:tcPr>
            <w:tcW w:w="144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r>
              <w:t>02/01/2012</w:t>
            </w:r>
          </w:p>
        </w:tc>
        <w:tc>
          <w:tcPr>
            <w:cnfStyle w:val="000010000000" w:firstRow="0" w:lastRow="0" w:firstColumn="0" w:lastColumn="0" w:oddVBand="1" w:evenVBand="0" w:oddHBand="0" w:evenHBand="0" w:firstRowFirstColumn="0" w:firstRowLastColumn="0" w:lastRowFirstColumn="0" w:lastRowLastColumn="0"/>
            <w:tcW w:w="1350" w:type="dxa"/>
          </w:tcPr>
          <w:p w:rsidR="00A26375" w:rsidRDefault="00C7491B" w:rsidP="00C7491B">
            <w:pPr>
              <w:pStyle w:val="Bang"/>
            </w:pPr>
            <w:r>
              <w:t>28</w:t>
            </w:r>
            <w:r w:rsidR="00A26375">
              <w:t>/04/2012</w:t>
            </w:r>
          </w:p>
        </w:tc>
        <w:tc>
          <w:tcPr>
            <w:tcW w:w="162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r>
              <w:t>4 months</w:t>
            </w:r>
          </w:p>
        </w:tc>
      </w:tr>
      <w:tr w:rsidR="00A26375" w:rsidRPr="008B6253" w:rsidTr="00A26375">
        <w:trPr>
          <w:trHeight w:val="330"/>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Default="00A26375" w:rsidP="00C7491B">
            <w:pPr>
              <w:pStyle w:val="Bang"/>
            </w:pPr>
            <w:r>
              <w:t>2</w:t>
            </w:r>
          </w:p>
        </w:tc>
        <w:tc>
          <w:tcPr>
            <w:tcW w:w="2070" w:type="dxa"/>
          </w:tcPr>
          <w:p w:rsidR="00A26375" w:rsidRDefault="00C557D2" w:rsidP="00C7491B">
            <w:pPr>
              <w:pStyle w:val="Bang"/>
              <w:cnfStyle w:val="000000000000" w:firstRow="0" w:lastRow="0" w:firstColumn="0" w:lastColumn="0" w:oddVBand="0" w:evenVBand="0" w:oddHBand="0" w:evenHBand="0" w:firstRowFirstColumn="0" w:firstRowLastColumn="0" w:lastRowFirstColumn="0" w:lastRowLastColumn="0"/>
            </w:pPr>
            <w:r>
              <w:t>GiangLP</w:t>
            </w:r>
          </w:p>
        </w:tc>
        <w:tc>
          <w:tcPr>
            <w:cnfStyle w:val="000010000000" w:firstRow="0" w:lastRow="0" w:firstColumn="0" w:lastColumn="0" w:oddVBand="1" w:evenVBand="0" w:oddHBand="0" w:evenHBand="0" w:firstRowFirstColumn="0" w:firstRowLastColumn="0" w:lastRowFirstColumn="0" w:lastRowLastColumn="0"/>
            <w:tcW w:w="1260" w:type="dxa"/>
          </w:tcPr>
          <w:p w:rsidR="00A26375" w:rsidRDefault="00C557D2" w:rsidP="00C7491B">
            <w:pPr>
              <w:pStyle w:val="Bang"/>
            </w:pPr>
            <w:r>
              <w:t>PM</w:t>
            </w:r>
          </w:p>
        </w:tc>
        <w:tc>
          <w:tcPr>
            <w:tcW w:w="1440" w:type="dxa"/>
          </w:tcPr>
          <w:p w:rsidR="00A26375" w:rsidRDefault="00A26375" w:rsidP="00C7491B">
            <w:pPr>
              <w:pStyle w:val="Bang"/>
              <w:cnfStyle w:val="000000000000" w:firstRow="0" w:lastRow="0" w:firstColumn="0" w:lastColumn="0" w:oddVBand="0" w:evenVBand="0" w:oddHBand="0" w:evenHBand="0" w:firstRowFirstColumn="0" w:firstRowLastColumn="0" w:lastRowFirstColumn="0" w:lastRowLastColumn="0"/>
            </w:pPr>
            <w:r>
              <w:t>02/01/2012</w:t>
            </w:r>
          </w:p>
        </w:tc>
        <w:tc>
          <w:tcPr>
            <w:cnfStyle w:val="000010000000" w:firstRow="0" w:lastRow="0" w:firstColumn="0" w:lastColumn="0" w:oddVBand="1" w:evenVBand="0" w:oddHBand="0" w:evenHBand="0" w:firstRowFirstColumn="0" w:firstRowLastColumn="0" w:lastRowFirstColumn="0" w:lastRowLastColumn="0"/>
            <w:tcW w:w="1350" w:type="dxa"/>
          </w:tcPr>
          <w:p w:rsidR="00A26375" w:rsidRDefault="00C7491B" w:rsidP="00C7491B">
            <w:pPr>
              <w:pStyle w:val="Bang"/>
            </w:pPr>
            <w:r>
              <w:t>28</w:t>
            </w:r>
            <w:r w:rsidR="00A26375">
              <w:t>/04/2012</w:t>
            </w:r>
          </w:p>
        </w:tc>
        <w:tc>
          <w:tcPr>
            <w:tcW w:w="1620" w:type="dxa"/>
          </w:tcPr>
          <w:p w:rsidR="00A26375" w:rsidRDefault="00A26375" w:rsidP="00C7491B">
            <w:pPr>
              <w:pStyle w:val="Bang"/>
              <w:cnfStyle w:val="000000000000" w:firstRow="0" w:lastRow="0" w:firstColumn="0" w:lastColumn="0" w:oddVBand="0" w:evenVBand="0" w:oddHBand="0" w:evenHBand="0" w:firstRowFirstColumn="0" w:firstRowLastColumn="0" w:lastRowFirstColumn="0" w:lastRowLastColumn="0"/>
            </w:pPr>
            <w:r>
              <w:t>4 months</w:t>
            </w:r>
          </w:p>
        </w:tc>
      </w:tr>
      <w:tr w:rsidR="00A26375" w:rsidRPr="008B6253" w:rsidTr="00A26375">
        <w:trPr>
          <w:cnfStyle w:val="000000100000" w:firstRow="0" w:lastRow="0" w:firstColumn="0" w:lastColumn="0" w:oddVBand="0" w:evenVBand="0" w:oddHBand="1" w:evenHBand="0" w:firstRowFirstColumn="0" w:firstRowLastColumn="0" w:lastRowFirstColumn="0" w:lastRowLastColumn="0"/>
          <w:trHeight w:val="207"/>
          <w:jc w:val="center"/>
        </w:trPr>
        <w:tc>
          <w:tcPr>
            <w:cnfStyle w:val="000010000000" w:firstRow="0" w:lastRow="0" w:firstColumn="0" w:lastColumn="0" w:oddVBand="1" w:evenVBand="0" w:oddHBand="0" w:evenHBand="0" w:firstRowFirstColumn="0" w:firstRowLastColumn="0" w:lastRowFirstColumn="0" w:lastRowLastColumn="0"/>
            <w:tcW w:w="2700" w:type="dxa"/>
            <w:gridSpan w:val="2"/>
          </w:tcPr>
          <w:p w:rsidR="00A26375" w:rsidRDefault="00A26375" w:rsidP="00C7491B">
            <w:pPr>
              <w:pStyle w:val="Bang"/>
            </w:pPr>
            <w:r>
              <w:t>Team members</w:t>
            </w:r>
          </w:p>
        </w:tc>
        <w:tc>
          <w:tcPr>
            <w:tcW w:w="5670" w:type="dxa"/>
            <w:gridSpan w:val="4"/>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p>
        </w:tc>
      </w:tr>
      <w:tr w:rsidR="00A26375" w:rsidRPr="008B6253" w:rsidTr="00A26375">
        <w:trPr>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Default="00A26375" w:rsidP="00C7491B">
            <w:pPr>
              <w:pStyle w:val="Bang"/>
            </w:pPr>
            <w:r>
              <w:t>3</w:t>
            </w:r>
          </w:p>
        </w:tc>
        <w:tc>
          <w:tcPr>
            <w:tcW w:w="2070" w:type="dxa"/>
          </w:tcPr>
          <w:p w:rsidR="00A26375" w:rsidRDefault="00A26375" w:rsidP="00C7491B">
            <w:pPr>
              <w:pStyle w:val="Bang"/>
              <w:cnfStyle w:val="000000000000" w:firstRow="0" w:lastRow="0" w:firstColumn="0" w:lastColumn="0" w:oddVBand="0" w:evenVBand="0" w:oddHBand="0" w:evenHBand="0" w:firstRowFirstColumn="0" w:firstRowLastColumn="0" w:lastRowFirstColumn="0" w:lastRowLastColumn="0"/>
            </w:pPr>
            <w:r>
              <w:t>GiangLP</w:t>
            </w:r>
          </w:p>
        </w:tc>
        <w:tc>
          <w:tcPr>
            <w:cnfStyle w:val="000010000000" w:firstRow="0" w:lastRow="0" w:firstColumn="0" w:lastColumn="0" w:oddVBand="1" w:evenVBand="0" w:oddHBand="0" w:evenHBand="0" w:firstRowFirstColumn="0" w:firstRowLastColumn="0" w:lastRowFirstColumn="0" w:lastRowLastColumn="0"/>
            <w:tcW w:w="1260" w:type="dxa"/>
          </w:tcPr>
          <w:p w:rsidR="00A26375" w:rsidRDefault="00A26375" w:rsidP="00C7491B">
            <w:pPr>
              <w:pStyle w:val="Bang"/>
            </w:pPr>
            <w:r>
              <w:t>TL</w:t>
            </w:r>
          </w:p>
        </w:tc>
        <w:tc>
          <w:tcPr>
            <w:tcW w:w="1440" w:type="dxa"/>
          </w:tcPr>
          <w:p w:rsidR="00A26375" w:rsidRDefault="00C7491B" w:rsidP="00C7491B">
            <w:pPr>
              <w:pStyle w:val="Bang"/>
              <w:cnfStyle w:val="000000000000" w:firstRow="0" w:lastRow="0" w:firstColumn="0" w:lastColumn="0" w:oddVBand="0" w:evenVBand="0" w:oddHBand="0" w:evenHBand="0" w:firstRowFirstColumn="0" w:firstRowLastColumn="0" w:lastRowFirstColumn="0" w:lastRowLastColumn="0"/>
            </w:pPr>
            <w:r>
              <w:t>02/01</w:t>
            </w:r>
            <w:r w:rsidR="00A26375">
              <w:t>/2012</w:t>
            </w:r>
          </w:p>
        </w:tc>
        <w:tc>
          <w:tcPr>
            <w:cnfStyle w:val="000010000000" w:firstRow="0" w:lastRow="0" w:firstColumn="0" w:lastColumn="0" w:oddVBand="1" w:evenVBand="0" w:oddHBand="0" w:evenHBand="0" w:firstRowFirstColumn="0" w:firstRowLastColumn="0" w:lastRowFirstColumn="0" w:lastRowLastColumn="0"/>
            <w:tcW w:w="1350" w:type="dxa"/>
          </w:tcPr>
          <w:p w:rsidR="00A26375" w:rsidRDefault="00C7491B" w:rsidP="00C7491B">
            <w:pPr>
              <w:pStyle w:val="Bang"/>
            </w:pPr>
            <w:r>
              <w:t>28</w:t>
            </w:r>
            <w:r w:rsidR="00A26375">
              <w:t>/04/2012</w:t>
            </w:r>
          </w:p>
        </w:tc>
        <w:tc>
          <w:tcPr>
            <w:tcW w:w="1620" w:type="dxa"/>
          </w:tcPr>
          <w:p w:rsidR="00A26375" w:rsidRDefault="00A26375" w:rsidP="00C7491B">
            <w:pPr>
              <w:pStyle w:val="Bang"/>
              <w:cnfStyle w:val="000000000000" w:firstRow="0" w:lastRow="0" w:firstColumn="0" w:lastColumn="0" w:oddVBand="0" w:evenVBand="0" w:oddHBand="0" w:evenHBand="0" w:firstRowFirstColumn="0" w:firstRowLastColumn="0" w:lastRowFirstColumn="0" w:lastRowLastColumn="0"/>
            </w:pPr>
            <w:r>
              <w:t>4 months</w:t>
            </w:r>
          </w:p>
        </w:tc>
      </w:tr>
      <w:tr w:rsidR="00A26375" w:rsidRPr="008B6253" w:rsidTr="00A2637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Default="00A26375" w:rsidP="00C7491B">
            <w:pPr>
              <w:pStyle w:val="Bang"/>
            </w:pPr>
            <w:r>
              <w:t>4</w:t>
            </w:r>
          </w:p>
        </w:tc>
        <w:tc>
          <w:tcPr>
            <w:tcW w:w="207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proofErr w:type="spellStart"/>
            <w:r>
              <w:t>HungNQ</w:t>
            </w:r>
            <w:proofErr w:type="spellEnd"/>
          </w:p>
        </w:tc>
        <w:tc>
          <w:tcPr>
            <w:cnfStyle w:val="000010000000" w:firstRow="0" w:lastRow="0" w:firstColumn="0" w:lastColumn="0" w:oddVBand="1" w:evenVBand="0" w:oddHBand="0" w:evenHBand="0" w:firstRowFirstColumn="0" w:firstRowLastColumn="0" w:lastRowFirstColumn="0" w:lastRowLastColumn="0"/>
            <w:tcW w:w="1260" w:type="dxa"/>
          </w:tcPr>
          <w:p w:rsidR="00A26375" w:rsidRDefault="00A26375" w:rsidP="00C7491B">
            <w:pPr>
              <w:pStyle w:val="Bang"/>
            </w:pPr>
            <w:proofErr w:type="spellStart"/>
            <w:r>
              <w:t>Dev</w:t>
            </w:r>
            <w:proofErr w:type="spellEnd"/>
          </w:p>
        </w:tc>
        <w:tc>
          <w:tcPr>
            <w:tcW w:w="1440" w:type="dxa"/>
          </w:tcPr>
          <w:p w:rsidR="00A26375" w:rsidRDefault="00C7491B" w:rsidP="00C7491B">
            <w:pPr>
              <w:pStyle w:val="Bang"/>
              <w:cnfStyle w:val="000000100000" w:firstRow="0" w:lastRow="0" w:firstColumn="0" w:lastColumn="0" w:oddVBand="0" w:evenVBand="0" w:oddHBand="1" w:evenHBand="0" w:firstRowFirstColumn="0" w:firstRowLastColumn="0" w:lastRowFirstColumn="0" w:lastRowLastColumn="0"/>
            </w:pPr>
            <w:r>
              <w:t>02/01</w:t>
            </w:r>
            <w:r w:rsidR="00A26375">
              <w:t>/2012</w:t>
            </w:r>
          </w:p>
        </w:tc>
        <w:tc>
          <w:tcPr>
            <w:cnfStyle w:val="000010000000" w:firstRow="0" w:lastRow="0" w:firstColumn="0" w:lastColumn="0" w:oddVBand="1" w:evenVBand="0" w:oddHBand="0" w:evenHBand="0" w:firstRowFirstColumn="0" w:firstRowLastColumn="0" w:lastRowFirstColumn="0" w:lastRowLastColumn="0"/>
            <w:tcW w:w="1350" w:type="dxa"/>
          </w:tcPr>
          <w:p w:rsidR="00A26375" w:rsidRDefault="00C7491B" w:rsidP="00C7491B">
            <w:pPr>
              <w:pStyle w:val="Bang"/>
            </w:pPr>
            <w:r>
              <w:t>28</w:t>
            </w:r>
            <w:r w:rsidR="00A26375">
              <w:t>/04/2012</w:t>
            </w:r>
          </w:p>
        </w:tc>
        <w:tc>
          <w:tcPr>
            <w:tcW w:w="162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r>
              <w:t>4 months</w:t>
            </w:r>
          </w:p>
        </w:tc>
      </w:tr>
      <w:tr w:rsidR="00A26375" w:rsidRPr="008B6253" w:rsidTr="00A26375">
        <w:trPr>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Default="00A26375" w:rsidP="00C7491B">
            <w:pPr>
              <w:pStyle w:val="Bang"/>
            </w:pPr>
            <w:r>
              <w:t>5</w:t>
            </w:r>
          </w:p>
        </w:tc>
        <w:tc>
          <w:tcPr>
            <w:tcW w:w="2070" w:type="dxa"/>
          </w:tcPr>
          <w:p w:rsidR="00A26375" w:rsidRDefault="00A26375" w:rsidP="00C7491B">
            <w:pPr>
              <w:pStyle w:val="Bang"/>
              <w:cnfStyle w:val="000000000000" w:firstRow="0" w:lastRow="0" w:firstColumn="0" w:lastColumn="0" w:oddVBand="0" w:evenVBand="0" w:oddHBand="0" w:evenHBand="0" w:firstRowFirstColumn="0" w:firstRowLastColumn="0" w:lastRowFirstColumn="0" w:lastRowLastColumn="0"/>
            </w:pPr>
            <w:proofErr w:type="spellStart"/>
            <w:r>
              <w:t>QuanTH</w:t>
            </w:r>
            <w:proofErr w:type="spellEnd"/>
          </w:p>
        </w:tc>
        <w:tc>
          <w:tcPr>
            <w:cnfStyle w:val="000010000000" w:firstRow="0" w:lastRow="0" w:firstColumn="0" w:lastColumn="0" w:oddVBand="1" w:evenVBand="0" w:oddHBand="0" w:evenHBand="0" w:firstRowFirstColumn="0" w:firstRowLastColumn="0" w:lastRowFirstColumn="0" w:lastRowLastColumn="0"/>
            <w:tcW w:w="1260" w:type="dxa"/>
          </w:tcPr>
          <w:p w:rsidR="00A26375" w:rsidRDefault="00A26375" w:rsidP="00C7491B">
            <w:pPr>
              <w:pStyle w:val="Bang"/>
            </w:pPr>
            <w:proofErr w:type="spellStart"/>
            <w:r>
              <w:t>Dev</w:t>
            </w:r>
            <w:proofErr w:type="spellEnd"/>
          </w:p>
        </w:tc>
        <w:tc>
          <w:tcPr>
            <w:tcW w:w="1440" w:type="dxa"/>
          </w:tcPr>
          <w:p w:rsidR="00A26375" w:rsidRDefault="00C7491B" w:rsidP="00C7491B">
            <w:pPr>
              <w:pStyle w:val="Bang"/>
              <w:cnfStyle w:val="000000000000" w:firstRow="0" w:lastRow="0" w:firstColumn="0" w:lastColumn="0" w:oddVBand="0" w:evenVBand="0" w:oddHBand="0" w:evenHBand="0" w:firstRowFirstColumn="0" w:firstRowLastColumn="0" w:lastRowFirstColumn="0" w:lastRowLastColumn="0"/>
            </w:pPr>
            <w:r>
              <w:t>02/01</w:t>
            </w:r>
            <w:r w:rsidR="00A26375">
              <w:t>/2012</w:t>
            </w:r>
          </w:p>
        </w:tc>
        <w:tc>
          <w:tcPr>
            <w:cnfStyle w:val="000010000000" w:firstRow="0" w:lastRow="0" w:firstColumn="0" w:lastColumn="0" w:oddVBand="1" w:evenVBand="0" w:oddHBand="0" w:evenHBand="0" w:firstRowFirstColumn="0" w:firstRowLastColumn="0" w:lastRowFirstColumn="0" w:lastRowLastColumn="0"/>
            <w:tcW w:w="1350" w:type="dxa"/>
          </w:tcPr>
          <w:p w:rsidR="00A26375" w:rsidRDefault="00C7491B" w:rsidP="00C7491B">
            <w:pPr>
              <w:pStyle w:val="Bang"/>
            </w:pPr>
            <w:r>
              <w:t>28</w:t>
            </w:r>
            <w:r w:rsidR="00A26375">
              <w:t>/04/2012</w:t>
            </w:r>
          </w:p>
        </w:tc>
        <w:tc>
          <w:tcPr>
            <w:tcW w:w="1620" w:type="dxa"/>
          </w:tcPr>
          <w:p w:rsidR="00A26375" w:rsidRDefault="00A26375" w:rsidP="00C7491B">
            <w:pPr>
              <w:pStyle w:val="Bang"/>
              <w:cnfStyle w:val="000000000000" w:firstRow="0" w:lastRow="0" w:firstColumn="0" w:lastColumn="0" w:oddVBand="0" w:evenVBand="0" w:oddHBand="0" w:evenHBand="0" w:firstRowFirstColumn="0" w:firstRowLastColumn="0" w:lastRowFirstColumn="0" w:lastRowLastColumn="0"/>
            </w:pPr>
            <w:r>
              <w:t>4 months</w:t>
            </w:r>
          </w:p>
        </w:tc>
      </w:tr>
      <w:tr w:rsidR="00A26375" w:rsidRPr="008B6253" w:rsidTr="00A2637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30" w:type="dxa"/>
          </w:tcPr>
          <w:p w:rsidR="00A26375" w:rsidRDefault="00A26375" w:rsidP="00C7491B">
            <w:pPr>
              <w:pStyle w:val="Bang"/>
            </w:pPr>
            <w:r>
              <w:t>6</w:t>
            </w:r>
          </w:p>
        </w:tc>
        <w:tc>
          <w:tcPr>
            <w:tcW w:w="207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proofErr w:type="spellStart"/>
            <w:r>
              <w:t>HaiNH</w:t>
            </w:r>
            <w:proofErr w:type="spellEnd"/>
          </w:p>
        </w:tc>
        <w:tc>
          <w:tcPr>
            <w:cnfStyle w:val="000010000000" w:firstRow="0" w:lastRow="0" w:firstColumn="0" w:lastColumn="0" w:oddVBand="1" w:evenVBand="0" w:oddHBand="0" w:evenHBand="0" w:firstRowFirstColumn="0" w:firstRowLastColumn="0" w:lastRowFirstColumn="0" w:lastRowLastColumn="0"/>
            <w:tcW w:w="1260" w:type="dxa"/>
          </w:tcPr>
          <w:p w:rsidR="00A26375" w:rsidRDefault="00A26375" w:rsidP="00C7491B">
            <w:pPr>
              <w:pStyle w:val="Bang"/>
            </w:pPr>
            <w:proofErr w:type="spellStart"/>
            <w:r>
              <w:t>Dev</w:t>
            </w:r>
            <w:proofErr w:type="spellEnd"/>
          </w:p>
        </w:tc>
        <w:tc>
          <w:tcPr>
            <w:tcW w:w="1440" w:type="dxa"/>
          </w:tcPr>
          <w:p w:rsidR="00A26375" w:rsidRDefault="00C7491B" w:rsidP="00C7491B">
            <w:pPr>
              <w:pStyle w:val="Bang"/>
              <w:cnfStyle w:val="000000100000" w:firstRow="0" w:lastRow="0" w:firstColumn="0" w:lastColumn="0" w:oddVBand="0" w:evenVBand="0" w:oddHBand="1" w:evenHBand="0" w:firstRowFirstColumn="0" w:firstRowLastColumn="0" w:lastRowFirstColumn="0" w:lastRowLastColumn="0"/>
            </w:pPr>
            <w:r>
              <w:t>02/01</w:t>
            </w:r>
            <w:r w:rsidR="00A26375">
              <w:t>/2012</w:t>
            </w:r>
          </w:p>
        </w:tc>
        <w:tc>
          <w:tcPr>
            <w:cnfStyle w:val="000010000000" w:firstRow="0" w:lastRow="0" w:firstColumn="0" w:lastColumn="0" w:oddVBand="1" w:evenVBand="0" w:oddHBand="0" w:evenHBand="0" w:firstRowFirstColumn="0" w:firstRowLastColumn="0" w:lastRowFirstColumn="0" w:lastRowLastColumn="0"/>
            <w:tcW w:w="1350" w:type="dxa"/>
          </w:tcPr>
          <w:p w:rsidR="00A26375" w:rsidRDefault="00C7491B" w:rsidP="00C7491B">
            <w:pPr>
              <w:pStyle w:val="Bang"/>
            </w:pPr>
            <w:r>
              <w:t>28</w:t>
            </w:r>
            <w:r w:rsidR="00A26375">
              <w:t>/04/2012</w:t>
            </w:r>
          </w:p>
        </w:tc>
        <w:tc>
          <w:tcPr>
            <w:tcW w:w="1620" w:type="dxa"/>
          </w:tcPr>
          <w:p w:rsidR="00A26375" w:rsidRDefault="00A26375" w:rsidP="00C7491B">
            <w:pPr>
              <w:pStyle w:val="Bang"/>
              <w:cnfStyle w:val="000000100000" w:firstRow="0" w:lastRow="0" w:firstColumn="0" w:lastColumn="0" w:oddVBand="0" w:evenVBand="0" w:oddHBand="1" w:evenHBand="0" w:firstRowFirstColumn="0" w:firstRowLastColumn="0" w:lastRowFirstColumn="0" w:lastRowLastColumn="0"/>
            </w:pPr>
            <w:r>
              <w:t>4 months</w:t>
            </w:r>
          </w:p>
        </w:tc>
      </w:tr>
      <w:bookmarkEnd w:id="21"/>
    </w:tbl>
    <w:p w:rsidR="00A26375" w:rsidRPr="00A26375" w:rsidRDefault="00A26375" w:rsidP="00A26375">
      <w:pPr>
        <w:jc w:val="center"/>
      </w:pPr>
    </w:p>
    <w:p w:rsidR="007F2A25" w:rsidRDefault="007F2A25" w:rsidP="004317E8">
      <w:pPr>
        <w:pStyle w:val="Heading2"/>
      </w:pPr>
      <w:bookmarkStart w:id="23" w:name="_Toc315701314"/>
      <w:bookmarkStart w:id="24" w:name="_Toc315703779"/>
      <w:r>
        <w:t>Tools and Techniques</w:t>
      </w:r>
      <w:bookmarkEnd w:id="23"/>
      <w:bookmarkEnd w:id="24"/>
    </w:p>
    <w:p w:rsidR="00C7491B" w:rsidRDefault="00A26375" w:rsidP="00C7491B">
      <w:pPr>
        <w:pStyle w:val="ListParagraph"/>
        <w:numPr>
          <w:ilvl w:val="0"/>
          <w:numId w:val="17"/>
        </w:numPr>
      </w:pPr>
      <w:r>
        <w:t xml:space="preserve">Tools: </w:t>
      </w:r>
    </w:p>
    <w:p w:rsidR="00C7491B" w:rsidRDefault="00C7491B" w:rsidP="00C7491B">
      <w:pPr>
        <w:pStyle w:val="ListParagraph"/>
        <w:numPr>
          <w:ilvl w:val="1"/>
          <w:numId w:val="17"/>
        </w:numPr>
        <w:sectPr w:rsidR="00C7491B" w:rsidSect="007F2A25">
          <w:headerReference w:type="default" r:id="rId16"/>
          <w:footerReference w:type="default" r:id="rId17"/>
          <w:pgSz w:w="12240" w:h="15840"/>
          <w:pgMar w:top="1170" w:right="1440" w:bottom="1440" w:left="1440" w:header="720" w:footer="720" w:gutter="0"/>
          <w:cols w:space="720"/>
          <w:docGrid w:linePitch="360"/>
        </w:sectPr>
      </w:pPr>
    </w:p>
    <w:p w:rsidR="00C7491B" w:rsidRDefault="00A26375" w:rsidP="00C7491B">
      <w:pPr>
        <w:pStyle w:val="ListParagraph"/>
        <w:numPr>
          <w:ilvl w:val="1"/>
          <w:numId w:val="17"/>
        </w:numPr>
      </w:pPr>
      <w:r>
        <w:lastRenderedPageBreak/>
        <w:t>Visual Studio 2010</w:t>
      </w:r>
    </w:p>
    <w:p w:rsidR="00C7491B" w:rsidRDefault="00A26375" w:rsidP="00C7491B">
      <w:pPr>
        <w:pStyle w:val="ListParagraph"/>
        <w:numPr>
          <w:ilvl w:val="1"/>
          <w:numId w:val="17"/>
        </w:numPr>
      </w:pPr>
      <w:r>
        <w:t>SQL Server 2008</w:t>
      </w:r>
    </w:p>
    <w:p w:rsidR="00C7491B" w:rsidRDefault="00A26375" w:rsidP="00C7491B">
      <w:pPr>
        <w:pStyle w:val="ListParagraph"/>
        <w:numPr>
          <w:ilvl w:val="1"/>
          <w:numId w:val="17"/>
        </w:numPr>
      </w:pPr>
      <w:proofErr w:type="spellStart"/>
      <w:r>
        <w:t>TortoiseSVN</w:t>
      </w:r>
      <w:proofErr w:type="spellEnd"/>
    </w:p>
    <w:p w:rsidR="00C7491B" w:rsidRDefault="00C7491B" w:rsidP="00C7491B">
      <w:pPr>
        <w:pStyle w:val="ListParagraph"/>
        <w:numPr>
          <w:ilvl w:val="1"/>
          <w:numId w:val="17"/>
        </w:numPr>
      </w:pPr>
      <w:r>
        <w:t>S</w:t>
      </w:r>
      <w:r w:rsidR="00A26375">
        <w:t>erver Google Code</w:t>
      </w:r>
    </w:p>
    <w:p w:rsidR="00C7491B" w:rsidRDefault="00A26375" w:rsidP="00C7491B">
      <w:pPr>
        <w:pStyle w:val="ListParagraph"/>
        <w:numPr>
          <w:ilvl w:val="1"/>
          <w:numId w:val="17"/>
        </w:numPr>
      </w:pPr>
      <w:proofErr w:type="spellStart"/>
      <w:r>
        <w:lastRenderedPageBreak/>
        <w:t>NUnit</w:t>
      </w:r>
      <w:proofErr w:type="spellEnd"/>
    </w:p>
    <w:p w:rsidR="00C7491B" w:rsidRDefault="00A26375" w:rsidP="00C7491B">
      <w:pPr>
        <w:pStyle w:val="ListParagraph"/>
        <w:numPr>
          <w:ilvl w:val="1"/>
          <w:numId w:val="17"/>
        </w:numPr>
      </w:pPr>
      <w:r>
        <w:t>Beyond Compare</w:t>
      </w:r>
    </w:p>
    <w:p w:rsidR="00C7491B" w:rsidRDefault="00C7491B" w:rsidP="00C7491B">
      <w:pPr>
        <w:pStyle w:val="ListParagraph"/>
        <w:numPr>
          <w:ilvl w:val="1"/>
          <w:numId w:val="17"/>
        </w:numPr>
        <w:sectPr w:rsidR="00C7491B" w:rsidSect="00C7491B">
          <w:type w:val="continuous"/>
          <w:pgSz w:w="12240" w:h="15840"/>
          <w:pgMar w:top="1170" w:right="1440" w:bottom="1440" w:left="1440" w:header="720" w:footer="720" w:gutter="0"/>
          <w:cols w:num="2" w:space="720"/>
          <w:docGrid w:linePitch="360"/>
        </w:sectPr>
      </w:pPr>
      <w:r>
        <w:t>Microsoft Expression Blend 4</w:t>
      </w:r>
    </w:p>
    <w:p w:rsidR="00A26375" w:rsidRDefault="00A26375" w:rsidP="00C7491B">
      <w:pPr>
        <w:pStyle w:val="ListParagraph"/>
        <w:ind w:left="1440"/>
      </w:pPr>
    </w:p>
    <w:p w:rsidR="00A26375" w:rsidRPr="00A26375" w:rsidRDefault="00A26375" w:rsidP="00A26375">
      <w:pPr>
        <w:pStyle w:val="ListParagraph"/>
        <w:numPr>
          <w:ilvl w:val="0"/>
          <w:numId w:val="17"/>
        </w:numPr>
      </w:pPr>
      <w:r>
        <w:t>Fron</w:t>
      </w:r>
      <w:r w:rsidR="00C7491B">
        <w:t>t-end technologies: C#.Net, WPF.</w:t>
      </w:r>
    </w:p>
    <w:p w:rsidR="007F2A25" w:rsidRDefault="007F2A25" w:rsidP="004317E8">
      <w:pPr>
        <w:pStyle w:val="Heading1"/>
      </w:pPr>
      <w:bookmarkStart w:id="25" w:name="_Toc315701315"/>
      <w:bookmarkStart w:id="26" w:name="_Toc315703780"/>
      <w:r>
        <w:t>Project Management Plan</w:t>
      </w:r>
      <w:bookmarkEnd w:id="25"/>
      <w:bookmarkEnd w:id="26"/>
    </w:p>
    <w:p w:rsidR="007F2A25" w:rsidRDefault="007F2A25" w:rsidP="004317E8">
      <w:pPr>
        <w:pStyle w:val="Heading2"/>
      </w:pPr>
      <w:bookmarkStart w:id="27" w:name="_Toc315701316"/>
      <w:bookmarkStart w:id="28" w:name="_Toc315703781"/>
      <w:r>
        <w:t>Tasks</w:t>
      </w:r>
      <w:bookmarkEnd w:id="27"/>
      <w:bookmarkEnd w:id="28"/>
    </w:p>
    <w:p w:rsidR="00A26375" w:rsidRDefault="00A26375" w:rsidP="00A26375">
      <w:pPr>
        <w:pStyle w:val="Heading3"/>
        <w:numPr>
          <w:ilvl w:val="2"/>
          <w:numId w:val="11"/>
        </w:numPr>
      </w:pPr>
      <w:bookmarkStart w:id="29" w:name="_Toc315703782"/>
      <w:r>
        <w:t>Create Software Requirement Specification</w:t>
      </w:r>
      <w:bookmarkEnd w:id="29"/>
    </w:p>
    <w:tbl>
      <w:tblPr>
        <w:tblStyle w:val="LightGrid-Accent5"/>
        <w:tblW w:w="0" w:type="auto"/>
        <w:tblLook w:val="04A0" w:firstRow="1" w:lastRow="0" w:firstColumn="1" w:lastColumn="0" w:noHBand="0" w:noVBand="1"/>
      </w:tblPr>
      <w:tblGrid>
        <w:gridCol w:w="2988"/>
        <w:gridCol w:w="6588"/>
      </w:tblGrid>
      <w:tr w:rsidR="00D62DE6" w:rsidTr="00D62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D62DE6">
            <w:r>
              <w:t>Description</w:t>
            </w:r>
          </w:p>
        </w:tc>
        <w:tc>
          <w:tcPr>
            <w:tcW w:w="6588" w:type="dxa"/>
          </w:tcPr>
          <w:p w:rsidR="00D62DE6" w:rsidRPr="00D62DE6" w:rsidRDefault="00D62DE6" w:rsidP="00D62DE6">
            <w:pPr>
              <w:spacing w:after="100"/>
              <w:cnfStyle w:val="100000000000" w:firstRow="1" w:lastRow="0" w:firstColumn="0" w:lastColumn="0" w:oddVBand="0" w:evenVBand="0" w:oddHBand="0" w:evenHBand="0" w:firstRowFirstColumn="0" w:firstRowLastColumn="0" w:lastRowFirstColumn="0" w:lastRowLastColumn="0"/>
              <w:rPr>
                <w:b w:val="0"/>
              </w:rPr>
            </w:pPr>
            <w:r w:rsidRPr="00D62DE6">
              <w:rPr>
                <w:b w:val="0"/>
              </w:rPr>
              <w:t>Create software requirement specification</w:t>
            </w:r>
          </w:p>
        </w:tc>
      </w:tr>
      <w:tr w:rsidR="00D62DE6" w:rsidTr="00D6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D62DE6">
            <w:r>
              <w:t>Deliverables</w:t>
            </w:r>
          </w:p>
        </w:tc>
        <w:tc>
          <w:tcPr>
            <w:tcW w:w="6588" w:type="dxa"/>
          </w:tcPr>
          <w:p w:rsidR="00D62DE6" w:rsidRDefault="00D62DE6" w:rsidP="00D62DE6">
            <w:pPr>
              <w:spacing w:after="100"/>
              <w:cnfStyle w:val="000000100000" w:firstRow="0" w:lastRow="0" w:firstColumn="0" w:lastColumn="0" w:oddVBand="0" w:evenVBand="0" w:oddHBand="1" w:evenHBand="0" w:firstRowFirstColumn="0" w:firstRowLastColumn="0" w:lastRowFirstColumn="0" w:lastRowLastColumn="0"/>
            </w:pPr>
            <w:r>
              <w:t>Software Requirement Specification (SRS) document</w:t>
            </w:r>
          </w:p>
        </w:tc>
      </w:tr>
      <w:tr w:rsidR="00D62DE6" w:rsidTr="00D62D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D62DE6">
            <w:r>
              <w:t xml:space="preserve">Resources Needed </w:t>
            </w:r>
          </w:p>
        </w:tc>
        <w:tc>
          <w:tcPr>
            <w:tcW w:w="6588" w:type="dxa"/>
          </w:tcPr>
          <w:p w:rsidR="00D62DE6" w:rsidRDefault="00D62DE6" w:rsidP="00DE738C">
            <w:pPr>
              <w:spacing w:after="100"/>
              <w:cnfStyle w:val="000000010000" w:firstRow="0" w:lastRow="0" w:firstColumn="0" w:lastColumn="0" w:oddVBand="0" w:evenVBand="0" w:oddHBand="0" w:evenHBand="1" w:firstRowFirstColumn="0" w:firstRowLastColumn="0" w:lastRowFirstColumn="0" w:lastRowLastColumn="0"/>
              <w:rPr>
                <w:ins w:id="30" w:author="Phuong Giang" w:date="2012-01-30T23:09:00Z"/>
              </w:rPr>
            </w:pPr>
            <w:del w:id="31" w:author="Phuong Giang" w:date="2012-01-30T22:57:00Z">
              <w:r w:rsidDel="00DE738C">
                <w:delText xml:space="preserve">4 people for 1.5 </w:delText>
              </w:r>
              <w:commentRangeStart w:id="32"/>
              <w:r w:rsidDel="00DE738C">
                <w:delText>week</w:delText>
              </w:r>
              <w:commentRangeEnd w:id="32"/>
              <w:r w:rsidR="003442D5" w:rsidDel="00DE738C">
                <w:rPr>
                  <w:rStyle w:val="CommentReference"/>
                </w:rPr>
                <w:commentReference w:id="32"/>
              </w:r>
            </w:del>
            <w:ins w:id="33" w:author="Phuong Giang" w:date="2012-01-30T23:07:00Z">
              <w:r w:rsidR="00DE738C">
                <w:t>1</w:t>
              </w:r>
              <w:r w:rsidR="00696F5A">
                <w:t xml:space="preserve"> </w:t>
              </w:r>
            </w:ins>
            <w:ins w:id="34" w:author="Phuong Giang" w:date="2012-01-30T23:06:00Z">
              <w:r w:rsidR="00DE738C">
                <w:t>man</w:t>
              </w:r>
            </w:ins>
            <w:ins w:id="35" w:author="Phuong Giang" w:date="2012-01-30T23:08:00Z">
              <w:r w:rsidR="00696F5A">
                <w:t xml:space="preserve"> </w:t>
              </w:r>
            </w:ins>
            <w:ins w:id="36" w:author="Phuong Giang" w:date="2012-01-30T23:07:00Z">
              <w:r w:rsidR="00696F5A">
                <w:t>month</w:t>
              </w:r>
            </w:ins>
          </w:p>
          <w:p w:rsidR="00696F5A" w:rsidRDefault="00696F5A" w:rsidP="00DE738C">
            <w:pPr>
              <w:spacing w:after="100"/>
              <w:cnfStyle w:val="000000010000" w:firstRow="0" w:lastRow="0" w:firstColumn="0" w:lastColumn="0" w:oddVBand="0" w:evenVBand="0" w:oddHBand="0" w:evenHBand="1" w:firstRowFirstColumn="0" w:firstRowLastColumn="0" w:lastRowFirstColumn="0" w:lastRowLastColumn="0"/>
              <w:rPr>
                <w:ins w:id="37" w:author="Phuong Giang" w:date="2012-01-30T23:07:00Z"/>
              </w:rPr>
            </w:pPr>
            <w:ins w:id="38" w:author="Phuong Giang" w:date="2012-01-30T23:09:00Z">
              <w:r>
                <w:t>4 people</w:t>
              </w:r>
            </w:ins>
          </w:p>
          <w:p w:rsidR="00696F5A" w:rsidRDefault="00696F5A" w:rsidP="00DE738C">
            <w:pPr>
              <w:spacing w:after="100"/>
              <w:cnfStyle w:val="000000010000" w:firstRow="0" w:lastRow="0" w:firstColumn="0" w:lastColumn="0" w:oddVBand="0" w:evenVBand="0" w:oddHBand="0" w:evenHBand="1" w:firstRowFirstColumn="0" w:firstRowLastColumn="0" w:lastRowFirstColumn="0" w:lastRowLastColumn="0"/>
            </w:pPr>
            <w:ins w:id="39" w:author="Phuong Giang" w:date="2012-01-30T23:07:00Z">
              <w:r>
                <w:t xml:space="preserve">From </w:t>
              </w:r>
            </w:ins>
            <w:ins w:id="40" w:author="Phuong Giang" w:date="2012-01-30T23:08:00Z">
              <w:r>
                <w:t>10/1/2012 – 2/2/2012</w:t>
              </w:r>
            </w:ins>
          </w:p>
        </w:tc>
      </w:tr>
      <w:tr w:rsidR="00D62DE6" w:rsidTr="00D6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D62DE6">
            <w:r>
              <w:t>Dependencies and Constraints</w:t>
            </w:r>
          </w:p>
        </w:tc>
        <w:tc>
          <w:tcPr>
            <w:tcW w:w="6588" w:type="dxa"/>
          </w:tcPr>
          <w:p w:rsidR="00D62DE6" w:rsidRDefault="00D62DE6" w:rsidP="00D62DE6">
            <w:pPr>
              <w:cnfStyle w:val="000000100000" w:firstRow="0" w:lastRow="0" w:firstColumn="0" w:lastColumn="0" w:oddVBand="0" w:evenVBand="0" w:oddHBand="1" w:evenHBand="0" w:firstRowFirstColumn="0" w:firstRowLastColumn="0" w:lastRowFirstColumn="0" w:lastRowLastColumn="0"/>
            </w:pPr>
            <w:r>
              <w:t>None</w:t>
            </w:r>
          </w:p>
        </w:tc>
      </w:tr>
      <w:tr w:rsidR="00D62DE6" w:rsidTr="00D62D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D62DE6">
            <w:r>
              <w:t>Risks</w:t>
            </w:r>
          </w:p>
        </w:tc>
        <w:tc>
          <w:tcPr>
            <w:tcW w:w="6588" w:type="dxa"/>
          </w:tcPr>
          <w:p w:rsidR="00D62DE6" w:rsidRDefault="00D62DE6" w:rsidP="00D62DE6">
            <w:pPr>
              <w:spacing w:after="100"/>
              <w:cnfStyle w:val="000000010000" w:firstRow="0" w:lastRow="0" w:firstColumn="0" w:lastColumn="0" w:oddVBand="0" w:evenVBand="0" w:oddHBand="0" w:evenHBand="1" w:firstRowFirstColumn="0" w:firstRowLastColumn="0" w:lastRowFirstColumn="0" w:lastRowLastColumn="0"/>
            </w:pPr>
            <w:r>
              <w:t>There are no actual users and all requirements come from team members so conflicts may happen regularly.</w:t>
            </w:r>
          </w:p>
        </w:tc>
      </w:tr>
    </w:tbl>
    <w:p w:rsidR="00D62DE6" w:rsidRPr="00D62DE6" w:rsidRDefault="00D62DE6" w:rsidP="00D62DE6"/>
    <w:p w:rsidR="00A26375" w:rsidRDefault="00A26375" w:rsidP="00A26375">
      <w:pPr>
        <w:pStyle w:val="Heading3"/>
        <w:numPr>
          <w:ilvl w:val="2"/>
          <w:numId w:val="11"/>
        </w:numPr>
      </w:pPr>
      <w:bookmarkStart w:id="41" w:name="_Toc315703783"/>
      <w:bookmarkStart w:id="42" w:name="_Toc314178053"/>
      <w:bookmarkStart w:id="43" w:name="_Toc314471884"/>
      <w:bookmarkStart w:id="44" w:name="_Toc314499974"/>
      <w:bookmarkStart w:id="45" w:name="_Toc314522694"/>
      <w:del w:id="46" w:author="Phuong Giang" w:date="2012-01-30T20:59:00Z">
        <w:r>
          <w:delText xml:space="preserve">Create Software </w:delText>
        </w:r>
      </w:del>
      <w:bookmarkEnd w:id="41"/>
      <w:r w:rsidR="00543CC4">
        <w:t>Create Software Design Description</w:t>
      </w:r>
    </w:p>
    <w:tbl>
      <w:tblPr>
        <w:tblStyle w:val="LightGrid-Accent5"/>
        <w:tblW w:w="0" w:type="auto"/>
        <w:tblLook w:val="04A0" w:firstRow="1" w:lastRow="0" w:firstColumn="1" w:lastColumn="0" w:noHBand="0" w:noVBand="1"/>
      </w:tblPr>
      <w:tblGrid>
        <w:gridCol w:w="2988"/>
        <w:gridCol w:w="6588"/>
      </w:tblGrid>
      <w:tr w:rsidR="00D62DE6" w:rsidTr="00C74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Description</w:t>
            </w:r>
          </w:p>
        </w:tc>
        <w:tc>
          <w:tcPr>
            <w:tcW w:w="6588" w:type="dxa"/>
          </w:tcPr>
          <w:p w:rsidR="00D62DE6" w:rsidRPr="00543CC4" w:rsidRDefault="00D62DE6" w:rsidP="00C7491B">
            <w:pPr>
              <w:spacing w:after="100"/>
              <w:cnfStyle w:val="100000000000" w:firstRow="1" w:lastRow="0" w:firstColumn="0" w:lastColumn="0" w:oddVBand="0" w:evenVBand="0" w:oddHBand="0" w:evenHBand="0" w:firstRowFirstColumn="0" w:firstRowLastColumn="0" w:lastRowFirstColumn="0" w:lastRowLastColumn="0"/>
              <w:rPr>
                <w:b w:val="0"/>
              </w:rPr>
            </w:pPr>
            <w:r w:rsidRPr="00D62DE6">
              <w:rPr>
                <w:b w:val="0"/>
              </w:rPr>
              <w:t>Create</w:t>
            </w:r>
            <w:r w:rsidRPr="00543CC4">
              <w:rPr>
                <w:b w:val="0"/>
              </w:rPr>
              <w:t xml:space="preserve"> Software Design Description</w:t>
            </w:r>
          </w:p>
        </w:tc>
      </w:tr>
      <w:tr w:rsidR="00D62DE6" w:rsidTr="00C7491B">
        <w:trPr>
          <w:cnfStyle w:val="000000100000" w:firstRow="0" w:lastRow="0" w:firstColumn="0" w:lastColumn="0" w:oddVBand="0" w:evenVBand="0" w:oddHBand="1" w:evenHBand="0" w:firstRowFirstColumn="0" w:firstRowLastColumn="0" w:lastRowFirstColumn="0" w:lastRowLastColumn="0"/>
          <w:del w:id="47" w:author="Phuong Giang" w:date="2012-01-30T20:59:00Z"/>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pPr>
              <w:rPr>
                <w:del w:id="48" w:author="Phuong Giang" w:date="2012-01-30T20:59:00Z"/>
              </w:rPr>
            </w:pPr>
            <w:del w:id="49" w:author="Phuong Giang" w:date="2012-01-30T20:59:00Z">
              <w:r>
                <w:delText xml:space="preserve">Resources Needed </w:delText>
              </w:r>
            </w:del>
          </w:p>
        </w:tc>
        <w:tc>
          <w:tcPr>
            <w:tcW w:w="6588" w:type="dxa"/>
          </w:tcPr>
          <w:p w:rsidR="00D62DE6" w:rsidRDefault="00D62DE6" w:rsidP="00C7491B">
            <w:pPr>
              <w:spacing w:after="100"/>
              <w:cnfStyle w:val="000000100000" w:firstRow="0" w:lastRow="0" w:firstColumn="0" w:lastColumn="0" w:oddVBand="0" w:evenVBand="0" w:oddHBand="1" w:evenHBand="0" w:firstRowFirstColumn="0" w:firstRowLastColumn="0" w:lastRowFirstColumn="0" w:lastRowLastColumn="0"/>
              <w:rPr>
                <w:del w:id="50" w:author="Phuong Giang" w:date="2012-01-30T20:59:00Z"/>
              </w:rPr>
            </w:pPr>
            <w:del w:id="51" w:author="Phuong Giang" w:date="2012-01-30T20:59:00Z">
              <w:r>
                <w:delText>4 people for 1 week</w:delText>
              </w:r>
            </w:del>
          </w:p>
        </w:tc>
      </w:tr>
      <w:tr w:rsidR="00D62DE6" w:rsidTr="00C7491B">
        <w:trPr>
          <w:cnfStyle w:val="000000010000" w:firstRow="0" w:lastRow="0" w:firstColumn="0" w:lastColumn="0" w:oddVBand="0" w:evenVBand="0" w:oddHBand="0" w:evenHBand="1" w:firstRowFirstColumn="0" w:firstRowLastColumn="0" w:lastRowFirstColumn="0" w:lastRowLastColumn="0"/>
          <w:del w:id="52" w:author="Phuong Giang" w:date="2012-01-30T20:59:00Z"/>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pPr>
              <w:rPr>
                <w:del w:id="53" w:author="Phuong Giang" w:date="2012-01-30T20:59:00Z"/>
              </w:rPr>
            </w:pPr>
            <w:del w:id="54" w:author="Phuong Giang" w:date="2012-01-30T20:59:00Z">
              <w:r>
                <w:lastRenderedPageBreak/>
                <w:delText>Dependencies and Constraints</w:delText>
              </w:r>
            </w:del>
          </w:p>
        </w:tc>
        <w:tc>
          <w:tcPr>
            <w:tcW w:w="6588" w:type="dxa"/>
          </w:tcPr>
          <w:p w:rsidR="00D62DE6" w:rsidRDefault="00D62DE6" w:rsidP="00D62DE6">
            <w:pPr>
              <w:spacing w:after="100"/>
              <w:cnfStyle w:val="000000010000" w:firstRow="0" w:lastRow="0" w:firstColumn="0" w:lastColumn="0" w:oddVBand="0" w:evenVBand="0" w:oddHBand="0" w:evenHBand="1" w:firstRowFirstColumn="0" w:firstRowLastColumn="0" w:lastRowFirstColumn="0" w:lastRowLastColumn="0"/>
              <w:rPr>
                <w:del w:id="55" w:author="Phuong Giang" w:date="2012-01-30T20:59:00Z"/>
              </w:rPr>
            </w:pPr>
            <w:del w:id="56" w:author="Phuong Giang" w:date="2012-01-30T20:59:00Z">
              <w:r>
                <w:delText>Depend on the completion of the SRS</w:delText>
              </w:r>
            </w:del>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del w:id="57" w:author="Phuong Giang" w:date="2012-01-30T20:59:00Z">
              <w:r>
                <w:delText>Output</w:delText>
              </w:r>
            </w:del>
            <w:ins w:id="58" w:author="Phuong Giang" w:date="2012-01-30T20:59:00Z">
              <w:r>
                <w:t>Risks</w:t>
              </w:r>
            </w:ins>
          </w:p>
        </w:tc>
        <w:tc>
          <w:tcPr>
            <w:tcW w:w="6588" w:type="dxa"/>
          </w:tcPr>
          <w:p w:rsidR="00D62DE6" w:rsidRDefault="00D62DE6" w:rsidP="00D62DE6">
            <w:pPr>
              <w:cnfStyle w:val="000000100000" w:firstRow="0" w:lastRow="0" w:firstColumn="0" w:lastColumn="0" w:oddVBand="0" w:evenVBand="0" w:oddHBand="1" w:evenHBand="0" w:firstRowFirstColumn="0" w:firstRowLastColumn="0" w:lastRowFirstColumn="0" w:lastRowLastColumn="0"/>
              <w:pPrChange w:id="59" w:author="Phuong Giang" w:date="2012-01-30T20:59:00Z">
                <w:pPr>
                  <w:spacing w:after="100"/>
                  <w:cnfStyle w:val="000000100000" w:firstRow="0" w:lastRow="0" w:firstColumn="0" w:lastColumn="0" w:oddVBand="0" w:evenVBand="0" w:oddHBand="1" w:evenHBand="0" w:firstRowFirstColumn="0" w:firstRowLastColumn="0" w:lastRowFirstColumn="0" w:lastRowLastColumn="0"/>
                </w:pPr>
              </w:pPrChange>
            </w:pPr>
            <w:ins w:id="60" w:author="Phuong Giang" w:date="2012-01-30T20:59:00Z">
              <w:r>
                <w:t>Archi</w:t>
              </w:r>
              <w:r w:rsidR="00C557D2">
                <w:t>tecture design, database design and detailed design with</w:t>
              </w:r>
              <w:r>
                <w:t xml:space="preserve"> diagrams and design specification</w:t>
              </w:r>
            </w:ins>
          </w:p>
        </w:tc>
      </w:tr>
    </w:tbl>
    <w:p w:rsidR="00D62DE6" w:rsidRPr="00D62DE6" w:rsidRDefault="00D62DE6" w:rsidP="00D62DE6">
      <w:pPr>
        <w:rPr>
          <w:del w:id="61" w:author="Phuong Giang" w:date="2012-01-30T20:59:00Z"/>
        </w:rPr>
      </w:pPr>
    </w:p>
    <w:p w:rsidR="00A26375" w:rsidRDefault="00A26375" w:rsidP="00A26375">
      <w:pPr>
        <w:pStyle w:val="Heading3"/>
        <w:numPr>
          <w:ilvl w:val="2"/>
          <w:numId w:val="11"/>
        </w:numPr>
        <w:rPr>
          <w:del w:id="62" w:author="Phuong Giang" w:date="2012-01-30T20:59:00Z"/>
        </w:rPr>
      </w:pPr>
      <w:bookmarkStart w:id="63" w:name="_Toc315703784"/>
      <w:del w:id="64" w:author="Phuong Giang" w:date="2012-01-30T20:59:00Z">
        <w:r>
          <w:delText>Create Software Design Description</w:delText>
        </w:r>
        <w:bookmarkEnd w:id="63"/>
      </w:del>
    </w:p>
    <w:tbl>
      <w:tblPr>
        <w:tblStyle w:val="LightGrid-Accent5"/>
        <w:tblW w:w="0" w:type="auto"/>
        <w:tblLook w:val="04A0" w:firstRow="1" w:lastRow="0" w:firstColumn="1" w:lastColumn="0" w:noHBand="0" w:noVBand="1"/>
      </w:tblPr>
      <w:tblGrid>
        <w:gridCol w:w="2988"/>
        <w:gridCol w:w="6588"/>
      </w:tblGrid>
      <w:tr w:rsidR="00D62DE6" w:rsidTr="00C7491B">
        <w:trPr>
          <w:cnfStyle w:val="100000000000" w:firstRow="1" w:lastRow="0" w:firstColumn="0" w:lastColumn="0" w:oddVBand="0" w:evenVBand="0" w:oddHBand="0" w:evenHBand="0" w:firstRowFirstColumn="0" w:firstRowLastColumn="0" w:lastRowFirstColumn="0" w:lastRowLastColumn="0"/>
          <w:del w:id="65" w:author="Phuong Giang" w:date="2012-01-30T20:59:00Z"/>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pPr>
              <w:rPr>
                <w:del w:id="66" w:author="Phuong Giang" w:date="2012-01-30T20:59:00Z"/>
              </w:rPr>
            </w:pPr>
            <w:del w:id="67" w:author="Phuong Giang" w:date="2012-01-30T20:59:00Z">
              <w:r>
                <w:delText>Description</w:delText>
              </w:r>
            </w:del>
          </w:p>
        </w:tc>
        <w:tc>
          <w:tcPr>
            <w:tcW w:w="6588" w:type="dxa"/>
          </w:tcPr>
          <w:p w:rsidR="00D62DE6" w:rsidRPr="00D62DE6" w:rsidRDefault="00D62DE6" w:rsidP="00C7491B">
            <w:pPr>
              <w:spacing w:after="100"/>
              <w:cnfStyle w:val="100000000000" w:firstRow="1" w:lastRow="0" w:firstColumn="0" w:lastColumn="0" w:oddVBand="0" w:evenVBand="0" w:oddHBand="0" w:evenHBand="0" w:firstRowFirstColumn="0" w:firstRowLastColumn="0" w:lastRowFirstColumn="0" w:lastRowLastColumn="0"/>
              <w:rPr>
                <w:del w:id="68" w:author="Phuong Giang" w:date="2012-01-30T20:59:00Z"/>
                <w:b w:val="0"/>
              </w:rPr>
            </w:pPr>
            <w:del w:id="69" w:author="Phuong Giang" w:date="2012-01-30T20:59:00Z">
              <w:r w:rsidRPr="00D62DE6">
                <w:rPr>
                  <w:b w:val="0"/>
                </w:rPr>
                <w:delText>Create Software Design Description</w:delText>
              </w:r>
            </w:del>
          </w:p>
        </w:tc>
      </w:tr>
      <w:tr w:rsidR="00D62DE6" w:rsidTr="00C7491B">
        <w:trPr>
          <w:cnfStyle w:val="000000100000" w:firstRow="0" w:lastRow="0" w:firstColumn="0" w:lastColumn="0" w:oddVBand="0" w:evenVBand="0" w:oddHBand="1" w:evenHBand="0" w:firstRowFirstColumn="0" w:firstRowLastColumn="0" w:lastRowFirstColumn="0" w:lastRowLastColumn="0"/>
          <w:del w:id="70" w:author="Phuong Giang" w:date="2012-01-30T20:59:00Z"/>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pPr>
              <w:rPr>
                <w:del w:id="71" w:author="Phuong Giang" w:date="2012-01-30T20:59:00Z"/>
              </w:rPr>
            </w:pPr>
            <w:del w:id="72" w:author="Phuong Giang" w:date="2012-01-30T20:59:00Z">
              <w:r>
                <w:delText>Output</w:delText>
              </w:r>
            </w:del>
          </w:p>
        </w:tc>
        <w:tc>
          <w:tcPr>
            <w:tcW w:w="6588" w:type="dxa"/>
          </w:tcPr>
          <w:p w:rsidR="00D62DE6" w:rsidRPr="00D62DE6" w:rsidRDefault="00D62DE6" w:rsidP="00D62DE6">
            <w:pPr>
              <w:cnfStyle w:val="000000100000" w:firstRow="0" w:lastRow="0" w:firstColumn="0" w:lastColumn="0" w:oddVBand="0" w:evenVBand="0" w:oddHBand="1" w:evenHBand="0" w:firstRowFirstColumn="0" w:firstRowLastColumn="0" w:lastRowFirstColumn="0" w:lastRowLastColumn="0"/>
              <w:rPr>
                <w:del w:id="73" w:author="Phuong Giang" w:date="2012-01-30T20:59:00Z"/>
              </w:rPr>
            </w:pPr>
            <w:del w:id="74" w:author="Phuong Giang" w:date="2012-01-30T20:59:00Z">
              <w:r>
                <w:delText>Architecture design, detailed design, diagrams and design specification</w:delText>
              </w:r>
            </w:del>
          </w:p>
        </w:tc>
      </w:tr>
      <w:tr w:rsidR="00D62DE6" w:rsidTr="00C74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Deliverables</w:t>
            </w:r>
          </w:p>
        </w:tc>
        <w:tc>
          <w:tcPr>
            <w:tcW w:w="6588" w:type="dxa"/>
          </w:tcPr>
          <w:p w:rsidR="00D62DE6" w:rsidRDefault="00D62DE6" w:rsidP="00C7491B">
            <w:pPr>
              <w:spacing w:after="100"/>
              <w:cnfStyle w:val="000000010000" w:firstRow="0" w:lastRow="0" w:firstColumn="0" w:lastColumn="0" w:oddVBand="0" w:evenVBand="0" w:oddHBand="0" w:evenHBand="1" w:firstRowFirstColumn="0" w:firstRowLastColumn="0" w:lastRowFirstColumn="0" w:lastRowLastColumn="0"/>
            </w:pPr>
            <w:r>
              <w:t>Software Design Description (SDD) document</w:t>
            </w:r>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 xml:space="preserve">Resources Needed </w:t>
            </w:r>
          </w:p>
        </w:tc>
        <w:tc>
          <w:tcPr>
            <w:tcW w:w="6588" w:type="dxa"/>
          </w:tcPr>
          <w:p w:rsidR="00696F5A" w:rsidRDefault="00696F5A" w:rsidP="00C7491B">
            <w:pPr>
              <w:spacing w:after="100"/>
              <w:cnfStyle w:val="000000100000" w:firstRow="0" w:lastRow="0" w:firstColumn="0" w:lastColumn="0" w:oddVBand="0" w:evenVBand="0" w:oddHBand="1" w:evenHBand="0" w:firstRowFirstColumn="0" w:firstRowLastColumn="0" w:lastRowFirstColumn="0" w:lastRowLastColumn="0"/>
              <w:rPr>
                <w:ins w:id="75" w:author="Phuong Giang" w:date="2012-01-30T23:12:00Z"/>
              </w:rPr>
            </w:pPr>
            <w:ins w:id="76" w:author="Phuong Giang" w:date="2012-01-30T23:12:00Z">
              <w:r>
                <w:t>1.2 man month</w:t>
              </w:r>
            </w:ins>
          </w:p>
          <w:p w:rsidR="00696F5A" w:rsidRDefault="00696F5A" w:rsidP="00C7491B">
            <w:pPr>
              <w:spacing w:after="100"/>
              <w:cnfStyle w:val="000000100000" w:firstRow="0" w:lastRow="0" w:firstColumn="0" w:lastColumn="0" w:oddVBand="0" w:evenVBand="0" w:oddHBand="1" w:evenHBand="0" w:firstRowFirstColumn="0" w:firstRowLastColumn="0" w:lastRowFirstColumn="0" w:lastRowLastColumn="0"/>
              <w:rPr>
                <w:ins w:id="77" w:author="Phuong Giang" w:date="2012-01-30T23:12:00Z"/>
              </w:rPr>
            </w:pPr>
            <w:ins w:id="78" w:author="Phuong Giang" w:date="2012-01-30T23:12:00Z">
              <w:r>
                <w:t xml:space="preserve">4 people </w:t>
              </w:r>
            </w:ins>
          </w:p>
          <w:p w:rsidR="00D62DE6" w:rsidRDefault="00696F5A" w:rsidP="00C7491B">
            <w:pPr>
              <w:spacing w:after="100"/>
              <w:cnfStyle w:val="000000100000" w:firstRow="0" w:lastRow="0" w:firstColumn="0" w:lastColumn="0" w:oddVBand="0" w:evenVBand="0" w:oddHBand="1" w:evenHBand="0" w:firstRowFirstColumn="0" w:firstRowLastColumn="0" w:lastRowFirstColumn="0" w:lastRowLastColumn="0"/>
            </w:pPr>
            <w:ins w:id="79" w:author="Phuong Giang" w:date="2012-01-30T23:12:00Z">
              <w:r>
                <w:t>From 3/2/2012 – 13/2/2012</w:t>
              </w:r>
            </w:ins>
            <w:del w:id="80" w:author="Phuong Giang" w:date="2012-01-30T23:09:00Z">
              <w:r w:rsidR="00D62DE6" w:rsidDel="00696F5A">
                <w:delText>4 people for 1.5 week</w:delText>
              </w:r>
            </w:del>
          </w:p>
        </w:tc>
      </w:tr>
      <w:tr w:rsidR="00D62DE6" w:rsidTr="00C74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Dependencies and Constraints</w:t>
            </w:r>
          </w:p>
        </w:tc>
        <w:tc>
          <w:tcPr>
            <w:tcW w:w="6588" w:type="dxa"/>
          </w:tcPr>
          <w:p w:rsidR="00D62DE6" w:rsidRDefault="00D62DE6" w:rsidP="00D62DE6">
            <w:pPr>
              <w:spacing w:after="100"/>
              <w:cnfStyle w:val="000000010000" w:firstRow="0" w:lastRow="0" w:firstColumn="0" w:lastColumn="0" w:oddVBand="0" w:evenVBand="0" w:oddHBand="0" w:evenHBand="1" w:firstRowFirstColumn="0" w:firstRowLastColumn="0" w:lastRowFirstColumn="0" w:lastRowLastColumn="0"/>
            </w:pPr>
            <w:r>
              <w:t>Depend on the completion of the SRS</w:t>
            </w:r>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Risks</w:t>
            </w:r>
          </w:p>
        </w:tc>
        <w:tc>
          <w:tcPr>
            <w:tcW w:w="6588" w:type="dxa"/>
          </w:tcPr>
          <w:p w:rsidR="00543CC4" w:rsidRDefault="00C557D2" w:rsidP="00543CC4">
            <w:pPr>
              <w:pStyle w:val="ListParagraph"/>
              <w:numPr>
                <w:ilvl w:val="0"/>
                <w:numId w:val="20"/>
              </w:numPr>
              <w:spacing w:after="100" w:line="240" w:lineRule="auto"/>
              <w:cnfStyle w:val="000000100000" w:firstRow="0" w:lastRow="0" w:firstColumn="0" w:lastColumn="0" w:oddVBand="0" w:evenVBand="0" w:oddHBand="1" w:evenHBand="0" w:firstRowFirstColumn="0" w:firstRowLastColumn="0" w:lastRowFirstColumn="0" w:lastRowLastColumn="0"/>
              <w:pPrChange w:id="81" w:author="Phuong Giang" w:date="2012-01-30T20:59:00Z">
                <w:pPr>
                  <w:spacing w:after="100"/>
                  <w:cnfStyle w:val="000000100000" w:firstRow="0" w:lastRow="0" w:firstColumn="0" w:lastColumn="0" w:oddVBand="0" w:evenVBand="0" w:oddHBand="1" w:evenHBand="0" w:firstRowFirstColumn="0" w:firstRowLastColumn="0" w:lastRowFirstColumn="0" w:lastRowLastColumn="0"/>
                </w:pPr>
              </w:pPrChange>
            </w:pPr>
            <w:r>
              <w:t>C</w:t>
            </w:r>
            <w:r w:rsidR="00D62DE6">
              <w:t>hoos</w:t>
            </w:r>
            <w:r>
              <w:t>e</w:t>
            </w:r>
            <w:r w:rsidR="00D62DE6">
              <w:t xml:space="preserve"> inappropriate design pattern and architect which leads to </w:t>
            </w:r>
            <w:r>
              <w:t>rework for</w:t>
            </w:r>
            <w:r w:rsidR="00D62DE6">
              <w:t xml:space="preserve"> software </w:t>
            </w:r>
            <w:r>
              <w:t xml:space="preserve">design </w:t>
            </w:r>
            <w:r w:rsidR="00D62DE6">
              <w:t>and high coding effort.</w:t>
            </w:r>
          </w:p>
          <w:p w:rsidR="00D62DE6" w:rsidRDefault="00D62DE6" w:rsidP="00543CC4">
            <w:pPr>
              <w:pStyle w:val="ListParagraph"/>
              <w:numPr>
                <w:ilvl w:val="0"/>
                <w:numId w:val="20"/>
              </w:numPr>
              <w:spacing w:after="100" w:line="240" w:lineRule="auto"/>
              <w:cnfStyle w:val="000000100000" w:firstRow="0" w:lastRow="0" w:firstColumn="0" w:lastColumn="0" w:oddVBand="0" w:evenVBand="0" w:oddHBand="1" w:evenHBand="0" w:firstRowFirstColumn="0" w:firstRowLastColumn="0" w:lastRowFirstColumn="0" w:lastRowLastColumn="0"/>
            </w:pPr>
            <w:r>
              <w:t>SRS may not be completed or detailed enough in order to capture the software business logic. Therefore, the database design may be inappropriate and need changes in the future.</w:t>
            </w:r>
          </w:p>
        </w:tc>
      </w:tr>
    </w:tbl>
    <w:p w:rsidR="00D62DE6" w:rsidRPr="00D62DE6" w:rsidRDefault="00D62DE6" w:rsidP="00D62DE6"/>
    <w:p w:rsidR="00A26375" w:rsidRDefault="00A26375" w:rsidP="00A26375">
      <w:pPr>
        <w:pStyle w:val="Heading3"/>
        <w:numPr>
          <w:ilvl w:val="2"/>
          <w:numId w:val="11"/>
        </w:numPr>
      </w:pPr>
      <w:bookmarkStart w:id="82" w:name="_Toc315703785"/>
      <w:r>
        <w:t>Implementation</w:t>
      </w:r>
      <w:bookmarkEnd w:id="82"/>
    </w:p>
    <w:tbl>
      <w:tblPr>
        <w:tblStyle w:val="LightGrid-Accent5"/>
        <w:tblW w:w="0" w:type="auto"/>
        <w:tblLook w:val="04A0" w:firstRow="1" w:lastRow="0" w:firstColumn="1" w:lastColumn="0" w:noHBand="0" w:noVBand="1"/>
      </w:tblPr>
      <w:tblGrid>
        <w:gridCol w:w="2988"/>
        <w:gridCol w:w="6588"/>
      </w:tblGrid>
      <w:tr w:rsidR="00D62DE6" w:rsidTr="00C74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Description</w:t>
            </w:r>
          </w:p>
        </w:tc>
        <w:tc>
          <w:tcPr>
            <w:tcW w:w="6588" w:type="dxa"/>
          </w:tcPr>
          <w:p w:rsidR="00D62DE6" w:rsidRPr="00D62DE6" w:rsidRDefault="00D62DE6" w:rsidP="00C7491B">
            <w:pPr>
              <w:spacing w:after="100"/>
              <w:cnfStyle w:val="100000000000" w:firstRow="1" w:lastRow="0" w:firstColumn="0" w:lastColumn="0" w:oddVBand="0" w:evenVBand="0" w:oddHBand="0" w:evenHBand="0" w:firstRowFirstColumn="0" w:firstRowLastColumn="0" w:lastRowFirstColumn="0" w:lastRowLastColumn="0"/>
              <w:rPr>
                <w:b w:val="0"/>
              </w:rPr>
            </w:pPr>
            <w:r w:rsidRPr="00D62DE6">
              <w:rPr>
                <w:b w:val="0"/>
              </w:rPr>
              <w:t>Implement the application based on all requirement and design.</w:t>
            </w:r>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Deliverables</w:t>
            </w:r>
          </w:p>
        </w:tc>
        <w:tc>
          <w:tcPr>
            <w:tcW w:w="6588" w:type="dxa"/>
          </w:tcPr>
          <w:p w:rsidR="00D62DE6" w:rsidRDefault="00D62DE6" w:rsidP="00C7491B">
            <w:pPr>
              <w:spacing w:after="100"/>
              <w:cnfStyle w:val="000000100000" w:firstRow="0" w:lastRow="0" w:firstColumn="0" w:lastColumn="0" w:oddVBand="0" w:evenVBand="0" w:oddHBand="1" w:evenHBand="0" w:firstRowFirstColumn="0" w:firstRowLastColumn="0" w:lastRowFirstColumn="0" w:lastRowLastColumn="0"/>
            </w:pPr>
            <w:r>
              <w:t>Executable program and source code</w:t>
            </w:r>
          </w:p>
        </w:tc>
      </w:tr>
      <w:tr w:rsidR="00D62DE6" w:rsidTr="00C74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 xml:space="preserve">Resources Needed </w:t>
            </w:r>
          </w:p>
        </w:tc>
        <w:tc>
          <w:tcPr>
            <w:tcW w:w="6588" w:type="dxa"/>
          </w:tcPr>
          <w:p w:rsidR="00696F5A" w:rsidRDefault="00696F5A" w:rsidP="00C7491B">
            <w:pPr>
              <w:spacing w:after="100"/>
              <w:cnfStyle w:val="000000010000" w:firstRow="0" w:lastRow="0" w:firstColumn="0" w:lastColumn="0" w:oddVBand="0" w:evenVBand="0" w:oddHBand="0" w:evenHBand="1" w:firstRowFirstColumn="0" w:firstRowLastColumn="0" w:lastRowFirstColumn="0" w:lastRowLastColumn="0"/>
              <w:rPr>
                <w:ins w:id="83" w:author="Phuong Giang" w:date="2012-01-30T23:14:00Z"/>
              </w:rPr>
            </w:pPr>
            <w:ins w:id="84" w:author="Phuong Giang" w:date="2012-01-30T23:14:00Z">
              <w:r>
                <w:t>7.3 man months</w:t>
              </w:r>
            </w:ins>
          </w:p>
          <w:p w:rsidR="00D62DE6" w:rsidRDefault="00D62DE6" w:rsidP="00696F5A">
            <w:pPr>
              <w:spacing w:after="100"/>
              <w:cnfStyle w:val="000000010000" w:firstRow="0" w:lastRow="0" w:firstColumn="0" w:lastColumn="0" w:oddVBand="0" w:evenVBand="0" w:oddHBand="0" w:evenHBand="1" w:firstRowFirstColumn="0" w:firstRowLastColumn="0" w:lastRowFirstColumn="0" w:lastRowLastColumn="0"/>
              <w:rPr>
                <w:ins w:id="85" w:author="Phuong Giang" w:date="2012-01-30T23:14:00Z"/>
              </w:rPr>
            </w:pPr>
            <w:r>
              <w:t xml:space="preserve">4 people </w:t>
            </w:r>
            <w:del w:id="86" w:author="Phuong Giang" w:date="2012-01-30T23:14:00Z">
              <w:r w:rsidDel="00696F5A">
                <w:delText>for 8 weeks</w:delText>
              </w:r>
            </w:del>
          </w:p>
          <w:p w:rsidR="00696F5A" w:rsidRDefault="00696F5A" w:rsidP="00696F5A">
            <w:pPr>
              <w:spacing w:after="100"/>
              <w:cnfStyle w:val="000000010000" w:firstRow="0" w:lastRow="0" w:firstColumn="0" w:lastColumn="0" w:oddVBand="0" w:evenVBand="0" w:oddHBand="0" w:evenHBand="1" w:firstRowFirstColumn="0" w:firstRowLastColumn="0" w:lastRowFirstColumn="0" w:lastRowLastColumn="0"/>
            </w:pPr>
            <w:ins w:id="87" w:author="Phuong Giang" w:date="2012-01-30T23:14:00Z">
              <w:r>
                <w:t>From 6/2/2012 – 18/3/2012</w:t>
              </w:r>
            </w:ins>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Dependencies and Constraints</w:t>
            </w:r>
          </w:p>
        </w:tc>
        <w:tc>
          <w:tcPr>
            <w:tcW w:w="6588" w:type="dxa"/>
          </w:tcPr>
          <w:p w:rsidR="00D62DE6" w:rsidRDefault="00D62DE6" w:rsidP="00D62DE6">
            <w:pPr>
              <w:spacing w:after="100"/>
              <w:cnfStyle w:val="000000100000" w:firstRow="0" w:lastRow="0" w:firstColumn="0" w:lastColumn="0" w:oddVBand="0" w:evenVBand="0" w:oddHBand="1" w:evenHBand="0" w:firstRowFirstColumn="0" w:firstRowLastColumn="0" w:lastRowFirstColumn="0" w:lastRowLastColumn="0"/>
            </w:pPr>
            <w:r>
              <w:t>Depend on the completion of SRS, SDD and database design.</w:t>
            </w:r>
          </w:p>
        </w:tc>
      </w:tr>
      <w:tr w:rsidR="00D62DE6" w:rsidTr="00C74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Risks</w:t>
            </w:r>
          </w:p>
        </w:tc>
        <w:tc>
          <w:tcPr>
            <w:tcW w:w="6588" w:type="dxa"/>
          </w:tcPr>
          <w:p w:rsidR="00D62DE6" w:rsidRDefault="00D62DE6" w:rsidP="00D62DE6">
            <w:pPr>
              <w:pStyle w:val="ListParagraph"/>
              <w:numPr>
                <w:ilvl w:val="0"/>
                <w:numId w:val="12"/>
              </w:numPr>
              <w:spacing w:after="100"/>
              <w:cnfStyle w:val="000000010000" w:firstRow="0" w:lastRow="0" w:firstColumn="0" w:lastColumn="0" w:oddVBand="0" w:evenVBand="0" w:oddHBand="0" w:evenHBand="1" w:firstRowFirstColumn="0" w:firstRowLastColumn="0" w:lastRowFirstColumn="0" w:lastRowLastColumn="0"/>
            </w:pPr>
            <w:r>
              <w:t>Time may not be enough to implement all requirements.</w:t>
            </w:r>
          </w:p>
          <w:p w:rsidR="00D62DE6" w:rsidRDefault="00D62DE6" w:rsidP="00D62DE6">
            <w:pPr>
              <w:pStyle w:val="ListParagraph"/>
              <w:numPr>
                <w:ilvl w:val="0"/>
                <w:numId w:val="12"/>
              </w:numPr>
              <w:spacing w:after="100"/>
              <w:cnfStyle w:val="000000010000" w:firstRow="0" w:lastRow="0" w:firstColumn="0" w:lastColumn="0" w:oddVBand="0" w:evenVBand="0" w:oddHBand="0" w:evenHBand="1" w:firstRowFirstColumn="0" w:firstRowLastColumn="0" w:lastRowFirstColumn="0" w:lastRowLastColumn="0"/>
            </w:pPr>
            <w:r>
              <w:t>Team members may have difficulties adapting to new technologies.</w:t>
            </w:r>
          </w:p>
          <w:p w:rsidR="00D62DE6" w:rsidRDefault="00D62DE6" w:rsidP="00D62DE6">
            <w:pPr>
              <w:pStyle w:val="ListParagraph"/>
              <w:numPr>
                <w:ilvl w:val="0"/>
                <w:numId w:val="12"/>
              </w:numPr>
              <w:spacing w:after="100"/>
              <w:cnfStyle w:val="000000010000" w:firstRow="0" w:lastRow="0" w:firstColumn="0" w:lastColumn="0" w:oddVBand="0" w:evenVBand="0" w:oddHBand="0" w:evenHBand="1" w:firstRowFirstColumn="0" w:firstRowLastColumn="0" w:lastRowFirstColumn="0" w:lastRowLastColumn="0"/>
            </w:pPr>
            <w:r>
              <w:t>Unit test completion depends on team members’ skills and may require more effort in later testing phase.</w:t>
            </w:r>
          </w:p>
        </w:tc>
      </w:tr>
    </w:tbl>
    <w:p w:rsidR="00D62DE6" w:rsidRPr="00D62DE6" w:rsidRDefault="00D62DE6" w:rsidP="00D62DE6"/>
    <w:p w:rsidR="00A26375" w:rsidRDefault="00A26375" w:rsidP="00A26375">
      <w:pPr>
        <w:pStyle w:val="Heading3"/>
        <w:numPr>
          <w:ilvl w:val="2"/>
          <w:numId w:val="11"/>
        </w:numPr>
      </w:pPr>
      <w:bookmarkStart w:id="88" w:name="_Toc315703786"/>
      <w:r>
        <w:t>Verification</w:t>
      </w:r>
      <w:bookmarkEnd w:id="88"/>
    </w:p>
    <w:tbl>
      <w:tblPr>
        <w:tblStyle w:val="LightGrid-Accent5"/>
        <w:tblW w:w="0" w:type="auto"/>
        <w:tblLook w:val="04A0" w:firstRow="1" w:lastRow="0" w:firstColumn="1" w:lastColumn="0" w:noHBand="0" w:noVBand="1"/>
      </w:tblPr>
      <w:tblGrid>
        <w:gridCol w:w="2988"/>
        <w:gridCol w:w="6588"/>
      </w:tblGrid>
      <w:tr w:rsidR="00D62DE6" w:rsidTr="00C74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Description</w:t>
            </w:r>
          </w:p>
        </w:tc>
        <w:tc>
          <w:tcPr>
            <w:tcW w:w="6588" w:type="dxa"/>
          </w:tcPr>
          <w:p w:rsidR="00D62DE6" w:rsidRPr="00D62DE6" w:rsidRDefault="00D62DE6" w:rsidP="00C7491B">
            <w:pPr>
              <w:spacing w:after="100"/>
              <w:cnfStyle w:val="100000000000" w:firstRow="1" w:lastRow="0" w:firstColumn="0" w:lastColumn="0" w:oddVBand="0" w:evenVBand="0" w:oddHBand="0" w:evenHBand="0" w:firstRowFirstColumn="0" w:firstRowLastColumn="0" w:lastRowFirstColumn="0" w:lastRowLastColumn="0"/>
              <w:rPr>
                <w:b w:val="0"/>
              </w:rPr>
            </w:pPr>
            <w:r w:rsidRPr="00D62DE6">
              <w:rPr>
                <w:b w:val="0"/>
              </w:rPr>
              <w:t>Test to ensure the system meets user requirements</w:t>
            </w:r>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Output</w:t>
            </w:r>
          </w:p>
        </w:tc>
        <w:tc>
          <w:tcPr>
            <w:tcW w:w="6588" w:type="dxa"/>
          </w:tcPr>
          <w:p w:rsidR="00D62DE6" w:rsidRPr="00D62DE6" w:rsidRDefault="00D62DE6" w:rsidP="00C7491B">
            <w:pPr>
              <w:spacing w:after="100"/>
              <w:cnfStyle w:val="000000100000" w:firstRow="0" w:lastRow="0" w:firstColumn="0" w:lastColumn="0" w:oddVBand="0" w:evenVBand="0" w:oddHBand="1" w:evenHBand="0" w:firstRowFirstColumn="0" w:firstRowLastColumn="0" w:lastRowFirstColumn="0" w:lastRowLastColumn="0"/>
            </w:pPr>
            <w:r>
              <w:t>Test reports</w:t>
            </w:r>
          </w:p>
        </w:tc>
      </w:tr>
      <w:tr w:rsidR="00D62DE6" w:rsidTr="00C74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Deliverables</w:t>
            </w:r>
          </w:p>
        </w:tc>
        <w:tc>
          <w:tcPr>
            <w:tcW w:w="6588" w:type="dxa"/>
          </w:tcPr>
          <w:p w:rsidR="00D62DE6" w:rsidRDefault="00D62DE6" w:rsidP="00C7491B">
            <w:pPr>
              <w:spacing w:after="100"/>
              <w:cnfStyle w:val="000000010000" w:firstRow="0" w:lastRow="0" w:firstColumn="0" w:lastColumn="0" w:oddVBand="0" w:evenVBand="0" w:oddHBand="0" w:evenHBand="1" w:firstRowFirstColumn="0" w:firstRowLastColumn="0" w:lastRowFirstColumn="0" w:lastRowLastColumn="0"/>
            </w:pPr>
            <w:r>
              <w:t>Software Test Document</w:t>
            </w:r>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 xml:space="preserve">Resources Needed </w:t>
            </w:r>
          </w:p>
        </w:tc>
        <w:tc>
          <w:tcPr>
            <w:tcW w:w="6588" w:type="dxa"/>
          </w:tcPr>
          <w:p w:rsidR="00696F5A" w:rsidRDefault="00696F5A" w:rsidP="00696F5A">
            <w:pPr>
              <w:spacing w:after="100"/>
              <w:cnfStyle w:val="000000100000" w:firstRow="0" w:lastRow="0" w:firstColumn="0" w:lastColumn="0" w:oddVBand="0" w:evenVBand="0" w:oddHBand="1" w:evenHBand="0" w:firstRowFirstColumn="0" w:firstRowLastColumn="0" w:lastRowFirstColumn="0" w:lastRowLastColumn="0"/>
              <w:rPr>
                <w:ins w:id="89" w:author="Phuong Giang" w:date="2012-01-30T23:16:00Z"/>
              </w:rPr>
            </w:pPr>
            <w:ins w:id="90" w:author="Phuong Giang" w:date="2012-01-30T23:16:00Z">
              <w:r>
                <w:t>1.5 man months</w:t>
              </w:r>
            </w:ins>
          </w:p>
          <w:p w:rsidR="00696F5A" w:rsidRDefault="00D62DE6" w:rsidP="00696F5A">
            <w:pPr>
              <w:spacing w:after="100"/>
              <w:cnfStyle w:val="000000100000" w:firstRow="0" w:lastRow="0" w:firstColumn="0" w:lastColumn="0" w:oddVBand="0" w:evenVBand="0" w:oddHBand="1" w:evenHBand="0" w:firstRowFirstColumn="0" w:firstRowLastColumn="0" w:lastRowFirstColumn="0" w:lastRowLastColumn="0"/>
              <w:rPr>
                <w:ins w:id="91" w:author="Phuong Giang" w:date="2012-01-30T23:16:00Z"/>
              </w:rPr>
            </w:pPr>
            <w:r>
              <w:t xml:space="preserve">4 people </w:t>
            </w:r>
          </w:p>
          <w:p w:rsidR="00D62DE6" w:rsidRDefault="00696F5A" w:rsidP="00696F5A">
            <w:pPr>
              <w:spacing w:after="100"/>
              <w:cnfStyle w:val="000000100000" w:firstRow="0" w:lastRow="0" w:firstColumn="0" w:lastColumn="0" w:oddVBand="0" w:evenVBand="0" w:oddHBand="1" w:evenHBand="0" w:firstRowFirstColumn="0" w:firstRowLastColumn="0" w:lastRowFirstColumn="0" w:lastRowLastColumn="0"/>
            </w:pPr>
            <w:ins w:id="92" w:author="Phuong Giang" w:date="2012-01-30T23:16:00Z">
              <w:r>
                <w:t xml:space="preserve">From </w:t>
              </w:r>
            </w:ins>
            <w:ins w:id="93" w:author="Phuong Giang" w:date="2012-01-30T23:17:00Z">
              <w:r>
                <w:t>9/2/2012 – 16</w:t>
              </w:r>
              <w:bookmarkStart w:id="94" w:name="_GoBack"/>
              <w:bookmarkEnd w:id="94"/>
              <w:r>
                <w:t>/3/2012</w:t>
              </w:r>
            </w:ins>
            <w:del w:id="95" w:author="Phuong Giang" w:date="2012-01-30T23:16:00Z">
              <w:r w:rsidR="00D62DE6" w:rsidDel="00696F5A">
                <w:delText>for 4 weeks</w:delText>
              </w:r>
            </w:del>
          </w:p>
        </w:tc>
      </w:tr>
      <w:tr w:rsidR="00D62DE6" w:rsidTr="00C74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Dependencies and Constraints</w:t>
            </w:r>
          </w:p>
        </w:tc>
        <w:tc>
          <w:tcPr>
            <w:tcW w:w="6588" w:type="dxa"/>
          </w:tcPr>
          <w:p w:rsidR="00D62DE6" w:rsidRDefault="00D62DE6" w:rsidP="00D62DE6">
            <w:pPr>
              <w:spacing w:after="100"/>
              <w:cnfStyle w:val="000000010000" w:firstRow="0" w:lastRow="0" w:firstColumn="0" w:lastColumn="0" w:oddVBand="0" w:evenVBand="0" w:oddHBand="0" w:evenHBand="1" w:firstRowFirstColumn="0" w:firstRowLastColumn="0" w:lastRowFirstColumn="0" w:lastRowLastColumn="0"/>
            </w:pPr>
            <w:r>
              <w:t>The progress of implementation phase</w:t>
            </w:r>
          </w:p>
        </w:tc>
      </w:tr>
      <w:tr w:rsidR="00D62DE6" w:rsidTr="00C74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62DE6" w:rsidRDefault="00D62DE6" w:rsidP="00C7491B">
            <w:r>
              <w:t>Risks</w:t>
            </w:r>
          </w:p>
        </w:tc>
        <w:tc>
          <w:tcPr>
            <w:tcW w:w="6588" w:type="dxa"/>
          </w:tcPr>
          <w:p w:rsidR="00D62DE6" w:rsidRDefault="00D62DE6" w:rsidP="00D62DE6">
            <w:pPr>
              <w:pStyle w:val="ListParagraph"/>
              <w:numPr>
                <w:ilvl w:val="0"/>
                <w:numId w:val="12"/>
              </w:numPr>
              <w:spacing w:after="100"/>
              <w:cnfStyle w:val="000000100000" w:firstRow="0" w:lastRow="0" w:firstColumn="0" w:lastColumn="0" w:oddVBand="0" w:evenVBand="0" w:oddHBand="1" w:evenHBand="0" w:firstRowFirstColumn="0" w:firstRowLastColumn="0" w:lastRowFirstColumn="0" w:lastRowLastColumn="0"/>
            </w:pPr>
            <w:r>
              <w:t>lack of professional tester in team</w:t>
            </w:r>
          </w:p>
          <w:p w:rsidR="00D62DE6" w:rsidRDefault="00D62DE6" w:rsidP="00D62DE6">
            <w:pPr>
              <w:pStyle w:val="ListParagraph"/>
              <w:numPr>
                <w:ilvl w:val="0"/>
                <w:numId w:val="12"/>
              </w:numPr>
              <w:spacing w:after="100"/>
              <w:cnfStyle w:val="000000100000" w:firstRow="0" w:lastRow="0" w:firstColumn="0" w:lastColumn="0" w:oddVBand="0" w:evenVBand="0" w:oddHBand="1" w:evenHBand="0" w:firstRowFirstColumn="0" w:firstRowLastColumn="0" w:lastRowFirstColumn="0" w:lastRowLastColumn="0"/>
            </w:pPr>
            <w:r>
              <w:t>Developers also work as testers</w:t>
            </w:r>
            <w:proofErr w:type="gramStart"/>
            <w:r>
              <w:t>,  this</w:t>
            </w:r>
            <w:proofErr w:type="gramEnd"/>
            <w:r>
              <w:t xml:space="preserve"> could lead to compromise </w:t>
            </w:r>
            <w:r>
              <w:lastRenderedPageBreak/>
              <w:t>and leaked.</w:t>
            </w:r>
          </w:p>
        </w:tc>
      </w:tr>
    </w:tbl>
    <w:p w:rsidR="00D62DE6" w:rsidRPr="00D62DE6" w:rsidRDefault="00D62DE6" w:rsidP="00D62DE6"/>
    <w:p w:rsidR="00A26375" w:rsidRPr="00305956" w:rsidRDefault="00A26375" w:rsidP="00D62DE6">
      <w:pPr>
        <w:pStyle w:val="Heading2"/>
      </w:pPr>
      <w:bookmarkStart w:id="96" w:name="_Toc314607635"/>
      <w:bookmarkStart w:id="97" w:name="_Toc315703787"/>
      <w:r w:rsidRPr="00305956">
        <w:t>Task Sheet: Assignments and Timetable</w:t>
      </w:r>
      <w:bookmarkEnd w:id="42"/>
      <w:bookmarkEnd w:id="43"/>
      <w:bookmarkEnd w:id="44"/>
      <w:bookmarkEnd w:id="45"/>
      <w:bookmarkEnd w:id="96"/>
      <w:bookmarkEnd w:id="97"/>
    </w:p>
    <w:p w:rsidR="00A26375" w:rsidRPr="009A5E50" w:rsidRDefault="00A26375" w:rsidP="00A26375">
      <w:r>
        <w:t>Refer to TLH_project plan_v0.1.mpp</w:t>
      </w:r>
    </w:p>
    <w:p w:rsidR="00A26375" w:rsidRPr="00305956" w:rsidRDefault="00A26375" w:rsidP="00D62DE6">
      <w:pPr>
        <w:pStyle w:val="Heading2"/>
      </w:pPr>
      <w:bookmarkStart w:id="98" w:name="_Toc314178054"/>
      <w:bookmarkStart w:id="99" w:name="_Toc314471885"/>
      <w:bookmarkStart w:id="100" w:name="_Toc314499975"/>
      <w:bookmarkStart w:id="101" w:name="_Toc314522695"/>
      <w:bookmarkStart w:id="102" w:name="_Toc314607636"/>
      <w:bookmarkStart w:id="103" w:name="_Toc315703788"/>
      <w:r w:rsidRPr="00305956">
        <w:t>All Meeting Minutes</w:t>
      </w:r>
      <w:bookmarkEnd w:id="98"/>
      <w:bookmarkEnd w:id="99"/>
      <w:bookmarkEnd w:id="100"/>
      <w:bookmarkEnd w:id="101"/>
      <w:bookmarkEnd w:id="102"/>
      <w:bookmarkEnd w:id="103"/>
    </w:p>
    <w:p w:rsidR="00A26375" w:rsidRPr="00B25CAD" w:rsidRDefault="00A26375" w:rsidP="00A26375">
      <w:pPr>
        <w:pStyle w:val="ListParagraph"/>
        <w:keepNext/>
        <w:numPr>
          <w:ilvl w:val="0"/>
          <w:numId w:val="13"/>
        </w:numPr>
        <w:spacing w:before="200" w:line="276" w:lineRule="auto"/>
        <w:contextualSpacing w:val="0"/>
        <w:outlineLvl w:val="2"/>
        <w:rPr>
          <w:rFonts w:ascii="Cambria" w:eastAsia="ＭＳ ゴシック" w:hAnsi="Cambria" w:cs="Calibri"/>
          <w:b/>
          <w:bCs/>
          <w:vanish/>
          <w:color w:val="4F81BD"/>
          <w:sz w:val="22"/>
          <w:szCs w:val="22"/>
        </w:rPr>
      </w:pPr>
      <w:bookmarkStart w:id="104" w:name="_Toc315703739"/>
      <w:bookmarkStart w:id="105" w:name="_Toc315703789"/>
      <w:bookmarkStart w:id="106" w:name="_Toc291434950"/>
      <w:bookmarkEnd w:id="104"/>
      <w:bookmarkEnd w:id="105"/>
    </w:p>
    <w:p w:rsidR="00A26375" w:rsidRPr="00B25CAD" w:rsidRDefault="00A26375" w:rsidP="00A26375">
      <w:pPr>
        <w:pStyle w:val="ListParagraph"/>
        <w:keepNext/>
        <w:numPr>
          <w:ilvl w:val="0"/>
          <w:numId w:val="13"/>
        </w:numPr>
        <w:spacing w:before="200" w:line="276" w:lineRule="auto"/>
        <w:contextualSpacing w:val="0"/>
        <w:outlineLvl w:val="2"/>
        <w:rPr>
          <w:rFonts w:ascii="Cambria" w:eastAsia="ＭＳ ゴシック" w:hAnsi="Cambria" w:cs="Calibri"/>
          <w:b/>
          <w:bCs/>
          <w:vanish/>
          <w:color w:val="4F81BD"/>
          <w:sz w:val="22"/>
          <w:szCs w:val="22"/>
        </w:rPr>
      </w:pPr>
      <w:bookmarkStart w:id="107" w:name="_Toc315703740"/>
      <w:bookmarkStart w:id="108" w:name="_Toc315703790"/>
      <w:bookmarkEnd w:id="107"/>
      <w:bookmarkEnd w:id="108"/>
    </w:p>
    <w:p w:rsidR="00A26375" w:rsidRPr="00B25CAD" w:rsidRDefault="00A26375" w:rsidP="00A26375">
      <w:pPr>
        <w:pStyle w:val="ListParagraph"/>
        <w:keepNext/>
        <w:numPr>
          <w:ilvl w:val="0"/>
          <w:numId w:val="13"/>
        </w:numPr>
        <w:spacing w:before="200" w:line="276" w:lineRule="auto"/>
        <w:contextualSpacing w:val="0"/>
        <w:outlineLvl w:val="2"/>
        <w:rPr>
          <w:rFonts w:ascii="Cambria" w:eastAsia="ＭＳ ゴシック" w:hAnsi="Cambria" w:cs="Calibri"/>
          <w:b/>
          <w:bCs/>
          <w:vanish/>
          <w:color w:val="4F81BD"/>
          <w:sz w:val="22"/>
          <w:szCs w:val="22"/>
        </w:rPr>
      </w:pPr>
      <w:bookmarkStart w:id="109" w:name="_Toc315703741"/>
      <w:bookmarkStart w:id="110" w:name="_Toc315703791"/>
      <w:bookmarkEnd w:id="109"/>
      <w:bookmarkEnd w:id="110"/>
    </w:p>
    <w:p w:rsidR="00A26375" w:rsidRPr="00B25CAD" w:rsidRDefault="00A26375" w:rsidP="00A26375">
      <w:pPr>
        <w:pStyle w:val="ListParagraph"/>
        <w:keepNext/>
        <w:numPr>
          <w:ilvl w:val="0"/>
          <w:numId w:val="13"/>
        </w:numPr>
        <w:spacing w:before="200" w:line="276" w:lineRule="auto"/>
        <w:contextualSpacing w:val="0"/>
        <w:outlineLvl w:val="2"/>
        <w:rPr>
          <w:rFonts w:ascii="Cambria" w:eastAsia="ＭＳ ゴシック" w:hAnsi="Cambria" w:cs="Calibri"/>
          <w:b/>
          <w:bCs/>
          <w:vanish/>
          <w:color w:val="4F81BD"/>
          <w:sz w:val="22"/>
          <w:szCs w:val="22"/>
        </w:rPr>
      </w:pPr>
      <w:bookmarkStart w:id="111" w:name="_Toc315703742"/>
      <w:bookmarkStart w:id="112" w:name="_Toc315703792"/>
      <w:bookmarkEnd w:id="111"/>
      <w:bookmarkEnd w:id="112"/>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13" w:name="_Toc315703743"/>
      <w:bookmarkStart w:id="114" w:name="_Toc315703793"/>
      <w:bookmarkEnd w:id="113"/>
      <w:bookmarkEnd w:id="114"/>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15" w:name="_Toc315703744"/>
      <w:bookmarkStart w:id="116" w:name="_Toc315703794"/>
      <w:bookmarkEnd w:id="115"/>
      <w:bookmarkEnd w:id="116"/>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17" w:name="_Toc315703745"/>
      <w:bookmarkStart w:id="118" w:name="_Toc315703795"/>
      <w:bookmarkEnd w:id="117"/>
      <w:bookmarkEnd w:id="118"/>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19" w:name="_Toc315703746"/>
      <w:bookmarkStart w:id="120" w:name="_Toc315703796"/>
      <w:bookmarkEnd w:id="119"/>
      <w:bookmarkEnd w:id="120"/>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21" w:name="_Toc315703747"/>
      <w:bookmarkStart w:id="122" w:name="_Toc315703797"/>
      <w:bookmarkEnd w:id="121"/>
      <w:bookmarkEnd w:id="122"/>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23" w:name="_Toc315703748"/>
      <w:bookmarkStart w:id="124" w:name="_Toc315703798"/>
      <w:bookmarkEnd w:id="123"/>
      <w:bookmarkEnd w:id="124"/>
    </w:p>
    <w:p w:rsidR="00A26375" w:rsidRPr="00B25CAD" w:rsidRDefault="00A26375" w:rsidP="00A26375">
      <w:pPr>
        <w:pStyle w:val="ListParagraph"/>
        <w:keepNext/>
        <w:numPr>
          <w:ilvl w:val="1"/>
          <w:numId w:val="13"/>
        </w:numPr>
        <w:spacing w:before="200" w:line="276" w:lineRule="auto"/>
        <w:contextualSpacing w:val="0"/>
        <w:outlineLvl w:val="2"/>
        <w:rPr>
          <w:rFonts w:ascii="Cambria" w:eastAsia="ＭＳ ゴシック" w:hAnsi="Cambria" w:cs="Calibri"/>
          <w:b/>
          <w:bCs/>
          <w:vanish/>
          <w:color w:val="4F81BD"/>
          <w:sz w:val="22"/>
          <w:szCs w:val="22"/>
        </w:rPr>
      </w:pPr>
      <w:bookmarkStart w:id="125" w:name="_Toc315703749"/>
      <w:bookmarkStart w:id="126" w:name="_Toc315703799"/>
      <w:bookmarkEnd w:id="125"/>
      <w:bookmarkEnd w:id="126"/>
    </w:p>
    <w:p w:rsidR="00A26375" w:rsidRDefault="00A26375" w:rsidP="00D62DE6">
      <w:pPr>
        <w:pStyle w:val="Heading3"/>
      </w:pPr>
      <w:bookmarkStart w:id="127" w:name="_Toc315703800"/>
      <w:r>
        <w:t>Meeting 03/1/201</w:t>
      </w:r>
      <w:bookmarkEnd w:id="106"/>
      <w:r>
        <w:t>2</w:t>
      </w:r>
      <w:bookmarkEnd w:id="127"/>
    </w:p>
    <w:p w:rsidR="00A26375" w:rsidRPr="0087416B" w:rsidRDefault="00A26375" w:rsidP="00A26375">
      <w:pPr>
        <w:pStyle w:val="Header"/>
        <w:keepNext/>
        <w:keepLines/>
        <w:snapToGrid w:val="0"/>
        <w:spacing w:after="240"/>
        <w:jc w:val="center"/>
        <w:rPr>
          <w:rFonts w:eastAsia="PMingLiU"/>
          <w:b/>
          <w:lang w:eastAsia="ar-SA"/>
        </w:rPr>
      </w:pPr>
      <w:r w:rsidRPr="0087416B">
        <w:rPr>
          <w:rFonts w:eastAsia="PMingLiU"/>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A26375" w:rsidRPr="00391538" w:rsidTr="00C7491B">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A26375" w:rsidRPr="00391538" w:rsidRDefault="00A26375" w:rsidP="00D62DE6">
            <w: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03</w:t>
            </w:r>
            <w:r w:rsidRPr="00391538">
              <w:t>/01/201</w:t>
            </w:r>
            <w:r>
              <w:t>1</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Facilitator</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Innovation Building</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7:45</w:t>
            </w:r>
            <w:r w:rsidRPr="00391538">
              <w:t xml:space="preserve"> – </w:t>
            </w:r>
            <w:r>
              <w:t>8:30</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Location</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Room 211</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GiangLP</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PhuongLHK</w:t>
            </w:r>
            <w:proofErr w:type="spellEnd"/>
            <w:r>
              <w:t xml:space="preserve"> (Supervisor), GiangLP, </w:t>
            </w:r>
            <w:proofErr w:type="spellStart"/>
            <w:r>
              <w:t>HungNQ</w:t>
            </w:r>
            <w:proofErr w:type="spellEnd"/>
            <w:r>
              <w:t xml:space="preserve">, </w:t>
            </w:r>
            <w:proofErr w:type="spellStart"/>
            <w:r>
              <w:t>QuanTH</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HaiNH</w:t>
            </w:r>
            <w:proofErr w:type="spellEnd"/>
          </w:p>
        </w:tc>
      </w:tr>
    </w:tbl>
    <w:p w:rsidR="00A26375" w:rsidRPr="0087416B" w:rsidRDefault="00A26375" w:rsidP="00A26375">
      <w:pPr>
        <w:keepNext/>
        <w:keepLines/>
        <w:tabs>
          <w:tab w:val="center" w:pos="4680"/>
          <w:tab w:val="right" w:pos="9360"/>
        </w:tabs>
        <w:snapToGrid w:val="0"/>
        <w:spacing w:after="240"/>
        <w:jc w:val="center"/>
      </w:pPr>
    </w:p>
    <w:tbl>
      <w:tblPr>
        <w:tblW w:w="10080" w:type="dxa"/>
        <w:tblInd w:w="108" w:type="dxa"/>
        <w:tblLayout w:type="fixed"/>
        <w:tblLook w:val="0000" w:firstRow="0" w:lastRow="0" w:firstColumn="0" w:lastColumn="0" w:noHBand="0" w:noVBand="0"/>
      </w:tblPr>
      <w:tblGrid>
        <w:gridCol w:w="630"/>
        <w:gridCol w:w="3718"/>
        <w:gridCol w:w="5732"/>
      </w:tblGrid>
      <w:tr w:rsidR="00A26375" w:rsidRPr="00BC7A37" w:rsidTr="00C7491B">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Key Points Discussed</w:t>
            </w:r>
          </w:p>
        </w:tc>
      </w:tr>
      <w:tr w:rsidR="00A26375" w:rsidRPr="00F73DDB" w:rsidTr="00C7491B">
        <w:trPr>
          <w:cantSplit/>
          <w:tblHeader/>
        </w:trPr>
        <w:tc>
          <w:tcPr>
            <w:tcW w:w="630"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ab/>
            </w:r>
            <w:r w:rsidRPr="00F73DDB">
              <w:rPr>
                <w:rStyle w:val="IntenseEmphasis"/>
              </w:rPr>
              <w:tab/>
              <w:t>Highlights</w:t>
            </w:r>
          </w:p>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1</w:t>
            </w:r>
          </w:p>
        </w:tc>
        <w:tc>
          <w:tcPr>
            <w:tcW w:w="3718" w:type="dxa"/>
            <w:tcBorders>
              <w:left w:val="single" w:sz="4" w:space="0" w:color="000000"/>
              <w:bottom w:val="single" w:sz="4" w:space="0" w:color="000000"/>
            </w:tcBorders>
          </w:tcPr>
          <w:p w:rsidR="00A26375" w:rsidRPr="00391538" w:rsidRDefault="00A26375" w:rsidP="00D62DE6">
            <w:r>
              <w:t>Basic system functions</w:t>
            </w:r>
          </w:p>
        </w:tc>
        <w:tc>
          <w:tcPr>
            <w:tcW w:w="5732" w:type="dxa"/>
            <w:tcBorders>
              <w:left w:val="single" w:sz="4" w:space="0" w:color="000000"/>
              <w:bottom w:val="single" w:sz="4" w:space="0" w:color="000000"/>
              <w:right w:val="single" w:sz="4" w:space="0" w:color="000000"/>
            </w:tcBorders>
          </w:tcPr>
          <w:p w:rsidR="00A26375" w:rsidRPr="00391538" w:rsidRDefault="00A26375" w:rsidP="00D62DE6">
            <w:r>
              <w:t>What functions the system should have</w:t>
            </w:r>
          </w:p>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2</w:t>
            </w:r>
          </w:p>
        </w:tc>
        <w:tc>
          <w:tcPr>
            <w:tcW w:w="3718" w:type="dxa"/>
            <w:tcBorders>
              <w:left w:val="single" w:sz="4" w:space="0" w:color="000000"/>
              <w:bottom w:val="single" w:sz="4" w:space="0" w:color="000000"/>
            </w:tcBorders>
          </w:tcPr>
          <w:p w:rsidR="00A26375" w:rsidRPr="00391538" w:rsidRDefault="00A26375" w:rsidP="00D62DE6">
            <w:r>
              <w:t>Basic data structure</w:t>
            </w:r>
          </w:p>
        </w:tc>
        <w:tc>
          <w:tcPr>
            <w:tcW w:w="5732" w:type="dxa"/>
            <w:tcBorders>
              <w:left w:val="single" w:sz="4" w:space="0" w:color="000000"/>
              <w:bottom w:val="single" w:sz="4" w:space="0" w:color="000000"/>
              <w:right w:val="single" w:sz="4" w:space="0" w:color="000000"/>
            </w:tcBorders>
          </w:tcPr>
          <w:p w:rsidR="00A26375" w:rsidRPr="00391538" w:rsidRDefault="00A26375" w:rsidP="00D62DE6">
            <w:r>
              <w:t>How the teaching plan should be structured</w:t>
            </w:r>
          </w:p>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3</w:t>
            </w:r>
          </w:p>
        </w:tc>
        <w:tc>
          <w:tcPr>
            <w:tcW w:w="3718" w:type="dxa"/>
            <w:tcBorders>
              <w:left w:val="single" w:sz="4" w:space="0" w:color="000000"/>
              <w:bottom w:val="single" w:sz="4" w:space="0" w:color="000000"/>
            </w:tcBorders>
          </w:tcPr>
          <w:p w:rsidR="00A26375" w:rsidRPr="00391538" w:rsidRDefault="00A26375" w:rsidP="00D62DE6">
            <w:r>
              <w:t>Basic GUI</w:t>
            </w:r>
          </w:p>
        </w:tc>
        <w:tc>
          <w:tcPr>
            <w:tcW w:w="5732" w:type="dxa"/>
            <w:tcBorders>
              <w:left w:val="single" w:sz="4" w:space="0" w:color="000000"/>
              <w:bottom w:val="single" w:sz="4" w:space="0" w:color="000000"/>
              <w:right w:val="single" w:sz="4" w:space="0" w:color="000000"/>
            </w:tcBorders>
          </w:tcPr>
          <w:p w:rsidR="00A26375" w:rsidRPr="00391538" w:rsidRDefault="00A26375" w:rsidP="00D62DE6">
            <w:r>
              <w:t>How the application should be organized for easy usage and implementation</w:t>
            </w:r>
          </w:p>
        </w:tc>
      </w:tr>
    </w:tbl>
    <w:p w:rsidR="00A26375" w:rsidRPr="0087416B" w:rsidRDefault="00A26375" w:rsidP="00A26375">
      <w:pPr>
        <w:keepNext/>
        <w:keepLines/>
        <w:rPr>
          <w:rFonts w:eastAsia="PMingLiU"/>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A26375" w:rsidRPr="00BC7A37" w:rsidTr="00C7491B">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Action Plan</w:t>
            </w:r>
          </w:p>
        </w:tc>
      </w:tr>
      <w:tr w:rsidR="00A26375" w:rsidRPr="00BC7A37" w:rsidTr="00C7491B">
        <w:trPr>
          <w:cantSplit/>
          <w:tblHeader/>
        </w:trPr>
        <w:tc>
          <w:tcPr>
            <w:tcW w:w="630"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Action Item(s)</w:t>
            </w:r>
          </w:p>
        </w:tc>
        <w:tc>
          <w:tcPr>
            <w:tcW w:w="2116"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Target Date</w:t>
            </w:r>
          </w:p>
        </w:tc>
      </w:tr>
      <w:tr w:rsidR="00A26375" w:rsidRPr="00391538" w:rsidTr="00C7491B">
        <w:tc>
          <w:tcPr>
            <w:tcW w:w="630" w:type="dxa"/>
            <w:tcBorders>
              <w:top w:val="single" w:sz="4" w:space="0" w:color="000000"/>
              <w:left w:val="single" w:sz="4" w:space="0" w:color="000000"/>
              <w:bottom w:val="single" w:sz="4" w:space="0" w:color="auto"/>
              <w:right w:val="single" w:sz="4" w:space="0" w:color="auto"/>
            </w:tcBorders>
          </w:tcPr>
          <w:p w:rsidR="00A26375" w:rsidRPr="00391538" w:rsidRDefault="00A26375" w:rsidP="00C7491B">
            <w:pPr>
              <w:pStyle w:val="NoSpacing"/>
            </w:pPr>
            <w:r w:rsidRPr="00391538">
              <w:t>1</w:t>
            </w:r>
          </w:p>
        </w:tc>
        <w:tc>
          <w:tcPr>
            <w:tcW w:w="5804"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rsidRPr="00391538">
              <w:t>Writing Function List</w:t>
            </w:r>
          </w:p>
        </w:tc>
        <w:tc>
          <w:tcPr>
            <w:tcW w:w="2116"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rsidRPr="00391538">
              <w:t xml:space="preserve">All </w:t>
            </w:r>
            <w:r>
              <w:t>m</w:t>
            </w:r>
            <w:r w:rsidRPr="00391538">
              <w:t>ember</w:t>
            </w:r>
            <w:r>
              <w:t>s</w:t>
            </w:r>
          </w:p>
        </w:tc>
        <w:tc>
          <w:tcPr>
            <w:tcW w:w="1530" w:type="dxa"/>
            <w:tcBorders>
              <w:top w:val="single" w:sz="4" w:space="0" w:color="000000"/>
              <w:left w:val="single" w:sz="4" w:space="0" w:color="auto"/>
              <w:bottom w:val="single" w:sz="4" w:space="0" w:color="auto"/>
              <w:right w:val="single" w:sz="4" w:space="0" w:color="000000"/>
            </w:tcBorders>
          </w:tcPr>
          <w:p w:rsidR="00A26375" w:rsidRPr="00391538" w:rsidRDefault="00A26375" w:rsidP="00D62DE6">
            <w:r w:rsidRPr="00391538">
              <w:t>12/1</w:t>
            </w:r>
          </w:p>
        </w:tc>
      </w:tr>
      <w:tr w:rsidR="00A26375" w:rsidRPr="00391538" w:rsidTr="00C7491B">
        <w:tc>
          <w:tcPr>
            <w:tcW w:w="630" w:type="dxa"/>
            <w:tcBorders>
              <w:top w:val="single" w:sz="4" w:space="0" w:color="auto"/>
              <w:left w:val="single" w:sz="4" w:space="0" w:color="000000"/>
              <w:bottom w:val="single" w:sz="4" w:space="0" w:color="auto"/>
              <w:right w:val="single" w:sz="4" w:space="0" w:color="auto"/>
            </w:tcBorders>
          </w:tcPr>
          <w:p w:rsidR="00A26375" w:rsidRPr="00391538" w:rsidRDefault="00A26375" w:rsidP="00C7491B">
            <w:pPr>
              <w:pStyle w:val="NoSpacing"/>
            </w:pPr>
            <w:r>
              <w:t>2</w:t>
            </w:r>
          </w:p>
        </w:tc>
        <w:tc>
          <w:tcPr>
            <w:tcW w:w="5804"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Write Report 1 – Project Introduction</w:t>
            </w:r>
          </w:p>
        </w:tc>
        <w:tc>
          <w:tcPr>
            <w:tcW w:w="2116"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All members</w:t>
            </w:r>
          </w:p>
        </w:tc>
        <w:tc>
          <w:tcPr>
            <w:tcW w:w="1530" w:type="dxa"/>
            <w:tcBorders>
              <w:top w:val="single" w:sz="4" w:space="0" w:color="auto"/>
              <w:left w:val="single" w:sz="4" w:space="0" w:color="auto"/>
              <w:bottom w:val="single" w:sz="4" w:space="0" w:color="auto"/>
              <w:right w:val="single" w:sz="4" w:space="0" w:color="000000"/>
            </w:tcBorders>
          </w:tcPr>
          <w:p w:rsidR="00A26375" w:rsidRPr="00391538" w:rsidRDefault="00A26375" w:rsidP="00D62DE6">
            <w:r>
              <w:t>4/1</w:t>
            </w:r>
          </w:p>
        </w:tc>
      </w:tr>
      <w:tr w:rsidR="00A26375" w:rsidRPr="00391538" w:rsidTr="00C7491B">
        <w:tc>
          <w:tcPr>
            <w:tcW w:w="630" w:type="dxa"/>
            <w:tcBorders>
              <w:top w:val="single" w:sz="4" w:space="0" w:color="auto"/>
              <w:left w:val="single" w:sz="4" w:space="0" w:color="000000"/>
              <w:bottom w:val="single" w:sz="4" w:space="0" w:color="000000"/>
              <w:right w:val="single" w:sz="4" w:space="0" w:color="auto"/>
            </w:tcBorders>
          </w:tcPr>
          <w:p w:rsidR="00A26375" w:rsidRDefault="00A26375" w:rsidP="00C7491B">
            <w:pPr>
              <w:pStyle w:val="NoSpacing"/>
            </w:pPr>
            <w:r>
              <w:t>3</w:t>
            </w:r>
          </w:p>
        </w:tc>
        <w:tc>
          <w:tcPr>
            <w:tcW w:w="5804" w:type="dxa"/>
            <w:tcBorders>
              <w:top w:val="single" w:sz="4" w:space="0" w:color="auto"/>
              <w:left w:val="single" w:sz="4" w:space="0" w:color="auto"/>
              <w:bottom w:val="single" w:sz="4" w:space="0" w:color="000000"/>
              <w:right w:val="single" w:sz="4" w:space="0" w:color="auto"/>
            </w:tcBorders>
          </w:tcPr>
          <w:p w:rsidR="00A26375" w:rsidRDefault="00A26375" w:rsidP="00D62DE6">
            <w:r>
              <w:t>Make MS project plan</w:t>
            </w:r>
          </w:p>
        </w:tc>
        <w:tc>
          <w:tcPr>
            <w:tcW w:w="2116" w:type="dxa"/>
            <w:tcBorders>
              <w:top w:val="single" w:sz="4" w:space="0" w:color="auto"/>
              <w:left w:val="single" w:sz="4" w:space="0" w:color="auto"/>
              <w:bottom w:val="single" w:sz="4" w:space="0" w:color="000000"/>
              <w:right w:val="single" w:sz="4" w:space="0" w:color="auto"/>
            </w:tcBorders>
          </w:tcPr>
          <w:p w:rsidR="00A26375" w:rsidRDefault="00A26375" w:rsidP="00D62DE6">
            <w:r>
              <w:t>GiangLP</w:t>
            </w:r>
          </w:p>
        </w:tc>
        <w:tc>
          <w:tcPr>
            <w:tcW w:w="1530" w:type="dxa"/>
            <w:tcBorders>
              <w:top w:val="single" w:sz="4" w:space="0" w:color="auto"/>
              <w:left w:val="single" w:sz="4" w:space="0" w:color="auto"/>
              <w:bottom w:val="single" w:sz="4" w:space="0" w:color="000000"/>
              <w:right w:val="single" w:sz="4" w:space="0" w:color="000000"/>
            </w:tcBorders>
          </w:tcPr>
          <w:p w:rsidR="00A26375" w:rsidRDefault="00A26375" w:rsidP="00D62DE6">
            <w:r>
              <w:t>5/1</w:t>
            </w:r>
          </w:p>
        </w:tc>
      </w:tr>
    </w:tbl>
    <w:p w:rsidR="00A26375" w:rsidRDefault="00A26375" w:rsidP="00A26375"/>
    <w:p w:rsidR="00A26375" w:rsidRPr="00B25CAD" w:rsidRDefault="00A26375" w:rsidP="00A26375">
      <w:pPr>
        <w:pStyle w:val="ListParagraph"/>
        <w:keepNext/>
        <w:numPr>
          <w:ilvl w:val="0"/>
          <w:numId w:val="14"/>
        </w:numPr>
        <w:spacing w:before="200" w:line="276" w:lineRule="auto"/>
        <w:contextualSpacing w:val="0"/>
        <w:outlineLvl w:val="2"/>
        <w:rPr>
          <w:rFonts w:ascii="Cambria" w:eastAsia="ＭＳ ゴシック" w:hAnsi="Cambria" w:cs="Calibri"/>
          <w:b/>
          <w:bCs/>
          <w:vanish/>
          <w:color w:val="4F81BD"/>
          <w:sz w:val="22"/>
          <w:szCs w:val="22"/>
        </w:rPr>
      </w:pPr>
      <w:bookmarkStart w:id="128" w:name="_Toc315703751"/>
      <w:bookmarkStart w:id="129" w:name="_Toc315703801"/>
      <w:bookmarkEnd w:id="128"/>
      <w:bookmarkEnd w:id="129"/>
    </w:p>
    <w:p w:rsidR="00A26375" w:rsidRPr="00B25CAD" w:rsidRDefault="00A26375" w:rsidP="00A26375">
      <w:pPr>
        <w:pStyle w:val="ListParagraph"/>
        <w:keepNext/>
        <w:numPr>
          <w:ilvl w:val="0"/>
          <w:numId w:val="14"/>
        </w:numPr>
        <w:spacing w:before="200" w:line="276" w:lineRule="auto"/>
        <w:contextualSpacing w:val="0"/>
        <w:outlineLvl w:val="2"/>
        <w:rPr>
          <w:rFonts w:ascii="Cambria" w:eastAsia="ＭＳ ゴシック" w:hAnsi="Cambria" w:cs="Calibri"/>
          <w:b/>
          <w:bCs/>
          <w:vanish/>
          <w:color w:val="4F81BD"/>
          <w:sz w:val="22"/>
          <w:szCs w:val="22"/>
        </w:rPr>
      </w:pPr>
      <w:bookmarkStart w:id="130" w:name="_Toc315703752"/>
      <w:bookmarkStart w:id="131" w:name="_Toc315703802"/>
      <w:bookmarkEnd w:id="130"/>
      <w:bookmarkEnd w:id="131"/>
    </w:p>
    <w:p w:rsidR="00A26375" w:rsidRPr="00B25CAD" w:rsidRDefault="00A26375" w:rsidP="00A26375">
      <w:pPr>
        <w:pStyle w:val="ListParagraph"/>
        <w:keepNext/>
        <w:numPr>
          <w:ilvl w:val="0"/>
          <w:numId w:val="14"/>
        </w:numPr>
        <w:spacing w:before="200" w:line="276" w:lineRule="auto"/>
        <w:contextualSpacing w:val="0"/>
        <w:outlineLvl w:val="2"/>
        <w:rPr>
          <w:rFonts w:ascii="Cambria" w:eastAsia="ＭＳ ゴシック" w:hAnsi="Cambria" w:cs="Calibri"/>
          <w:b/>
          <w:bCs/>
          <w:vanish/>
          <w:color w:val="4F81BD"/>
          <w:sz w:val="22"/>
          <w:szCs w:val="22"/>
        </w:rPr>
      </w:pPr>
      <w:bookmarkStart w:id="132" w:name="_Toc315703753"/>
      <w:bookmarkStart w:id="133" w:name="_Toc315703803"/>
      <w:bookmarkEnd w:id="132"/>
      <w:bookmarkEnd w:id="133"/>
    </w:p>
    <w:p w:rsidR="00A26375" w:rsidRPr="00B25CAD" w:rsidRDefault="00A26375" w:rsidP="00A26375">
      <w:pPr>
        <w:pStyle w:val="ListParagraph"/>
        <w:keepNext/>
        <w:numPr>
          <w:ilvl w:val="0"/>
          <w:numId w:val="14"/>
        </w:numPr>
        <w:spacing w:before="200" w:line="276" w:lineRule="auto"/>
        <w:contextualSpacing w:val="0"/>
        <w:outlineLvl w:val="2"/>
        <w:rPr>
          <w:rFonts w:ascii="Cambria" w:eastAsia="ＭＳ ゴシック" w:hAnsi="Cambria" w:cs="Calibri"/>
          <w:b/>
          <w:bCs/>
          <w:vanish/>
          <w:color w:val="4F81BD"/>
          <w:sz w:val="22"/>
          <w:szCs w:val="22"/>
        </w:rPr>
      </w:pPr>
      <w:bookmarkStart w:id="134" w:name="_Toc315703754"/>
      <w:bookmarkStart w:id="135" w:name="_Toc315703804"/>
      <w:bookmarkEnd w:id="134"/>
      <w:bookmarkEnd w:id="135"/>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36" w:name="_Toc315703755"/>
      <w:bookmarkStart w:id="137" w:name="_Toc315703805"/>
      <w:bookmarkEnd w:id="136"/>
      <w:bookmarkEnd w:id="137"/>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38" w:name="_Toc315703756"/>
      <w:bookmarkStart w:id="139" w:name="_Toc315703806"/>
      <w:bookmarkEnd w:id="138"/>
      <w:bookmarkEnd w:id="139"/>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40" w:name="_Toc315703757"/>
      <w:bookmarkStart w:id="141" w:name="_Toc315703807"/>
      <w:bookmarkEnd w:id="140"/>
      <w:bookmarkEnd w:id="141"/>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42" w:name="_Toc315703758"/>
      <w:bookmarkStart w:id="143" w:name="_Toc315703808"/>
      <w:bookmarkEnd w:id="142"/>
      <w:bookmarkEnd w:id="143"/>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44" w:name="_Toc315703759"/>
      <w:bookmarkStart w:id="145" w:name="_Toc315703809"/>
      <w:bookmarkEnd w:id="144"/>
      <w:bookmarkEnd w:id="145"/>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46" w:name="_Toc315703760"/>
      <w:bookmarkStart w:id="147" w:name="_Toc315703810"/>
      <w:bookmarkEnd w:id="146"/>
      <w:bookmarkEnd w:id="147"/>
    </w:p>
    <w:p w:rsidR="00A26375" w:rsidRPr="00B25CAD" w:rsidRDefault="00A26375" w:rsidP="00A26375">
      <w:pPr>
        <w:pStyle w:val="ListParagraph"/>
        <w:keepNext/>
        <w:numPr>
          <w:ilvl w:val="1"/>
          <w:numId w:val="14"/>
        </w:numPr>
        <w:spacing w:before="200" w:line="276" w:lineRule="auto"/>
        <w:contextualSpacing w:val="0"/>
        <w:outlineLvl w:val="2"/>
        <w:rPr>
          <w:rFonts w:ascii="Cambria" w:eastAsia="ＭＳ ゴシック" w:hAnsi="Cambria" w:cs="Calibri"/>
          <w:b/>
          <w:bCs/>
          <w:vanish/>
          <w:color w:val="4F81BD"/>
          <w:sz w:val="22"/>
          <w:szCs w:val="22"/>
        </w:rPr>
      </w:pPr>
      <w:bookmarkStart w:id="148" w:name="_Toc315703761"/>
      <w:bookmarkStart w:id="149" w:name="_Toc315703811"/>
      <w:bookmarkEnd w:id="148"/>
      <w:bookmarkEnd w:id="149"/>
    </w:p>
    <w:p w:rsidR="00A26375" w:rsidRPr="00B25CAD" w:rsidRDefault="00A26375" w:rsidP="00A26375">
      <w:pPr>
        <w:pStyle w:val="ListParagraph"/>
        <w:keepNext/>
        <w:numPr>
          <w:ilvl w:val="2"/>
          <w:numId w:val="14"/>
        </w:numPr>
        <w:spacing w:before="200" w:line="276" w:lineRule="auto"/>
        <w:contextualSpacing w:val="0"/>
        <w:outlineLvl w:val="2"/>
        <w:rPr>
          <w:rFonts w:ascii="Cambria" w:eastAsia="ＭＳ ゴシック" w:hAnsi="Cambria" w:cs="Calibri"/>
          <w:b/>
          <w:bCs/>
          <w:vanish/>
          <w:color w:val="4F81BD"/>
          <w:sz w:val="22"/>
          <w:szCs w:val="22"/>
        </w:rPr>
      </w:pPr>
      <w:bookmarkStart w:id="150" w:name="_Toc315703762"/>
      <w:bookmarkStart w:id="151" w:name="_Toc315703812"/>
      <w:bookmarkEnd w:id="150"/>
      <w:bookmarkEnd w:id="151"/>
    </w:p>
    <w:p w:rsidR="00A26375" w:rsidRDefault="00A26375" w:rsidP="00D62DE6">
      <w:pPr>
        <w:pStyle w:val="Heading3"/>
      </w:pPr>
      <w:bookmarkStart w:id="152" w:name="_Toc315703813"/>
      <w:r>
        <w:t>Meeting 05/1/2012</w:t>
      </w:r>
      <w:bookmarkEnd w:id="152"/>
    </w:p>
    <w:p w:rsidR="00A26375" w:rsidRPr="0087416B" w:rsidRDefault="00A26375" w:rsidP="00A26375">
      <w:pPr>
        <w:pStyle w:val="Header"/>
        <w:keepNext/>
        <w:keepLines/>
        <w:snapToGrid w:val="0"/>
        <w:spacing w:after="240"/>
        <w:jc w:val="center"/>
        <w:rPr>
          <w:rFonts w:eastAsia="PMingLiU"/>
          <w:b/>
          <w:lang w:eastAsia="ar-SA"/>
        </w:rPr>
      </w:pPr>
      <w:r w:rsidRPr="0087416B">
        <w:rPr>
          <w:rFonts w:eastAsia="PMingLiU"/>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A26375" w:rsidRPr="00391538" w:rsidTr="00C7491B">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A26375" w:rsidRPr="00391538" w:rsidRDefault="00A26375" w:rsidP="00D62DE6">
            <w:r>
              <w:t>Review project introduction and project plan</w:t>
            </w:r>
          </w:p>
        </w:tc>
        <w:tc>
          <w:tcPr>
            <w:tcW w:w="1216"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05</w:t>
            </w:r>
            <w:r w:rsidRPr="00391538">
              <w:t>/01/201</w:t>
            </w:r>
            <w:r>
              <w:t>1</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Facilitator</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Innovation Building</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7:45</w:t>
            </w:r>
            <w:r w:rsidRPr="00391538">
              <w:t xml:space="preserve"> – </w:t>
            </w:r>
            <w:r>
              <w:t>8:30</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Location</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Room 211</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HaiNH</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PhuongLHK</w:t>
            </w:r>
            <w:proofErr w:type="spellEnd"/>
            <w:r>
              <w:t xml:space="preserve"> (Supervisor), GiangLP, </w:t>
            </w:r>
            <w:proofErr w:type="spellStart"/>
            <w:r>
              <w:t>HungNQ</w:t>
            </w:r>
            <w:proofErr w:type="spellEnd"/>
            <w:r>
              <w:t xml:space="preserve">, </w:t>
            </w:r>
            <w:proofErr w:type="spellStart"/>
            <w:r>
              <w:t>QuanTH</w:t>
            </w:r>
            <w:proofErr w:type="spellEnd"/>
            <w:r>
              <w:t xml:space="preserve">, </w:t>
            </w:r>
            <w:proofErr w:type="spellStart"/>
            <w:r>
              <w:t>HaiNH</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C7491B">
            <w:pPr>
              <w:pStyle w:val="NoSpacing"/>
            </w:pPr>
          </w:p>
        </w:tc>
      </w:tr>
    </w:tbl>
    <w:p w:rsidR="00A26375" w:rsidRPr="0087416B" w:rsidRDefault="00A26375" w:rsidP="00A26375">
      <w:pPr>
        <w:keepNext/>
        <w:keepLines/>
        <w:tabs>
          <w:tab w:val="center" w:pos="4680"/>
          <w:tab w:val="right" w:pos="9360"/>
        </w:tabs>
        <w:snapToGrid w:val="0"/>
        <w:spacing w:after="240"/>
        <w:jc w:val="center"/>
      </w:pPr>
    </w:p>
    <w:tbl>
      <w:tblPr>
        <w:tblW w:w="10080" w:type="dxa"/>
        <w:tblInd w:w="108" w:type="dxa"/>
        <w:tblLayout w:type="fixed"/>
        <w:tblLook w:val="0000" w:firstRow="0" w:lastRow="0" w:firstColumn="0" w:lastColumn="0" w:noHBand="0" w:noVBand="0"/>
      </w:tblPr>
      <w:tblGrid>
        <w:gridCol w:w="630"/>
        <w:gridCol w:w="3718"/>
        <w:gridCol w:w="5732"/>
      </w:tblGrid>
      <w:tr w:rsidR="00A26375" w:rsidRPr="00BC7A37" w:rsidTr="00C7491B">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Key Points Discussed</w:t>
            </w:r>
          </w:p>
        </w:tc>
      </w:tr>
      <w:tr w:rsidR="00A26375" w:rsidRPr="00F73DDB" w:rsidTr="00C7491B">
        <w:trPr>
          <w:cantSplit/>
          <w:tblHeader/>
        </w:trPr>
        <w:tc>
          <w:tcPr>
            <w:tcW w:w="630"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ab/>
            </w:r>
            <w:r w:rsidRPr="00F73DDB">
              <w:rPr>
                <w:rStyle w:val="IntenseEmphasis"/>
              </w:rPr>
              <w:tab/>
              <w:t>Highlights</w:t>
            </w:r>
          </w:p>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1</w:t>
            </w:r>
          </w:p>
        </w:tc>
        <w:tc>
          <w:tcPr>
            <w:tcW w:w="3718" w:type="dxa"/>
            <w:tcBorders>
              <w:left w:val="single" w:sz="4" w:space="0" w:color="000000"/>
              <w:bottom w:val="single" w:sz="4" w:space="0" w:color="000000"/>
            </w:tcBorders>
          </w:tcPr>
          <w:p w:rsidR="00A26375" w:rsidRPr="00391538" w:rsidRDefault="00A26375" w:rsidP="00D62DE6">
            <w:r>
              <w:t>Review Project Introduction</w:t>
            </w:r>
          </w:p>
        </w:tc>
        <w:tc>
          <w:tcPr>
            <w:tcW w:w="5732" w:type="dxa"/>
            <w:tcBorders>
              <w:left w:val="single" w:sz="4" w:space="0" w:color="000000"/>
              <w:bottom w:val="single" w:sz="4" w:space="0" w:color="000000"/>
              <w:right w:val="single" w:sz="4" w:space="0" w:color="000000"/>
            </w:tcBorders>
          </w:tcPr>
          <w:p w:rsidR="00A26375" w:rsidRPr="00391538" w:rsidRDefault="00A26375" w:rsidP="00D62DE6"/>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2</w:t>
            </w:r>
          </w:p>
        </w:tc>
        <w:tc>
          <w:tcPr>
            <w:tcW w:w="3718" w:type="dxa"/>
            <w:tcBorders>
              <w:left w:val="single" w:sz="4" w:space="0" w:color="000000"/>
              <w:bottom w:val="single" w:sz="4" w:space="0" w:color="000000"/>
            </w:tcBorders>
          </w:tcPr>
          <w:p w:rsidR="00A26375" w:rsidRPr="00391538" w:rsidRDefault="00A26375" w:rsidP="00D62DE6">
            <w:r>
              <w:t>Review project plan</w:t>
            </w:r>
          </w:p>
        </w:tc>
        <w:tc>
          <w:tcPr>
            <w:tcW w:w="5732" w:type="dxa"/>
            <w:tcBorders>
              <w:left w:val="single" w:sz="4" w:space="0" w:color="000000"/>
              <w:bottom w:val="single" w:sz="4" w:space="0" w:color="000000"/>
              <w:right w:val="single" w:sz="4" w:space="0" w:color="000000"/>
            </w:tcBorders>
          </w:tcPr>
          <w:p w:rsidR="00A26375" w:rsidRPr="00391538" w:rsidRDefault="00A26375" w:rsidP="00D62DE6"/>
        </w:tc>
      </w:tr>
      <w:tr w:rsidR="00A26375" w:rsidRPr="00391538" w:rsidTr="00C7491B">
        <w:tc>
          <w:tcPr>
            <w:tcW w:w="630" w:type="dxa"/>
            <w:tcBorders>
              <w:left w:val="single" w:sz="4" w:space="0" w:color="000000"/>
              <w:bottom w:val="single" w:sz="4" w:space="0" w:color="auto"/>
            </w:tcBorders>
          </w:tcPr>
          <w:p w:rsidR="00A26375" w:rsidRPr="00391538" w:rsidRDefault="00A26375" w:rsidP="00C7491B">
            <w:pPr>
              <w:pStyle w:val="NoSpacing"/>
            </w:pPr>
            <w:r>
              <w:t>3</w:t>
            </w:r>
          </w:p>
        </w:tc>
        <w:tc>
          <w:tcPr>
            <w:tcW w:w="3718" w:type="dxa"/>
            <w:tcBorders>
              <w:left w:val="single" w:sz="4" w:space="0" w:color="000000"/>
              <w:bottom w:val="single" w:sz="4" w:space="0" w:color="auto"/>
            </w:tcBorders>
          </w:tcPr>
          <w:p w:rsidR="00A26375" w:rsidRDefault="00A26375" w:rsidP="00D62DE6">
            <w:r>
              <w:t>Analyze function list</w:t>
            </w:r>
          </w:p>
        </w:tc>
        <w:tc>
          <w:tcPr>
            <w:tcW w:w="5732" w:type="dxa"/>
            <w:tcBorders>
              <w:left w:val="single" w:sz="4" w:space="0" w:color="000000"/>
              <w:bottom w:val="single" w:sz="4" w:space="0" w:color="auto"/>
              <w:right w:val="single" w:sz="4" w:space="0" w:color="000000"/>
            </w:tcBorders>
          </w:tcPr>
          <w:p w:rsidR="00A26375" w:rsidRPr="00391538" w:rsidRDefault="00A26375" w:rsidP="00D62DE6">
            <w:r w:rsidRPr="00E83AA9">
              <w:t>Analyze all functions listed and discuss briefly how it works</w:t>
            </w:r>
          </w:p>
        </w:tc>
      </w:tr>
      <w:tr w:rsidR="00A26375" w:rsidRPr="00391538" w:rsidTr="00C7491B">
        <w:tc>
          <w:tcPr>
            <w:tcW w:w="630" w:type="dxa"/>
            <w:tcBorders>
              <w:top w:val="single" w:sz="4" w:space="0" w:color="auto"/>
              <w:left w:val="single" w:sz="4" w:space="0" w:color="auto"/>
              <w:bottom w:val="single" w:sz="4" w:space="0" w:color="auto"/>
              <w:right w:val="single" w:sz="4" w:space="0" w:color="auto"/>
            </w:tcBorders>
          </w:tcPr>
          <w:p w:rsidR="00A26375" w:rsidRPr="00391538" w:rsidRDefault="00A26375" w:rsidP="00C7491B">
            <w:pPr>
              <w:pStyle w:val="NoSpacing"/>
            </w:pPr>
            <w:r>
              <w:t>4</w:t>
            </w:r>
          </w:p>
        </w:tc>
        <w:tc>
          <w:tcPr>
            <w:tcW w:w="3718"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Assign writing use case</w:t>
            </w:r>
          </w:p>
        </w:tc>
        <w:tc>
          <w:tcPr>
            <w:tcW w:w="5732"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rsidRPr="00E83AA9">
              <w:t>Assign to all members writing use case base on function list</w:t>
            </w:r>
          </w:p>
        </w:tc>
      </w:tr>
      <w:tr w:rsidR="00A26375" w:rsidRPr="00391538" w:rsidTr="00C7491B">
        <w:tc>
          <w:tcPr>
            <w:tcW w:w="630" w:type="dxa"/>
            <w:tcBorders>
              <w:top w:val="single" w:sz="4" w:space="0" w:color="auto"/>
              <w:left w:val="single" w:sz="4" w:space="0" w:color="auto"/>
              <w:bottom w:val="single" w:sz="4" w:space="0" w:color="auto"/>
              <w:right w:val="single" w:sz="4" w:space="0" w:color="auto"/>
            </w:tcBorders>
          </w:tcPr>
          <w:p w:rsidR="00A26375" w:rsidRDefault="00A26375" w:rsidP="00C7491B">
            <w:pPr>
              <w:pStyle w:val="NoSpacing"/>
            </w:pPr>
            <w:r>
              <w:t>5</w:t>
            </w:r>
          </w:p>
        </w:tc>
        <w:tc>
          <w:tcPr>
            <w:tcW w:w="3718" w:type="dxa"/>
            <w:tcBorders>
              <w:top w:val="single" w:sz="4" w:space="0" w:color="auto"/>
              <w:left w:val="single" w:sz="4" w:space="0" w:color="auto"/>
              <w:bottom w:val="single" w:sz="4" w:space="0" w:color="auto"/>
              <w:right w:val="single" w:sz="4" w:space="0" w:color="auto"/>
            </w:tcBorders>
          </w:tcPr>
          <w:p w:rsidR="00A26375" w:rsidRDefault="00A26375" w:rsidP="00D62DE6">
            <w:r>
              <w:t xml:space="preserve">Briefly design database </w:t>
            </w:r>
          </w:p>
        </w:tc>
        <w:tc>
          <w:tcPr>
            <w:tcW w:w="5732" w:type="dxa"/>
            <w:tcBorders>
              <w:top w:val="single" w:sz="4" w:space="0" w:color="auto"/>
              <w:left w:val="single" w:sz="4" w:space="0" w:color="auto"/>
              <w:bottom w:val="single" w:sz="4" w:space="0" w:color="auto"/>
              <w:right w:val="single" w:sz="4" w:space="0" w:color="auto"/>
            </w:tcBorders>
          </w:tcPr>
          <w:p w:rsidR="00A26375" w:rsidRPr="00E83AA9" w:rsidRDefault="00A26375" w:rsidP="00D62DE6">
            <w:r>
              <w:tab/>
            </w:r>
          </w:p>
        </w:tc>
      </w:tr>
      <w:tr w:rsidR="00A26375" w:rsidRPr="00391538" w:rsidTr="00C7491B">
        <w:tc>
          <w:tcPr>
            <w:tcW w:w="630" w:type="dxa"/>
            <w:tcBorders>
              <w:top w:val="single" w:sz="4" w:space="0" w:color="auto"/>
              <w:left w:val="single" w:sz="4" w:space="0" w:color="auto"/>
              <w:bottom w:val="single" w:sz="4" w:space="0" w:color="auto"/>
              <w:right w:val="single" w:sz="4" w:space="0" w:color="auto"/>
            </w:tcBorders>
          </w:tcPr>
          <w:p w:rsidR="00A26375" w:rsidRDefault="00A26375" w:rsidP="00C7491B">
            <w:pPr>
              <w:pStyle w:val="NoSpacing"/>
            </w:pPr>
            <w:r>
              <w:t>6</w:t>
            </w:r>
          </w:p>
        </w:tc>
        <w:tc>
          <w:tcPr>
            <w:tcW w:w="3718" w:type="dxa"/>
            <w:tcBorders>
              <w:top w:val="single" w:sz="4" w:space="0" w:color="auto"/>
              <w:left w:val="single" w:sz="4" w:space="0" w:color="auto"/>
              <w:bottom w:val="single" w:sz="4" w:space="0" w:color="auto"/>
              <w:right w:val="single" w:sz="4" w:space="0" w:color="auto"/>
            </w:tcBorders>
          </w:tcPr>
          <w:p w:rsidR="00A26375" w:rsidRDefault="00A26375" w:rsidP="00D62DE6">
            <w:r>
              <w:t>Sketch GUI</w:t>
            </w:r>
          </w:p>
        </w:tc>
        <w:tc>
          <w:tcPr>
            <w:tcW w:w="5732" w:type="dxa"/>
            <w:tcBorders>
              <w:top w:val="single" w:sz="4" w:space="0" w:color="auto"/>
              <w:left w:val="single" w:sz="4" w:space="0" w:color="auto"/>
              <w:bottom w:val="single" w:sz="4" w:space="0" w:color="auto"/>
              <w:right w:val="single" w:sz="4" w:space="0" w:color="auto"/>
            </w:tcBorders>
          </w:tcPr>
          <w:p w:rsidR="00A26375" w:rsidRDefault="00A26375" w:rsidP="00D62DE6">
            <w:r>
              <w:t>Draft main windows of the application</w:t>
            </w:r>
          </w:p>
        </w:tc>
      </w:tr>
    </w:tbl>
    <w:p w:rsidR="00A26375" w:rsidRPr="0087416B" w:rsidRDefault="00A26375" w:rsidP="00A26375">
      <w:pPr>
        <w:keepNext/>
        <w:keepLines/>
        <w:rPr>
          <w:rFonts w:eastAsia="PMingLiU"/>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A26375" w:rsidRPr="00BC7A37" w:rsidTr="00C7491B">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Action Plan</w:t>
            </w:r>
          </w:p>
        </w:tc>
      </w:tr>
      <w:tr w:rsidR="00A26375" w:rsidRPr="00BC7A37" w:rsidTr="00C7491B">
        <w:trPr>
          <w:cantSplit/>
          <w:tblHeader/>
        </w:trPr>
        <w:tc>
          <w:tcPr>
            <w:tcW w:w="630"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Action Item(s)</w:t>
            </w:r>
          </w:p>
        </w:tc>
        <w:tc>
          <w:tcPr>
            <w:tcW w:w="2116"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Target Date</w:t>
            </w:r>
          </w:p>
        </w:tc>
      </w:tr>
      <w:tr w:rsidR="00A26375" w:rsidRPr="00391538" w:rsidTr="00C7491B">
        <w:tc>
          <w:tcPr>
            <w:tcW w:w="630" w:type="dxa"/>
            <w:tcBorders>
              <w:top w:val="single" w:sz="4" w:space="0" w:color="000000"/>
              <w:left w:val="single" w:sz="4" w:space="0" w:color="000000"/>
              <w:bottom w:val="single" w:sz="4" w:space="0" w:color="auto"/>
              <w:right w:val="single" w:sz="4" w:space="0" w:color="auto"/>
            </w:tcBorders>
          </w:tcPr>
          <w:p w:rsidR="00A26375" w:rsidRPr="00391538" w:rsidRDefault="00A26375" w:rsidP="00C7491B">
            <w:pPr>
              <w:pStyle w:val="NoSpacing"/>
            </w:pPr>
            <w:r w:rsidRPr="00391538">
              <w:t>1</w:t>
            </w:r>
          </w:p>
        </w:tc>
        <w:tc>
          <w:tcPr>
            <w:tcW w:w="5804"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t>Submit Project introduction</w:t>
            </w:r>
          </w:p>
        </w:tc>
        <w:tc>
          <w:tcPr>
            <w:tcW w:w="2116"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t>All team members</w:t>
            </w:r>
          </w:p>
        </w:tc>
        <w:tc>
          <w:tcPr>
            <w:tcW w:w="1530" w:type="dxa"/>
            <w:tcBorders>
              <w:top w:val="single" w:sz="4" w:space="0" w:color="000000"/>
              <w:left w:val="single" w:sz="4" w:space="0" w:color="auto"/>
              <w:bottom w:val="single" w:sz="4" w:space="0" w:color="auto"/>
              <w:right w:val="single" w:sz="4" w:space="0" w:color="000000"/>
            </w:tcBorders>
          </w:tcPr>
          <w:p w:rsidR="00A26375" w:rsidRPr="00391538" w:rsidRDefault="00A26375" w:rsidP="00D62DE6">
            <w:r>
              <w:t>10/1</w:t>
            </w:r>
          </w:p>
        </w:tc>
      </w:tr>
      <w:tr w:rsidR="00A26375" w:rsidRPr="00391538" w:rsidTr="00C7491B">
        <w:tc>
          <w:tcPr>
            <w:tcW w:w="630" w:type="dxa"/>
            <w:tcBorders>
              <w:top w:val="single" w:sz="4" w:space="0" w:color="auto"/>
              <w:left w:val="single" w:sz="4" w:space="0" w:color="000000"/>
              <w:bottom w:val="single" w:sz="4" w:space="0" w:color="auto"/>
              <w:right w:val="single" w:sz="4" w:space="0" w:color="auto"/>
            </w:tcBorders>
          </w:tcPr>
          <w:p w:rsidR="00A26375" w:rsidRPr="00391538" w:rsidRDefault="00A26375" w:rsidP="00C7491B">
            <w:pPr>
              <w:pStyle w:val="NoSpacing"/>
            </w:pPr>
            <w:r>
              <w:t>2</w:t>
            </w:r>
          </w:p>
        </w:tc>
        <w:tc>
          <w:tcPr>
            <w:tcW w:w="5804"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Make Project Plan</w:t>
            </w:r>
          </w:p>
        </w:tc>
        <w:tc>
          <w:tcPr>
            <w:tcW w:w="2116"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GiangLP</w:t>
            </w:r>
          </w:p>
        </w:tc>
        <w:tc>
          <w:tcPr>
            <w:tcW w:w="1530" w:type="dxa"/>
            <w:tcBorders>
              <w:top w:val="single" w:sz="4" w:space="0" w:color="auto"/>
              <w:left w:val="single" w:sz="4" w:space="0" w:color="auto"/>
              <w:bottom w:val="single" w:sz="4" w:space="0" w:color="auto"/>
              <w:right w:val="single" w:sz="4" w:space="0" w:color="000000"/>
            </w:tcBorders>
          </w:tcPr>
          <w:p w:rsidR="00A26375" w:rsidRPr="00391538" w:rsidRDefault="00A26375" w:rsidP="00D62DE6">
            <w:r>
              <w:t>31/1</w:t>
            </w:r>
          </w:p>
        </w:tc>
      </w:tr>
      <w:tr w:rsidR="00A26375" w:rsidRPr="00391538" w:rsidTr="00C7491B">
        <w:tc>
          <w:tcPr>
            <w:tcW w:w="630" w:type="dxa"/>
            <w:tcBorders>
              <w:top w:val="single" w:sz="4" w:space="0" w:color="auto"/>
              <w:left w:val="single" w:sz="4" w:space="0" w:color="000000"/>
              <w:bottom w:val="single" w:sz="4" w:space="0" w:color="auto"/>
              <w:right w:val="single" w:sz="4" w:space="0" w:color="auto"/>
            </w:tcBorders>
          </w:tcPr>
          <w:p w:rsidR="00A26375" w:rsidRDefault="00A26375" w:rsidP="00C7491B">
            <w:pPr>
              <w:pStyle w:val="NoSpacing"/>
            </w:pPr>
            <w:r>
              <w:t>3</w:t>
            </w:r>
          </w:p>
        </w:tc>
        <w:tc>
          <w:tcPr>
            <w:tcW w:w="5804" w:type="dxa"/>
            <w:tcBorders>
              <w:top w:val="single" w:sz="4" w:space="0" w:color="auto"/>
              <w:left w:val="single" w:sz="4" w:space="0" w:color="auto"/>
              <w:bottom w:val="single" w:sz="4" w:space="0" w:color="auto"/>
              <w:right w:val="single" w:sz="4" w:space="0" w:color="auto"/>
            </w:tcBorders>
          </w:tcPr>
          <w:p w:rsidR="00A26375" w:rsidRDefault="00A26375" w:rsidP="00D62DE6">
            <w:r>
              <w:t>Write SRS Use case</w:t>
            </w:r>
          </w:p>
        </w:tc>
        <w:tc>
          <w:tcPr>
            <w:tcW w:w="2116" w:type="dxa"/>
            <w:tcBorders>
              <w:top w:val="single" w:sz="4" w:space="0" w:color="auto"/>
              <w:left w:val="single" w:sz="4" w:space="0" w:color="auto"/>
              <w:bottom w:val="single" w:sz="4" w:space="0" w:color="auto"/>
              <w:right w:val="single" w:sz="4" w:space="0" w:color="auto"/>
            </w:tcBorders>
          </w:tcPr>
          <w:p w:rsidR="00A26375" w:rsidRDefault="00A26375" w:rsidP="00D62DE6">
            <w:r>
              <w:t>All team members</w:t>
            </w:r>
          </w:p>
        </w:tc>
        <w:tc>
          <w:tcPr>
            <w:tcW w:w="1530" w:type="dxa"/>
            <w:tcBorders>
              <w:top w:val="single" w:sz="4" w:space="0" w:color="auto"/>
              <w:left w:val="single" w:sz="4" w:space="0" w:color="auto"/>
              <w:bottom w:val="single" w:sz="4" w:space="0" w:color="auto"/>
              <w:right w:val="single" w:sz="4" w:space="0" w:color="000000"/>
            </w:tcBorders>
          </w:tcPr>
          <w:p w:rsidR="00A26375" w:rsidRDefault="00A26375" w:rsidP="00D62DE6">
            <w:r>
              <w:t>10/1</w:t>
            </w:r>
          </w:p>
        </w:tc>
      </w:tr>
      <w:tr w:rsidR="00A26375" w:rsidRPr="00391538" w:rsidTr="00C7491B">
        <w:tc>
          <w:tcPr>
            <w:tcW w:w="630" w:type="dxa"/>
            <w:tcBorders>
              <w:top w:val="single" w:sz="4" w:space="0" w:color="auto"/>
              <w:left w:val="single" w:sz="4" w:space="0" w:color="000000"/>
              <w:bottom w:val="single" w:sz="4" w:space="0" w:color="auto"/>
              <w:right w:val="single" w:sz="4" w:space="0" w:color="auto"/>
            </w:tcBorders>
          </w:tcPr>
          <w:p w:rsidR="00A26375" w:rsidRDefault="00A26375" w:rsidP="00C7491B">
            <w:pPr>
              <w:pStyle w:val="NoSpacing"/>
            </w:pPr>
            <w:r>
              <w:t>4</w:t>
            </w:r>
          </w:p>
        </w:tc>
        <w:tc>
          <w:tcPr>
            <w:tcW w:w="5804" w:type="dxa"/>
            <w:tcBorders>
              <w:top w:val="single" w:sz="4" w:space="0" w:color="auto"/>
              <w:left w:val="single" w:sz="4" w:space="0" w:color="auto"/>
              <w:bottom w:val="single" w:sz="4" w:space="0" w:color="auto"/>
              <w:right w:val="single" w:sz="4" w:space="0" w:color="auto"/>
            </w:tcBorders>
          </w:tcPr>
          <w:p w:rsidR="00A26375" w:rsidRDefault="00A26375" w:rsidP="00D62DE6">
            <w:r>
              <w:t>Design database conceptually</w:t>
            </w:r>
          </w:p>
        </w:tc>
        <w:tc>
          <w:tcPr>
            <w:tcW w:w="2116" w:type="dxa"/>
            <w:tcBorders>
              <w:top w:val="single" w:sz="4" w:space="0" w:color="auto"/>
              <w:left w:val="single" w:sz="4" w:space="0" w:color="auto"/>
              <w:bottom w:val="single" w:sz="4" w:space="0" w:color="auto"/>
              <w:right w:val="single" w:sz="4" w:space="0" w:color="auto"/>
            </w:tcBorders>
          </w:tcPr>
          <w:p w:rsidR="00A26375" w:rsidRDefault="00A26375" w:rsidP="00D62DE6">
            <w:r>
              <w:t>All team members</w:t>
            </w:r>
          </w:p>
        </w:tc>
        <w:tc>
          <w:tcPr>
            <w:tcW w:w="1530" w:type="dxa"/>
            <w:tcBorders>
              <w:top w:val="single" w:sz="4" w:space="0" w:color="auto"/>
              <w:left w:val="single" w:sz="4" w:space="0" w:color="auto"/>
              <w:bottom w:val="single" w:sz="4" w:space="0" w:color="auto"/>
              <w:right w:val="single" w:sz="4" w:space="0" w:color="000000"/>
            </w:tcBorders>
          </w:tcPr>
          <w:p w:rsidR="00A26375" w:rsidRDefault="00A26375" w:rsidP="00D62DE6">
            <w:r>
              <w:t>10/1</w:t>
            </w:r>
          </w:p>
        </w:tc>
      </w:tr>
      <w:tr w:rsidR="00A26375" w:rsidRPr="00391538" w:rsidTr="00C7491B">
        <w:tc>
          <w:tcPr>
            <w:tcW w:w="630" w:type="dxa"/>
            <w:tcBorders>
              <w:top w:val="single" w:sz="4" w:space="0" w:color="auto"/>
              <w:left w:val="single" w:sz="4" w:space="0" w:color="000000"/>
              <w:bottom w:val="single" w:sz="4" w:space="0" w:color="000000"/>
              <w:right w:val="single" w:sz="4" w:space="0" w:color="auto"/>
            </w:tcBorders>
          </w:tcPr>
          <w:p w:rsidR="00A26375" w:rsidRDefault="00A26375" w:rsidP="00C7491B">
            <w:pPr>
              <w:pStyle w:val="NoSpacing"/>
            </w:pPr>
            <w:r>
              <w:t>5</w:t>
            </w:r>
          </w:p>
        </w:tc>
        <w:tc>
          <w:tcPr>
            <w:tcW w:w="5804" w:type="dxa"/>
            <w:tcBorders>
              <w:top w:val="single" w:sz="4" w:space="0" w:color="auto"/>
              <w:left w:val="single" w:sz="4" w:space="0" w:color="auto"/>
              <w:bottom w:val="single" w:sz="4" w:space="0" w:color="000000"/>
              <w:right w:val="single" w:sz="4" w:space="0" w:color="auto"/>
            </w:tcBorders>
          </w:tcPr>
          <w:p w:rsidR="00A26375" w:rsidRDefault="00A26375" w:rsidP="00D62DE6">
            <w:r>
              <w:t>Design GUI</w:t>
            </w:r>
          </w:p>
        </w:tc>
        <w:tc>
          <w:tcPr>
            <w:tcW w:w="2116" w:type="dxa"/>
            <w:tcBorders>
              <w:top w:val="single" w:sz="4" w:space="0" w:color="auto"/>
              <w:left w:val="single" w:sz="4" w:space="0" w:color="auto"/>
              <w:bottom w:val="single" w:sz="4" w:space="0" w:color="000000"/>
              <w:right w:val="single" w:sz="4" w:space="0" w:color="auto"/>
            </w:tcBorders>
          </w:tcPr>
          <w:p w:rsidR="00A26375" w:rsidRDefault="00A26375" w:rsidP="00D62DE6">
            <w:proofErr w:type="spellStart"/>
            <w:r>
              <w:t>HungNQ</w:t>
            </w:r>
            <w:proofErr w:type="spellEnd"/>
            <w:r>
              <w:t xml:space="preserve">, </w:t>
            </w:r>
            <w:proofErr w:type="spellStart"/>
            <w:r>
              <w:t>HaiNH</w:t>
            </w:r>
            <w:proofErr w:type="spellEnd"/>
          </w:p>
        </w:tc>
        <w:tc>
          <w:tcPr>
            <w:tcW w:w="1530" w:type="dxa"/>
            <w:tcBorders>
              <w:top w:val="single" w:sz="4" w:space="0" w:color="auto"/>
              <w:left w:val="single" w:sz="4" w:space="0" w:color="auto"/>
              <w:bottom w:val="single" w:sz="4" w:space="0" w:color="000000"/>
              <w:right w:val="single" w:sz="4" w:space="0" w:color="000000"/>
            </w:tcBorders>
          </w:tcPr>
          <w:p w:rsidR="00A26375" w:rsidRDefault="00A26375" w:rsidP="00D62DE6">
            <w:r>
              <w:t>10/1</w:t>
            </w:r>
          </w:p>
        </w:tc>
      </w:tr>
    </w:tbl>
    <w:p w:rsidR="00A26375" w:rsidRDefault="00A26375" w:rsidP="00A26375"/>
    <w:p w:rsidR="00A26375" w:rsidRDefault="00A26375" w:rsidP="00D62DE6">
      <w:pPr>
        <w:pStyle w:val="Heading3"/>
      </w:pPr>
      <w:bookmarkStart w:id="153" w:name="_Toc315703814"/>
      <w:r>
        <w:lastRenderedPageBreak/>
        <w:t>Meeting 10/1/2011</w:t>
      </w:r>
      <w:bookmarkEnd w:id="153"/>
    </w:p>
    <w:p w:rsidR="00A26375" w:rsidRPr="0087416B" w:rsidRDefault="00A26375" w:rsidP="00A26375">
      <w:pPr>
        <w:pStyle w:val="Header"/>
        <w:keepNext/>
        <w:keepLines/>
        <w:snapToGrid w:val="0"/>
        <w:spacing w:after="240"/>
        <w:jc w:val="center"/>
        <w:rPr>
          <w:rFonts w:eastAsia="PMingLiU"/>
          <w:b/>
          <w:lang w:eastAsia="ar-SA"/>
        </w:rPr>
      </w:pPr>
      <w:r w:rsidRPr="0087416B">
        <w:rPr>
          <w:rFonts w:eastAsia="PMingLiU"/>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A26375" w:rsidRPr="00391538" w:rsidTr="00C7491B">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A26375" w:rsidRPr="00391538" w:rsidRDefault="00A26375" w:rsidP="00D62DE6">
            <w:r>
              <w:t>GUI Review</w:t>
            </w:r>
          </w:p>
        </w:tc>
        <w:tc>
          <w:tcPr>
            <w:tcW w:w="1216"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10</w:t>
            </w:r>
            <w:r w:rsidRPr="00391538">
              <w:t>/01/201</w:t>
            </w:r>
            <w:r>
              <w:t>1</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Facilitator</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Innovation Building</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7:45</w:t>
            </w:r>
            <w:r w:rsidRPr="00391538">
              <w:t xml:space="preserve"> – </w:t>
            </w:r>
            <w:r>
              <w:t>8:30</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Location</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Room 211</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D62DE6">
            <w:pPr>
              <w:rPr>
                <w:b/>
                <w:color w:val="FFFFFF"/>
              </w:rPr>
            </w:pPr>
            <w:r w:rsidRPr="0087416B">
              <w:rPr>
                <w:b/>
                <w:color w:val="FFFFFF"/>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QuanTH</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PhuongLHK</w:t>
            </w:r>
            <w:proofErr w:type="spellEnd"/>
            <w:r>
              <w:t xml:space="preserve"> (Supervisor), GiangLP, </w:t>
            </w:r>
            <w:proofErr w:type="spellStart"/>
            <w:r>
              <w:t>HungNQ</w:t>
            </w:r>
            <w:proofErr w:type="spellEnd"/>
            <w:r>
              <w:t xml:space="preserve">, </w:t>
            </w:r>
            <w:proofErr w:type="spellStart"/>
            <w:r>
              <w:t>QuanTH</w:t>
            </w:r>
            <w:proofErr w:type="spellEnd"/>
            <w:r>
              <w:t xml:space="preserve">, </w:t>
            </w:r>
            <w:proofErr w:type="spellStart"/>
            <w:r>
              <w:t>HaiNH</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C7491B">
            <w:pPr>
              <w:pStyle w:val="NoSpacing"/>
            </w:pPr>
          </w:p>
        </w:tc>
      </w:tr>
    </w:tbl>
    <w:p w:rsidR="00A26375" w:rsidRPr="0087416B" w:rsidRDefault="00A26375" w:rsidP="00A26375">
      <w:pPr>
        <w:keepNext/>
        <w:keepLines/>
        <w:tabs>
          <w:tab w:val="center" w:pos="4680"/>
          <w:tab w:val="right" w:pos="9360"/>
        </w:tabs>
        <w:snapToGrid w:val="0"/>
        <w:spacing w:after="240"/>
        <w:jc w:val="center"/>
      </w:pPr>
    </w:p>
    <w:tbl>
      <w:tblPr>
        <w:tblW w:w="10080" w:type="dxa"/>
        <w:tblInd w:w="108" w:type="dxa"/>
        <w:tblLayout w:type="fixed"/>
        <w:tblLook w:val="0000" w:firstRow="0" w:lastRow="0" w:firstColumn="0" w:lastColumn="0" w:noHBand="0" w:noVBand="0"/>
      </w:tblPr>
      <w:tblGrid>
        <w:gridCol w:w="630"/>
        <w:gridCol w:w="3718"/>
        <w:gridCol w:w="5732"/>
      </w:tblGrid>
      <w:tr w:rsidR="00A26375" w:rsidRPr="00BC7A37" w:rsidTr="00C7491B">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Key Points Discussed</w:t>
            </w:r>
          </w:p>
        </w:tc>
      </w:tr>
      <w:tr w:rsidR="00A26375" w:rsidRPr="00F73DDB" w:rsidTr="00C7491B">
        <w:trPr>
          <w:cantSplit/>
          <w:tblHeader/>
        </w:trPr>
        <w:tc>
          <w:tcPr>
            <w:tcW w:w="630"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ab/>
            </w:r>
            <w:r w:rsidRPr="00F73DDB">
              <w:rPr>
                <w:rStyle w:val="IntenseEmphasis"/>
              </w:rPr>
              <w:tab/>
              <w:t>Highlights</w:t>
            </w:r>
          </w:p>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1</w:t>
            </w:r>
          </w:p>
        </w:tc>
        <w:tc>
          <w:tcPr>
            <w:tcW w:w="3718" w:type="dxa"/>
            <w:tcBorders>
              <w:left w:val="single" w:sz="4" w:space="0" w:color="000000"/>
              <w:bottom w:val="single" w:sz="4" w:space="0" w:color="000000"/>
            </w:tcBorders>
          </w:tcPr>
          <w:p w:rsidR="00A26375" w:rsidRPr="00391538" w:rsidRDefault="00A26375" w:rsidP="00D62DE6">
            <w:r>
              <w:t>Review GUI</w:t>
            </w:r>
          </w:p>
        </w:tc>
        <w:tc>
          <w:tcPr>
            <w:tcW w:w="5732" w:type="dxa"/>
            <w:tcBorders>
              <w:left w:val="single" w:sz="4" w:space="0" w:color="000000"/>
              <w:bottom w:val="single" w:sz="4" w:space="0" w:color="000000"/>
              <w:right w:val="single" w:sz="4" w:space="0" w:color="000000"/>
            </w:tcBorders>
          </w:tcPr>
          <w:p w:rsidR="00A26375" w:rsidRPr="00391538" w:rsidRDefault="00A26375" w:rsidP="00D62DE6">
            <w:r>
              <w:t>Not finished. Pending till all requirements are finalized</w:t>
            </w:r>
          </w:p>
        </w:tc>
      </w:tr>
      <w:tr w:rsidR="00A26375" w:rsidRPr="00391538" w:rsidTr="00C7491B">
        <w:tc>
          <w:tcPr>
            <w:tcW w:w="630" w:type="dxa"/>
            <w:tcBorders>
              <w:left w:val="single" w:sz="4" w:space="0" w:color="000000"/>
              <w:bottom w:val="single" w:sz="4" w:space="0" w:color="000000"/>
            </w:tcBorders>
          </w:tcPr>
          <w:p w:rsidR="00A26375" w:rsidRPr="00391538" w:rsidRDefault="00A26375" w:rsidP="00C7491B">
            <w:pPr>
              <w:pStyle w:val="NoSpacing"/>
            </w:pPr>
            <w:r w:rsidRPr="00391538">
              <w:t>2</w:t>
            </w:r>
          </w:p>
        </w:tc>
        <w:tc>
          <w:tcPr>
            <w:tcW w:w="3718" w:type="dxa"/>
            <w:tcBorders>
              <w:left w:val="single" w:sz="4" w:space="0" w:color="000000"/>
              <w:bottom w:val="single" w:sz="4" w:space="0" w:color="000000"/>
            </w:tcBorders>
          </w:tcPr>
          <w:p w:rsidR="00A26375" w:rsidRPr="00391538" w:rsidRDefault="00A26375" w:rsidP="00D62DE6">
            <w:r>
              <w:t>Prepare Report 2 : project plan</w:t>
            </w:r>
          </w:p>
        </w:tc>
        <w:tc>
          <w:tcPr>
            <w:tcW w:w="5732" w:type="dxa"/>
            <w:tcBorders>
              <w:left w:val="single" w:sz="4" w:space="0" w:color="000000"/>
              <w:bottom w:val="single" w:sz="4" w:space="0" w:color="000000"/>
              <w:right w:val="single" w:sz="4" w:space="0" w:color="000000"/>
            </w:tcBorders>
          </w:tcPr>
          <w:p w:rsidR="00A26375" w:rsidRPr="00391538" w:rsidRDefault="00A26375" w:rsidP="00D62DE6">
            <w:r>
              <w:t xml:space="preserve">Assign task to team members based on template </w:t>
            </w:r>
            <w:proofErr w:type="spellStart"/>
            <w:r>
              <w:t>Fsoft</w:t>
            </w:r>
            <w:proofErr w:type="spellEnd"/>
            <w:r>
              <w:t>.</w:t>
            </w:r>
          </w:p>
        </w:tc>
      </w:tr>
    </w:tbl>
    <w:p w:rsidR="00A26375" w:rsidRPr="0087416B" w:rsidRDefault="00A26375" w:rsidP="00A26375">
      <w:pPr>
        <w:keepNext/>
        <w:keepLines/>
        <w:rPr>
          <w:rFonts w:eastAsia="PMingLiU"/>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A26375" w:rsidRPr="00BC7A37" w:rsidTr="00C7491B">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Action Plan</w:t>
            </w:r>
          </w:p>
        </w:tc>
      </w:tr>
      <w:tr w:rsidR="00A26375" w:rsidRPr="00BC7A37" w:rsidTr="00C7491B">
        <w:trPr>
          <w:cantSplit/>
          <w:tblHeader/>
        </w:trPr>
        <w:tc>
          <w:tcPr>
            <w:tcW w:w="630"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Action Item(s)</w:t>
            </w:r>
          </w:p>
        </w:tc>
        <w:tc>
          <w:tcPr>
            <w:tcW w:w="2116"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Target Date</w:t>
            </w:r>
          </w:p>
        </w:tc>
      </w:tr>
      <w:tr w:rsidR="00A26375" w:rsidRPr="00391538" w:rsidTr="00C7491B">
        <w:tc>
          <w:tcPr>
            <w:tcW w:w="630" w:type="dxa"/>
            <w:tcBorders>
              <w:top w:val="single" w:sz="4" w:space="0" w:color="000000"/>
              <w:left w:val="single" w:sz="4" w:space="0" w:color="000000"/>
              <w:bottom w:val="single" w:sz="4" w:space="0" w:color="auto"/>
              <w:right w:val="single" w:sz="4" w:space="0" w:color="auto"/>
            </w:tcBorders>
          </w:tcPr>
          <w:p w:rsidR="00A26375" w:rsidRPr="00391538" w:rsidRDefault="00A26375" w:rsidP="00C7491B">
            <w:pPr>
              <w:pStyle w:val="NoSpacing"/>
            </w:pPr>
            <w:r w:rsidRPr="00391538">
              <w:t>1</w:t>
            </w:r>
          </w:p>
        </w:tc>
        <w:tc>
          <w:tcPr>
            <w:tcW w:w="5804"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t>Clarify requirement</w:t>
            </w:r>
          </w:p>
        </w:tc>
        <w:tc>
          <w:tcPr>
            <w:tcW w:w="2116"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t>All team members</w:t>
            </w:r>
          </w:p>
        </w:tc>
        <w:tc>
          <w:tcPr>
            <w:tcW w:w="1530" w:type="dxa"/>
            <w:tcBorders>
              <w:top w:val="single" w:sz="4" w:space="0" w:color="000000"/>
              <w:left w:val="single" w:sz="4" w:space="0" w:color="auto"/>
              <w:bottom w:val="single" w:sz="4" w:space="0" w:color="auto"/>
              <w:right w:val="single" w:sz="4" w:space="0" w:color="000000"/>
            </w:tcBorders>
          </w:tcPr>
          <w:p w:rsidR="00A26375" w:rsidRPr="00391538" w:rsidRDefault="00A26375" w:rsidP="00D62DE6">
            <w:r>
              <w:t>31/1</w:t>
            </w:r>
          </w:p>
        </w:tc>
      </w:tr>
      <w:tr w:rsidR="00A26375" w:rsidRPr="00391538" w:rsidTr="00C7491B">
        <w:tc>
          <w:tcPr>
            <w:tcW w:w="630" w:type="dxa"/>
            <w:tcBorders>
              <w:top w:val="single" w:sz="4" w:space="0" w:color="auto"/>
              <w:left w:val="single" w:sz="4" w:space="0" w:color="000000"/>
              <w:bottom w:val="single" w:sz="4" w:space="0" w:color="auto"/>
              <w:right w:val="single" w:sz="4" w:space="0" w:color="auto"/>
            </w:tcBorders>
          </w:tcPr>
          <w:p w:rsidR="00A26375" w:rsidRPr="00391538" w:rsidRDefault="00A26375" w:rsidP="00C7491B">
            <w:pPr>
              <w:pStyle w:val="NoSpacing"/>
            </w:pPr>
            <w:r>
              <w:t>2</w:t>
            </w:r>
          </w:p>
        </w:tc>
        <w:tc>
          <w:tcPr>
            <w:tcW w:w="5804"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Redesign GUI</w:t>
            </w:r>
          </w:p>
        </w:tc>
        <w:tc>
          <w:tcPr>
            <w:tcW w:w="2116"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All team members</w:t>
            </w:r>
          </w:p>
        </w:tc>
        <w:tc>
          <w:tcPr>
            <w:tcW w:w="1530" w:type="dxa"/>
            <w:tcBorders>
              <w:top w:val="single" w:sz="4" w:space="0" w:color="auto"/>
              <w:left w:val="single" w:sz="4" w:space="0" w:color="auto"/>
              <w:bottom w:val="single" w:sz="4" w:space="0" w:color="auto"/>
              <w:right w:val="single" w:sz="4" w:space="0" w:color="000000"/>
            </w:tcBorders>
          </w:tcPr>
          <w:p w:rsidR="00A26375" w:rsidRPr="00391538" w:rsidRDefault="00A26375" w:rsidP="00D62DE6">
            <w:r>
              <w:t>12/1</w:t>
            </w:r>
          </w:p>
        </w:tc>
      </w:tr>
    </w:tbl>
    <w:p w:rsidR="00A26375" w:rsidRDefault="00A26375" w:rsidP="00A26375"/>
    <w:p w:rsidR="00A26375" w:rsidRDefault="00A26375" w:rsidP="00D62DE6">
      <w:pPr>
        <w:pStyle w:val="Heading3"/>
      </w:pPr>
      <w:bookmarkStart w:id="154" w:name="_Toc315703815"/>
      <w:r>
        <w:t>Meeting 12/1/2011</w:t>
      </w:r>
      <w:bookmarkEnd w:id="154"/>
    </w:p>
    <w:p w:rsidR="00A26375" w:rsidRPr="0087416B" w:rsidRDefault="00A26375" w:rsidP="00A26375">
      <w:pPr>
        <w:pStyle w:val="Header"/>
        <w:keepNext/>
        <w:keepLines/>
        <w:snapToGrid w:val="0"/>
        <w:spacing w:after="240"/>
        <w:jc w:val="center"/>
        <w:rPr>
          <w:rFonts w:eastAsia="PMingLiU"/>
          <w:b/>
          <w:lang w:eastAsia="ar-SA"/>
        </w:rPr>
      </w:pPr>
      <w:r w:rsidRPr="0087416B">
        <w:rPr>
          <w:rFonts w:eastAsia="PMingLiU"/>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A26375" w:rsidRPr="00391538" w:rsidTr="00C7491B">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A26375" w:rsidRPr="00391538" w:rsidRDefault="00A26375" w:rsidP="00D62DE6">
            <w:r>
              <w:t xml:space="preserve">Requirement Review </w:t>
            </w:r>
          </w:p>
        </w:tc>
        <w:tc>
          <w:tcPr>
            <w:tcW w:w="1216" w:type="dxa"/>
            <w:tcBorders>
              <w:top w:val="single" w:sz="4" w:space="0" w:color="000000"/>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12</w:t>
            </w:r>
            <w:r w:rsidRPr="00391538">
              <w:t>/01/201</w:t>
            </w:r>
            <w:r>
              <w:t>1</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Facilitator</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Innovation Building</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r>
              <w:t>7:45</w:t>
            </w:r>
            <w:r w:rsidRPr="00391538">
              <w:t xml:space="preserve"> – </w:t>
            </w:r>
            <w:r>
              <w:t>8:30</w:t>
            </w:r>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Location</w:t>
            </w:r>
          </w:p>
        </w:tc>
        <w:tc>
          <w:tcPr>
            <w:tcW w:w="4095" w:type="dxa"/>
            <w:tcBorders>
              <w:left w:val="single" w:sz="4" w:space="0" w:color="000000"/>
              <w:bottom w:val="single" w:sz="4" w:space="0" w:color="000000"/>
            </w:tcBorders>
            <w:shd w:val="clear" w:color="auto" w:fill="E6E6E6"/>
            <w:vAlign w:val="center"/>
          </w:tcPr>
          <w:p w:rsidR="00A26375" w:rsidRPr="00391538" w:rsidRDefault="00A26375" w:rsidP="00D62DE6">
            <w:r>
              <w:t>Room 211</w:t>
            </w:r>
          </w:p>
        </w:tc>
        <w:tc>
          <w:tcPr>
            <w:tcW w:w="1216"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HungNQ</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PhuongLHK</w:t>
            </w:r>
            <w:proofErr w:type="spellEnd"/>
            <w:r>
              <w:t xml:space="preserve"> (Supervisor), GiangLP, </w:t>
            </w:r>
            <w:proofErr w:type="spellStart"/>
            <w:r>
              <w:t>HungNQ</w:t>
            </w:r>
            <w:proofErr w:type="spellEnd"/>
            <w:r>
              <w:t xml:space="preserve">, </w:t>
            </w:r>
            <w:proofErr w:type="spellStart"/>
            <w:r>
              <w:t>HaiNH</w:t>
            </w:r>
            <w:proofErr w:type="spellEnd"/>
          </w:p>
        </w:tc>
      </w:tr>
      <w:tr w:rsidR="00A26375" w:rsidRPr="00391538" w:rsidTr="00C7491B">
        <w:trPr>
          <w:trHeight w:val="342"/>
        </w:trPr>
        <w:tc>
          <w:tcPr>
            <w:tcW w:w="1935" w:type="dxa"/>
            <w:tcBorders>
              <w:left w:val="single" w:sz="4" w:space="0" w:color="000000"/>
              <w:bottom w:val="single" w:sz="4" w:space="0" w:color="000000"/>
            </w:tcBorders>
            <w:shd w:val="clear" w:color="auto" w:fill="808080"/>
            <w:vAlign w:val="center"/>
          </w:tcPr>
          <w:p w:rsidR="00A26375" w:rsidRPr="0087416B" w:rsidRDefault="00A26375" w:rsidP="00C7491B">
            <w:pPr>
              <w:pStyle w:val="NoSpacing"/>
              <w:rPr>
                <w:b/>
                <w:color w:val="FFFFFF"/>
              </w:rPr>
            </w:pPr>
            <w:r w:rsidRPr="0087416B">
              <w:rPr>
                <w:b/>
                <w:color w:val="FFFFFF"/>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A26375" w:rsidRPr="00391538" w:rsidRDefault="00A26375" w:rsidP="00D62DE6">
            <w:proofErr w:type="spellStart"/>
            <w:r>
              <w:t>QuanTH</w:t>
            </w:r>
            <w:proofErr w:type="spellEnd"/>
          </w:p>
        </w:tc>
      </w:tr>
    </w:tbl>
    <w:p w:rsidR="00A26375" w:rsidRPr="0087416B" w:rsidRDefault="00A26375" w:rsidP="00A26375">
      <w:pPr>
        <w:keepNext/>
        <w:keepLines/>
        <w:tabs>
          <w:tab w:val="center" w:pos="4680"/>
          <w:tab w:val="right" w:pos="9360"/>
        </w:tabs>
        <w:snapToGrid w:val="0"/>
        <w:spacing w:after="240"/>
        <w:jc w:val="center"/>
      </w:pPr>
    </w:p>
    <w:tbl>
      <w:tblPr>
        <w:tblW w:w="10080" w:type="dxa"/>
        <w:tblInd w:w="108" w:type="dxa"/>
        <w:tblLayout w:type="fixed"/>
        <w:tblLook w:val="0000" w:firstRow="0" w:lastRow="0" w:firstColumn="0" w:lastColumn="0" w:noHBand="0" w:noVBand="0"/>
      </w:tblPr>
      <w:tblGrid>
        <w:gridCol w:w="630"/>
        <w:gridCol w:w="3718"/>
        <w:gridCol w:w="5732"/>
      </w:tblGrid>
      <w:tr w:rsidR="00A26375" w:rsidRPr="00BC7A37" w:rsidTr="00C7491B">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Key Points Discussed</w:t>
            </w:r>
          </w:p>
        </w:tc>
      </w:tr>
      <w:tr w:rsidR="00A26375" w:rsidRPr="00F73DDB" w:rsidTr="00C7491B">
        <w:trPr>
          <w:cantSplit/>
          <w:tblHeader/>
        </w:trPr>
        <w:tc>
          <w:tcPr>
            <w:tcW w:w="630"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A26375" w:rsidRPr="00F73DDB" w:rsidRDefault="00A26375" w:rsidP="00C7491B">
            <w:pPr>
              <w:pStyle w:val="NoSpacing"/>
              <w:rPr>
                <w:rStyle w:val="IntenseEmphasis"/>
              </w:rPr>
            </w:pPr>
            <w:r w:rsidRPr="00F73DDB">
              <w:rPr>
                <w:rStyle w:val="IntenseEmphasis"/>
              </w:rPr>
              <w:tab/>
            </w:r>
            <w:r w:rsidRPr="00F73DDB">
              <w:rPr>
                <w:rStyle w:val="IntenseEmphasis"/>
              </w:rPr>
              <w:tab/>
              <w:t>Highlights</w:t>
            </w:r>
          </w:p>
        </w:tc>
      </w:tr>
      <w:tr w:rsidR="00A26375" w:rsidRPr="00391538" w:rsidTr="00C7491B">
        <w:tc>
          <w:tcPr>
            <w:tcW w:w="630" w:type="dxa"/>
            <w:tcBorders>
              <w:left w:val="single" w:sz="4" w:space="0" w:color="000000"/>
              <w:bottom w:val="single" w:sz="4" w:space="0" w:color="auto"/>
            </w:tcBorders>
          </w:tcPr>
          <w:p w:rsidR="00A26375" w:rsidRPr="00391538" w:rsidRDefault="00A26375" w:rsidP="00D62DE6">
            <w:r w:rsidRPr="00391538">
              <w:lastRenderedPageBreak/>
              <w:t>1</w:t>
            </w:r>
          </w:p>
        </w:tc>
        <w:tc>
          <w:tcPr>
            <w:tcW w:w="3718" w:type="dxa"/>
            <w:tcBorders>
              <w:left w:val="single" w:sz="4" w:space="0" w:color="000000"/>
              <w:bottom w:val="single" w:sz="4" w:space="0" w:color="auto"/>
            </w:tcBorders>
          </w:tcPr>
          <w:p w:rsidR="00A26375" w:rsidRPr="00391538" w:rsidRDefault="00A26375" w:rsidP="00D62DE6">
            <w:r>
              <w:t>Review Draft of SRS</w:t>
            </w:r>
          </w:p>
        </w:tc>
        <w:tc>
          <w:tcPr>
            <w:tcW w:w="5732" w:type="dxa"/>
            <w:tcBorders>
              <w:left w:val="single" w:sz="4" w:space="0" w:color="000000"/>
              <w:bottom w:val="single" w:sz="4" w:space="0" w:color="auto"/>
              <w:right w:val="single" w:sz="4" w:space="0" w:color="000000"/>
            </w:tcBorders>
          </w:tcPr>
          <w:p w:rsidR="00A26375" w:rsidRPr="00391538" w:rsidRDefault="00A26375" w:rsidP="00D62DE6">
            <w:r>
              <w:t>There are still vague requirements.</w:t>
            </w:r>
            <w:r>
              <w:tab/>
            </w:r>
          </w:p>
        </w:tc>
      </w:tr>
      <w:tr w:rsidR="00A26375" w:rsidRPr="00391538" w:rsidTr="00C7491B">
        <w:tc>
          <w:tcPr>
            <w:tcW w:w="630"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rsidRPr="00391538">
              <w:t>2</w:t>
            </w:r>
          </w:p>
        </w:tc>
        <w:tc>
          <w:tcPr>
            <w:tcW w:w="3718"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Apply new template to project documents</w:t>
            </w:r>
          </w:p>
        </w:tc>
        <w:tc>
          <w:tcPr>
            <w:tcW w:w="5732" w:type="dxa"/>
            <w:tcBorders>
              <w:top w:val="single" w:sz="4" w:space="0" w:color="auto"/>
              <w:left w:val="single" w:sz="4" w:space="0" w:color="auto"/>
              <w:bottom w:val="single" w:sz="4" w:space="0" w:color="auto"/>
              <w:right w:val="single" w:sz="4" w:space="0" w:color="auto"/>
            </w:tcBorders>
          </w:tcPr>
          <w:p w:rsidR="00A26375" w:rsidRPr="00391538" w:rsidRDefault="00A26375" w:rsidP="00D62DE6">
            <w:r>
              <w:t>Assign task to team members to move from old to new templates</w:t>
            </w:r>
          </w:p>
        </w:tc>
      </w:tr>
      <w:tr w:rsidR="00A26375" w:rsidRPr="00391538" w:rsidTr="00C7491B">
        <w:tc>
          <w:tcPr>
            <w:tcW w:w="630" w:type="dxa"/>
            <w:tcBorders>
              <w:top w:val="single" w:sz="4" w:space="0" w:color="auto"/>
              <w:left w:val="single" w:sz="4" w:space="0" w:color="000000"/>
              <w:bottom w:val="single" w:sz="4" w:space="0" w:color="000000"/>
              <w:right w:val="single" w:sz="4" w:space="0" w:color="auto"/>
            </w:tcBorders>
          </w:tcPr>
          <w:p w:rsidR="00A26375" w:rsidRPr="00391538" w:rsidRDefault="00A26375" w:rsidP="00D62DE6">
            <w:r>
              <w:t>3</w:t>
            </w:r>
          </w:p>
        </w:tc>
        <w:tc>
          <w:tcPr>
            <w:tcW w:w="3718" w:type="dxa"/>
            <w:tcBorders>
              <w:top w:val="single" w:sz="4" w:space="0" w:color="auto"/>
              <w:left w:val="single" w:sz="4" w:space="0" w:color="auto"/>
              <w:bottom w:val="single" w:sz="4" w:space="0" w:color="auto"/>
              <w:right w:val="single" w:sz="4" w:space="0" w:color="auto"/>
            </w:tcBorders>
          </w:tcPr>
          <w:p w:rsidR="00A26375" w:rsidRDefault="00A26375" w:rsidP="00D62DE6">
            <w:r>
              <w:t>Requirement discussion</w:t>
            </w:r>
          </w:p>
        </w:tc>
        <w:tc>
          <w:tcPr>
            <w:tcW w:w="5732" w:type="dxa"/>
            <w:tcBorders>
              <w:top w:val="single" w:sz="4" w:space="0" w:color="auto"/>
              <w:left w:val="single" w:sz="4" w:space="0" w:color="auto"/>
              <w:bottom w:val="single" w:sz="4" w:space="0" w:color="auto"/>
              <w:right w:val="single" w:sz="4" w:space="0" w:color="auto"/>
            </w:tcBorders>
          </w:tcPr>
          <w:p w:rsidR="00A26375" w:rsidRDefault="00A26375" w:rsidP="00D62DE6">
            <w:r>
              <w:t>Discuss and remove any unclearness</w:t>
            </w:r>
          </w:p>
        </w:tc>
      </w:tr>
    </w:tbl>
    <w:p w:rsidR="00A26375" w:rsidRPr="0087416B" w:rsidRDefault="00A26375" w:rsidP="00A26375">
      <w:pPr>
        <w:keepNext/>
        <w:keepLines/>
        <w:rPr>
          <w:rFonts w:eastAsia="PMingLiU"/>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A26375" w:rsidRPr="00BC7A37" w:rsidTr="00C7491B">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A26375" w:rsidRPr="00BC7A37" w:rsidRDefault="00A26375" w:rsidP="00C7491B">
            <w:pPr>
              <w:pStyle w:val="NoSpacing"/>
              <w:rPr>
                <w:b/>
              </w:rPr>
            </w:pPr>
            <w:r w:rsidRPr="00BC7A37">
              <w:rPr>
                <w:b/>
              </w:rPr>
              <w:t>Action Plan</w:t>
            </w:r>
          </w:p>
        </w:tc>
      </w:tr>
      <w:tr w:rsidR="00A26375" w:rsidRPr="00BC7A37" w:rsidTr="00C7491B">
        <w:trPr>
          <w:cantSplit/>
          <w:tblHeader/>
        </w:trPr>
        <w:tc>
          <w:tcPr>
            <w:tcW w:w="630"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A26375" w:rsidRPr="00BC7A37" w:rsidRDefault="00A26375" w:rsidP="00C7491B">
            <w:pPr>
              <w:pStyle w:val="NoSpacing"/>
              <w:tabs>
                <w:tab w:val="left" w:pos="3310"/>
              </w:tabs>
              <w:rPr>
                <w:rStyle w:val="IntenseEmphasis"/>
              </w:rPr>
            </w:pPr>
            <w:r w:rsidRPr="00BC7A37">
              <w:rPr>
                <w:rStyle w:val="IntenseEmphasis"/>
              </w:rPr>
              <w:t>Action Item(s)</w:t>
            </w:r>
            <w:r>
              <w:rPr>
                <w:rStyle w:val="IntenseEmphasis"/>
              </w:rPr>
              <w:tab/>
            </w:r>
          </w:p>
        </w:tc>
        <w:tc>
          <w:tcPr>
            <w:tcW w:w="2116" w:type="dxa"/>
            <w:tcBorders>
              <w:left w:val="single" w:sz="4" w:space="0" w:color="000000"/>
              <w:bottom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A26375" w:rsidRPr="00BC7A37" w:rsidRDefault="00A26375" w:rsidP="00C7491B">
            <w:pPr>
              <w:pStyle w:val="NoSpacing"/>
              <w:rPr>
                <w:rStyle w:val="IntenseEmphasis"/>
              </w:rPr>
            </w:pPr>
            <w:r w:rsidRPr="00BC7A37">
              <w:rPr>
                <w:rStyle w:val="IntenseEmphasis"/>
              </w:rPr>
              <w:t>Target Date</w:t>
            </w:r>
          </w:p>
        </w:tc>
      </w:tr>
      <w:tr w:rsidR="00A26375" w:rsidRPr="00391538" w:rsidTr="00C7491B">
        <w:tc>
          <w:tcPr>
            <w:tcW w:w="630" w:type="dxa"/>
            <w:tcBorders>
              <w:top w:val="single" w:sz="4" w:space="0" w:color="000000"/>
              <w:left w:val="single" w:sz="4" w:space="0" w:color="000000"/>
              <w:bottom w:val="single" w:sz="4" w:space="0" w:color="auto"/>
              <w:right w:val="single" w:sz="4" w:space="0" w:color="auto"/>
            </w:tcBorders>
          </w:tcPr>
          <w:p w:rsidR="00A26375" w:rsidRPr="00391538" w:rsidRDefault="00A26375" w:rsidP="00D62DE6">
            <w:r w:rsidRPr="00391538">
              <w:t>1</w:t>
            </w:r>
          </w:p>
        </w:tc>
        <w:tc>
          <w:tcPr>
            <w:tcW w:w="5804"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t>Apply Project plan’s new template</w:t>
            </w:r>
          </w:p>
        </w:tc>
        <w:tc>
          <w:tcPr>
            <w:tcW w:w="2116" w:type="dxa"/>
            <w:tcBorders>
              <w:top w:val="single" w:sz="4" w:space="0" w:color="000000"/>
              <w:left w:val="single" w:sz="4" w:space="0" w:color="auto"/>
              <w:bottom w:val="single" w:sz="4" w:space="0" w:color="auto"/>
              <w:right w:val="single" w:sz="4" w:space="0" w:color="auto"/>
            </w:tcBorders>
          </w:tcPr>
          <w:p w:rsidR="00A26375" w:rsidRPr="00391538" w:rsidRDefault="00A26375" w:rsidP="00D62DE6">
            <w:r>
              <w:t>GiangLP</w:t>
            </w:r>
          </w:p>
        </w:tc>
        <w:tc>
          <w:tcPr>
            <w:tcW w:w="1530" w:type="dxa"/>
            <w:tcBorders>
              <w:top w:val="single" w:sz="4" w:space="0" w:color="000000"/>
              <w:left w:val="single" w:sz="4" w:space="0" w:color="auto"/>
              <w:bottom w:val="single" w:sz="4" w:space="0" w:color="auto"/>
              <w:right w:val="single" w:sz="4" w:space="0" w:color="000000"/>
            </w:tcBorders>
          </w:tcPr>
          <w:p w:rsidR="00A26375" w:rsidRPr="00391538" w:rsidRDefault="00A26375" w:rsidP="00D62DE6">
            <w:r>
              <w:t>31/1</w:t>
            </w:r>
          </w:p>
        </w:tc>
      </w:tr>
      <w:tr w:rsidR="00A26375" w:rsidRPr="00391538" w:rsidTr="00C7491B">
        <w:tc>
          <w:tcPr>
            <w:tcW w:w="630" w:type="dxa"/>
            <w:tcBorders>
              <w:top w:val="single" w:sz="4" w:space="0" w:color="auto"/>
              <w:left w:val="single" w:sz="4" w:space="0" w:color="000000"/>
              <w:bottom w:val="single" w:sz="4" w:space="0" w:color="000000"/>
              <w:right w:val="single" w:sz="4" w:space="0" w:color="auto"/>
            </w:tcBorders>
          </w:tcPr>
          <w:p w:rsidR="00A26375" w:rsidRPr="00391538" w:rsidRDefault="00A26375" w:rsidP="00D62DE6">
            <w:r>
              <w:t>2</w:t>
            </w:r>
          </w:p>
        </w:tc>
        <w:tc>
          <w:tcPr>
            <w:tcW w:w="5804" w:type="dxa"/>
            <w:tcBorders>
              <w:top w:val="single" w:sz="4" w:space="0" w:color="auto"/>
              <w:left w:val="single" w:sz="4" w:space="0" w:color="auto"/>
              <w:bottom w:val="single" w:sz="4" w:space="0" w:color="000000"/>
              <w:right w:val="single" w:sz="4" w:space="0" w:color="auto"/>
            </w:tcBorders>
          </w:tcPr>
          <w:p w:rsidR="00A26375" w:rsidRPr="00391538" w:rsidRDefault="00A26375" w:rsidP="00D62DE6">
            <w:r>
              <w:t>Apply SRS’s new template</w:t>
            </w:r>
          </w:p>
        </w:tc>
        <w:tc>
          <w:tcPr>
            <w:tcW w:w="2116" w:type="dxa"/>
            <w:tcBorders>
              <w:top w:val="single" w:sz="4" w:space="0" w:color="auto"/>
              <w:left w:val="single" w:sz="4" w:space="0" w:color="auto"/>
              <w:bottom w:val="single" w:sz="4" w:space="0" w:color="000000"/>
              <w:right w:val="single" w:sz="4" w:space="0" w:color="auto"/>
            </w:tcBorders>
          </w:tcPr>
          <w:p w:rsidR="00A26375" w:rsidRPr="00391538" w:rsidRDefault="00A26375" w:rsidP="00D62DE6">
            <w:r>
              <w:t>All team members</w:t>
            </w:r>
          </w:p>
        </w:tc>
        <w:tc>
          <w:tcPr>
            <w:tcW w:w="1530" w:type="dxa"/>
            <w:tcBorders>
              <w:top w:val="single" w:sz="4" w:space="0" w:color="auto"/>
              <w:left w:val="single" w:sz="4" w:space="0" w:color="auto"/>
              <w:bottom w:val="single" w:sz="4" w:space="0" w:color="000000"/>
              <w:right w:val="single" w:sz="4" w:space="0" w:color="000000"/>
            </w:tcBorders>
          </w:tcPr>
          <w:p w:rsidR="00A26375" w:rsidRPr="00391538" w:rsidRDefault="00A26375" w:rsidP="00D62DE6">
            <w:r>
              <w:t>31/1</w:t>
            </w:r>
          </w:p>
        </w:tc>
      </w:tr>
    </w:tbl>
    <w:p w:rsidR="00A26375" w:rsidRPr="00A26375" w:rsidRDefault="00A26375" w:rsidP="00A26375"/>
    <w:p w:rsidR="007F2A25" w:rsidRDefault="007F2A25" w:rsidP="004317E8">
      <w:pPr>
        <w:pStyle w:val="Heading1"/>
      </w:pPr>
      <w:bookmarkStart w:id="155" w:name="_Toc315701319"/>
      <w:bookmarkStart w:id="156" w:name="_Toc315703816"/>
      <w:r>
        <w:t>Coding Convention</w:t>
      </w:r>
      <w:bookmarkEnd w:id="155"/>
      <w:bookmarkEnd w:id="156"/>
    </w:p>
    <w:p w:rsidR="00D62DE6" w:rsidRPr="00F075BC" w:rsidRDefault="00D62DE6" w:rsidP="00D62DE6">
      <w:r w:rsidRPr="00F075BC">
        <w:t xml:space="preserve">This part requires or recommends certain practices for developing programs in the C# language. The objective of this coding standard is to have some positive effects: </w:t>
      </w:r>
    </w:p>
    <w:p w:rsidR="00D62DE6" w:rsidRPr="00F075BC" w:rsidRDefault="00D62DE6" w:rsidP="00D62DE6">
      <w:pPr>
        <w:pStyle w:val="ListParagraph"/>
        <w:numPr>
          <w:ilvl w:val="0"/>
          <w:numId w:val="16"/>
        </w:numPr>
      </w:pPr>
      <w:r w:rsidRPr="00F075BC">
        <w:t xml:space="preserve">Avoidance of errors/bugs, especially the hard-to-find ones  </w:t>
      </w:r>
    </w:p>
    <w:p w:rsidR="00D62DE6" w:rsidRPr="00F075BC" w:rsidRDefault="00D62DE6" w:rsidP="00D62DE6">
      <w:pPr>
        <w:pStyle w:val="ListParagraph"/>
        <w:numPr>
          <w:ilvl w:val="0"/>
          <w:numId w:val="16"/>
        </w:numPr>
      </w:pPr>
      <w:r w:rsidRPr="00F075BC">
        <w:t xml:space="preserve">Maintainability, by promoting some proven design principles </w:t>
      </w:r>
    </w:p>
    <w:p w:rsidR="00D62DE6" w:rsidRPr="00F075BC" w:rsidRDefault="00D62DE6" w:rsidP="00D62DE6">
      <w:pPr>
        <w:pStyle w:val="ListParagraph"/>
        <w:numPr>
          <w:ilvl w:val="0"/>
          <w:numId w:val="16"/>
        </w:numPr>
      </w:pPr>
      <w:r w:rsidRPr="00F075BC">
        <w:t xml:space="preserve">Maintainability, by requiring or recommending a certain unity of style </w:t>
      </w:r>
    </w:p>
    <w:p w:rsidR="00D62DE6" w:rsidRDefault="00D62DE6" w:rsidP="00D62DE6">
      <w:pPr>
        <w:pStyle w:val="ListParagraph"/>
        <w:numPr>
          <w:ilvl w:val="0"/>
          <w:numId w:val="16"/>
        </w:numPr>
      </w:pPr>
      <w:r w:rsidRPr="00F075BC">
        <w:t>Performance, by dissuading wasteful practices</w:t>
      </w:r>
    </w:p>
    <w:p w:rsidR="00D62DE6" w:rsidRDefault="00D62DE6" w:rsidP="00D62DE6">
      <w:bookmarkStart w:id="157" w:name="_Toc314607640"/>
      <w:bookmarkStart w:id="158" w:name="_Toc314607641"/>
      <w:bookmarkEnd w:id="157"/>
      <w:bookmarkEnd w:id="158"/>
      <w:r>
        <w:t>We will use the coding convention for C# of Microsoft</w:t>
      </w:r>
    </w:p>
    <w:p w:rsidR="00D62DE6" w:rsidRPr="00D62DE6" w:rsidRDefault="00D62DE6" w:rsidP="00D62DE6"/>
    <w:p w:rsidR="007F2A25" w:rsidRDefault="007F2A25" w:rsidP="004317E8">
      <w:pPr>
        <w:pStyle w:val="Heading1"/>
      </w:pPr>
      <w:bookmarkStart w:id="159" w:name="_Toc315701320"/>
      <w:bookmarkStart w:id="160" w:name="_Toc315703817"/>
      <w:r>
        <w:t>Reference</w:t>
      </w:r>
      <w:bookmarkEnd w:id="159"/>
      <w:bookmarkEnd w:id="160"/>
    </w:p>
    <w:p w:rsidR="00692FD7" w:rsidRPr="00206CC2" w:rsidRDefault="00692FD7" w:rsidP="00206CC2">
      <w:pPr>
        <w:pStyle w:val="ListParagraph"/>
        <w:numPr>
          <w:ilvl w:val="0"/>
          <w:numId w:val="18"/>
        </w:numPr>
        <w:rPr>
          <w:rFonts w:ascii="Times New Roman" w:hAnsi="Times New Roman" w:cs="Times New Roman"/>
          <w:sz w:val="24"/>
          <w:szCs w:val="24"/>
        </w:rPr>
      </w:pPr>
      <w:r>
        <w:t xml:space="preserve">Microsoft C# Coding Convention from </w:t>
      </w:r>
      <w:hyperlink r:id="rId18" w:history="1">
        <w:r w:rsidRPr="00206CC2">
          <w:rPr>
            <w:rStyle w:val="Hyperlink"/>
            <w:rFonts w:eastAsiaTheme="majorEastAsia"/>
          </w:rPr>
          <w:t>http://msdn.microsoft.com/en-us/library/ff926074.aspx</w:t>
        </w:r>
      </w:hyperlink>
    </w:p>
    <w:p w:rsidR="00692FD7" w:rsidRPr="009A5E50" w:rsidRDefault="00692FD7" w:rsidP="00206CC2">
      <w:pPr>
        <w:pStyle w:val="ListParagraph"/>
        <w:numPr>
          <w:ilvl w:val="0"/>
          <w:numId w:val="18"/>
        </w:numPr>
      </w:pPr>
      <w:r>
        <w:t>Project Plan - TLH_project plan_v0.1.mpp</w:t>
      </w:r>
    </w:p>
    <w:p w:rsidR="00692FD7" w:rsidRPr="00692FD7" w:rsidRDefault="00692FD7" w:rsidP="00692FD7"/>
    <w:sectPr w:rsidR="00692FD7" w:rsidRPr="00692FD7" w:rsidSect="00C7491B">
      <w:type w:val="continuous"/>
      <w:pgSz w:w="12240" w:h="15840"/>
      <w:pgMar w:top="117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huonglhk" w:date="2012-01-30T20:15:00Z" w:initials="p">
    <w:p w:rsidR="00DE738C" w:rsidRDefault="00DE738C">
      <w:pPr>
        <w:pStyle w:val="CommentText"/>
      </w:pPr>
      <w:r>
        <w:rPr>
          <w:rStyle w:val="CommentReference"/>
        </w:rPr>
        <w:annotationRef/>
      </w:r>
      <w:proofErr w:type="spellStart"/>
      <w:r>
        <w:t>PhuongLHK</w:t>
      </w:r>
      <w:proofErr w:type="spellEnd"/>
      <w:r>
        <w:t xml:space="preserve"> </w:t>
      </w:r>
      <w:proofErr w:type="spellStart"/>
      <w:r>
        <w:t>chỉ</w:t>
      </w:r>
      <w:proofErr w:type="spellEnd"/>
      <w:r>
        <w:t xml:space="preserve"> ở </w:t>
      </w:r>
      <w:proofErr w:type="spellStart"/>
      <w:r>
        <w:t>vị</w:t>
      </w:r>
      <w:proofErr w:type="spellEnd"/>
      <w:r>
        <w:t xml:space="preserve"> </w:t>
      </w:r>
      <w:proofErr w:type="spellStart"/>
      <w:r>
        <w:t>trí</w:t>
      </w:r>
      <w:proofErr w:type="spellEnd"/>
      <w:r>
        <w:t xml:space="preserve"> Supervisor </w:t>
      </w:r>
      <w:proofErr w:type="spellStart"/>
      <w:r>
        <w:t>thôi</w:t>
      </w:r>
      <w:proofErr w:type="spellEnd"/>
      <w:r>
        <w:t xml:space="preserve"> – </w:t>
      </w:r>
      <w:proofErr w:type="spellStart"/>
      <w:r>
        <w:t>Giang</w:t>
      </w:r>
      <w:proofErr w:type="spellEnd"/>
      <w:r>
        <w:t xml:space="preserve"> </w:t>
      </w:r>
      <w:proofErr w:type="spellStart"/>
      <w:r>
        <w:t>làm</w:t>
      </w:r>
      <w:proofErr w:type="spellEnd"/>
      <w:r>
        <w:t xml:space="preserve"> PM </w:t>
      </w:r>
      <w:proofErr w:type="spellStart"/>
      <w:r>
        <w:t>luôn</w:t>
      </w:r>
      <w:proofErr w:type="spellEnd"/>
      <w:r>
        <w:t xml:space="preserve"> </w:t>
      </w:r>
      <w:proofErr w:type="spellStart"/>
      <w:r>
        <w:t>nhé</w:t>
      </w:r>
      <w:proofErr w:type="spellEnd"/>
      <w:r>
        <w:t xml:space="preserve"> – PTL </w:t>
      </w:r>
      <w:proofErr w:type="spellStart"/>
      <w:r>
        <w:t>thì</w:t>
      </w:r>
      <w:proofErr w:type="spellEnd"/>
      <w:r>
        <w:t xml:space="preserve"> </w:t>
      </w:r>
      <w:proofErr w:type="spellStart"/>
      <w:r>
        <w:t>bỏ</w:t>
      </w:r>
      <w:proofErr w:type="spellEnd"/>
      <w:r>
        <w:t xml:space="preserve"> qua </w:t>
      </w:r>
      <w:proofErr w:type="spellStart"/>
      <w:r>
        <w:t>cũng</w:t>
      </w:r>
      <w:proofErr w:type="spellEnd"/>
      <w:r>
        <w:t xml:space="preserve"> </w:t>
      </w:r>
      <w:proofErr w:type="spellStart"/>
      <w:r>
        <w:t>được</w:t>
      </w:r>
      <w:proofErr w:type="spellEnd"/>
    </w:p>
  </w:comment>
  <w:comment w:id="32" w:author="phuonglhk" w:date="2012-01-30T20:35:00Z" w:initials="p">
    <w:p w:rsidR="00DE738C" w:rsidRDefault="00DE738C">
      <w:pPr>
        <w:pStyle w:val="CommentText"/>
      </w:pPr>
      <w:r>
        <w:rPr>
          <w:rStyle w:val="CommentReference"/>
        </w:rPr>
        <w:annotationRef/>
      </w:r>
      <w:proofErr w:type="spellStart"/>
      <w:r>
        <w:t>Tính</w:t>
      </w:r>
      <w:proofErr w:type="spellEnd"/>
      <w:r>
        <w:t xml:space="preserve"> </w:t>
      </w:r>
      <w:proofErr w:type="spellStart"/>
      <w:r>
        <w:t>theo</w:t>
      </w:r>
      <w:proofErr w:type="spellEnd"/>
      <w:r>
        <w:t xml:space="preserve"> </w:t>
      </w:r>
      <w:proofErr w:type="spellStart"/>
      <w:proofErr w:type="gramStart"/>
      <w:r>
        <w:t>manmonth</w:t>
      </w:r>
      <w:proofErr w:type="spellEnd"/>
      <w:r>
        <w:t xml:space="preserve"> .</w:t>
      </w:r>
      <w:proofErr w:type="gram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nào</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nào</w:t>
      </w:r>
      <w:proofErr w:type="spellEnd"/>
      <w:r>
        <w:t xml:space="preserve"> – </w:t>
      </w:r>
      <w:proofErr w:type="spellStart"/>
      <w:r>
        <w:t>Cập</w:t>
      </w:r>
      <w:proofErr w:type="spellEnd"/>
      <w:r>
        <w:t xml:space="preserve"> </w:t>
      </w:r>
      <w:proofErr w:type="spellStart"/>
      <w:r>
        <w:t>nhật</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task </w:t>
      </w:r>
      <w:proofErr w:type="spellStart"/>
      <w:r>
        <w:t>khác</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38C" w:rsidRDefault="00DE738C" w:rsidP="00692FD7">
      <w:pPr>
        <w:spacing w:after="0" w:line="240" w:lineRule="auto"/>
      </w:pPr>
      <w:r>
        <w:separator/>
      </w:r>
    </w:p>
  </w:endnote>
  <w:endnote w:type="continuationSeparator" w:id="0">
    <w:p w:rsidR="00DE738C" w:rsidRDefault="00DE738C" w:rsidP="00692FD7">
      <w:pPr>
        <w:spacing w:after="0" w:line="240" w:lineRule="auto"/>
      </w:pPr>
      <w:r>
        <w:continuationSeparator/>
      </w:r>
    </w:p>
  </w:endnote>
  <w:endnote w:type="continuationNotice" w:id="1">
    <w:p w:rsidR="00DE738C" w:rsidRDefault="00DE73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38C" w:rsidRDefault="00DE738C" w:rsidP="00692FD7">
      <w:pPr>
        <w:spacing w:after="0" w:line="240" w:lineRule="auto"/>
      </w:pPr>
      <w:r>
        <w:separator/>
      </w:r>
    </w:p>
  </w:footnote>
  <w:footnote w:type="continuationSeparator" w:id="0">
    <w:p w:rsidR="00DE738C" w:rsidRDefault="00DE738C" w:rsidP="00692FD7">
      <w:pPr>
        <w:spacing w:after="0" w:line="240" w:lineRule="auto"/>
      </w:pPr>
      <w:r>
        <w:continuationSeparator/>
      </w:r>
    </w:p>
  </w:footnote>
  <w:footnote w:type="continuationNotice" w:id="1">
    <w:p w:rsidR="00DE738C" w:rsidRDefault="00DE73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22DE"/>
    <w:multiLevelType w:val="hybridMultilevel"/>
    <w:tmpl w:val="9B7A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53647"/>
    <w:multiLevelType w:val="hybridMultilevel"/>
    <w:tmpl w:val="E69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36900"/>
    <w:multiLevelType w:val="hybridMultilevel"/>
    <w:tmpl w:val="DFA0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F1571"/>
    <w:multiLevelType w:val="multilevel"/>
    <w:tmpl w:val="8E42F632"/>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eastAsia"/>
      </w:rPr>
    </w:lvl>
    <w:lvl w:ilvl="2">
      <w:start w:val="1"/>
      <w:numFmt w:val="decimal"/>
      <w:pStyle w:val="Heading3"/>
      <w:lvlText w:val="%2.%3"/>
      <w:lvlJc w:val="left"/>
      <w:pPr>
        <w:ind w:left="720" w:hanging="720"/>
      </w:pPr>
      <w:rPr>
        <w:rFonts w:hint="eastAsia"/>
      </w:rPr>
    </w:lvl>
    <w:lvl w:ilvl="3">
      <w:start w:val="1"/>
      <w:numFmt w:val="decimal"/>
      <w:pStyle w:val="Heading4"/>
      <w:lvlText w:val="%2.%3.%4"/>
      <w:lvlJc w:val="left"/>
      <w:pPr>
        <w:ind w:left="864" w:hanging="864"/>
      </w:pPr>
      <w:rPr>
        <w:rFonts w:hint="eastAsia"/>
      </w:rPr>
    </w:lvl>
    <w:lvl w:ilvl="4">
      <w:start w:val="1"/>
      <w:numFmt w:val="decimal"/>
      <w:pStyle w:val="Heading5"/>
      <w:lvlText w:val="%2.%3.%4.%5"/>
      <w:lvlJc w:val="left"/>
      <w:pPr>
        <w:ind w:left="1008" w:hanging="1008"/>
      </w:pPr>
      <w:rPr>
        <w:rFonts w:hint="eastAsia"/>
      </w:rPr>
    </w:lvl>
    <w:lvl w:ilvl="5">
      <w:start w:val="1"/>
      <w:numFmt w:val="decimal"/>
      <w:pStyle w:val="Heading6"/>
      <w:lvlText w:val="%2.%3.%4.%5.%6"/>
      <w:lvlJc w:val="left"/>
      <w:pPr>
        <w:ind w:left="1152" w:hanging="1152"/>
      </w:pPr>
      <w:rPr>
        <w:rFonts w:hint="eastAsia"/>
      </w:rPr>
    </w:lvl>
    <w:lvl w:ilvl="6">
      <w:start w:val="1"/>
      <w:numFmt w:val="decimal"/>
      <w:pStyle w:val="Heading7"/>
      <w:lvlText w:val="%2.%3.%4.%5.%6.%7"/>
      <w:lvlJc w:val="left"/>
      <w:pPr>
        <w:ind w:left="1296" w:hanging="1296"/>
      </w:pPr>
      <w:rPr>
        <w:rFonts w:hint="eastAsia"/>
      </w:rPr>
    </w:lvl>
    <w:lvl w:ilvl="7">
      <w:start w:val="1"/>
      <w:numFmt w:val="decimal"/>
      <w:pStyle w:val="Heading8"/>
      <w:lvlText w:val="%2.%3.%4.%5.%6.%7.%8"/>
      <w:lvlJc w:val="left"/>
      <w:pPr>
        <w:ind w:left="1440" w:hanging="1440"/>
      </w:pPr>
      <w:rPr>
        <w:rFonts w:hint="eastAsia"/>
      </w:rPr>
    </w:lvl>
    <w:lvl w:ilvl="8">
      <w:start w:val="1"/>
      <w:numFmt w:val="decimal"/>
      <w:pStyle w:val="Heading9"/>
      <w:lvlText w:val="%2.%3.%4.%5.%6.%7.%8.%9"/>
      <w:lvlJc w:val="left"/>
      <w:pPr>
        <w:ind w:left="1584" w:hanging="1584"/>
      </w:pPr>
      <w:rPr>
        <w:rFonts w:hint="eastAsia"/>
      </w:rPr>
    </w:lvl>
  </w:abstractNum>
  <w:abstractNum w:abstractNumId="4">
    <w:nsid w:val="34D160FA"/>
    <w:multiLevelType w:val="hybridMultilevel"/>
    <w:tmpl w:val="E00A9BE4"/>
    <w:lvl w:ilvl="0" w:tplc="0C045FE8">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126B7"/>
    <w:multiLevelType w:val="hybridMultilevel"/>
    <w:tmpl w:val="EA5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40636"/>
    <w:multiLevelType w:val="multilevel"/>
    <w:tmpl w:val="0C86E346"/>
    <w:lvl w:ilvl="0">
      <w:start w:val="1"/>
      <w:numFmt w:val="none"/>
      <w:lvlText w:val=""/>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497D0562"/>
    <w:multiLevelType w:val="hybridMultilevel"/>
    <w:tmpl w:val="F87C4374"/>
    <w:lvl w:ilvl="0" w:tplc="BA3070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14955"/>
    <w:multiLevelType w:val="hybridMultilevel"/>
    <w:tmpl w:val="263E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84934"/>
    <w:multiLevelType w:val="hybridMultilevel"/>
    <w:tmpl w:val="2DFC6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A5D75C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7C8335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E946422"/>
    <w:multiLevelType w:val="multilevel"/>
    <w:tmpl w:val="E5BA8E8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1E40E38"/>
    <w:multiLevelType w:val="hybridMultilevel"/>
    <w:tmpl w:val="81540CC0"/>
    <w:lvl w:ilvl="0" w:tplc="BA3070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D0F0D"/>
    <w:multiLevelType w:val="hybridMultilevel"/>
    <w:tmpl w:val="225A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577DF9"/>
    <w:multiLevelType w:val="hybridMultilevel"/>
    <w:tmpl w:val="7014356E"/>
    <w:lvl w:ilvl="0" w:tplc="52BE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439B2"/>
    <w:multiLevelType w:val="hybridMultilevel"/>
    <w:tmpl w:val="23EC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16"/>
    <w:lvlOverride w:ilvl="0">
      <w:startOverride w:val="1"/>
    </w:lvlOverride>
  </w:num>
  <w:num w:numId="7">
    <w:abstractNumId w:val="3"/>
  </w:num>
  <w:num w:numId="8">
    <w:abstractNumId w:val="5"/>
  </w:num>
  <w:num w:numId="9">
    <w:abstractNumId w:val="2"/>
  </w:num>
  <w:num w:numId="10">
    <w:abstractNumId w:val="8"/>
  </w:num>
  <w:num w:numId="11">
    <w:abstractNumId w:val="6"/>
  </w:num>
  <w:num w:numId="12">
    <w:abstractNumId w:val="14"/>
  </w:num>
  <w:num w:numId="13">
    <w:abstractNumId w:val="10"/>
  </w:num>
  <w:num w:numId="14">
    <w:abstractNumId w:val="12"/>
  </w:num>
  <w:num w:numId="15">
    <w:abstractNumId w:val="4"/>
  </w:num>
  <w:num w:numId="16">
    <w:abstractNumId w:val="15"/>
  </w:num>
  <w:num w:numId="17">
    <w:abstractNumId w:val="9"/>
  </w:num>
  <w:num w:numId="18">
    <w:abstractNumId w:val="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25"/>
    <w:rsid w:val="0004042E"/>
    <w:rsid w:val="000479F1"/>
    <w:rsid w:val="000F5187"/>
    <w:rsid w:val="000F5988"/>
    <w:rsid w:val="00154EF5"/>
    <w:rsid w:val="001B2E70"/>
    <w:rsid w:val="00206CC2"/>
    <w:rsid w:val="00224E85"/>
    <w:rsid w:val="00235D9F"/>
    <w:rsid w:val="002747B8"/>
    <w:rsid w:val="00294FCE"/>
    <w:rsid w:val="003442D5"/>
    <w:rsid w:val="003B6402"/>
    <w:rsid w:val="004317E8"/>
    <w:rsid w:val="004470CA"/>
    <w:rsid w:val="00464FD4"/>
    <w:rsid w:val="00500D7A"/>
    <w:rsid w:val="00543CC4"/>
    <w:rsid w:val="00692FD7"/>
    <w:rsid w:val="00696F5A"/>
    <w:rsid w:val="006B0052"/>
    <w:rsid w:val="006D110B"/>
    <w:rsid w:val="00744ED5"/>
    <w:rsid w:val="007F2A25"/>
    <w:rsid w:val="008562F6"/>
    <w:rsid w:val="008C31F6"/>
    <w:rsid w:val="008C347E"/>
    <w:rsid w:val="008E22B3"/>
    <w:rsid w:val="009004C7"/>
    <w:rsid w:val="0098319D"/>
    <w:rsid w:val="00A0431A"/>
    <w:rsid w:val="00A26375"/>
    <w:rsid w:val="00C02445"/>
    <w:rsid w:val="00C557D2"/>
    <w:rsid w:val="00C7491B"/>
    <w:rsid w:val="00CA4ADA"/>
    <w:rsid w:val="00CB2131"/>
    <w:rsid w:val="00D309F9"/>
    <w:rsid w:val="00D4793F"/>
    <w:rsid w:val="00D62DE6"/>
    <w:rsid w:val="00DA2289"/>
    <w:rsid w:val="00DD7DD3"/>
    <w:rsid w:val="00DE738C"/>
    <w:rsid w:val="00E62289"/>
    <w:rsid w:val="00F97742"/>
    <w:rsid w:val="00FF7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97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A25"/>
    <w:rPr>
      <w:rFonts w:ascii="Calibri" w:eastAsia="Times New Roman" w:hAnsi="Calibri" w:cs="Calibri"/>
      <w:lang w:eastAsia="en-US"/>
    </w:rPr>
  </w:style>
  <w:style w:type="paragraph" w:styleId="Heading1">
    <w:name w:val="heading 1"/>
    <w:basedOn w:val="Normal"/>
    <w:next w:val="Normal"/>
    <w:link w:val="Heading1Char"/>
    <w:uiPriority w:val="9"/>
    <w:qFormat/>
    <w:rsid w:val="004317E8"/>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7E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A25"/>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2A25"/>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2A25"/>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2A25"/>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2A25"/>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2A25"/>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2A25"/>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A25"/>
    <w:pPr>
      <w:spacing w:after="0" w:line="240" w:lineRule="auto"/>
    </w:pPr>
    <w:rPr>
      <w:rFonts w:ascii="Calibri" w:eastAsia="ＭＳ 明朝" w:hAnsi="Calibri" w:cs="Times New Roman"/>
    </w:rPr>
  </w:style>
  <w:style w:type="character" w:customStyle="1" w:styleId="NoSpacingChar">
    <w:name w:val="No Spacing Char"/>
    <w:basedOn w:val="DefaultParagraphFont"/>
    <w:link w:val="NoSpacing"/>
    <w:uiPriority w:val="1"/>
    <w:rsid w:val="007F2A25"/>
    <w:rPr>
      <w:rFonts w:ascii="Calibri" w:eastAsia="ＭＳ 明朝" w:hAnsi="Calibri" w:cs="Times New Roman"/>
    </w:rPr>
  </w:style>
  <w:style w:type="character" w:customStyle="1" w:styleId="Heading1Char">
    <w:name w:val="Heading 1 Char"/>
    <w:basedOn w:val="DefaultParagraphFont"/>
    <w:link w:val="Heading1"/>
    <w:uiPriority w:val="9"/>
    <w:rsid w:val="004317E8"/>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7F2A25"/>
    <w:pPr>
      <w:outlineLvl w:val="9"/>
    </w:pPr>
    <w:rPr>
      <w:lang w:eastAsia="ja-JP"/>
    </w:rPr>
  </w:style>
  <w:style w:type="paragraph" w:styleId="TOC1">
    <w:name w:val="toc 1"/>
    <w:basedOn w:val="Normal"/>
    <w:next w:val="Normal"/>
    <w:autoRedefine/>
    <w:uiPriority w:val="39"/>
    <w:unhideWhenUsed/>
    <w:rsid w:val="007F2A25"/>
    <w:pPr>
      <w:spacing w:after="100"/>
    </w:pPr>
  </w:style>
  <w:style w:type="character" w:styleId="Hyperlink">
    <w:name w:val="Hyperlink"/>
    <w:basedOn w:val="DefaultParagraphFont"/>
    <w:uiPriority w:val="99"/>
    <w:unhideWhenUsed/>
    <w:rsid w:val="007F2A25"/>
    <w:rPr>
      <w:color w:val="0000FF" w:themeColor="hyperlink"/>
      <w:u w:val="single"/>
    </w:rPr>
  </w:style>
  <w:style w:type="paragraph" w:styleId="BalloonText">
    <w:name w:val="Balloon Text"/>
    <w:basedOn w:val="Normal"/>
    <w:link w:val="BalloonTextChar"/>
    <w:uiPriority w:val="99"/>
    <w:semiHidden/>
    <w:unhideWhenUsed/>
    <w:rsid w:val="007F2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25"/>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rsid w:val="004317E8"/>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F2A25"/>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7F2A25"/>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7F2A25"/>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7F2A25"/>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7F2A25"/>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7F2A25"/>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7F2A25"/>
    <w:rPr>
      <w:rFonts w:asciiTheme="majorHAnsi" w:eastAsiaTheme="majorEastAsia" w:hAnsiTheme="majorHAnsi" w:cstheme="majorBidi"/>
      <w:i/>
      <w:iCs/>
      <w:color w:val="404040" w:themeColor="text1" w:themeTint="BF"/>
      <w:sz w:val="20"/>
      <w:szCs w:val="20"/>
      <w:lang w:eastAsia="en-US"/>
    </w:rPr>
  </w:style>
  <w:style w:type="paragraph" w:styleId="TOC2">
    <w:name w:val="toc 2"/>
    <w:basedOn w:val="Normal"/>
    <w:next w:val="Normal"/>
    <w:autoRedefine/>
    <w:uiPriority w:val="39"/>
    <w:unhideWhenUsed/>
    <w:rsid w:val="004317E8"/>
    <w:pPr>
      <w:spacing w:after="100"/>
      <w:ind w:left="220"/>
    </w:pPr>
  </w:style>
  <w:style w:type="paragraph" w:styleId="ListParagraph">
    <w:name w:val="List Paragraph"/>
    <w:basedOn w:val="Normal"/>
    <w:uiPriority w:val="34"/>
    <w:qFormat/>
    <w:rsid w:val="004317E8"/>
    <w:pPr>
      <w:keepLines/>
      <w:spacing w:before="120" w:after="0" w:line="360" w:lineRule="auto"/>
      <w:ind w:left="720"/>
      <w:contextualSpacing/>
    </w:pPr>
    <w:rPr>
      <w:rFonts w:ascii="Tahoma" w:hAnsi="Tahoma" w:cs="Tahoma"/>
      <w:sz w:val="20"/>
      <w:szCs w:val="18"/>
    </w:rPr>
  </w:style>
  <w:style w:type="paragraph" w:customStyle="1" w:styleId="Bang">
    <w:name w:val="Bang"/>
    <w:basedOn w:val="Normal"/>
    <w:autoRedefine/>
    <w:rsid w:val="00A26375"/>
    <w:pPr>
      <w:keepLines/>
      <w:spacing w:before="80" w:after="80" w:line="240" w:lineRule="auto"/>
    </w:pPr>
    <w:rPr>
      <w:rFonts w:ascii="Tahoma" w:hAnsi="Tahoma" w:cs="Tahoma"/>
      <w:sz w:val="18"/>
      <w:szCs w:val="24"/>
    </w:rPr>
  </w:style>
  <w:style w:type="table" w:styleId="LightShading-Accent1">
    <w:name w:val="Light Shading Accent 1"/>
    <w:basedOn w:val="TableNormal"/>
    <w:uiPriority w:val="60"/>
    <w:rsid w:val="00A263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A263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IntenseEmphasis">
    <w:name w:val="Intense Emphasis"/>
    <w:uiPriority w:val="21"/>
    <w:qFormat/>
    <w:rsid w:val="00A26375"/>
    <w:rPr>
      <w:b/>
      <w:color w:val="4F81BD"/>
    </w:rPr>
  </w:style>
  <w:style w:type="paragraph" w:styleId="Header">
    <w:name w:val="header"/>
    <w:basedOn w:val="Normal"/>
    <w:link w:val="HeaderChar"/>
    <w:unhideWhenUsed/>
    <w:rsid w:val="00A26375"/>
    <w:pPr>
      <w:tabs>
        <w:tab w:val="center" w:pos="4680"/>
        <w:tab w:val="right" w:pos="9360"/>
      </w:tabs>
      <w:spacing w:after="0" w:line="240" w:lineRule="auto"/>
    </w:pPr>
  </w:style>
  <w:style w:type="character" w:customStyle="1" w:styleId="HeaderChar">
    <w:name w:val="Header Char"/>
    <w:basedOn w:val="DefaultParagraphFont"/>
    <w:link w:val="Header"/>
    <w:rsid w:val="00A26375"/>
    <w:rPr>
      <w:rFonts w:ascii="Calibri" w:eastAsia="Times New Roman" w:hAnsi="Calibri" w:cs="Calibri"/>
      <w:lang w:eastAsia="en-US"/>
    </w:rPr>
  </w:style>
  <w:style w:type="table" w:styleId="TableGrid">
    <w:name w:val="Table Grid"/>
    <w:basedOn w:val="TableNormal"/>
    <w:uiPriority w:val="59"/>
    <w:rsid w:val="00D62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62DE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692FD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92F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FD7"/>
    <w:rPr>
      <w:rFonts w:ascii="Calibri" w:eastAsia="Times New Roman" w:hAnsi="Calibri" w:cs="Calibri"/>
      <w:sz w:val="20"/>
      <w:szCs w:val="20"/>
      <w:lang w:eastAsia="en-US"/>
    </w:rPr>
  </w:style>
  <w:style w:type="character" w:styleId="FootnoteReference">
    <w:name w:val="footnote reference"/>
    <w:basedOn w:val="DefaultParagraphFont"/>
    <w:uiPriority w:val="99"/>
    <w:semiHidden/>
    <w:unhideWhenUsed/>
    <w:rsid w:val="00692FD7"/>
    <w:rPr>
      <w:vertAlign w:val="superscript"/>
    </w:rPr>
  </w:style>
  <w:style w:type="paragraph" w:styleId="EndnoteText">
    <w:name w:val="endnote text"/>
    <w:basedOn w:val="Normal"/>
    <w:link w:val="EndnoteTextChar"/>
    <w:uiPriority w:val="99"/>
    <w:semiHidden/>
    <w:unhideWhenUsed/>
    <w:rsid w:val="00692F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2FD7"/>
    <w:rPr>
      <w:rFonts w:ascii="Calibri" w:eastAsia="Times New Roman" w:hAnsi="Calibri" w:cs="Calibri"/>
      <w:sz w:val="20"/>
      <w:szCs w:val="20"/>
      <w:lang w:eastAsia="en-US"/>
    </w:rPr>
  </w:style>
  <w:style w:type="character" w:styleId="EndnoteReference">
    <w:name w:val="endnote reference"/>
    <w:basedOn w:val="DefaultParagraphFont"/>
    <w:uiPriority w:val="99"/>
    <w:semiHidden/>
    <w:unhideWhenUsed/>
    <w:rsid w:val="00692FD7"/>
    <w:rPr>
      <w:vertAlign w:val="superscript"/>
    </w:rPr>
  </w:style>
  <w:style w:type="character" w:styleId="FollowedHyperlink">
    <w:name w:val="FollowedHyperlink"/>
    <w:basedOn w:val="DefaultParagraphFont"/>
    <w:uiPriority w:val="99"/>
    <w:semiHidden/>
    <w:unhideWhenUsed/>
    <w:rsid w:val="00692FD7"/>
    <w:rPr>
      <w:color w:val="800080" w:themeColor="followedHyperlink"/>
      <w:u w:val="single"/>
    </w:rPr>
  </w:style>
  <w:style w:type="paragraph" w:styleId="TOC3">
    <w:name w:val="toc 3"/>
    <w:basedOn w:val="Normal"/>
    <w:next w:val="Normal"/>
    <w:autoRedefine/>
    <w:uiPriority w:val="39"/>
    <w:unhideWhenUsed/>
    <w:rsid w:val="00692FD7"/>
    <w:pPr>
      <w:spacing w:after="100"/>
      <w:ind w:left="440"/>
    </w:pPr>
  </w:style>
  <w:style w:type="character" w:styleId="Emphasis">
    <w:name w:val="Emphasis"/>
    <w:basedOn w:val="DefaultParagraphFont"/>
    <w:uiPriority w:val="20"/>
    <w:qFormat/>
    <w:rsid w:val="00692FD7"/>
    <w:rPr>
      <w:i/>
      <w:iCs/>
    </w:rPr>
  </w:style>
  <w:style w:type="character" w:styleId="CommentReference">
    <w:name w:val="annotation reference"/>
    <w:basedOn w:val="DefaultParagraphFont"/>
    <w:uiPriority w:val="99"/>
    <w:semiHidden/>
    <w:unhideWhenUsed/>
    <w:rsid w:val="00543CC4"/>
    <w:rPr>
      <w:sz w:val="16"/>
      <w:szCs w:val="16"/>
    </w:rPr>
  </w:style>
  <w:style w:type="paragraph" w:styleId="CommentText">
    <w:name w:val="annotation text"/>
    <w:basedOn w:val="Normal"/>
    <w:link w:val="CommentTextChar"/>
    <w:uiPriority w:val="99"/>
    <w:semiHidden/>
    <w:unhideWhenUsed/>
    <w:rsid w:val="00543CC4"/>
    <w:pPr>
      <w:spacing w:line="240" w:lineRule="auto"/>
    </w:pPr>
    <w:rPr>
      <w:sz w:val="20"/>
      <w:szCs w:val="20"/>
    </w:rPr>
  </w:style>
  <w:style w:type="character" w:customStyle="1" w:styleId="CommentTextChar">
    <w:name w:val="Comment Text Char"/>
    <w:basedOn w:val="DefaultParagraphFont"/>
    <w:link w:val="CommentText"/>
    <w:uiPriority w:val="99"/>
    <w:semiHidden/>
    <w:rsid w:val="00543CC4"/>
    <w:rPr>
      <w:rFonts w:ascii="Calibri" w:eastAsia="Times New Roman" w:hAnsi="Calibri" w:cs="Calibri"/>
      <w:sz w:val="20"/>
      <w:szCs w:val="20"/>
      <w:lang w:eastAsia="en-US"/>
    </w:rPr>
  </w:style>
  <w:style w:type="paragraph" w:styleId="CommentSubject">
    <w:name w:val="annotation subject"/>
    <w:basedOn w:val="CommentText"/>
    <w:next w:val="CommentText"/>
    <w:link w:val="CommentSubjectChar"/>
    <w:uiPriority w:val="99"/>
    <w:semiHidden/>
    <w:unhideWhenUsed/>
    <w:rsid w:val="00543CC4"/>
    <w:rPr>
      <w:b/>
      <w:bCs/>
    </w:rPr>
  </w:style>
  <w:style w:type="character" w:customStyle="1" w:styleId="CommentSubjectChar">
    <w:name w:val="Comment Subject Char"/>
    <w:basedOn w:val="CommentTextChar"/>
    <w:link w:val="CommentSubject"/>
    <w:uiPriority w:val="99"/>
    <w:semiHidden/>
    <w:rsid w:val="00543CC4"/>
    <w:rPr>
      <w:rFonts w:ascii="Calibri" w:eastAsia="Times New Roman" w:hAnsi="Calibri" w:cs="Calibri"/>
      <w:b/>
      <w:bCs/>
      <w:sz w:val="20"/>
      <w:szCs w:val="20"/>
      <w:lang w:eastAsia="en-US"/>
    </w:rPr>
  </w:style>
  <w:style w:type="paragraph" w:styleId="Footer">
    <w:name w:val="footer"/>
    <w:basedOn w:val="Normal"/>
    <w:link w:val="FooterChar"/>
    <w:uiPriority w:val="99"/>
    <w:unhideWhenUsed/>
    <w:rsid w:val="00543C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3CC4"/>
    <w:rPr>
      <w:rFonts w:ascii="Calibri" w:eastAsia="Times New Roman" w:hAnsi="Calibri" w:cs="Calibri"/>
      <w:lang w:eastAsia="en-US"/>
    </w:rPr>
  </w:style>
  <w:style w:type="paragraph" w:styleId="Revision">
    <w:name w:val="Revision"/>
    <w:hidden/>
    <w:uiPriority w:val="99"/>
    <w:semiHidden/>
    <w:rsid w:val="00DE738C"/>
    <w:pPr>
      <w:spacing w:after="0" w:line="240" w:lineRule="auto"/>
    </w:pPr>
    <w:rPr>
      <w:rFonts w:ascii="Calibri" w:eastAsia="Times New Roman" w:hAnsi="Calibri" w:cs="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A25"/>
    <w:rPr>
      <w:rFonts w:ascii="Calibri" w:eastAsia="Times New Roman" w:hAnsi="Calibri" w:cs="Calibri"/>
      <w:lang w:eastAsia="en-US"/>
    </w:rPr>
  </w:style>
  <w:style w:type="paragraph" w:styleId="Heading1">
    <w:name w:val="heading 1"/>
    <w:basedOn w:val="Normal"/>
    <w:next w:val="Normal"/>
    <w:link w:val="Heading1Char"/>
    <w:uiPriority w:val="9"/>
    <w:qFormat/>
    <w:rsid w:val="004317E8"/>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7E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A25"/>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2A25"/>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2A25"/>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2A25"/>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2A25"/>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2A25"/>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2A25"/>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A25"/>
    <w:pPr>
      <w:spacing w:after="0" w:line="240" w:lineRule="auto"/>
    </w:pPr>
    <w:rPr>
      <w:rFonts w:ascii="Calibri" w:eastAsia="ＭＳ 明朝" w:hAnsi="Calibri" w:cs="Times New Roman"/>
    </w:rPr>
  </w:style>
  <w:style w:type="character" w:customStyle="1" w:styleId="NoSpacingChar">
    <w:name w:val="No Spacing Char"/>
    <w:basedOn w:val="DefaultParagraphFont"/>
    <w:link w:val="NoSpacing"/>
    <w:uiPriority w:val="1"/>
    <w:rsid w:val="007F2A25"/>
    <w:rPr>
      <w:rFonts w:ascii="Calibri" w:eastAsia="ＭＳ 明朝" w:hAnsi="Calibri" w:cs="Times New Roman"/>
    </w:rPr>
  </w:style>
  <w:style w:type="character" w:customStyle="1" w:styleId="Heading1Char">
    <w:name w:val="Heading 1 Char"/>
    <w:basedOn w:val="DefaultParagraphFont"/>
    <w:link w:val="Heading1"/>
    <w:uiPriority w:val="9"/>
    <w:rsid w:val="004317E8"/>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7F2A25"/>
    <w:pPr>
      <w:outlineLvl w:val="9"/>
    </w:pPr>
    <w:rPr>
      <w:lang w:eastAsia="ja-JP"/>
    </w:rPr>
  </w:style>
  <w:style w:type="paragraph" w:styleId="TOC1">
    <w:name w:val="toc 1"/>
    <w:basedOn w:val="Normal"/>
    <w:next w:val="Normal"/>
    <w:autoRedefine/>
    <w:uiPriority w:val="39"/>
    <w:unhideWhenUsed/>
    <w:rsid w:val="007F2A25"/>
    <w:pPr>
      <w:spacing w:after="100"/>
    </w:pPr>
  </w:style>
  <w:style w:type="character" w:styleId="Hyperlink">
    <w:name w:val="Hyperlink"/>
    <w:basedOn w:val="DefaultParagraphFont"/>
    <w:uiPriority w:val="99"/>
    <w:unhideWhenUsed/>
    <w:rsid w:val="007F2A25"/>
    <w:rPr>
      <w:color w:val="0000FF" w:themeColor="hyperlink"/>
      <w:u w:val="single"/>
    </w:rPr>
  </w:style>
  <w:style w:type="paragraph" w:styleId="BalloonText">
    <w:name w:val="Balloon Text"/>
    <w:basedOn w:val="Normal"/>
    <w:link w:val="BalloonTextChar"/>
    <w:uiPriority w:val="99"/>
    <w:semiHidden/>
    <w:unhideWhenUsed/>
    <w:rsid w:val="007F2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25"/>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rsid w:val="004317E8"/>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F2A25"/>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7F2A25"/>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7F2A25"/>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7F2A25"/>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7F2A25"/>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7F2A25"/>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7F2A25"/>
    <w:rPr>
      <w:rFonts w:asciiTheme="majorHAnsi" w:eastAsiaTheme="majorEastAsia" w:hAnsiTheme="majorHAnsi" w:cstheme="majorBidi"/>
      <w:i/>
      <w:iCs/>
      <w:color w:val="404040" w:themeColor="text1" w:themeTint="BF"/>
      <w:sz w:val="20"/>
      <w:szCs w:val="20"/>
      <w:lang w:eastAsia="en-US"/>
    </w:rPr>
  </w:style>
  <w:style w:type="paragraph" w:styleId="TOC2">
    <w:name w:val="toc 2"/>
    <w:basedOn w:val="Normal"/>
    <w:next w:val="Normal"/>
    <w:autoRedefine/>
    <w:uiPriority w:val="39"/>
    <w:unhideWhenUsed/>
    <w:rsid w:val="004317E8"/>
    <w:pPr>
      <w:spacing w:after="100"/>
      <w:ind w:left="220"/>
    </w:pPr>
  </w:style>
  <w:style w:type="paragraph" w:styleId="ListParagraph">
    <w:name w:val="List Paragraph"/>
    <w:basedOn w:val="Normal"/>
    <w:uiPriority w:val="34"/>
    <w:qFormat/>
    <w:rsid w:val="004317E8"/>
    <w:pPr>
      <w:keepLines/>
      <w:spacing w:before="120" w:after="0" w:line="360" w:lineRule="auto"/>
      <w:ind w:left="720"/>
      <w:contextualSpacing/>
    </w:pPr>
    <w:rPr>
      <w:rFonts w:ascii="Tahoma" w:hAnsi="Tahoma" w:cs="Tahoma"/>
      <w:sz w:val="20"/>
      <w:szCs w:val="18"/>
    </w:rPr>
  </w:style>
  <w:style w:type="paragraph" w:customStyle="1" w:styleId="Bang">
    <w:name w:val="Bang"/>
    <w:basedOn w:val="Normal"/>
    <w:autoRedefine/>
    <w:rsid w:val="00A26375"/>
    <w:pPr>
      <w:keepLines/>
      <w:spacing w:before="80" w:after="80" w:line="240" w:lineRule="auto"/>
    </w:pPr>
    <w:rPr>
      <w:rFonts w:ascii="Tahoma" w:hAnsi="Tahoma" w:cs="Tahoma"/>
      <w:sz w:val="18"/>
      <w:szCs w:val="24"/>
    </w:rPr>
  </w:style>
  <w:style w:type="table" w:styleId="LightShading-Accent1">
    <w:name w:val="Light Shading Accent 1"/>
    <w:basedOn w:val="TableNormal"/>
    <w:uiPriority w:val="60"/>
    <w:rsid w:val="00A263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A263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IntenseEmphasis">
    <w:name w:val="Intense Emphasis"/>
    <w:uiPriority w:val="21"/>
    <w:qFormat/>
    <w:rsid w:val="00A26375"/>
    <w:rPr>
      <w:b/>
      <w:color w:val="4F81BD"/>
    </w:rPr>
  </w:style>
  <w:style w:type="paragraph" w:styleId="Header">
    <w:name w:val="header"/>
    <w:basedOn w:val="Normal"/>
    <w:link w:val="HeaderChar"/>
    <w:unhideWhenUsed/>
    <w:rsid w:val="00A26375"/>
    <w:pPr>
      <w:tabs>
        <w:tab w:val="center" w:pos="4680"/>
        <w:tab w:val="right" w:pos="9360"/>
      </w:tabs>
      <w:spacing w:after="0" w:line="240" w:lineRule="auto"/>
    </w:pPr>
  </w:style>
  <w:style w:type="character" w:customStyle="1" w:styleId="HeaderChar">
    <w:name w:val="Header Char"/>
    <w:basedOn w:val="DefaultParagraphFont"/>
    <w:link w:val="Header"/>
    <w:rsid w:val="00A26375"/>
    <w:rPr>
      <w:rFonts w:ascii="Calibri" w:eastAsia="Times New Roman" w:hAnsi="Calibri" w:cs="Calibri"/>
      <w:lang w:eastAsia="en-US"/>
    </w:rPr>
  </w:style>
  <w:style w:type="table" w:styleId="TableGrid">
    <w:name w:val="Table Grid"/>
    <w:basedOn w:val="TableNormal"/>
    <w:uiPriority w:val="59"/>
    <w:rsid w:val="00D62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62DE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692FD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92F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FD7"/>
    <w:rPr>
      <w:rFonts w:ascii="Calibri" w:eastAsia="Times New Roman" w:hAnsi="Calibri" w:cs="Calibri"/>
      <w:sz w:val="20"/>
      <w:szCs w:val="20"/>
      <w:lang w:eastAsia="en-US"/>
    </w:rPr>
  </w:style>
  <w:style w:type="character" w:styleId="FootnoteReference">
    <w:name w:val="footnote reference"/>
    <w:basedOn w:val="DefaultParagraphFont"/>
    <w:uiPriority w:val="99"/>
    <w:semiHidden/>
    <w:unhideWhenUsed/>
    <w:rsid w:val="00692FD7"/>
    <w:rPr>
      <w:vertAlign w:val="superscript"/>
    </w:rPr>
  </w:style>
  <w:style w:type="paragraph" w:styleId="EndnoteText">
    <w:name w:val="endnote text"/>
    <w:basedOn w:val="Normal"/>
    <w:link w:val="EndnoteTextChar"/>
    <w:uiPriority w:val="99"/>
    <w:semiHidden/>
    <w:unhideWhenUsed/>
    <w:rsid w:val="00692F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2FD7"/>
    <w:rPr>
      <w:rFonts w:ascii="Calibri" w:eastAsia="Times New Roman" w:hAnsi="Calibri" w:cs="Calibri"/>
      <w:sz w:val="20"/>
      <w:szCs w:val="20"/>
      <w:lang w:eastAsia="en-US"/>
    </w:rPr>
  </w:style>
  <w:style w:type="character" w:styleId="EndnoteReference">
    <w:name w:val="endnote reference"/>
    <w:basedOn w:val="DefaultParagraphFont"/>
    <w:uiPriority w:val="99"/>
    <w:semiHidden/>
    <w:unhideWhenUsed/>
    <w:rsid w:val="00692FD7"/>
    <w:rPr>
      <w:vertAlign w:val="superscript"/>
    </w:rPr>
  </w:style>
  <w:style w:type="character" w:styleId="FollowedHyperlink">
    <w:name w:val="FollowedHyperlink"/>
    <w:basedOn w:val="DefaultParagraphFont"/>
    <w:uiPriority w:val="99"/>
    <w:semiHidden/>
    <w:unhideWhenUsed/>
    <w:rsid w:val="00692FD7"/>
    <w:rPr>
      <w:color w:val="800080" w:themeColor="followedHyperlink"/>
      <w:u w:val="single"/>
    </w:rPr>
  </w:style>
  <w:style w:type="paragraph" w:styleId="TOC3">
    <w:name w:val="toc 3"/>
    <w:basedOn w:val="Normal"/>
    <w:next w:val="Normal"/>
    <w:autoRedefine/>
    <w:uiPriority w:val="39"/>
    <w:unhideWhenUsed/>
    <w:rsid w:val="00692FD7"/>
    <w:pPr>
      <w:spacing w:after="100"/>
      <w:ind w:left="440"/>
    </w:pPr>
  </w:style>
  <w:style w:type="character" w:styleId="Emphasis">
    <w:name w:val="Emphasis"/>
    <w:basedOn w:val="DefaultParagraphFont"/>
    <w:uiPriority w:val="20"/>
    <w:qFormat/>
    <w:rsid w:val="00692FD7"/>
    <w:rPr>
      <w:i/>
      <w:iCs/>
    </w:rPr>
  </w:style>
  <w:style w:type="character" w:styleId="CommentReference">
    <w:name w:val="annotation reference"/>
    <w:basedOn w:val="DefaultParagraphFont"/>
    <w:uiPriority w:val="99"/>
    <w:semiHidden/>
    <w:unhideWhenUsed/>
    <w:rsid w:val="00543CC4"/>
    <w:rPr>
      <w:sz w:val="16"/>
      <w:szCs w:val="16"/>
    </w:rPr>
  </w:style>
  <w:style w:type="paragraph" w:styleId="CommentText">
    <w:name w:val="annotation text"/>
    <w:basedOn w:val="Normal"/>
    <w:link w:val="CommentTextChar"/>
    <w:uiPriority w:val="99"/>
    <w:semiHidden/>
    <w:unhideWhenUsed/>
    <w:rsid w:val="00543CC4"/>
    <w:pPr>
      <w:spacing w:line="240" w:lineRule="auto"/>
    </w:pPr>
    <w:rPr>
      <w:sz w:val="20"/>
      <w:szCs w:val="20"/>
    </w:rPr>
  </w:style>
  <w:style w:type="character" w:customStyle="1" w:styleId="CommentTextChar">
    <w:name w:val="Comment Text Char"/>
    <w:basedOn w:val="DefaultParagraphFont"/>
    <w:link w:val="CommentText"/>
    <w:uiPriority w:val="99"/>
    <w:semiHidden/>
    <w:rsid w:val="00543CC4"/>
    <w:rPr>
      <w:rFonts w:ascii="Calibri" w:eastAsia="Times New Roman" w:hAnsi="Calibri" w:cs="Calibri"/>
      <w:sz w:val="20"/>
      <w:szCs w:val="20"/>
      <w:lang w:eastAsia="en-US"/>
    </w:rPr>
  </w:style>
  <w:style w:type="paragraph" w:styleId="CommentSubject">
    <w:name w:val="annotation subject"/>
    <w:basedOn w:val="CommentText"/>
    <w:next w:val="CommentText"/>
    <w:link w:val="CommentSubjectChar"/>
    <w:uiPriority w:val="99"/>
    <w:semiHidden/>
    <w:unhideWhenUsed/>
    <w:rsid w:val="00543CC4"/>
    <w:rPr>
      <w:b/>
      <w:bCs/>
    </w:rPr>
  </w:style>
  <w:style w:type="character" w:customStyle="1" w:styleId="CommentSubjectChar">
    <w:name w:val="Comment Subject Char"/>
    <w:basedOn w:val="CommentTextChar"/>
    <w:link w:val="CommentSubject"/>
    <w:uiPriority w:val="99"/>
    <w:semiHidden/>
    <w:rsid w:val="00543CC4"/>
    <w:rPr>
      <w:rFonts w:ascii="Calibri" w:eastAsia="Times New Roman" w:hAnsi="Calibri" w:cs="Calibri"/>
      <w:b/>
      <w:bCs/>
      <w:sz w:val="20"/>
      <w:szCs w:val="20"/>
      <w:lang w:eastAsia="en-US"/>
    </w:rPr>
  </w:style>
  <w:style w:type="paragraph" w:styleId="Footer">
    <w:name w:val="footer"/>
    <w:basedOn w:val="Normal"/>
    <w:link w:val="FooterChar"/>
    <w:uiPriority w:val="99"/>
    <w:unhideWhenUsed/>
    <w:rsid w:val="00543C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3CC4"/>
    <w:rPr>
      <w:rFonts w:ascii="Calibri" w:eastAsia="Times New Roman" w:hAnsi="Calibri" w:cs="Calibri"/>
      <w:lang w:eastAsia="en-US"/>
    </w:rPr>
  </w:style>
  <w:style w:type="paragraph" w:styleId="Revision">
    <w:name w:val="Revision"/>
    <w:hidden/>
    <w:uiPriority w:val="99"/>
    <w:semiHidden/>
    <w:rsid w:val="00DE738C"/>
    <w:pPr>
      <w:spacing w:after="0" w:line="240" w:lineRule="auto"/>
    </w:pPr>
    <w:rPr>
      <w:rFonts w:ascii="Calibri" w:eastAsia="Times New Roman"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yperlink" Target="http://msdn.microsoft.com/en-us/library/ff926074.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comments" Target="comments.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4F532-9457-454C-921C-FFA3D60F82CC}">
  <ds:schemaRefs>
    <ds:schemaRef ds:uri="http://schemas.openxmlformats.org/officeDocument/2006/bibliography"/>
  </ds:schemaRefs>
</ds:datastoreItem>
</file>

<file path=customXml/itemProps2.xml><?xml version="1.0" encoding="utf-8"?>
<ds:datastoreItem xmlns:ds="http://schemas.openxmlformats.org/officeDocument/2006/customXml" ds:itemID="{EFEC0E2A-132C-4045-88F6-6F64EFE4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2028</Words>
  <Characters>10833</Characters>
  <Application>Microsoft Office Word</Application>
  <DocSecurity>0</DocSecurity>
  <Lines>637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Giang</dc:creator>
  <cp:lastModifiedBy>Phuong Giang</cp:lastModifiedBy>
  <cp:revision>2</cp:revision>
  <dcterms:created xsi:type="dcterms:W3CDTF">2012-01-30T16:17:00Z</dcterms:created>
  <dcterms:modified xsi:type="dcterms:W3CDTF">2012-01-30T16:17:00Z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1LgIY6hyiC5hHPb8R1BILN9xHx2O5h3SfXxkkyJlFQ-4</vt:lpwstr>
  </property>
  <property fmtid="{D5CDD505-2E9C-101B-9397-08002B2CF9AE}" pid="4" name="Google.Documents.RevisionId">
    <vt:lpwstr>03943348949531337589</vt:lpwstr>
  </property>
  <property fmtid="{D5CDD505-2E9C-101B-9397-08002B2CF9AE}" pid="5" name="Google.Documents.PluginVersion">
    <vt:lpwstr>2.0.2662.553</vt:lpwstr>
  </property>
  <property fmtid="{D5CDD505-2E9C-101B-9397-08002B2CF9AE}" pid="6" name="Google.Documents.MergeIncapabilityFlags">
    <vt:i4>0</vt:i4>
  </property>
</Properties>
</file>