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3698" w:rsidRPr="00E73698" w:rsidRDefault="00E42B9E" w:rsidP="004322AB">
      <w:pPr>
        <w:pStyle w:val="Heading2"/>
      </w:pPr>
      <w:r w:rsidRPr="00CE785C">
        <w:rPr>
          <w:sz w:val="28"/>
          <w:szCs w:val="28"/>
        </w:rPr>
        <w:t>Solution:</w:t>
      </w:r>
    </w:p>
    <w:p w:rsidR="00E42B9E" w:rsidDel="00E1255B" w:rsidRDefault="00E42B9E" w:rsidP="00BB3E83">
      <w:pPr>
        <w:ind w:firstLine="720"/>
        <w:rPr>
          <w:del w:id="0" w:author="PNTG" w:date="2012-05-15T21:41:00Z"/>
          <w:rFonts w:cs="Times New Roman"/>
          <w:sz w:val="28"/>
          <w:szCs w:val="28"/>
        </w:rPr>
      </w:pPr>
      <w:del w:id="1" w:author="PNTG" w:date="2012-05-15T21:41:00Z">
        <w:r w:rsidDel="00E1255B">
          <w:rPr>
            <w:sz w:val="28"/>
            <w:szCs w:val="28"/>
          </w:rPr>
          <w:delText xml:space="preserve">Currently, project management system of many companies looks complex and not familiar with user. The reasons often cause by using so many dry numbers and lacking to use visual items to help user to comprehend. </w:delText>
        </w:r>
      </w:del>
    </w:p>
    <w:p w:rsidR="004322AB" w:rsidRDefault="00E42B9E" w:rsidP="005B0A55">
      <w:pPr>
        <w:ind w:firstLine="720"/>
        <w:rPr>
          <w:sz w:val="28"/>
          <w:szCs w:val="28"/>
        </w:rPr>
      </w:pPr>
      <w:r>
        <w:rPr>
          <w:sz w:val="28"/>
          <w:szCs w:val="28"/>
        </w:rPr>
        <w:t>From</w:t>
      </w:r>
      <w:del w:id="2" w:author="PNTG" w:date="2012-05-15T21:59:00Z">
        <w:r w:rsidDel="002A2916">
          <w:rPr>
            <w:sz w:val="28"/>
            <w:szCs w:val="28"/>
          </w:rPr>
          <w:delText xml:space="preserve"> </w:delText>
        </w:r>
      </w:del>
      <w:del w:id="3" w:author="PNTG" w:date="2012-05-15T21:41:00Z">
        <w:r w:rsidDel="00E1255B">
          <w:rPr>
            <w:sz w:val="28"/>
            <w:szCs w:val="28"/>
          </w:rPr>
          <w:delText xml:space="preserve">current </w:delText>
        </w:r>
      </w:del>
      <w:ins w:id="4" w:author="PNTG" w:date="2012-05-15T21:41:00Z">
        <w:r w:rsidR="00E1255B">
          <w:rPr>
            <w:sz w:val="28"/>
            <w:szCs w:val="28"/>
          </w:rPr>
          <w:t xml:space="preserve"> above </w:t>
        </w:r>
      </w:ins>
      <w:r>
        <w:rPr>
          <w:sz w:val="28"/>
          <w:szCs w:val="28"/>
        </w:rPr>
        <w:t xml:space="preserve">issues of </w:t>
      </w:r>
      <w:del w:id="5" w:author="PNTG" w:date="2012-05-15T21:42:00Z">
        <w:r w:rsidDel="00E1255B">
          <w:rPr>
            <w:sz w:val="28"/>
            <w:szCs w:val="28"/>
          </w:rPr>
          <w:delText xml:space="preserve">old </w:delText>
        </w:r>
      </w:del>
      <w:ins w:id="6" w:author="PNTG" w:date="2012-05-15T21:42:00Z">
        <w:r w:rsidR="00E1255B">
          <w:rPr>
            <w:sz w:val="28"/>
            <w:szCs w:val="28"/>
          </w:rPr>
          <w:t xml:space="preserve"> current</w:t>
        </w:r>
      </w:ins>
      <w:ins w:id="7" w:author="PNTG" w:date="2012-05-15T21:43:00Z">
        <w:r w:rsidR="00E1255B">
          <w:rPr>
            <w:sz w:val="28"/>
            <w:szCs w:val="28"/>
          </w:rPr>
          <w:t xml:space="preserve"> </w:t>
        </w:r>
      </w:ins>
      <w:r>
        <w:rPr>
          <w:sz w:val="28"/>
          <w:szCs w:val="28"/>
        </w:rPr>
        <w:t>project managem</w:t>
      </w:r>
      <w:r w:rsidR="004322AB">
        <w:rPr>
          <w:sz w:val="28"/>
          <w:szCs w:val="28"/>
        </w:rPr>
        <w:t xml:space="preserve">ent systems; </w:t>
      </w:r>
      <w:r>
        <w:rPr>
          <w:sz w:val="28"/>
          <w:szCs w:val="28"/>
        </w:rPr>
        <w:t>we introduce a new system with</w:t>
      </w:r>
      <w:del w:id="8" w:author="PNTG" w:date="2012-05-15T21:42:00Z">
        <w:r w:rsidDel="00E1255B">
          <w:rPr>
            <w:sz w:val="28"/>
            <w:szCs w:val="28"/>
          </w:rPr>
          <w:delText xml:space="preserve"> </w:delText>
        </w:r>
        <w:r w:rsidR="004322AB" w:rsidDel="00E1255B">
          <w:rPr>
            <w:sz w:val="28"/>
            <w:szCs w:val="28"/>
          </w:rPr>
          <w:delText>domination functions</w:delText>
        </w:r>
      </w:del>
      <w:del w:id="9" w:author="PNTG" w:date="2012-05-15T21:58:00Z">
        <w:r w:rsidR="004322AB" w:rsidDel="00C00694">
          <w:rPr>
            <w:sz w:val="28"/>
            <w:szCs w:val="28"/>
          </w:rPr>
          <w:delText>:</w:delText>
        </w:r>
      </w:del>
      <w:ins w:id="10" w:author="PNTG" w:date="2012-05-15T21:42:00Z">
        <w:r w:rsidR="00E1255B">
          <w:rPr>
            <w:sz w:val="28"/>
            <w:szCs w:val="28"/>
          </w:rPr>
          <w:t xml:space="preserve"> powerful features:</w:t>
        </w:r>
      </w:ins>
    </w:p>
    <w:p w:rsidR="004322AB" w:rsidRDefault="004322AB" w:rsidP="004322AB">
      <w:pPr>
        <w:numPr>
          <w:ilvl w:val="0"/>
          <w:numId w:val="6"/>
        </w:numPr>
        <w:rPr>
          <w:sz w:val="28"/>
          <w:szCs w:val="28"/>
        </w:rPr>
      </w:pPr>
      <w:del w:id="11" w:author="PNTG" w:date="2012-05-15T21:58:00Z">
        <w:r w:rsidDel="00554391">
          <w:rPr>
            <w:sz w:val="28"/>
            <w:szCs w:val="28"/>
          </w:rPr>
          <w:delText xml:space="preserve"> </w:delText>
        </w:r>
      </w:del>
      <w:del w:id="12" w:author="PNTG" w:date="2012-05-15T21:43:00Z">
        <w:r w:rsidDel="00E1255B">
          <w:rPr>
            <w:sz w:val="28"/>
            <w:szCs w:val="28"/>
          </w:rPr>
          <w:delText>F</w:delText>
        </w:r>
      </w:del>
      <w:del w:id="13" w:author="PNTG" w:date="2012-05-15T21:44:00Z">
        <w:r w:rsidDel="00E1255B">
          <w:rPr>
            <w:sz w:val="28"/>
            <w:szCs w:val="28"/>
          </w:rPr>
          <w:delText>r</w:delText>
        </w:r>
      </w:del>
      <w:del w:id="14" w:author="PNTG" w:date="2012-05-15T21:43:00Z">
        <w:r w:rsidDel="00E1255B">
          <w:rPr>
            <w:sz w:val="28"/>
            <w:szCs w:val="28"/>
          </w:rPr>
          <w:delText>iendly</w:delText>
        </w:r>
      </w:del>
      <w:ins w:id="15" w:author="PNTG" w:date="2012-05-15T21:44:00Z">
        <w:r w:rsidR="00E1255B">
          <w:rPr>
            <w:sz w:val="28"/>
            <w:szCs w:val="28"/>
          </w:rPr>
          <w:t>Provide friendly</w:t>
        </w:r>
      </w:ins>
      <w:r>
        <w:rPr>
          <w:sz w:val="28"/>
          <w:szCs w:val="28"/>
        </w:rPr>
        <w:t xml:space="preserve"> User Interface</w:t>
      </w:r>
    </w:p>
    <w:p w:rsidR="00E42B9E" w:rsidRDefault="004322AB" w:rsidP="004322AB">
      <w:pPr>
        <w:numPr>
          <w:ilvl w:val="0"/>
          <w:numId w:val="6"/>
        </w:numPr>
        <w:rPr>
          <w:sz w:val="28"/>
          <w:szCs w:val="28"/>
        </w:rPr>
      </w:pPr>
      <w:r>
        <w:rPr>
          <w:sz w:val="28"/>
          <w:szCs w:val="28"/>
        </w:rPr>
        <w:t>Add more visual items to help user easy to</w:t>
      </w:r>
      <w:del w:id="16" w:author="PNTG" w:date="2012-05-15T21:44:00Z">
        <w:r w:rsidDel="00E1255B">
          <w:rPr>
            <w:sz w:val="28"/>
            <w:szCs w:val="28"/>
          </w:rPr>
          <w:delText xml:space="preserve"> follow</w:delText>
        </w:r>
      </w:del>
      <w:ins w:id="17" w:author="PNTG" w:date="2012-05-15T21:44:00Z">
        <w:r w:rsidR="00E1255B">
          <w:rPr>
            <w:sz w:val="28"/>
            <w:szCs w:val="28"/>
          </w:rPr>
          <w:t xml:space="preserve"> use</w:t>
        </w:r>
      </w:ins>
      <w:r>
        <w:rPr>
          <w:sz w:val="28"/>
          <w:szCs w:val="28"/>
        </w:rPr>
        <w:t>, reduce ambiguous logic,  improve performance</w:t>
      </w:r>
    </w:p>
    <w:p w:rsidR="000A4599" w:rsidRDefault="000A4599" w:rsidP="004322AB">
      <w:pPr>
        <w:numPr>
          <w:ilvl w:val="0"/>
          <w:numId w:val="6"/>
        </w:numPr>
        <w:rPr>
          <w:sz w:val="28"/>
          <w:szCs w:val="28"/>
        </w:rPr>
      </w:pPr>
      <w:r>
        <w:rPr>
          <w:sz w:val="28"/>
          <w:szCs w:val="28"/>
        </w:rPr>
        <w:t>Provide useful report function</w:t>
      </w:r>
    </w:p>
    <w:p w:rsidR="004322AB" w:rsidRDefault="004322AB" w:rsidP="004322AB">
      <w:pPr>
        <w:numPr>
          <w:ilvl w:val="0"/>
          <w:numId w:val="6"/>
        </w:numPr>
        <w:rPr>
          <w:sz w:val="28"/>
          <w:szCs w:val="28"/>
        </w:rPr>
      </w:pPr>
      <w:r>
        <w:rPr>
          <w:sz w:val="28"/>
          <w:szCs w:val="28"/>
        </w:rPr>
        <w:t>Integrate in mobile phon</w:t>
      </w:r>
      <w:r w:rsidR="000A4599">
        <w:rPr>
          <w:sz w:val="28"/>
          <w:szCs w:val="28"/>
        </w:rPr>
        <w:t>e to improve mobility of system</w:t>
      </w:r>
    </w:p>
    <w:p w:rsidR="004322AB" w:rsidRDefault="004322AB" w:rsidP="005B0A55">
      <w:pPr>
        <w:ind w:firstLine="720"/>
        <w:rPr>
          <w:sz w:val="28"/>
          <w:szCs w:val="28"/>
        </w:rPr>
      </w:pPr>
    </w:p>
    <w:p w:rsidR="00E42B9E" w:rsidRDefault="00E42B9E" w:rsidP="005B0A55">
      <w:pPr>
        <w:rPr>
          <w:rStyle w:val="Heading2Char"/>
          <w:rFonts w:cs="Times New Roman"/>
          <w:sz w:val="28"/>
          <w:szCs w:val="28"/>
        </w:rPr>
      </w:pPr>
      <w:r w:rsidRPr="00CE785C">
        <w:rPr>
          <w:rStyle w:val="Heading2Char"/>
          <w:sz w:val="28"/>
          <w:szCs w:val="28"/>
        </w:rPr>
        <w:t>Product:</w:t>
      </w:r>
    </w:p>
    <w:p w:rsidR="00E42B9E" w:rsidRDefault="00E42B9E" w:rsidP="005B0A55">
      <w:pPr>
        <w:rPr>
          <w:rFonts w:cs="Times New Roman"/>
          <w:sz w:val="28"/>
          <w:szCs w:val="28"/>
        </w:rPr>
      </w:pPr>
      <w:r w:rsidRPr="00CE785C">
        <w:rPr>
          <w:sz w:val="28"/>
          <w:szCs w:val="28"/>
          <w:u w:val="single"/>
        </w:rPr>
        <w:t>Include functions</w:t>
      </w:r>
      <w:r>
        <w:rPr>
          <w:sz w:val="28"/>
          <w:szCs w:val="28"/>
        </w:rPr>
        <w:t>:</w:t>
      </w:r>
    </w:p>
    <w:p w:rsidR="00E42B9E" w:rsidRDefault="00E42B9E" w:rsidP="00B71DB4">
      <w:pPr>
        <w:pStyle w:val="ListParagraph"/>
        <w:numPr>
          <w:ilvl w:val="0"/>
          <w:numId w:val="3"/>
        </w:numPr>
        <w:rPr>
          <w:sz w:val="28"/>
          <w:szCs w:val="28"/>
        </w:rPr>
      </w:pPr>
      <w:r w:rsidRPr="008139B6">
        <w:rPr>
          <w:b/>
          <w:bCs/>
          <w:sz w:val="28"/>
          <w:szCs w:val="28"/>
        </w:rPr>
        <w:t>Dashboard</w:t>
      </w:r>
      <w:r>
        <w:rPr>
          <w:sz w:val="28"/>
          <w:szCs w:val="28"/>
        </w:rPr>
        <w:t xml:space="preserve">: show </w:t>
      </w:r>
      <w:del w:id="18" w:author="PNTG" w:date="2012-05-15T21:45:00Z">
        <w:r w:rsidDel="00E1255B">
          <w:rPr>
            <w:sz w:val="28"/>
            <w:szCs w:val="28"/>
          </w:rPr>
          <w:delText xml:space="preserve">diagrams </w:delText>
        </w:r>
      </w:del>
      <w:r>
        <w:rPr>
          <w:sz w:val="28"/>
          <w:szCs w:val="28"/>
        </w:rPr>
        <w:t xml:space="preserve">present status of projects which have been created in OOPMS.  Project managers and others senior manager can easily track and </w:t>
      </w:r>
      <w:del w:id="19" w:author="PNTG" w:date="2012-05-15T21:45:00Z">
        <w:r w:rsidDel="00E1255B">
          <w:rPr>
            <w:sz w:val="28"/>
            <w:szCs w:val="28"/>
          </w:rPr>
          <w:delText xml:space="preserve">compare </w:delText>
        </w:r>
      </w:del>
      <w:ins w:id="20" w:author="PNTG" w:date="2012-05-15T21:45:00Z">
        <w:r w:rsidR="00E1255B">
          <w:rPr>
            <w:sz w:val="28"/>
            <w:szCs w:val="28"/>
          </w:rPr>
          <w:t xml:space="preserve"> monitor </w:t>
        </w:r>
      </w:ins>
      <w:r>
        <w:rPr>
          <w:sz w:val="28"/>
          <w:szCs w:val="28"/>
        </w:rPr>
        <w:t>status of their project.</w:t>
      </w:r>
    </w:p>
    <w:p w:rsidR="004322AB" w:rsidRDefault="00E42B9E" w:rsidP="00B71DB4">
      <w:pPr>
        <w:pStyle w:val="ListParagraph"/>
        <w:numPr>
          <w:ilvl w:val="0"/>
          <w:numId w:val="3"/>
        </w:numPr>
        <w:rPr>
          <w:sz w:val="28"/>
          <w:szCs w:val="28"/>
        </w:rPr>
      </w:pPr>
      <w:r w:rsidRPr="008139B6">
        <w:rPr>
          <w:b/>
          <w:bCs/>
          <w:sz w:val="28"/>
          <w:szCs w:val="28"/>
        </w:rPr>
        <w:t>Planner</w:t>
      </w:r>
      <w:r>
        <w:rPr>
          <w:sz w:val="28"/>
          <w:szCs w:val="28"/>
        </w:rPr>
        <w:t xml:space="preserve">: </w:t>
      </w:r>
    </w:p>
    <w:p w:rsidR="004322AB" w:rsidRDefault="004322AB" w:rsidP="004322AB">
      <w:pPr>
        <w:pStyle w:val="ListParagraph"/>
        <w:numPr>
          <w:ilvl w:val="1"/>
          <w:numId w:val="3"/>
        </w:numPr>
        <w:rPr>
          <w:sz w:val="28"/>
          <w:szCs w:val="28"/>
        </w:rPr>
      </w:pPr>
      <w:r>
        <w:rPr>
          <w:sz w:val="28"/>
          <w:szCs w:val="28"/>
        </w:rPr>
        <w:t>A</w:t>
      </w:r>
      <w:r w:rsidR="00E42B9E">
        <w:rPr>
          <w:sz w:val="28"/>
          <w:szCs w:val="28"/>
        </w:rPr>
        <w:t>llow users import Microsoft Project file (*.mpp) into OOPMS</w:t>
      </w:r>
      <w:r>
        <w:rPr>
          <w:sz w:val="28"/>
          <w:szCs w:val="28"/>
        </w:rPr>
        <w:t xml:space="preserve"> and in the future, users also can edit and export *.mpp files at OOPMS;</w:t>
      </w:r>
    </w:p>
    <w:p w:rsidR="00E42B9E" w:rsidRDefault="004322AB" w:rsidP="004322AB">
      <w:pPr>
        <w:pStyle w:val="ListParagraph"/>
        <w:numPr>
          <w:ilvl w:val="1"/>
          <w:numId w:val="3"/>
        </w:numPr>
        <w:rPr>
          <w:sz w:val="28"/>
          <w:szCs w:val="28"/>
        </w:rPr>
      </w:pPr>
      <w:r>
        <w:rPr>
          <w:sz w:val="28"/>
          <w:szCs w:val="28"/>
        </w:rPr>
        <w:t>C</w:t>
      </w:r>
      <w:r w:rsidR="00E42B9E">
        <w:rPr>
          <w:sz w:val="28"/>
          <w:szCs w:val="28"/>
        </w:rPr>
        <w:t>reate task and assign task to team members.</w:t>
      </w:r>
    </w:p>
    <w:p w:rsidR="00E42B9E" w:rsidRDefault="00E42B9E" w:rsidP="00B71DB4">
      <w:pPr>
        <w:pStyle w:val="ListParagraph"/>
        <w:numPr>
          <w:ilvl w:val="0"/>
          <w:numId w:val="3"/>
        </w:numPr>
        <w:rPr>
          <w:sz w:val="28"/>
          <w:szCs w:val="28"/>
        </w:rPr>
      </w:pPr>
      <w:r w:rsidRPr="008139B6">
        <w:rPr>
          <w:b/>
          <w:bCs/>
          <w:sz w:val="28"/>
          <w:szCs w:val="28"/>
        </w:rPr>
        <w:t>Report</w:t>
      </w:r>
      <w:r>
        <w:rPr>
          <w:sz w:val="28"/>
          <w:szCs w:val="28"/>
        </w:rPr>
        <w:t xml:space="preserve">: </w:t>
      </w:r>
      <w:del w:id="21" w:author="PNTG" w:date="2012-05-15T21:45:00Z">
        <w:r w:rsidDel="00E1255B">
          <w:rPr>
            <w:sz w:val="28"/>
            <w:szCs w:val="28"/>
          </w:rPr>
          <w:delText xml:space="preserve">auto </w:delText>
        </w:r>
      </w:del>
      <w:ins w:id="22" w:author="PNTG" w:date="2012-05-15T21:45:00Z">
        <w:r w:rsidR="00E1255B">
          <w:rPr>
            <w:sz w:val="28"/>
            <w:szCs w:val="28"/>
          </w:rPr>
          <w:t xml:space="preserve">support </w:t>
        </w:r>
      </w:ins>
      <w:r>
        <w:rPr>
          <w:sz w:val="28"/>
          <w:szCs w:val="28"/>
        </w:rPr>
        <w:t>cr</w:t>
      </w:r>
      <w:r w:rsidR="004322AB">
        <w:rPr>
          <w:sz w:val="28"/>
          <w:szCs w:val="28"/>
        </w:rPr>
        <w:t>eating report of project weekly and allow Team leader of project add more comments to the report.</w:t>
      </w:r>
    </w:p>
    <w:p w:rsidR="004322AB" w:rsidDel="00E1255B" w:rsidRDefault="004322AB" w:rsidP="00B71DB4">
      <w:pPr>
        <w:pStyle w:val="ListParagraph"/>
        <w:numPr>
          <w:ilvl w:val="0"/>
          <w:numId w:val="3"/>
        </w:numPr>
        <w:rPr>
          <w:del w:id="23" w:author="PNTG" w:date="2012-05-15T21:45:00Z"/>
          <w:sz w:val="28"/>
          <w:szCs w:val="28"/>
        </w:rPr>
      </w:pPr>
      <w:del w:id="24" w:author="PNTG" w:date="2012-05-15T21:45:00Z">
        <w:r w:rsidDel="00E1255B">
          <w:rPr>
            <w:b/>
            <w:bCs/>
            <w:sz w:val="28"/>
            <w:szCs w:val="28"/>
          </w:rPr>
          <w:delText xml:space="preserve">Manage Team: </w:delText>
        </w:r>
        <w:r w:rsidDel="00E1255B">
          <w:rPr>
            <w:bCs/>
            <w:sz w:val="28"/>
            <w:szCs w:val="28"/>
          </w:rPr>
          <w:delText xml:space="preserve">depend on </w:delText>
        </w:r>
        <w:r w:rsidRPr="004322AB" w:rsidDel="00E1255B">
          <w:rPr>
            <w:bCs/>
            <w:sz w:val="28"/>
            <w:szCs w:val="28"/>
          </w:rPr>
          <w:delText>authorization</w:delText>
        </w:r>
        <w:r w:rsidDel="00E1255B">
          <w:rPr>
            <w:bCs/>
            <w:sz w:val="28"/>
            <w:szCs w:val="28"/>
          </w:rPr>
          <w:delText>; users can manage list of users of OOPMS and add user to specific project.</w:delText>
        </w:r>
      </w:del>
    </w:p>
    <w:p w:rsidR="00E42B9E" w:rsidRDefault="00E42B9E" w:rsidP="00B71DB4">
      <w:pPr>
        <w:pStyle w:val="ListParagraph"/>
        <w:numPr>
          <w:ilvl w:val="0"/>
          <w:numId w:val="3"/>
        </w:numPr>
        <w:rPr>
          <w:sz w:val="28"/>
          <w:szCs w:val="28"/>
        </w:rPr>
      </w:pPr>
      <w:r w:rsidRPr="008139B6">
        <w:rPr>
          <w:b/>
          <w:bCs/>
          <w:sz w:val="28"/>
          <w:szCs w:val="28"/>
        </w:rPr>
        <w:t>Project</w:t>
      </w:r>
      <w:r>
        <w:rPr>
          <w:sz w:val="28"/>
          <w:szCs w:val="28"/>
        </w:rPr>
        <w:t xml:space="preserve"> </w:t>
      </w:r>
      <w:r w:rsidRPr="008139B6">
        <w:rPr>
          <w:b/>
          <w:bCs/>
          <w:sz w:val="28"/>
          <w:szCs w:val="28"/>
        </w:rPr>
        <w:t>View</w:t>
      </w:r>
      <w:r>
        <w:rPr>
          <w:sz w:val="28"/>
          <w:szCs w:val="28"/>
        </w:rPr>
        <w:t>: show detail information about a specific project.</w:t>
      </w:r>
    </w:p>
    <w:p w:rsidR="00E42B9E" w:rsidRDefault="00E42B9E" w:rsidP="00B71DB4">
      <w:pPr>
        <w:pStyle w:val="ListParagraph"/>
        <w:numPr>
          <w:ilvl w:val="0"/>
          <w:numId w:val="3"/>
        </w:numPr>
        <w:rPr>
          <w:sz w:val="28"/>
          <w:szCs w:val="28"/>
        </w:rPr>
      </w:pPr>
      <w:r w:rsidRPr="008139B6">
        <w:rPr>
          <w:b/>
          <w:bCs/>
          <w:sz w:val="28"/>
          <w:szCs w:val="28"/>
        </w:rPr>
        <w:t>Time</w:t>
      </w:r>
      <w:r w:rsidR="00E45560">
        <w:rPr>
          <w:b/>
          <w:bCs/>
          <w:sz w:val="28"/>
          <w:szCs w:val="28"/>
        </w:rPr>
        <w:t xml:space="preserve"> Tracking</w:t>
      </w:r>
      <w:r>
        <w:rPr>
          <w:sz w:val="28"/>
          <w:szCs w:val="28"/>
        </w:rPr>
        <w:t>: manage work</w:t>
      </w:r>
      <w:ins w:id="25" w:author="PNTG" w:date="2012-05-15T21:46:00Z">
        <w:r w:rsidR="00E1255B">
          <w:rPr>
            <w:sz w:val="28"/>
            <w:szCs w:val="28"/>
          </w:rPr>
          <w:t>ing</w:t>
        </w:r>
      </w:ins>
      <w:r>
        <w:rPr>
          <w:sz w:val="28"/>
          <w:szCs w:val="28"/>
        </w:rPr>
        <w:t xml:space="preserve"> time of team members.</w:t>
      </w:r>
    </w:p>
    <w:p w:rsidR="00E42B9E" w:rsidRDefault="00E42B9E" w:rsidP="00B71DB4">
      <w:pPr>
        <w:pStyle w:val="ListParagraph"/>
        <w:numPr>
          <w:ilvl w:val="0"/>
          <w:numId w:val="3"/>
        </w:numPr>
        <w:rPr>
          <w:sz w:val="28"/>
          <w:szCs w:val="28"/>
        </w:rPr>
      </w:pPr>
      <w:r w:rsidRPr="008139B6">
        <w:rPr>
          <w:b/>
          <w:bCs/>
          <w:sz w:val="28"/>
          <w:szCs w:val="28"/>
        </w:rPr>
        <w:t>DMS</w:t>
      </w:r>
      <w:r>
        <w:rPr>
          <w:sz w:val="28"/>
          <w:szCs w:val="28"/>
        </w:rPr>
        <w:t>: manage defects of projects.</w:t>
      </w:r>
    </w:p>
    <w:p w:rsidR="00E42B9E" w:rsidRDefault="00E42B9E" w:rsidP="00E45560">
      <w:pPr>
        <w:pStyle w:val="ListParagraph"/>
        <w:numPr>
          <w:ilvl w:val="0"/>
          <w:numId w:val="3"/>
        </w:numPr>
        <w:rPr>
          <w:rFonts w:cs="Times New Roman"/>
          <w:sz w:val="28"/>
          <w:szCs w:val="28"/>
        </w:rPr>
      </w:pPr>
      <w:r w:rsidRPr="008139B6">
        <w:rPr>
          <w:b/>
          <w:bCs/>
          <w:sz w:val="28"/>
          <w:szCs w:val="28"/>
        </w:rPr>
        <w:lastRenderedPageBreak/>
        <w:t>Requirement</w:t>
      </w:r>
      <w:r>
        <w:rPr>
          <w:sz w:val="28"/>
          <w:szCs w:val="28"/>
        </w:rPr>
        <w:t>: include list of requirement</w:t>
      </w:r>
      <w:ins w:id="26" w:author="PNTG" w:date="2012-05-15T21:46:00Z">
        <w:r w:rsidR="00E1255B">
          <w:rPr>
            <w:sz w:val="28"/>
            <w:szCs w:val="28"/>
          </w:rPr>
          <w:t>s</w:t>
        </w:r>
      </w:ins>
      <w:r>
        <w:rPr>
          <w:sz w:val="28"/>
          <w:szCs w:val="28"/>
        </w:rPr>
        <w:t xml:space="preserve"> (</w:t>
      </w:r>
      <w:bookmarkStart w:id="27" w:name="OLE_LINK1"/>
      <w:bookmarkStart w:id="28" w:name="OLE_LINK2"/>
      <w:r>
        <w:rPr>
          <w:sz w:val="28"/>
          <w:szCs w:val="28"/>
        </w:rPr>
        <w:t>function</w:t>
      </w:r>
      <w:bookmarkEnd w:id="27"/>
      <w:bookmarkEnd w:id="28"/>
      <w:r w:rsidR="000A4599">
        <w:rPr>
          <w:sz w:val="28"/>
          <w:szCs w:val="28"/>
        </w:rPr>
        <w:t>, non-</w:t>
      </w:r>
      <w:r>
        <w:rPr>
          <w:sz w:val="28"/>
          <w:szCs w:val="28"/>
        </w:rPr>
        <w:t xml:space="preserve">function). Allow users </w:t>
      </w:r>
      <w:r w:rsidR="000A4599">
        <w:rPr>
          <w:sz w:val="28"/>
          <w:szCs w:val="28"/>
        </w:rPr>
        <w:t xml:space="preserve">to </w:t>
      </w:r>
      <w:r>
        <w:rPr>
          <w:sz w:val="28"/>
          <w:szCs w:val="28"/>
        </w:rPr>
        <w:t xml:space="preserve">keep track </w:t>
      </w:r>
      <w:del w:id="29" w:author="PNTG" w:date="2012-05-15T21:47:00Z">
        <w:r w:rsidDel="00E1255B">
          <w:rPr>
            <w:sz w:val="28"/>
            <w:szCs w:val="28"/>
          </w:rPr>
          <w:delText xml:space="preserve">what requirements have been finished, what </w:delText>
        </w:r>
        <w:r w:rsidR="00E57C3E" w:rsidDel="00E1255B">
          <w:rPr>
            <w:sz w:val="28"/>
            <w:szCs w:val="28"/>
          </w:rPr>
          <w:delText>change</w:delText>
        </w:r>
        <w:r w:rsidDel="00E1255B">
          <w:rPr>
            <w:sz w:val="28"/>
            <w:szCs w:val="28"/>
          </w:rPr>
          <w:delText>.</w:delText>
        </w:r>
        <w:r w:rsidR="00E45560" w:rsidRPr="00B71DB4" w:rsidDel="00E1255B">
          <w:rPr>
            <w:rFonts w:cs="Times New Roman"/>
            <w:sz w:val="28"/>
            <w:szCs w:val="28"/>
          </w:rPr>
          <w:delText xml:space="preserve"> </w:delText>
        </w:r>
      </w:del>
      <w:ins w:id="30" w:author="PNTG" w:date="2012-05-15T21:47:00Z">
        <w:r w:rsidR="00E1255B">
          <w:rPr>
            <w:rFonts w:cs="Times New Roman"/>
            <w:sz w:val="28"/>
            <w:szCs w:val="28"/>
          </w:rPr>
          <w:t>s</w:t>
        </w:r>
      </w:ins>
      <w:ins w:id="31" w:author="PNTG" w:date="2012-05-15T21:46:00Z">
        <w:r w:rsidR="00E1255B">
          <w:rPr>
            <w:rFonts w:cs="Times New Roman"/>
            <w:sz w:val="28"/>
            <w:szCs w:val="28"/>
          </w:rPr>
          <w:t>tatus of those requirement</w:t>
        </w:r>
      </w:ins>
      <w:ins w:id="32" w:author="PNTG" w:date="2012-05-15T21:47:00Z">
        <w:r w:rsidR="00E1255B">
          <w:rPr>
            <w:rFonts w:cs="Times New Roman"/>
            <w:sz w:val="28"/>
            <w:szCs w:val="28"/>
          </w:rPr>
          <w:t>s</w:t>
        </w:r>
      </w:ins>
    </w:p>
    <w:p w:rsidR="009447F6" w:rsidDel="00E1255B" w:rsidRDefault="009447F6" w:rsidP="00E45560">
      <w:pPr>
        <w:pStyle w:val="ListParagraph"/>
        <w:numPr>
          <w:ilvl w:val="0"/>
          <w:numId w:val="3"/>
        </w:numPr>
        <w:rPr>
          <w:del w:id="33" w:author="PNTG" w:date="2012-05-15T21:47:00Z"/>
          <w:rFonts w:cs="Times New Roman"/>
          <w:sz w:val="28"/>
          <w:szCs w:val="28"/>
        </w:rPr>
      </w:pPr>
      <w:del w:id="34" w:author="PNTG" w:date="2012-05-15T21:47:00Z">
        <w:r w:rsidDel="00E1255B">
          <w:rPr>
            <w:b/>
            <w:bCs/>
            <w:sz w:val="28"/>
            <w:szCs w:val="28"/>
          </w:rPr>
          <w:delText>Expense Tracking</w:delText>
        </w:r>
        <w:r w:rsidRPr="009447F6" w:rsidDel="00E1255B">
          <w:rPr>
            <w:rFonts w:cs="Times New Roman"/>
            <w:sz w:val="28"/>
            <w:szCs w:val="28"/>
          </w:rPr>
          <w:delText>:</w:delText>
        </w:r>
        <w:r w:rsidDel="00E1255B">
          <w:rPr>
            <w:rFonts w:cs="Times New Roman"/>
            <w:sz w:val="28"/>
            <w:szCs w:val="28"/>
          </w:rPr>
          <w:delText xml:space="preserve"> keep track Risk, Issue, Change, Budget, Material,… and all of things belong to project.</w:delText>
        </w:r>
      </w:del>
    </w:p>
    <w:p w:rsidR="000A4599" w:rsidRPr="00B71DB4" w:rsidRDefault="000A4599" w:rsidP="00E45560">
      <w:pPr>
        <w:pStyle w:val="ListParagraph"/>
        <w:numPr>
          <w:ilvl w:val="0"/>
          <w:numId w:val="3"/>
        </w:numPr>
        <w:rPr>
          <w:rFonts w:cs="Times New Roman"/>
          <w:sz w:val="28"/>
          <w:szCs w:val="28"/>
        </w:rPr>
      </w:pPr>
      <w:r>
        <w:rPr>
          <w:b/>
          <w:bCs/>
          <w:sz w:val="28"/>
          <w:szCs w:val="28"/>
        </w:rPr>
        <w:t xml:space="preserve"> </w:t>
      </w:r>
      <w:del w:id="35" w:author="PNTG" w:date="2012-05-15T21:56:00Z">
        <w:r w:rsidDel="00625EB9">
          <w:rPr>
            <w:b/>
            <w:bCs/>
            <w:sz w:val="28"/>
            <w:szCs w:val="28"/>
          </w:rPr>
          <w:delText xml:space="preserve"> </w:delText>
        </w:r>
      </w:del>
      <w:r>
        <w:rPr>
          <w:b/>
          <w:bCs/>
          <w:sz w:val="28"/>
          <w:szCs w:val="28"/>
        </w:rPr>
        <w:t>Admin</w:t>
      </w:r>
      <w:r w:rsidRPr="000A4599">
        <w:rPr>
          <w:rFonts w:cs="Times New Roman"/>
          <w:sz w:val="28"/>
          <w:szCs w:val="28"/>
        </w:rPr>
        <w:t>:</w:t>
      </w:r>
      <w:r>
        <w:rPr>
          <w:rFonts w:cs="Times New Roman"/>
          <w:sz w:val="28"/>
          <w:szCs w:val="28"/>
        </w:rPr>
        <w:t xml:space="preserve"> Allow admin to manage users.</w:t>
      </w:r>
    </w:p>
    <w:p w:rsidR="00E42B9E" w:rsidRPr="00B71DB4" w:rsidRDefault="00E42B9E" w:rsidP="005B0A55">
      <w:pPr>
        <w:rPr>
          <w:sz w:val="28"/>
          <w:szCs w:val="28"/>
          <w:u w:val="single"/>
        </w:rPr>
      </w:pPr>
      <w:r>
        <w:rPr>
          <w:sz w:val="28"/>
          <w:szCs w:val="28"/>
        </w:rPr>
        <w:t xml:space="preserve"> </w:t>
      </w:r>
      <w:r w:rsidRPr="00B71DB4">
        <w:rPr>
          <w:sz w:val="28"/>
          <w:szCs w:val="28"/>
          <w:u w:val="single"/>
        </w:rPr>
        <w:t>Benefit</w:t>
      </w:r>
      <w:ins w:id="36" w:author="PNTG" w:date="2012-05-15T21:57:00Z">
        <w:r w:rsidR="001D1582">
          <w:rPr>
            <w:sz w:val="28"/>
            <w:szCs w:val="28"/>
            <w:u w:val="single"/>
          </w:rPr>
          <w:t>s</w:t>
        </w:r>
      </w:ins>
      <w:r w:rsidRPr="00B71DB4">
        <w:rPr>
          <w:sz w:val="28"/>
          <w:szCs w:val="28"/>
          <w:u w:val="single"/>
        </w:rPr>
        <w:t xml:space="preserve"> of product</w:t>
      </w:r>
    </w:p>
    <w:p w:rsidR="00E42B9E" w:rsidRDefault="00E42B9E" w:rsidP="008B326A">
      <w:pPr>
        <w:ind w:left="360"/>
        <w:rPr>
          <w:sz w:val="28"/>
          <w:szCs w:val="28"/>
        </w:rPr>
      </w:pPr>
      <w:r>
        <w:rPr>
          <w:sz w:val="28"/>
          <w:szCs w:val="28"/>
        </w:rPr>
        <w:t>OOPMS is a system that supports Project managers</w:t>
      </w:r>
      <w:del w:id="37" w:author="PNTG" w:date="2012-05-15T21:50:00Z">
        <w:r w:rsidDel="00C36D02">
          <w:rPr>
            <w:sz w:val="28"/>
            <w:szCs w:val="28"/>
          </w:rPr>
          <w:delText xml:space="preserve"> totally</w:delText>
        </w:r>
      </w:del>
      <w:ins w:id="38" w:author="PNTG" w:date="2012-05-15T21:50:00Z">
        <w:r w:rsidR="00C36D02">
          <w:rPr>
            <w:sz w:val="28"/>
            <w:szCs w:val="28"/>
          </w:rPr>
          <w:t xml:space="preserve"> efficiently</w:t>
        </w:r>
      </w:ins>
      <w:r>
        <w:rPr>
          <w:sz w:val="28"/>
          <w:szCs w:val="28"/>
        </w:rPr>
        <w:t xml:space="preserve">. </w:t>
      </w:r>
    </w:p>
    <w:p w:rsidR="00E42B9E" w:rsidRDefault="00E42B9E" w:rsidP="008B326A">
      <w:pPr>
        <w:ind w:left="360"/>
        <w:rPr>
          <w:sz w:val="28"/>
          <w:szCs w:val="28"/>
        </w:rPr>
      </w:pPr>
      <w:del w:id="39" w:author="PNTG" w:date="2012-05-15T21:51:00Z">
        <w:r w:rsidDel="00C36D02">
          <w:rPr>
            <w:sz w:val="28"/>
            <w:szCs w:val="28"/>
          </w:rPr>
          <w:delText xml:space="preserve">Main model of the system are website system link to an </w:delText>
        </w:r>
      </w:del>
      <w:ins w:id="40" w:author="PNTG" w:date="2012-05-15T21:51:00Z">
        <w:r w:rsidR="00C36D02">
          <w:rPr>
            <w:sz w:val="28"/>
            <w:szCs w:val="28"/>
          </w:rPr>
          <w:t xml:space="preserve">M-version is </w:t>
        </w:r>
      </w:ins>
      <w:ins w:id="41" w:author="PNTG" w:date="2012-05-15T21:53:00Z">
        <w:r w:rsidR="00C36D02">
          <w:rPr>
            <w:sz w:val="28"/>
            <w:szCs w:val="28"/>
          </w:rPr>
          <w:t>a</w:t>
        </w:r>
      </w:ins>
      <w:ins w:id="42" w:author="PNTG" w:date="2012-05-15T21:51:00Z">
        <w:r w:rsidR="00C36D02">
          <w:rPr>
            <w:sz w:val="28"/>
            <w:szCs w:val="28"/>
          </w:rPr>
          <w:t xml:space="preserve">lso provided as an </w:t>
        </w:r>
      </w:ins>
      <w:r>
        <w:rPr>
          <w:sz w:val="28"/>
          <w:szCs w:val="28"/>
        </w:rPr>
        <w:t xml:space="preserve">android application. </w:t>
      </w:r>
    </w:p>
    <w:p w:rsidR="00E42B9E" w:rsidRDefault="00E42B9E" w:rsidP="008B326A">
      <w:pPr>
        <w:ind w:left="360"/>
        <w:rPr>
          <w:sz w:val="28"/>
          <w:szCs w:val="28"/>
        </w:rPr>
      </w:pPr>
      <w:r>
        <w:rPr>
          <w:sz w:val="28"/>
          <w:szCs w:val="28"/>
        </w:rPr>
        <w:t xml:space="preserve">At the website, Project manager can setup and manage any software project easily via Dashboard system and Report system which are updated continuously day by day. </w:t>
      </w:r>
    </w:p>
    <w:p w:rsidR="00E42B9E" w:rsidRPr="008B326A" w:rsidRDefault="00E42B9E" w:rsidP="008B326A">
      <w:pPr>
        <w:ind w:left="360"/>
        <w:rPr>
          <w:rFonts w:cs="Times New Roman"/>
          <w:sz w:val="28"/>
          <w:szCs w:val="28"/>
        </w:rPr>
      </w:pPr>
      <w:r>
        <w:rPr>
          <w:sz w:val="28"/>
          <w:szCs w:val="28"/>
        </w:rPr>
        <w:t>A special benefit of OOPMS system is portability. With an android mobile, you can check your project status at any time anywhere.</w:t>
      </w:r>
    </w:p>
    <w:p w:rsidR="00E42B9E" w:rsidRDefault="00E42B9E" w:rsidP="00AA1803">
      <w:pPr>
        <w:pStyle w:val="Heading2"/>
        <w:rPr>
          <w:rFonts w:cs="Times New Roman"/>
        </w:rPr>
      </w:pPr>
      <w:r w:rsidRPr="00CE785C">
        <w:rPr>
          <w:sz w:val="28"/>
          <w:szCs w:val="28"/>
        </w:rPr>
        <w:t>Main Acceptable Criteria:</w:t>
      </w:r>
    </w:p>
    <w:p w:rsidR="00C36D02" w:rsidRPr="00C36D02" w:rsidRDefault="00E42B9E" w:rsidP="00C36D02">
      <w:pPr>
        <w:pStyle w:val="InfoBlue"/>
        <w:numPr>
          <w:ilvl w:val="0"/>
          <w:numId w:val="4"/>
        </w:numPr>
        <w:rPr>
          <w:rFonts w:ascii="Calibri" w:hAnsi="Calibri" w:cs="Calibri"/>
          <w:sz w:val="28"/>
          <w:szCs w:val="28"/>
        </w:rPr>
      </w:pPr>
      <w:del w:id="43" w:author="PNTG" w:date="2012-05-15T21:52:00Z">
        <w:r w:rsidRPr="00FC551B" w:rsidDel="00C36D02">
          <w:rPr>
            <w:rFonts w:ascii="Calibri" w:hAnsi="Calibri" w:cs="Calibri"/>
            <w:sz w:val="28"/>
            <w:szCs w:val="28"/>
          </w:rPr>
          <w:delText>The system can be used like “always on” system</w:delText>
        </w:r>
      </w:del>
      <w:del w:id="44" w:author="PNTG" w:date="2012-05-15T21:53:00Z">
        <w:r w:rsidRPr="00FC551B" w:rsidDel="00C36D02">
          <w:rPr>
            <w:rFonts w:ascii="Calibri" w:hAnsi="Calibri" w:cs="Calibri"/>
            <w:sz w:val="28"/>
            <w:szCs w:val="28"/>
          </w:rPr>
          <w:delText>.</w:delText>
        </w:r>
      </w:del>
      <w:ins w:id="45" w:author="PNTG" w:date="2012-05-15T21:52:00Z">
        <w:r w:rsidR="00C36D02">
          <w:rPr>
            <w:rFonts w:ascii="Calibri" w:hAnsi="Calibri" w:cs="Calibri"/>
            <w:sz w:val="28"/>
            <w:szCs w:val="28"/>
          </w:rPr>
          <w:t>The system is 24/7 system.</w:t>
        </w:r>
      </w:ins>
    </w:p>
    <w:p w:rsidR="00E42B9E" w:rsidRPr="00FC551B" w:rsidRDefault="00E42B9E" w:rsidP="00AA1803">
      <w:pPr>
        <w:pStyle w:val="BodyText"/>
        <w:numPr>
          <w:ilvl w:val="0"/>
          <w:numId w:val="4"/>
        </w:numPr>
        <w:rPr>
          <w:rFonts w:ascii="Calibri" w:eastAsia="Times New Roman" w:hAnsi="Calibri"/>
          <w:color w:val="000000"/>
          <w:sz w:val="28"/>
          <w:szCs w:val="28"/>
        </w:rPr>
      </w:pPr>
      <w:r w:rsidRPr="00FC551B">
        <w:rPr>
          <w:rFonts w:ascii="Calibri" w:eastAsia="Times New Roman" w:hAnsi="Calibri"/>
          <w:color w:val="000000"/>
          <w:sz w:val="28"/>
          <w:szCs w:val="28"/>
        </w:rPr>
        <w:t xml:space="preserve">Mean Time </w:t>
      </w:r>
      <w:r w:rsidR="004811AA" w:rsidRPr="00FC551B">
        <w:rPr>
          <w:rFonts w:ascii="Calibri" w:eastAsia="Times New Roman" w:hAnsi="Calibri"/>
          <w:color w:val="000000"/>
          <w:sz w:val="28"/>
          <w:szCs w:val="28"/>
        </w:rPr>
        <w:t>between</w:t>
      </w:r>
      <w:r w:rsidRPr="00FC551B">
        <w:rPr>
          <w:rFonts w:ascii="Calibri" w:eastAsia="Times New Roman" w:hAnsi="Calibri"/>
          <w:color w:val="000000"/>
          <w:sz w:val="28"/>
          <w:szCs w:val="28"/>
        </w:rPr>
        <w:t xml:space="preserve"> Failures (MTBF): </w:t>
      </w:r>
      <w:r>
        <w:rPr>
          <w:rFonts w:ascii="Calibri" w:eastAsia="Times New Roman" w:hAnsi="Calibri"/>
          <w:color w:val="000000"/>
          <w:sz w:val="28"/>
          <w:szCs w:val="28"/>
        </w:rPr>
        <w:t>1Years</w:t>
      </w:r>
      <w:r w:rsidRPr="00FC551B">
        <w:rPr>
          <w:rFonts w:ascii="Calibri" w:eastAsia="Times New Roman" w:hAnsi="Calibri"/>
          <w:color w:val="000000"/>
          <w:sz w:val="28"/>
          <w:szCs w:val="28"/>
        </w:rPr>
        <w:t>.</w:t>
      </w:r>
    </w:p>
    <w:p w:rsidR="00E42B9E" w:rsidRPr="00FC551B" w:rsidRDefault="00E42B9E" w:rsidP="00AA1803">
      <w:pPr>
        <w:pStyle w:val="BodyText"/>
        <w:numPr>
          <w:ilvl w:val="0"/>
          <w:numId w:val="4"/>
        </w:numPr>
        <w:rPr>
          <w:rFonts w:ascii="Calibri" w:eastAsia="Times New Roman" w:hAnsi="Calibri"/>
          <w:color w:val="000000"/>
          <w:sz w:val="28"/>
          <w:szCs w:val="28"/>
        </w:rPr>
      </w:pPr>
      <w:r w:rsidRPr="00FC551B">
        <w:rPr>
          <w:rFonts w:ascii="Calibri" w:eastAsia="Times New Roman" w:hAnsi="Calibri"/>
          <w:color w:val="000000"/>
          <w:sz w:val="28"/>
          <w:szCs w:val="28"/>
        </w:rPr>
        <w:t>Mean Time To Repair (MTTR): less than 24 hours.</w:t>
      </w:r>
    </w:p>
    <w:p w:rsidR="00E42B9E" w:rsidRPr="00FC551B" w:rsidRDefault="00E5535A" w:rsidP="00AA1803">
      <w:pPr>
        <w:pStyle w:val="BodyText"/>
        <w:numPr>
          <w:ilvl w:val="0"/>
          <w:numId w:val="4"/>
        </w:numPr>
        <w:rPr>
          <w:rFonts w:ascii="Calibri" w:eastAsia="Times New Roman" w:hAnsi="Calibri"/>
          <w:color w:val="000000"/>
          <w:sz w:val="28"/>
          <w:szCs w:val="28"/>
        </w:rPr>
      </w:pPr>
      <w:r>
        <w:rPr>
          <w:rFonts w:ascii="Calibri" w:eastAsia="Times New Roman" w:hAnsi="Calibri"/>
          <w:color w:val="000000"/>
          <w:sz w:val="28"/>
          <w:szCs w:val="28"/>
        </w:rPr>
        <w:t>Accuracy: 100</w:t>
      </w:r>
      <w:r w:rsidR="00E42B9E" w:rsidRPr="00FC551B">
        <w:rPr>
          <w:rFonts w:ascii="Calibri" w:eastAsia="Times New Roman" w:hAnsi="Calibri"/>
          <w:color w:val="000000"/>
          <w:sz w:val="28"/>
          <w:szCs w:val="28"/>
        </w:rPr>
        <w:t>%</w:t>
      </w:r>
    </w:p>
    <w:p w:rsidR="00E42B9E" w:rsidRPr="00FC551B" w:rsidRDefault="00E42B9E" w:rsidP="00AA1803">
      <w:pPr>
        <w:pStyle w:val="BodyText"/>
        <w:numPr>
          <w:ilvl w:val="0"/>
          <w:numId w:val="4"/>
        </w:numPr>
        <w:rPr>
          <w:rFonts w:ascii="Calibri" w:eastAsia="Times New Roman" w:hAnsi="Calibri"/>
          <w:color w:val="000000"/>
          <w:sz w:val="28"/>
          <w:szCs w:val="28"/>
        </w:rPr>
      </w:pPr>
      <w:r w:rsidRPr="00FC551B">
        <w:rPr>
          <w:rFonts w:ascii="Calibri" w:eastAsia="Times New Roman" w:hAnsi="Calibri"/>
          <w:color w:val="000000"/>
          <w:sz w:val="28"/>
          <w:szCs w:val="28"/>
        </w:rPr>
        <w:t xml:space="preserve">Critical bugs: </w:t>
      </w:r>
    </w:p>
    <w:p w:rsidR="00E42B9E" w:rsidRPr="00FC551B" w:rsidRDefault="00E42B9E" w:rsidP="00FC551B">
      <w:pPr>
        <w:pStyle w:val="BodyText"/>
        <w:ind w:left="142" w:firstLine="425"/>
        <w:rPr>
          <w:rFonts w:ascii="Calibri" w:eastAsia="Times New Roman" w:hAnsi="Calibri"/>
          <w:color w:val="000000"/>
          <w:sz w:val="28"/>
          <w:szCs w:val="28"/>
        </w:rPr>
      </w:pPr>
      <w:r w:rsidRPr="00FC551B">
        <w:rPr>
          <w:rFonts w:ascii="Calibri" w:eastAsia="Times New Roman" w:hAnsi="Calibri"/>
          <w:color w:val="000000"/>
          <w:sz w:val="28"/>
          <w:szCs w:val="28"/>
        </w:rPr>
        <w:tab/>
        <w:t xml:space="preserve">+ Loss of all data: </w:t>
      </w:r>
      <w:r>
        <w:rPr>
          <w:rFonts w:ascii="Calibri" w:eastAsia="Times New Roman" w:hAnsi="Calibri"/>
          <w:color w:val="000000"/>
          <w:sz w:val="28"/>
          <w:szCs w:val="28"/>
        </w:rPr>
        <w:t>no</w:t>
      </w:r>
    </w:p>
    <w:p w:rsidR="00E42B9E" w:rsidRPr="00FC551B" w:rsidRDefault="00E42B9E" w:rsidP="00AA1803">
      <w:pPr>
        <w:pStyle w:val="BodyText"/>
        <w:ind w:left="142" w:firstLine="425"/>
      </w:pPr>
      <w:r w:rsidRPr="00FC551B">
        <w:rPr>
          <w:rFonts w:ascii="Calibri" w:eastAsia="Times New Roman" w:hAnsi="Calibri"/>
          <w:color w:val="000000"/>
          <w:sz w:val="28"/>
          <w:szCs w:val="28"/>
        </w:rPr>
        <w:tab/>
        <w:t>+ Unable to use part of the system’s functionality: not any</w:t>
      </w:r>
    </w:p>
    <w:p w:rsidR="00E42B9E" w:rsidRDefault="00E42B9E" w:rsidP="00AA1803">
      <w:pPr>
        <w:pStyle w:val="ListParagraph"/>
        <w:numPr>
          <w:ilvl w:val="0"/>
          <w:numId w:val="4"/>
        </w:numPr>
        <w:rPr>
          <w:rFonts w:cs="Times New Roman"/>
          <w:sz w:val="28"/>
          <w:szCs w:val="28"/>
        </w:rPr>
      </w:pPr>
      <w:r w:rsidRPr="00AA1803">
        <w:rPr>
          <w:sz w:val="28"/>
          <w:szCs w:val="28"/>
        </w:rPr>
        <w:t>Performance:</w:t>
      </w:r>
    </w:p>
    <w:p w:rsidR="00E42B9E" w:rsidRPr="00703502" w:rsidRDefault="00E42B9E" w:rsidP="00703502">
      <w:pPr>
        <w:pStyle w:val="ListParagraph"/>
        <w:numPr>
          <w:ilvl w:val="1"/>
          <w:numId w:val="4"/>
        </w:numPr>
        <w:rPr>
          <w:sz w:val="28"/>
          <w:szCs w:val="28"/>
        </w:rPr>
      </w:pPr>
      <w:r w:rsidRPr="00703502">
        <w:rPr>
          <w:sz w:val="28"/>
          <w:szCs w:val="28"/>
        </w:rPr>
        <w:t xml:space="preserve"> response time for a search: </w:t>
      </w:r>
    </w:p>
    <w:p w:rsidR="00E42B9E" w:rsidRPr="00703502" w:rsidRDefault="00E42B9E" w:rsidP="00703502">
      <w:pPr>
        <w:pStyle w:val="ListParagraph"/>
        <w:numPr>
          <w:ilvl w:val="2"/>
          <w:numId w:val="4"/>
        </w:numPr>
        <w:rPr>
          <w:sz w:val="28"/>
          <w:szCs w:val="28"/>
        </w:rPr>
      </w:pPr>
      <w:r w:rsidRPr="00703502">
        <w:rPr>
          <w:sz w:val="28"/>
          <w:szCs w:val="28"/>
        </w:rPr>
        <w:t xml:space="preserve"> Average: </w:t>
      </w:r>
      <w:r>
        <w:rPr>
          <w:sz w:val="28"/>
          <w:szCs w:val="28"/>
        </w:rPr>
        <w:t xml:space="preserve">250 </w:t>
      </w:r>
      <w:r w:rsidRPr="00703502">
        <w:rPr>
          <w:sz w:val="28"/>
          <w:szCs w:val="28"/>
        </w:rPr>
        <w:t>millisecond / search</w:t>
      </w:r>
    </w:p>
    <w:p w:rsidR="00E42B9E" w:rsidRPr="00703502" w:rsidRDefault="00E42B9E" w:rsidP="00703502">
      <w:pPr>
        <w:pStyle w:val="ListParagraph"/>
        <w:numPr>
          <w:ilvl w:val="2"/>
          <w:numId w:val="4"/>
        </w:numPr>
        <w:rPr>
          <w:sz w:val="28"/>
          <w:szCs w:val="28"/>
        </w:rPr>
      </w:pPr>
      <w:r>
        <w:rPr>
          <w:sz w:val="28"/>
          <w:szCs w:val="28"/>
        </w:rPr>
        <w:t>Maximum: 500</w:t>
      </w:r>
      <w:r w:rsidRPr="00703502">
        <w:rPr>
          <w:sz w:val="28"/>
          <w:szCs w:val="28"/>
        </w:rPr>
        <w:t xml:space="preserve"> millisecond / search</w:t>
      </w:r>
    </w:p>
    <w:p w:rsidR="00E42B9E" w:rsidRPr="000D2B97" w:rsidRDefault="00E42B9E" w:rsidP="00AA1803">
      <w:pPr>
        <w:pStyle w:val="ListParagraph"/>
        <w:numPr>
          <w:ilvl w:val="0"/>
          <w:numId w:val="4"/>
        </w:numPr>
        <w:rPr>
          <w:rFonts w:cs="Times New Roman"/>
          <w:sz w:val="28"/>
          <w:szCs w:val="28"/>
        </w:rPr>
      </w:pPr>
      <w:r w:rsidRPr="00703502">
        <w:rPr>
          <w:sz w:val="28"/>
          <w:szCs w:val="28"/>
        </w:rPr>
        <w:t>Bugs per KLOC: 50</w:t>
      </w:r>
    </w:p>
    <w:p w:rsidR="000D2B97" w:rsidRPr="00E5535A" w:rsidRDefault="000D2B97" w:rsidP="00AA1803">
      <w:pPr>
        <w:pStyle w:val="ListParagraph"/>
        <w:numPr>
          <w:ilvl w:val="0"/>
          <w:numId w:val="4"/>
        </w:numPr>
        <w:rPr>
          <w:rFonts w:cs="Times New Roman"/>
          <w:sz w:val="28"/>
          <w:szCs w:val="28"/>
        </w:rPr>
      </w:pPr>
      <w:del w:id="46" w:author="PNTG" w:date="2012-05-15T21:54:00Z">
        <w:r w:rsidDel="00C36D02">
          <w:rPr>
            <w:sz w:val="28"/>
            <w:szCs w:val="28"/>
          </w:rPr>
          <w:delText>{}</w:delText>
        </w:r>
      </w:del>
      <w:ins w:id="47" w:author="PNTG" w:date="2012-05-15T21:53:00Z">
        <w:r w:rsidR="00C36D02">
          <w:rPr>
            <w:sz w:val="28"/>
            <w:szCs w:val="28"/>
          </w:rPr>
          <w:t>Bugs per Page of Document: 5</w:t>
        </w:r>
      </w:ins>
    </w:p>
    <w:p w:rsidR="00E42B9E" w:rsidRPr="00CE785C" w:rsidRDefault="00E42B9E" w:rsidP="00CE785C">
      <w:pPr>
        <w:pStyle w:val="Heading2"/>
        <w:rPr>
          <w:sz w:val="28"/>
          <w:szCs w:val="28"/>
        </w:rPr>
      </w:pPr>
      <w:r w:rsidRPr="00CE785C">
        <w:rPr>
          <w:sz w:val="28"/>
          <w:szCs w:val="28"/>
        </w:rPr>
        <w:lastRenderedPageBreak/>
        <w:t>License:</w:t>
      </w:r>
    </w:p>
    <w:p w:rsidR="00E42B9E" w:rsidRDefault="00E42B9E" w:rsidP="00015357">
      <w:pPr>
        <w:pStyle w:val="ListParagraph"/>
        <w:numPr>
          <w:ilvl w:val="0"/>
          <w:numId w:val="1"/>
        </w:numPr>
        <w:rPr>
          <w:sz w:val="28"/>
          <w:szCs w:val="28"/>
        </w:rPr>
      </w:pPr>
      <w:r>
        <w:rPr>
          <w:sz w:val="28"/>
          <w:szCs w:val="28"/>
        </w:rPr>
        <w:t>Apache License 2.0</w:t>
      </w:r>
    </w:p>
    <w:p w:rsidR="00E42B9E" w:rsidRPr="002943D8" w:rsidRDefault="00E42B9E" w:rsidP="002943D8">
      <w:pPr>
        <w:ind w:left="360"/>
        <w:rPr>
          <w:rFonts w:cs="Times New Roman"/>
          <w:sz w:val="28"/>
          <w:szCs w:val="28"/>
        </w:rPr>
      </w:pPr>
    </w:p>
    <w:sectPr w:rsidR="00E42B9E" w:rsidRPr="002943D8" w:rsidSect="002411B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B3088E"/>
    <w:multiLevelType w:val="hybridMultilevel"/>
    <w:tmpl w:val="2B0022B2"/>
    <w:lvl w:ilvl="0" w:tplc="3E280DFE">
      <w:numFmt w:val="bullet"/>
      <w:lvlText w:val="-"/>
      <w:lvlJc w:val="left"/>
      <w:pPr>
        <w:ind w:left="720" w:hanging="360"/>
      </w:pPr>
      <w:rPr>
        <w:rFonts w:ascii="Calibri" w:eastAsia="MS Mincho" w:hAnsi="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
    <w:nsid w:val="067B3C5D"/>
    <w:multiLevelType w:val="hybridMultilevel"/>
    <w:tmpl w:val="F61297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8FC79C7"/>
    <w:multiLevelType w:val="hybridMultilevel"/>
    <w:tmpl w:val="49B89A76"/>
    <w:lvl w:ilvl="0" w:tplc="7526CB56">
      <w:numFmt w:val="bullet"/>
      <w:lvlText w:val="-"/>
      <w:lvlJc w:val="left"/>
      <w:pPr>
        <w:ind w:left="1125" w:hanging="360"/>
      </w:pPr>
      <w:rPr>
        <w:rFonts w:ascii="Calibri" w:eastAsia="MS Mincho" w:hAnsi="Calibri" w:cs="Calibri"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3">
    <w:nsid w:val="47F00759"/>
    <w:multiLevelType w:val="hybridMultilevel"/>
    <w:tmpl w:val="D9BC7E6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nsid w:val="4D3B1F12"/>
    <w:multiLevelType w:val="hybridMultilevel"/>
    <w:tmpl w:val="9B348542"/>
    <w:lvl w:ilvl="0" w:tplc="7A1CE6EC">
      <w:numFmt w:val="bullet"/>
      <w:lvlText w:val="-"/>
      <w:lvlJc w:val="left"/>
      <w:pPr>
        <w:ind w:left="720" w:hanging="360"/>
      </w:pPr>
      <w:rPr>
        <w:rFonts w:ascii="Calibri" w:eastAsia="MS Mincho" w:hAnsi="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5">
    <w:nsid w:val="6F5B5236"/>
    <w:multiLevelType w:val="hybridMultilevel"/>
    <w:tmpl w:val="727A3E5E"/>
    <w:lvl w:ilvl="0" w:tplc="7DBC0FE8">
      <w:start w:val="1"/>
      <w:numFmt w:val="bullet"/>
      <w:lvlText w:val="-"/>
      <w:lvlJc w:val="left"/>
      <w:pPr>
        <w:ind w:left="502" w:hanging="360"/>
      </w:pPr>
      <w:rPr>
        <w:rFonts w:ascii="Calibri" w:eastAsia="Times New Roman" w:hAnsi="Calibri" w:hint="default"/>
      </w:rPr>
    </w:lvl>
    <w:lvl w:ilvl="1" w:tplc="04090003">
      <w:start w:val="1"/>
      <w:numFmt w:val="bullet"/>
      <w:lvlText w:val="o"/>
      <w:lvlJc w:val="left"/>
      <w:pPr>
        <w:ind w:left="1222" w:hanging="360"/>
      </w:pPr>
      <w:rPr>
        <w:rFonts w:ascii="Courier New" w:hAnsi="Courier New" w:cs="Courier New" w:hint="default"/>
      </w:rPr>
    </w:lvl>
    <w:lvl w:ilvl="2" w:tplc="04090005">
      <w:start w:val="1"/>
      <w:numFmt w:val="bullet"/>
      <w:lvlText w:val=""/>
      <w:lvlJc w:val="left"/>
      <w:pPr>
        <w:ind w:left="1942" w:hanging="360"/>
      </w:pPr>
      <w:rPr>
        <w:rFonts w:ascii="Wingdings" w:hAnsi="Wingdings" w:cs="Wingdings" w:hint="default"/>
      </w:rPr>
    </w:lvl>
    <w:lvl w:ilvl="3" w:tplc="04090001">
      <w:start w:val="1"/>
      <w:numFmt w:val="bullet"/>
      <w:lvlText w:val=""/>
      <w:lvlJc w:val="left"/>
      <w:pPr>
        <w:ind w:left="2662" w:hanging="360"/>
      </w:pPr>
      <w:rPr>
        <w:rFonts w:ascii="Symbol" w:hAnsi="Symbol" w:cs="Symbol" w:hint="default"/>
      </w:rPr>
    </w:lvl>
    <w:lvl w:ilvl="4" w:tplc="04090003">
      <w:start w:val="1"/>
      <w:numFmt w:val="bullet"/>
      <w:lvlText w:val="o"/>
      <w:lvlJc w:val="left"/>
      <w:pPr>
        <w:ind w:left="3382" w:hanging="360"/>
      </w:pPr>
      <w:rPr>
        <w:rFonts w:ascii="Courier New" w:hAnsi="Courier New" w:cs="Courier New" w:hint="default"/>
      </w:rPr>
    </w:lvl>
    <w:lvl w:ilvl="5" w:tplc="04090005">
      <w:start w:val="1"/>
      <w:numFmt w:val="bullet"/>
      <w:lvlText w:val=""/>
      <w:lvlJc w:val="left"/>
      <w:pPr>
        <w:ind w:left="4102" w:hanging="360"/>
      </w:pPr>
      <w:rPr>
        <w:rFonts w:ascii="Wingdings" w:hAnsi="Wingdings" w:cs="Wingdings" w:hint="default"/>
      </w:rPr>
    </w:lvl>
    <w:lvl w:ilvl="6" w:tplc="04090001">
      <w:start w:val="1"/>
      <w:numFmt w:val="bullet"/>
      <w:lvlText w:val=""/>
      <w:lvlJc w:val="left"/>
      <w:pPr>
        <w:ind w:left="4822" w:hanging="360"/>
      </w:pPr>
      <w:rPr>
        <w:rFonts w:ascii="Symbol" w:hAnsi="Symbol" w:cs="Symbol" w:hint="default"/>
      </w:rPr>
    </w:lvl>
    <w:lvl w:ilvl="7" w:tplc="04090003">
      <w:start w:val="1"/>
      <w:numFmt w:val="bullet"/>
      <w:lvlText w:val="o"/>
      <w:lvlJc w:val="left"/>
      <w:pPr>
        <w:ind w:left="5542" w:hanging="360"/>
      </w:pPr>
      <w:rPr>
        <w:rFonts w:ascii="Courier New" w:hAnsi="Courier New" w:cs="Courier New" w:hint="default"/>
      </w:rPr>
    </w:lvl>
    <w:lvl w:ilvl="8" w:tplc="04090005">
      <w:start w:val="1"/>
      <w:numFmt w:val="bullet"/>
      <w:lvlText w:val=""/>
      <w:lvlJc w:val="left"/>
      <w:pPr>
        <w:ind w:left="6262" w:hanging="360"/>
      </w:pPr>
      <w:rPr>
        <w:rFonts w:ascii="Wingdings" w:hAnsi="Wingdings" w:cs="Wingdings" w:hint="default"/>
      </w:rPr>
    </w:lvl>
  </w:abstractNum>
  <w:num w:numId="1">
    <w:abstractNumId w:val="4"/>
  </w:num>
  <w:num w:numId="2">
    <w:abstractNumId w:val="0"/>
  </w:num>
  <w:num w:numId="3">
    <w:abstractNumId w:val="3"/>
  </w:num>
  <w:num w:numId="4">
    <w:abstractNumId w:val="5"/>
  </w:num>
  <w:num w:numId="5">
    <w:abstractNumId w:val="1"/>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trackRevisions/>
  <w:defaultTabStop w:val="720"/>
  <w:doNotHyphenateCaps/>
  <w:characterSpacingControl w:val="doNotCompress"/>
  <w:doNotValidateAgainstSchema/>
  <w:doNotDemarcateInvalidXml/>
  <w:compat>
    <w:useFELayout/>
  </w:compat>
  <w:rsids>
    <w:rsidRoot w:val="00FF0FE5"/>
    <w:rsid w:val="00003720"/>
    <w:rsid w:val="00011522"/>
    <w:rsid w:val="00011D16"/>
    <w:rsid w:val="00015357"/>
    <w:rsid w:val="00064896"/>
    <w:rsid w:val="00071EC4"/>
    <w:rsid w:val="000852CC"/>
    <w:rsid w:val="000A4599"/>
    <w:rsid w:val="000B6AA7"/>
    <w:rsid w:val="000C6510"/>
    <w:rsid w:val="000C69C1"/>
    <w:rsid w:val="000D0A04"/>
    <w:rsid w:val="000D2B97"/>
    <w:rsid w:val="000D2DED"/>
    <w:rsid w:val="000F07CE"/>
    <w:rsid w:val="000F17F8"/>
    <w:rsid w:val="000F218F"/>
    <w:rsid w:val="00102463"/>
    <w:rsid w:val="001152F6"/>
    <w:rsid w:val="001176C3"/>
    <w:rsid w:val="00126025"/>
    <w:rsid w:val="00130BE3"/>
    <w:rsid w:val="001437E1"/>
    <w:rsid w:val="00174852"/>
    <w:rsid w:val="00185077"/>
    <w:rsid w:val="00187394"/>
    <w:rsid w:val="00195AD4"/>
    <w:rsid w:val="001A4E4B"/>
    <w:rsid w:val="001B0952"/>
    <w:rsid w:val="001B42F4"/>
    <w:rsid w:val="001C2E8E"/>
    <w:rsid w:val="001D1582"/>
    <w:rsid w:val="001E3607"/>
    <w:rsid w:val="001E65E4"/>
    <w:rsid w:val="00205E22"/>
    <w:rsid w:val="0022050B"/>
    <w:rsid w:val="00225EE9"/>
    <w:rsid w:val="00230D74"/>
    <w:rsid w:val="002411BA"/>
    <w:rsid w:val="00256B84"/>
    <w:rsid w:val="00261A45"/>
    <w:rsid w:val="00262C83"/>
    <w:rsid w:val="002943D8"/>
    <w:rsid w:val="002A2916"/>
    <w:rsid w:val="002A32AA"/>
    <w:rsid w:val="002B6E2B"/>
    <w:rsid w:val="002C039B"/>
    <w:rsid w:val="002C5B60"/>
    <w:rsid w:val="002D53B6"/>
    <w:rsid w:val="002E580B"/>
    <w:rsid w:val="002F1365"/>
    <w:rsid w:val="002F22EB"/>
    <w:rsid w:val="002F6C06"/>
    <w:rsid w:val="00326A37"/>
    <w:rsid w:val="00336DBF"/>
    <w:rsid w:val="00347302"/>
    <w:rsid w:val="00363DBA"/>
    <w:rsid w:val="00384994"/>
    <w:rsid w:val="00387ABF"/>
    <w:rsid w:val="00391BBC"/>
    <w:rsid w:val="00392078"/>
    <w:rsid w:val="00397006"/>
    <w:rsid w:val="003A0618"/>
    <w:rsid w:val="003A2D85"/>
    <w:rsid w:val="003C4EF3"/>
    <w:rsid w:val="003D3419"/>
    <w:rsid w:val="003E0B39"/>
    <w:rsid w:val="003E1678"/>
    <w:rsid w:val="003E1C96"/>
    <w:rsid w:val="003E3809"/>
    <w:rsid w:val="003E4D69"/>
    <w:rsid w:val="003F50D2"/>
    <w:rsid w:val="004067CA"/>
    <w:rsid w:val="00424A36"/>
    <w:rsid w:val="004322AB"/>
    <w:rsid w:val="0044162E"/>
    <w:rsid w:val="00443031"/>
    <w:rsid w:val="00450CCB"/>
    <w:rsid w:val="00453EC9"/>
    <w:rsid w:val="00461353"/>
    <w:rsid w:val="004629B7"/>
    <w:rsid w:val="0047012F"/>
    <w:rsid w:val="00473E4B"/>
    <w:rsid w:val="004811AA"/>
    <w:rsid w:val="00481B68"/>
    <w:rsid w:val="0048589E"/>
    <w:rsid w:val="004923B9"/>
    <w:rsid w:val="00495569"/>
    <w:rsid w:val="004A5031"/>
    <w:rsid w:val="004A72BB"/>
    <w:rsid w:val="004B3761"/>
    <w:rsid w:val="004B4595"/>
    <w:rsid w:val="004D4D55"/>
    <w:rsid w:val="004D7765"/>
    <w:rsid w:val="004E0205"/>
    <w:rsid w:val="004F0389"/>
    <w:rsid w:val="004F40DE"/>
    <w:rsid w:val="004F6CA6"/>
    <w:rsid w:val="0050245E"/>
    <w:rsid w:val="0050415A"/>
    <w:rsid w:val="00505D00"/>
    <w:rsid w:val="005107F7"/>
    <w:rsid w:val="00511ABC"/>
    <w:rsid w:val="00511B55"/>
    <w:rsid w:val="00526A98"/>
    <w:rsid w:val="00532AD0"/>
    <w:rsid w:val="0054647A"/>
    <w:rsid w:val="00546B9C"/>
    <w:rsid w:val="00554391"/>
    <w:rsid w:val="0055652C"/>
    <w:rsid w:val="00566011"/>
    <w:rsid w:val="0057453E"/>
    <w:rsid w:val="00596F96"/>
    <w:rsid w:val="005A065D"/>
    <w:rsid w:val="005A626C"/>
    <w:rsid w:val="005A6517"/>
    <w:rsid w:val="005B0A55"/>
    <w:rsid w:val="005D3C72"/>
    <w:rsid w:val="005D466A"/>
    <w:rsid w:val="005D544B"/>
    <w:rsid w:val="005D6BD9"/>
    <w:rsid w:val="005D6FC4"/>
    <w:rsid w:val="005E4E50"/>
    <w:rsid w:val="005F01D3"/>
    <w:rsid w:val="005F3C8F"/>
    <w:rsid w:val="006021ED"/>
    <w:rsid w:val="00603997"/>
    <w:rsid w:val="006230D1"/>
    <w:rsid w:val="00625EB9"/>
    <w:rsid w:val="0063473F"/>
    <w:rsid w:val="006452B4"/>
    <w:rsid w:val="0065265C"/>
    <w:rsid w:val="00652874"/>
    <w:rsid w:val="00652FCF"/>
    <w:rsid w:val="006530F6"/>
    <w:rsid w:val="00654126"/>
    <w:rsid w:val="00655542"/>
    <w:rsid w:val="006574F8"/>
    <w:rsid w:val="006642C5"/>
    <w:rsid w:val="00664CFD"/>
    <w:rsid w:val="00665845"/>
    <w:rsid w:val="0067156D"/>
    <w:rsid w:val="00675751"/>
    <w:rsid w:val="00677E8C"/>
    <w:rsid w:val="006857B7"/>
    <w:rsid w:val="00687E30"/>
    <w:rsid w:val="006B6993"/>
    <w:rsid w:val="006C076C"/>
    <w:rsid w:val="006C7441"/>
    <w:rsid w:val="006D0EE0"/>
    <w:rsid w:val="006D3CA2"/>
    <w:rsid w:val="006D4DDA"/>
    <w:rsid w:val="006E4C30"/>
    <w:rsid w:val="006E6229"/>
    <w:rsid w:val="006F45EA"/>
    <w:rsid w:val="006F6C23"/>
    <w:rsid w:val="00703502"/>
    <w:rsid w:val="00703BF8"/>
    <w:rsid w:val="00704EE4"/>
    <w:rsid w:val="00711140"/>
    <w:rsid w:val="00715466"/>
    <w:rsid w:val="007336B5"/>
    <w:rsid w:val="00743CA1"/>
    <w:rsid w:val="00746D9A"/>
    <w:rsid w:val="00747B0C"/>
    <w:rsid w:val="00757D29"/>
    <w:rsid w:val="00760649"/>
    <w:rsid w:val="00784E18"/>
    <w:rsid w:val="007867BE"/>
    <w:rsid w:val="007940BD"/>
    <w:rsid w:val="007941EB"/>
    <w:rsid w:val="007A60E9"/>
    <w:rsid w:val="007C7F24"/>
    <w:rsid w:val="007D10C2"/>
    <w:rsid w:val="007E69A2"/>
    <w:rsid w:val="007F1AC7"/>
    <w:rsid w:val="00807880"/>
    <w:rsid w:val="00807C4D"/>
    <w:rsid w:val="008139B6"/>
    <w:rsid w:val="00816FC3"/>
    <w:rsid w:val="00841EEE"/>
    <w:rsid w:val="008607EE"/>
    <w:rsid w:val="00862CFA"/>
    <w:rsid w:val="0087052B"/>
    <w:rsid w:val="008860B5"/>
    <w:rsid w:val="00891AB1"/>
    <w:rsid w:val="008929AF"/>
    <w:rsid w:val="008A2444"/>
    <w:rsid w:val="008B326A"/>
    <w:rsid w:val="008C02E7"/>
    <w:rsid w:val="008D05C4"/>
    <w:rsid w:val="008D211A"/>
    <w:rsid w:val="008F1FC3"/>
    <w:rsid w:val="008F56E7"/>
    <w:rsid w:val="0090145A"/>
    <w:rsid w:val="00914351"/>
    <w:rsid w:val="00915185"/>
    <w:rsid w:val="00921AC0"/>
    <w:rsid w:val="00940084"/>
    <w:rsid w:val="009413D8"/>
    <w:rsid w:val="009447F6"/>
    <w:rsid w:val="00951CE7"/>
    <w:rsid w:val="00961BBA"/>
    <w:rsid w:val="00967F07"/>
    <w:rsid w:val="00973455"/>
    <w:rsid w:val="00977FEF"/>
    <w:rsid w:val="009864D6"/>
    <w:rsid w:val="009A1CC3"/>
    <w:rsid w:val="009D2D78"/>
    <w:rsid w:val="009D3AD2"/>
    <w:rsid w:val="009E2C49"/>
    <w:rsid w:val="009E6908"/>
    <w:rsid w:val="009F45A9"/>
    <w:rsid w:val="009F59E2"/>
    <w:rsid w:val="00A02918"/>
    <w:rsid w:val="00A04A42"/>
    <w:rsid w:val="00A111BE"/>
    <w:rsid w:val="00A14DAB"/>
    <w:rsid w:val="00A17D1F"/>
    <w:rsid w:val="00A25B42"/>
    <w:rsid w:val="00A279F4"/>
    <w:rsid w:val="00A34E85"/>
    <w:rsid w:val="00A43A43"/>
    <w:rsid w:val="00A507AB"/>
    <w:rsid w:val="00A511AF"/>
    <w:rsid w:val="00A65B65"/>
    <w:rsid w:val="00A74AE7"/>
    <w:rsid w:val="00A77C2A"/>
    <w:rsid w:val="00A814D6"/>
    <w:rsid w:val="00A8719D"/>
    <w:rsid w:val="00AA103E"/>
    <w:rsid w:val="00AA1803"/>
    <w:rsid w:val="00AA1DD3"/>
    <w:rsid w:val="00AB0EC7"/>
    <w:rsid w:val="00AB2F0B"/>
    <w:rsid w:val="00AC4AD8"/>
    <w:rsid w:val="00AC60FE"/>
    <w:rsid w:val="00AC7AB0"/>
    <w:rsid w:val="00AD743E"/>
    <w:rsid w:val="00AE17FA"/>
    <w:rsid w:val="00B03DE5"/>
    <w:rsid w:val="00B165CE"/>
    <w:rsid w:val="00B24A74"/>
    <w:rsid w:val="00B2749A"/>
    <w:rsid w:val="00B35544"/>
    <w:rsid w:val="00B42F91"/>
    <w:rsid w:val="00B71C78"/>
    <w:rsid w:val="00B71DB4"/>
    <w:rsid w:val="00B7346D"/>
    <w:rsid w:val="00B747A7"/>
    <w:rsid w:val="00B7572B"/>
    <w:rsid w:val="00B76635"/>
    <w:rsid w:val="00B876C0"/>
    <w:rsid w:val="00B9359B"/>
    <w:rsid w:val="00B939B4"/>
    <w:rsid w:val="00BB3E83"/>
    <w:rsid w:val="00BC345E"/>
    <w:rsid w:val="00BE150A"/>
    <w:rsid w:val="00BE556A"/>
    <w:rsid w:val="00BF5C62"/>
    <w:rsid w:val="00C00694"/>
    <w:rsid w:val="00C12347"/>
    <w:rsid w:val="00C271D1"/>
    <w:rsid w:val="00C3409E"/>
    <w:rsid w:val="00C36D02"/>
    <w:rsid w:val="00C3766A"/>
    <w:rsid w:val="00C442D5"/>
    <w:rsid w:val="00C46EDF"/>
    <w:rsid w:val="00C470E8"/>
    <w:rsid w:val="00C62211"/>
    <w:rsid w:val="00C63DCC"/>
    <w:rsid w:val="00C64263"/>
    <w:rsid w:val="00C66041"/>
    <w:rsid w:val="00C75154"/>
    <w:rsid w:val="00C92E60"/>
    <w:rsid w:val="00CA5CBD"/>
    <w:rsid w:val="00CB43C5"/>
    <w:rsid w:val="00CB6800"/>
    <w:rsid w:val="00CC5696"/>
    <w:rsid w:val="00CC7D90"/>
    <w:rsid w:val="00CC7E97"/>
    <w:rsid w:val="00CD02A2"/>
    <w:rsid w:val="00CE0E34"/>
    <w:rsid w:val="00CE133B"/>
    <w:rsid w:val="00CE459C"/>
    <w:rsid w:val="00CE58C6"/>
    <w:rsid w:val="00CE785C"/>
    <w:rsid w:val="00CF16AF"/>
    <w:rsid w:val="00D20CC9"/>
    <w:rsid w:val="00D25167"/>
    <w:rsid w:val="00D345EF"/>
    <w:rsid w:val="00D559E8"/>
    <w:rsid w:val="00D632B5"/>
    <w:rsid w:val="00D65309"/>
    <w:rsid w:val="00D66240"/>
    <w:rsid w:val="00D727B6"/>
    <w:rsid w:val="00D728C3"/>
    <w:rsid w:val="00D80820"/>
    <w:rsid w:val="00D84F80"/>
    <w:rsid w:val="00D87561"/>
    <w:rsid w:val="00D92242"/>
    <w:rsid w:val="00D92667"/>
    <w:rsid w:val="00DA49A2"/>
    <w:rsid w:val="00DA588B"/>
    <w:rsid w:val="00DB7753"/>
    <w:rsid w:val="00E07D97"/>
    <w:rsid w:val="00E07EE4"/>
    <w:rsid w:val="00E1255B"/>
    <w:rsid w:val="00E24AE5"/>
    <w:rsid w:val="00E42273"/>
    <w:rsid w:val="00E42B9E"/>
    <w:rsid w:val="00E45560"/>
    <w:rsid w:val="00E47807"/>
    <w:rsid w:val="00E515EF"/>
    <w:rsid w:val="00E52709"/>
    <w:rsid w:val="00E55250"/>
    <w:rsid w:val="00E5535A"/>
    <w:rsid w:val="00E57C3E"/>
    <w:rsid w:val="00E64FEE"/>
    <w:rsid w:val="00E667E1"/>
    <w:rsid w:val="00E72208"/>
    <w:rsid w:val="00E73698"/>
    <w:rsid w:val="00E925FF"/>
    <w:rsid w:val="00E93565"/>
    <w:rsid w:val="00EC33A3"/>
    <w:rsid w:val="00ED19A2"/>
    <w:rsid w:val="00ED2761"/>
    <w:rsid w:val="00ED3966"/>
    <w:rsid w:val="00EF3813"/>
    <w:rsid w:val="00F052D3"/>
    <w:rsid w:val="00F157F3"/>
    <w:rsid w:val="00F301BB"/>
    <w:rsid w:val="00F43136"/>
    <w:rsid w:val="00F5113E"/>
    <w:rsid w:val="00F64590"/>
    <w:rsid w:val="00F731ED"/>
    <w:rsid w:val="00F80F18"/>
    <w:rsid w:val="00F8106A"/>
    <w:rsid w:val="00F8279B"/>
    <w:rsid w:val="00F85226"/>
    <w:rsid w:val="00FA71BA"/>
    <w:rsid w:val="00FB54A2"/>
    <w:rsid w:val="00FC551B"/>
    <w:rsid w:val="00FE5814"/>
    <w:rsid w:val="00FF0FE5"/>
    <w:rsid w:val="00FF145C"/>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MS Mincho" w:hAnsi="Calibri" w:cs="Times New Roman"/>
        <w:lang w:val="en-US" w:eastAsia="ja-JP"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Body Tex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11BA"/>
    <w:pPr>
      <w:spacing w:after="200" w:line="276" w:lineRule="auto"/>
    </w:pPr>
    <w:rPr>
      <w:rFonts w:cs="Calibri"/>
      <w:sz w:val="22"/>
      <w:szCs w:val="22"/>
    </w:rPr>
  </w:style>
  <w:style w:type="paragraph" w:styleId="Heading2">
    <w:name w:val="heading 2"/>
    <w:basedOn w:val="Normal"/>
    <w:next w:val="Normal"/>
    <w:link w:val="Heading2Char"/>
    <w:uiPriority w:val="99"/>
    <w:qFormat/>
    <w:rsid w:val="00CE785C"/>
    <w:pPr>
      <w:keepNext/>
      <w:keepLines/>
      <w:spacing w:before="200" w:after="0"/>
      <w:outlineLvl w:val="1"/>
    </w:pPr>
    <w:rPr>
      <w:rFonts w:ascii="Cambria" w:eastAsia="MS Gothic" w:hAnsi="Cambria" w:cs="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locked/>
    <w:rsid w:val="00CE785C"/>
    <w:rPr>
      <w:rFonts w:ascii="Cambria" w:eastAsia="MS Gothic" w:hAnsi="Cambria" w:cs="Cambria"/>
      <w:b/>
      <w:bCs/>
      <w:color w:val="4F81BD"/>
      <w:sz w:val="26"/>
      <w:szCs w:val="26"/>
    </w:rPr>
  </w:style>
  <w:style w:type="paragraph" w:styleId="ListParagraph">
    <w:name w:val="List Paragraph"/>
    <w:basedOn w:val="Normal"/>
    <w:uiPriority w:val="34"/>
    <w:qFormat/>
    <w:rsid w:val="00015357"/>
    <w:pPr>
      <w:ind w:left="720"/>
    </w:pPr>
  </w:style>
  <w:style w:type="paragraph" w:styleId="BodyText">
    <w:name w:val="Body Text"/>
    <w:basedOn w:val="Normal"/>
    <w:link w:val="BodyTextChar"/>
    <w:uiPriority w:val="99"/>
    <w:rsid w:val="00FC551B"/>
    <w:pPr>
      <w:spacing w:after="60" w:line="240" w:lineRule="auto"/>
      <w:jc w:val="both"/>
    </w:pPr>
    <w:rPr>
      <w:rFonts w:ascii="Times New Roman" w:hAnsi="Times New Roman" w:cs="Times New Roman"/>
      <w:sz w:val="24"/>
      <w:szCs w:val="24"/>
      <w:lang w:val="en-AU" w:eastAsia="en-US"/>
    </w:rPr>
  </w:style>
  <w:style w:type="character" w:customStyle="1" w:styleId="BodyTextChar">
    <w:name w:val="Body Text Char"/>
    <w:basedOn w:val="DefaultParagraphFont"/>
    <w:link w:val="BodyText"/>
    <w:uiPriority w:val="99"/>
    <w:locked/>
    <w:rsid w:val="00FC551B"/>
    <w:rPr>
      <w:rFonts w:ascii="Times New Roman" w:hAnsi="Times New Roman" w:cs="Times New Roman"/>
      <w:sz w:val="24"/>
      <w:szCs w:val="24"/>
      <w:lang w:val="en-AU" w:eastAsia="en-US"/>
    </w:rPr>
  </w:style>
  <w:style w:type="paragraph" w:customStyle="1" w:styleId="InfoBlue">
    <w:name w:val="InfoBlue"/>
    <w:basedOn w:val="Normal"/>
    <w:next w:val="BodyText"/>
    <w:autoRedefine/>
    <w:uiPriority w:val="99"/>
    <w:rsid w:val="00FC551B"/>
    <w:pPr>
      <w:widowControl w:val="0"/>
      <w:spacing w:after="120" w:line="240" w:lineRule="atLeast"/>
      <w:ind w:left="142"/>
      <w:jc w:val="both"/>
    </w:pPr>
    <w:rPr>
      <w:rFonts w:ascii="Tahoma" w:hAnsi="Tahoma" w:cs="Tahoma"/>
      <w:color w:val="000000"/>
      <w:sz w:val="20"/>
      <w:szCs w:val="20"/>
      <w:lang w:eastAsia="en-US"/>
    </w:rPr>
  </w:style>
  <w:style w:type="character" w:styleId="CommentReference">
    <w:name w:val="annotation reference"/>
    <w:basedOn w:val="DefaultParagraphFont"/>
    <w:uiPriority w:val="99"/>
    <w:semiHidden/>
    <w:rsid w:val="0063473F"/>
    <w:rPr>
      <w:sz w:val="16"/>
      <w:szCs w:val="16"/>
    </w:rPr>
  </w:style>
  <w:style w:type="paragraph" w:styleId="CommentText">
    <w:name w:val="annotation text"/>
    <w:basedOn w:val="Normal"/>
    <w:link w:val="CommentTextChar"/>
    <w:uiPriority w:val="99"/>
    <w:semiHidden/>
    <w:rsid w:val="0063473F"/>
    <w:rPr>
      <w:sz w:val="20"/>
      <w:szCs w:val="20"/>
    </w:rPr>
  </w:style>
  <w:style w:type="character" w:customStyle="1" w:styleId="CommentTextChar">
    <w:name w:val="Comment Text Char"/>
    <w:basedOn w:val="DefaultParagraphFont"/>
    <w:link w:val="CommentText"/>
    <w:uiPriority w:val="99"/>
    <w:semiHidden/>
    <w:rsid w:val="00A714C1"/>
    <w:rPr>
      <w:rFonts w:cs="Calibri"/>
      <w:sz w:val="20"/>
      <w:szCs w:val="20"/>
    </w:rPr>
  </w:style>
  <w:style w:type="paragraph" w:styleId="CommentSubject">
    <w:name w:val="annotation subject"/>
    <w:basedOn w:val="CommentText"/>
    <w:next w:val="CommentText"/>
    <w:link w:val="CommentSubjectChar"/>
    <w:uiPriority w:val="99"/>
    <w:semiHidden/>
    <w:rsid w:val="0063473F"/>
    <w:rPr>
      <w:b/>
      <w:bCs/>
    </w:rPr>
  </w:style>
  <w:style w:type="character" w:customStyle="1" w:styleId="CommentSubjectChar">
    <w:name w:val="Comment Subject Char"/>
    <w:basedOn w:val="CommentTextChar"/>
    <w:link w:val="CommentSubject"/>
    <w:uiPriority w:val="99"/>
    <w:semiHidden/>
    <w:rsid w:val="00A714C1"/>
    <w:rPr>
      <w:b/>
      <w:bCs/>
    </w:rPr>
  </w:style>
  <w:style w:type="paragraph" w:styleId="BalloonText">
    <w:name w:val="Balloon Text"/>
    <w:basedOn w:val="Normal"/>
    <w:link w:val="BalloonTextChar"/>
    <w:uiPriority w:val="99"/>
    <w:semiHidden/>
    <w:rsid w:val="0063473F"/>
    <w:rPr>
      <w:rFonts w:ascii="Tahoma" w:hAnsi="Tahoma" w:cs="Tahoma"/>
      <w:sz w:val="16"/>
      <w:szCs w:val="16"/>
    </w:rPr>
  </w:style>
  <w:style w:type="character" w:customStyle="1" w:styleId="BalloonTextChar">
    <w:name w:val="Balloon Text Char"/>
    <w:basedOn w:val="DefaultParagraphFont"/>
    <w:link w:val="BalloonText"/>
    <w:uiPriority w:val="99"/>
    <w:semiHidden/>
    <w:rsid w:val="00A714C1"/>
    <w:rPr>
      <w:rFonts w:ascii="Times New Roman" w:hAnsi="Times New Roman"/>
      <w:sz w:val="0"/>
      <w:szCs w:val="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4CC7DE-5648-413E-BEB4-F33CA54324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256</TotalTime>
  <Pages>3</Pages>
  <Words>402</Words>
  <Characters>2293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PHONG VU</Company>
  <LinksUpToDate>false</LinksUpToDate>
  <CharactersWithSpaces>2690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PNTG</dc:creator>
  <cp:lastModifiedBy>PNTG</cp:lastModifiedBy>
  <cp:revision>10</cp:revision>
  <dcterms:created xsi:type="dcterms:W3CDTF">2012-05-15T10:36:00Z</dcterms:created>
  <dcterms:modified xsi:type="dcterms:W3CDTF">2012-05-15T15:03:00Z</dcterms:modified>
</cp:coreProperties>
</file>